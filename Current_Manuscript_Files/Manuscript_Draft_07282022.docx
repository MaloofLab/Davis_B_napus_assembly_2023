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735D9D"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735D9D"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11CC2AA"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commentRangeStart w:id="6"/>
      <w:commentRangeStart w:id="7"/>
      <w:r w:rsidRPr="00571AEC">
        <w:rPr>
          <w:bCs/>
          <w:sz w:val="24"/>
          <w:szCs w:val="24"/>
        </w:rPr>
        <w:t xml:space="preserve">ith </w:t>
      </w:r>
      <w:del w:id="8" w:author="Julin Maloof" w:date="2022-07-19T13:09:00Z">
        <w:r w:rsidRPr="00571AEC" w:rsidDel="00E87FED">
          <w:rPr>
            <w:bCs/>
            <w:sz w:val="24"/>
            <w:szCs w:val="24"/>
          </w:rPr>
          <w:delText>a</w:delText>
        </w:r>
      </w:del>
      <w:ins w:id="9" w:author="john davis" w:date="2022-07-14T10:35:00Z">
        <w:del w:id="10" w:author="Julin Maloof" w:date="2022-07-19T13:09:00Z">
          <w:r w:rsidR="00C0092A" w:rsidDel="00E87FED">
            <w:rPr>
              <w:bCs/>
              <w:sz w:val="24"/>
              <w:szCs w:val="24"/>
            </w:rPr>
            <w:delText>nother</w:delText>
          </w:r>
        </w:del>
      </w:ins>
      <w:del w:id="11" w:author="Julin Maloof" w:date="2022-07-19T13:09:00Z">
        <w:r w:rsidRPr="00571AEC" w:rsidDel="00E87FED">
          <w:rPr>
            <w:bCs/>
            <w:sz w:val="24"/>
            <w:szCs w:val="24"/>
          </w:rPr>
          <w:delText xml:space="preserve"> </w:delText>
        </w:r>
      </w:del>
      <w:ins w:id="12" w:author="Julin Maloof" w:date="2022-07-19T13:09:00Z">
        <w:r w:rsidR="00E87FED">
          <w:rPr>
            <w:bCs/>
            <w:sz w:val="24"/>
            <w:szCs w:val="24"/>
          </w:rPr>
          <w:t>an additional</w:t>
        </w:r>
        <w:r w:rsidR="00E87FED" w:rsidRPr="00571AEC">
          <w:rPr>
            <w:bCs/>
            <w:sz w:val="24"/>
            <w:szCs w:val="24"/>
          </w:rPr>
          <w:t xml:space="preserve"> </w:t>
        </w:r>
      </w:ins>
      <w:del w:id="13" w:author="Julin Maloof" w:date="2022-07-19T13:09:00Z">
        <w:r w:rsidRPr="00571AEC" w:rsidDel="00E87FED">
          <w:rPr>
            <w:bCs/>
            <w:sz w:val="24"/>
            <w:szCs w:val="24"/>
          </w:rPr>
          <w:delText>more complete</w:delText>
        </w:r>
      </w:del>
      <w:ins w:id="14" w:author="Julin Maloof" w:date="2022-07-19T13:09:00Z">
        <w:r w:rsidR="00E87FED">
          <w:rPr>
            <w:bCs/>
            <w:sz w:val="24"/>
            <w:szCs w:val="24"/>
          </w:rPr>
          <w:t>high quality</w:t>
        </w:r>
      </w:ins>
      <w:r w:rsidRPr="00571AEC">
        <w:rPr>
          <w:bCs/>
          <w:sz w:val="24"/>
          <w:szCs w:val="24"/>
        </w:rPr>
        <w:t xml:space="preserve"> reference genome</w:t>
      </w:r>
      <w:commentRangeEnd w:id="4"/>
      <w:r w:rsidR="00D84786">
        <w:rPr>
          <w:rStyle w:val="CommentReference"/>
        </w:rPr>
        <w:commentReference w:id="4"/>
      </w:r>
      <w:commentRangeEnd w:id="5"/>
      <w:r w:rsidR="00C0092A">
        <w:rPr>
          <w:rStyle w:val="CommentReference"/>
        </w:rPr>
        <w:commentReference w:id="5"/>
      </w:r>
      <w:commentRangeEnd w:id="6"/>
      <w:r w:rsidR="00E87FED">
        <w:rPr>
          <w:rStyle w:val="CommentReference"/>
        </w:rPr>
        <w:commentReference w:id="6"/>
      </w:r>
      <w:commentRangeEnd w:id="7"/>
      <w:r w:rsidR="00B901CF">
        <w:rPr>
          <w:rStyle w:val="CommentReference"/>
        </w:rPr>
        <w:commentReference w:id="7"/>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15"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16"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17"/>
      <w:commentRangeStart w:id="18"/>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9" w:author="john davis" w:date="2022-06-29T14:13:00Z">
        <w:r w:rsidR="00C36644">
          <w:rPr>
            <w:sz w:val="24"/>
            <w:szCs w:val="24"/>
          </w:rPr>
          <w:t xml:space="preserve"> </w:t>
        </w:r>
      </w:ins>
      <w:del w:id="20" w:author="john davis" w:date="2022-06-29T14:13:00Z">
        <w:r w:rsidRPr="001D7362" w:rsidDel="00C36644">
          <w:rPr>
            <w:rFonts w:ascii="Calibri" w:hAnsi="Calibri" w:cs="Calibri"/>
            <w:sz w:val="24"/>
            <w:szCs w:val="24"/>
          </w:rPr>
          <w:delText>(</w:delText>
        </w:r>
      </w:del>
      <w:del w:id="21"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22"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17"/>
      <w:r>
        <w:rPr>
          <w:rStyle w:val="CommentReference"/>
        </w:rPr>
        <w:commentReference w:id="17"/>
      </w:r>
      <w:commentRangeEnd w:id="18"/>
      <w:r>
        <w:rPr>
          <w:rStyle w:val="CommentReference"/>
        </w:rPr>
        <w:commentReference w:id="18"/>
      </w:r>
      <w:r w:rsidRPr="00AC70B6">
        <w:rPr>
          <w:sz w:val="24"/>
          <w:szCs w:val="24"/>
        </w:rPr>
        <w:t>The demand for rapeseed oil has caused global production to more than triple in the last few decades, with China and Canada being the world’s largest producers</w:t>
      </w:r>
      <w:ins w:id="23" w:author="john davis" w:date="2022-06-29T14:14:00Z">
        <w:r w:rsidR="00C36644">
          <w:rPr>
            <w:sz w:val="24"/>
            <w:szCs w:val="24"/>
          </w:rPr>
          <w:t xml:space="preserve"> </w:t>
        </w:r>
      </w:ins>
      <w:commentRangeStart w:id="24"/>
      <w:commentRangeStart w:id="25"/>
      <w:del w:id="26"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27" w:author="john davis" w:date="2022-06-29T14:13:00Z">
        <w:r w:rsidR="00C36644">
          <w:rPr>
            <w:rFonts w:ascii="Calibri" w:hAnsi="Calibri" w:cs="Calibri"/>
            <w:sz w:val="24"/>
            <w:szCs w:val="24"/>
          </w:rPr>
          <w:t xml:space="preserve"> 2</w:t>
        </w:r>
      </w:ins>
      <w:ins w:id="28"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9"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24"/>
      <w:r>
        <w:rPr>
          <w:rStyle w:val="CommentReference"/>
        </w:rPr>
        <w:commentReference w:id="24"/>
      </w:r>
      <w:commentRangeEnd w:id="25"/>
      <w:r>
        <w:rPr>
          <w:rStyle w:val="CommentReference"/>
        </w:rPr>
        <w:commentReference w:id="25"/>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30" w:author="john davis" w:date="2022-06-29T14:14:00Z">
        <w:r w:rsidR="00C36644">
          <w:rPr>
            <w:rFonts w:ascii="Calibri" w:hAnsi="Calibri" w:cs="Calibri"/>
            <w:sz w:val="24"/>
            <w:szCs w:val="24"/>
          </w:rPr>
          <w:t xml:space="preserve">. </w:t>
        </w:r>
      </w:ins>
      <w:del w:id="31"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32" w:author="john davis" w:date="2022-06-29T14:14:00Z">
        <w:r w:rsidR="00C36644">
          <w:rPr>
            <w:sz w:val="24"/>
            <w:szCs w:val="24"/>
          </w:rPr>
          <w:t xml:space="preserve">. </w:t>
        </w:r>
      </w:ins>
      <w:del w:id="33"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34"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the A and C subgenomes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5"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36"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7"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This assembly, hereby referred to as Darmor-</w:t>
      </w:r>
      <w:proofErr w:type="spellStart"/>
      <w:r w:rsidRPr="00AC70B6">
        <w:rPr>
          <w:sz w:val="24"/>
          <w:szCs w:val="24"/>
        </w:rPr>
        <w:t>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subgenomes,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Since the release of the Darmor-</w:t>
      </w:r>
      <w:proofErr w:type="spellStart"/>
      <w:r w:rsidRPr="00AC70B6">
        <w:rPr>
          <w:sz w:val="24"/>
          <w:szCs w:val="24"/>
        </w:rPr>
        <w:t>bzh</w:t>
      </w:r>
      <w:proofErr w:type="spellEnd"/>
      <w:r w:rsidRPr="00AC70B6">
        <w:rPr>
          <w:sz w:val="24"/>
          <w:szCs w:val="24"/>
        </w:rPr>
        <w:t xml:space="preserve"> assembly, new </w:t>
      </w:r>
      <w:proofErr w:type="gramStart"/>
      <w:r w:rsidRPr="00AC70B6">
        <w:rPr>
          <w:sz w:val="24"/>
          <w:szCs w:val="24"/>
        </w:rPr>
        <w:t>sequencing</w:t>
      </w:r>
      <w:proofErr w:type="gramEnd"/>
      <w:r w:rsidRPr="00AC70B6">
        <w:rPr>
          <w:sz w:val="24"/>
          <w:szCs w:val="24"/>
        </w:rPr>
        <w:t xml:space="preserve"> and assembly strategies</w:t>
      </w:r>
      <w:r>
        <w:rPr>
          <w:sz w:val="24"/>
          <w:szCs w:val="24"/>
        </w:rPr>
        <w:t>,</w:t>
      </w:r>
      <w:r w:rsidRPr="00AC70B6">
        <w:rPr>
          <w:sz w:val="24"/>
          <w:szCs w:val="24"/>
        </w:rPr>
        <w:t xml:space="preserve"> including long reads, linked-reads, and proximity data, have become available and fiscally feasible. </w:t>
      </w:r>
      <w:commentRangeStart w:id="38"/>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8"/>
      <w:r w:rsidR="006F7C41">
        <w:rPr>
          <w:rStyle w:val="CommentReference"/>
        </w:rPr>
        <w:commentReference w:id="38"/>
      </w:r>
      <w:r>
        <w:rPr>
          <w:sz w:val="24"/>
          <w:szCs w:val="24"/>
        </w:rPr>
        <w:t xml:space="preserve"> </w:t>
      </w:r>
      <w:commentRangeStart w:id="39"/>
      <w:commentRangeStart w:id="40"/>
      <w:commentRangeStart w:id="41"/>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39"/>
      <w:r w:rsidR="007A2F32">
        <w:rPr>
          <w:rStyle w:val="CommentReference"/>
        </w:rPr>
        <w:commentReference w:id="39"/>
      </w:r>
      <w:commentRangeEnd w:id="40"/>
      <w:r w:rsidR="00C0092A">
        <w:rPr>
          <w:rStyle w:val="CommentReference"/>
        </w:rPr>
        <w:commentReference w:id="40"/>
      </w:r>
      <w:commentRangeEnd w:id="41"/>
      <w:r w:rsidR="00E87FED">
        <w:rPr>
          <w:rStyle w:val="CommentReference"/>
        </w:rPr>
        <w:commentReference w:id="41"/>
      </w:r>
      <w:ins w:id="42" w:author="john davis" w:date="2022-07-14T10:36:00Z">
        <w:r w:rsidR="00C0092A">
          <w:rPr>
            <w:sz w:val="24"/>
            <w:szCs w:val="24"/>
          </w:rPr>
          <w:t xml:space="preserve"> relative to the original Darmor-</w:t>
        </w:r>
        <w:proofErr w:type="spellStart"/>
        <w:r w:rsidR="00C0092A">
          <w:rPr>
            <w:sz w:val="24"/>
            <w:szCs w:val="24"/>
          </w:rPr>
          <w:t>bzh</w:t>
        </w:r>
        <w:proofErr w:type="spellEnd"/>
        <w:r w:rsidR="00C0092A">
          <w:rPr>
            <w:sz w:val="24"/>
            <w:szCs w:val="24"/>
          </w:rPr>
          <w:t xml:space="preserve">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43"/>
      <w:commentRangeStart w:id="44"/>
      <w:r w:rsidRPr="00AC70B6">
        <w:rPr>
          <w:i/>
          <w:sz w:val="24"/>
          <w:szCs w:val="24"/>
        </w:rPr>
        <w:t xml:space="preserve">Generation of 10X </w:t>
      </w:r>
      <w:r>
        <w:rPr>
          <w:i/>
          <w:sz w:val="24"/>
          <w:szCs w:val="24"/>
        </w:rPr>
        <w:t xml:space="preserve">Genomics </w:t>
      </w:r>
      <w:r w:rsidRPr="00AC70B6">
        <w:rPr>
          <w:i/>
          <w:sz w:val="24"/>
          <w:szCs w:val="24"/>
        </w:rPr>
        <w:t>Assemblies</w:t>
      </w:r>
      <w:commentRangeEnd w:id="43"/>
      <w:r w:rsidR="00A02B15">
        <w:rPr>
          <w:rStyle w:val="CommentReference"/>
        </w:rPr>
        <w:commentReference w:id="43"/>
      </w:r>
      <w:commentRangeEnd w:id="44"/>
      <w:r w:rsidR="00D16455">
        <w:rPr>
          <w:rStyle w:val="CommentReference"/>
        </w:rPr>
        <w:commentReference w:id="44"/>
      </w:r>
    </w:p>
    <w:p w14:paraId="4D3F64B5" w14:textId="1411C04F" w:rsidR="00D22620" w:rsidRDefault="00D22620" w:rsidP="00D22620">
      <w:pPr>
        <w:spacing w:line="480" w:lineRule="auto"/>
        <w:ind w:firstLine="720"/>
        <w:rPr>
          <w:sz w:val="24"/>
          <w:szCs w:val="24"/>
        </w:rPr>
      </w:pPr>
      <w:commentRangeStart w:id="45"/>
      <w:commentRangeStart w:id="46"/>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47" w:author="john davis" w:date="2022-07-14T10:37:00Z">
        <w:r w:rsidDel="00C0092A">
          <w:rPr>
            <w:sz w:val="24"/>
            <w:szCs w:val="24"/>
          </w:rPr>
          <w:delText>v</w:delText>
        </w:r>
        <w:r w:rsidRPr="00AC70B6" w:rsidDel="00C0092A">
          <w:rPr>
            <w:sz w:val="24"/>
            <w:szCs w:val="24"/>
          </w:rPr>
          <w:delText>1.1.5</w:delText>
        </w:r>
      </w:del>
      <w:ins w:id="48" w:author="john davis" w:date="2022-07-14T10:37:00Z">
        <w:r w:rsidR="00C0092A">
          <w:rPr>
            <w:sz w:val="24"/>
            <w:szCs w:val="24"/>
          </w:rPr>
          <w:t>v</w:t>
        </w:r>
      </w:ins>
      <w:ins w:id="49" w:author="john davis" w:date="2022-07-21T11:10:00Z">
        <w:r w:rsidR="000D02D6">
          <w:rPr>
            <w:sz w:val="24"/>
            <w:szCs w:val="24"/>
          </w:rPr>
          <w:t>1</w:t>
        </w:r>
      </w:ins>
      <w:ins w:id="50" w:author="john davis" w:date="2022-07-14T10:37:00Z">
        <w:r w:rsidR="00C0092A">
          <w:rPr>
            <w:sz w:val="24"/>
            <w:szCs w:val="24"/>
          </w:rPr>
          <w:t>.</w:t>
        </w:r>
      </w:ins>
      <w:ins w:id="51" w:author="John Thompson Davis" w:date="2022-07-25T08:46:00Z">
        <w:r w:rsidR="007E0C55">
          <w:rPr>
            <w:sz w:val="24"/>
            <w:szCs w:val="24"/>
          </w:rPr>
          <w:t>1</w:t>
        </w:r>
      </w:ins>
      <w:ins w:id="52" w:author="john davis" w:date="2022-07-21T11:10:00Z">
        <w:del w:id="53" w:author="John Thompson Davis" w:date="2022-07-25T08:46:00Z">
          <w:r w:rsidR="000D02D6" w:rsidDel="007E0C55">
            <w:rPr>
              <w:sz w:val="24"/>
              <w:szCs w:val="24"/>
            </w:rPr>
            <w:delText>4</w:delText>
          </w:r>
        </w:del>
      </w:ins>
      <w:ins w:id="54" w:author="John Thompson Davis" w:date="2022-07-21T10:36:00Z">
        <w:del w:id="55" w:author="john davis" w:date="2022-07-21T11:10:00Z">
          <w:r w:rsidR="00B901CF" w:rsidDel="000D02D6">
            <w:rPr>
              <w:sz w:val="24"/>
              <w:szCs w:val="24"/>
            </w:rPr>
            <w:delText>0</w:delText>
          </w:r>
        </w:del>
        <w:r w:rsidR="00B901CF">
          <w:rPr>
            <w:sz w:val="24"/>
            <w:szCs w:val="24"/>
          </w:rPr>
          <w:t>.</w:t>
        </w:r>
      </w:ins>
      <w:ins w:id="56" w:author="john davis" w:date="2022-07-14T10:38:00Z">
        <w:del w:id="57" w:author="John Thompson Davis" w:date="2022-07-21T10:36:00Z">
          <w:r w:rsidR="00C0092A" w:rsidDel="00B901CF">
            <w:rPr>
              <w:sz w:val="24"/>
              <w:szCs w:val="24"/>
            </w:rPr>
            <w:delText>2</w:delText>
          </w:r>
        </w:del>
      </w:ins>
      <w:ins w:id="58" w:author="John Thompson Davis" w:date="2022-07-25T08:46:00Z">
        <w:r w:rsidR="007E0C55">
          <w:rPr>
            <w:sz w:val="24"/>
            <w:szCs w:val="24"/>
          </w:rPr>
          <w:t>5</w:t>
        </w:r>
      </w:ins>
      <w:ins w:id="59" w:author="john davis" w:date="2022-07-14T10:38:00Z">
        <w:del w:id="60" w:author="John Thompson Davis" w:date="2022-07-25T08:46:00Z">
          <w:r w:rsidR="00C0092A" w:rsidDel="007E0C55">
            <w:rPr>
              <w:sz w:val="24"/>
              <w:szCs w:val="24"/>
            </w:rPr>
            <w:delText>0</w:delText>
          </w:r>
        </w:del>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61"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45"/>
      <w:r w:rsidR="007A2F32">
        <w:rPr>
          <w:rStyle w:val="CommentReference"/>
        </w:rPr>
        <w:commentReference w:id="45"/>
      </w:r>
      <w:commentRangeEnd w:id="46"/>
      <w:r w:rsidR="00C0092A">
        <w:rPr>
          <w:rStyle w:val="CommentReference"/>
        </w:rPr>
        <w:commentReference w:id="46"/>
      </w:r>
      <w:r w:rsidRPr="00AC70B6">
        <w:rPr>
          <w:sz w:val="24"/>
          <w:szCs w:val="24"/>
        </w:rPr>
        <w:t xml:space="preserve"> </w:t>
      </w:r>
      <w:commentRangeStart w:id="62"/>
      <w:commentRangeStart w:id="63"/>
      <w:r w:rsidRPr="00AC70B6">
        <w:rPr>
          <w:sz w:val="24"/>
          <w:szCs w:val="24"/>
        </w:rPr>
        <w:t xml:space="preserve">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hereafter referred to as Da-Ae 10X Davis and Da-Ae 10X Novogene) were both</w:t>
      </w:r>
      <w:ins w:id="64" w:author="John Thompson Davis" w:date="2022-07-25T10:00:00Z">
        <w:r w:rsidR="00194D9A">
          <w:rPr>
            <w:sz w:val="24"/>
            <w:szCs w:val="24"/>
          </w:rPr>
          <w:t xml:space="preserve"> independently</w:t>
        </w:r>
      </w:ins>
      <w:r w:rsidRPr="00AC70B6">
        <w:rPr>
          <w:sz w:val="24"/>
          <w:szCs w:val="24"/>
        </w:rPr>
        <w:t xml:space="preserve"> assembled. </w:t>
      </w:r>
      <w:ins w:id="65" w:author="John Thompson Davis" w:date="2022-07-25T09:57:00Z">
        <w:r w:rsidR="00194D9A">
          <w:rPr>
            <w:sz w:val="24"/>
            <w:szCs w:val="24"/>
          </w:rPr>
          <w:t>T</w:t>
        </w:r>
      </w:ins>
      <w:ins w:id="66" w:author="John Thompson Davis" w:date="2022-07-25T09:58:00Z">
        <w:r w:rsidR="00194D9A">
          <w:rPr>
            <w:sz w:val="24"/>
            <w:szCs w:val="24"/>
          </w:rPr>
          <w:t xml:space="preserve">he Da-Ae </w:t>
        </w:r>
      </w:ins>
      <w:ins w:id="67" w:author="John Thompson Davis" w:date="2022-07-25T09:59:00Z">
        <w:r w:rsidR="00194D9A">
          <w:rPr>
            <w:sz w:val="24"/>
            <w:szCs w:val="24"/>
          </w:rPr>
          <w:t>1</w:t>
        </w:r>
      </w:ins>
      <w:ins w:id="68" w:author="John Thompson Davis" w:date="2022-07-25T10:00:00Z">
        <w:r w:rsidR="00194D9A">
          <w:rPr>
            <w:sz w:val="24"/>
            <w:szCs w:val="24"/>
          </w:rPr>
          <w:t xml:space="preserve">0X </w:t>
        </w:r>
      </w:ins>
      <w:ins w:id="69" w:author="John Thompson Davis" w:date="2022-07-25T09:58:00Z">
        <w:r w:rsidR="00194D9A">
          <w:rPr>
            <w:sz w:val="24"/>
            <w:szCs w:val="24"/>
          </w:rPr>
          <w:t xml:space="preserve">Davis reads and the Da-Ae </w:t>
        </w:r>
      </w:ins>
      <w:ins w:id="70" w:author="John Thompson Davis" w:date="2022-07-25T10:00:00Z">
        <w:r w:rsidR="00194D9A">
          <w:rPr>
            <w:sz w:val="24"/>
            <w:szCs w:val="24"/>
          </w:rPr>
          <w:t xml:space="preserve">10X </w:t>
        </w:r>
      </w:ins>
      <w:ins w:id="71" w:author="John Thompson Davis" w:date="2022-07-25T09:58:00Z">
        <w:r w:rsidR="00194D9A">
          <w:rPr>
            <w:sz w:val="24"/>
            <w:szCs w:val="24"/>
          </w:rPr>
          <w:t>Novogene reads re</w:t>
        </w:r>
      </w:ins>
      <w:ins w:id="72" w:author="John Thompson Davis" w:date="2022-07-25T09:59:00Z">
        <w:r w:rsidR="00194D9A">
          <w:rPr>
            <w:sz w:val="24"/>
            <w:szCs w:val="24"/>
          </w:rPr>
          <w:t xml:space="preserve">sulted in </w:t>
        </w:r>
        <w:r w:rsidR="00194D9A" w:rsidRPr="00AC70B6">
          <w:rPr>
            <w:sz w:val="24"/>
            <w:szCs w:val="24"/>
          </w:rPr>
          <w:t>near identical assembl</w:t>
        </w:r>
      </w:ins>
      <w:ins w:id="73" w:author="John Thompson Davis" w:date="2022-07-25T10:01:00Z">
        <w:r w:rsidR="00194D9A">
          <w:rPr>
            <w:sz w:val="24"/>
            <w:szCs w:val="24"/>
          </w:rPr>
          <w:t xml:space="preserve">ies. As a result, only the Da-Ae 10X Davis reads were used in future Supernova assemblies. </w:t>
        </w:r>
      </w:ins>
      <w:commentRangeStart w:id="74"/>
      <w:commentRangeStart w:id="75"/>
      <w:commentRangeStart w:id="76"/>
      <w:commentRangeStart w:id="77"/>
      <w:del w:id="78"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ins w:id="79" w:author="John Thompson Davis" w:date="2022-07-25T10:02:00Z">
        <w:r w:rsidR="00194D9A">
          <w:rPr>
            <w:sz w:val="24"/>
            <w:szCs w:val="24"/>
          </w:rPr>
          <w:t xml:space="preserve">Upon </w:t>
        </w:r>
      </w:ins>
      <w:del w:id="80" w:author="John Thompson Davis" w:date="2022-07-25T10:02:00Z">
        <w:r w:rsidRPr="00AC70B6" w:rsidDel="00194D9A">
          <w:rPr>
            <w:sz w:val="24"/>
            <w:szCs w:val="24"/>
          </w:rPr>
          <w:delText xml:space="preserve">Assemblies were completed again upon </w:delText>
        </w:r>
      </w:del>
      <w:r w:rsidRPr="00AC70B6">
        <w:rPr>
          <w:sz w:val="24"/>
          <w:szCs w:val="24"/>
        </w:rPr>
        <w:t>the release of Supernova-2.0.0</w:t>
      </w:r>
      <w:commentRangeEnd w:id="74"/>
      <w:r w:rsidR="006C2679">
        <w:rPr>
          <w:rStyle w:val="CommentReference"/>
        </w:rPr>
        <w:commentReference w:id="74"/>
      </w:r>
      <w:commentRangeEnd w:id="75"/>
      <w:r w:rsidR="000D02D6">
        <w:rPr>
          <w:rStyle w:val="CommentReference"/>
        </w:rPr>
        <w:commentReference w:id="75"/>
      </w:r>
      <w:commentRangeEnd w:id="76"/>
      <w:r w:rsidR="000D02D6">
        <w:rPr>
          <w:rStyle w:val="CommentReference"/>
        </w:rPr>
        <w:commentReference w:id="76"/>
      </w:r>
      <w:commentRangeEnd w:id="77"/>
      <w:r w:rsidR="007E0C55">
        <w:rPr>
          <w:rStyle w:val="CommentReference"/>
        </w:rPr>
        <w:commentReference w:id="77"/>
      </w:r>
      <w:ins w:id="81" w:author="John Thompson Davis" w:date="2022-07-25T10:02:00Z">
        <w:r w:rsidR="00194D9A">
          <w:rPr>
            <w:sz w:val="24"/>
            <w:szCs w:val="24"/>
          </w:rPr>
          <w:t>,</w:t>
        </w:r>
      </w:ins>
      <w:del w:id="82" w:author="John Thompson Davis" w:date="2022-07-25T10:02:00Z">
        <w:r w:rsidRPr="00AC70B6" w:rsidDel="00194D9A">
          <w:rPr>
            <w:sz w:val="24"/>
            <w:szCs w:val="24"/>
          </w:rPr>
          <w:delText>.</w:delText>
        </w:r>
      </w:del>
      <w:r w:rsidRPr="00AC70B6">
        <w:rPr>
          <w:sz w:val="24"/>
          <w:szCs w:val="24"/>
        </w:rPr>
        <w:t xml:space="preserve"> </w:t>
      </w:r>
      <w:ins w:id="83" w:author="John Thompson Davis" w:date="2022-07-25T10:03:00Z">
        <w:r w:rsidR="00194D9A">
          <w:rPr>
            <w:sz w:val="24"/>
            <w:szCs w:val="24"/>
          </w:rPr>
          <w:t>t</w:t>
        </w:r>
      </w:ins>
      <w:del w:id="84" w:author="John Thompson Davis" w:date="2022-07-25T10:02:00Z">
        <w:r w:rsidRPr="00AC70B6" w:rsidDel="00194D9A">
          <w:rPr>
            <w:sz w:val="24"/>
            <w:szCs w:val="24"/>
          </w:rPr>
          <w:delText>T</w:delText>
        </w:r>
      </w:del>
      <w:r w:rsidRPr="00AC70B6">
        <w:rPr>
          <w:sz w:val="24"/>
          <w:szCs w:val="24"/>
        </w:rPr>
        <w:t xml:space="preserve">he </w:t>
      </w:r>
      <w:del w:id="85" w:author="John Thompson Davis" w:date="2022-07-25T10:03:00Z">
        <w:r w:rsidRPr="00AC70B6" w:rsidDel="0054161D">
          <w:rPr>
            <w:sz w:val="24"/>
            <w:szCs w:val="24"/>
          </w:rPr>
          <w:delText xml:space="preserve">10X </w:delText>
        </w:r>
      </w:del>
      <w:r w:rsidRPr="00AC70B6">
        <w:rPr>
          <w:i/>
          <w:sz w:val="24"/>
          <w:szCs w:val="24"/>
        </w:rPr>
        <w:t>B</w:t>
      </w:r>
      <w:r>
        <w:rPr>
          <w:i/>
          <w:sz w:val="24"/>
          <w:szCs w:val="24"/>
        </w:rPr>
        <w:t>.</w:t>
      </w:r>
      <w:r w:rsidRPr="00AC70B6">
        <w:rPr>
          <w:i/>
          <w:sz w:val="24"/>
          <w:szCs w:val="24"/>
        </w:rPr>
        <w:t xml:space="preserve"> rapa</w:t>
      </w:r>
      <w:ins w:id="86" w:author="John Thompson Davis" w:date="2022-07-25T10:03:00Z">
        <w:r w:rsidR="0054161D">
          <w:rPr>
            <w:i/>
            <w:sz w:val="24"/>
            <w:szCs w:val="24"/>
          </w:rPr>
          <w:t xml:space="preserve"> </w:t>
        </w:r>
        <w:r w:rsidR="0054161D" w:rsidRPr="00AC70B6">
          <w:rPr>
            <w:sz w:val="24"/>
            <w:szCs w:val="24"/>
          </w:rPr>
          <w:t>10X</w:t>
        </w:r>
      </w:ins>
      <w:r w:rsidRPr="00AC70B6">
        <w:rPr>
          <w:i/>
          <w:sz w:val="24"/>
          <w:szCs w:val="24"/>
        </w:rPr>
        <w:t xml:space="preserve">, </w:t>
      </w:r>
      <w:del w:id="87" w:author="John Thompson Davis" w:date="2022-07-25T10:03:00Z">
        <w:r w:rsidRPr="00AC70B6" w:rsidDel="0054161D">
          <w:rPr>
            <w:sz w:val="24"/>
            <w:szCs w:val="24"/>
          </w:rPr>
          <w:delText>10X</w:delText>
        </w:r>
        <w:r w:rsidRPr="00AC70B6" w:rsidDel="0054161D">
          <w:rPr>
            <w:i/>
            <w:sz w:val="24"/>
            <w:szCs w:val="24"/>
          </w:rPr>
          <w:delText xml:space="preserve"> </w:delText>
        </w:r>
      </w:del>
      <w:r w:rsidRPr="00AC70B6">
        <w:rPr>
          <w:i/>
          <w:sz w:val="24"/>
          <w:szCs w:val="24"/>
        </w:rPr>
        <w:t>B</w:t>
      </w:r>
      <w:r>
        <w:rPr>
          <w:i/>
          <w:sz w:val="24"/>
          <w:szCs w:val="24"/>
        </w:rPr>
        <w:t>.</w:t>
      </w:r>
      <w:r w:rsidRPr="00AC70B6">
        <w:rPr>
          <w:i/>
          <w:sz w:val="24"/>
          <w:szCs w:val="24"/>
        </w:rPr>
        <w:t xml:space="preserve"> oleracea</w:t>
      </w:r>
      <w:ins w:id="88" w:author="John Thompson Davis" w:date="2022-07-25T10:03:00Z">
        <w:r w:rsidR="0054161D">
          <w:rPr>
            <w:i/>
            <w:sz w:val="24"/>
            <w:szCs w:val="24"/>
          </w:rPr>
          <w:t xml:space="preserve"> </w:t>
        </w:r>
        <w:r w:rsidR="0054161D" w:rsidRPr="00AC70B6">
          <w:rPr>
            <w:sz w:val="24"/>
            <w:szCs w:val="24"/>
          </w:rPr>
          <w:t>10X</w:t>
        </w:r>
      </w:ins>
      <w:r w:rsidRPr="00AC70B6">
        <w:rPr>
          <w:sz w:val="24"/>
          <w:szCs w:val="24"/>
        </w:rPr>
        <w:t xml:space="preserve">, and </w:t>
      </w:r>
      <w:del w:id="89" w:author="John Thompson Davis" w:date="2022-07-25T10:03:00Z">
        <w:r w:rsidRPr="00AC70B6" w:rsidDel="0054161D">
          <w:rPr>
            <w:sz w:val="24"/>
            <w:szCs w:val="24"/>
          </w:rPr>
          <w:delText xml:space="preserve">10X </w:delText>
        </w:r>
      </w:del>
      <w:r w:rsidRPr="00AC70B6">
        <w:rPr>
          <w:sz w:val="24"/>
          <w:szCs w:val="24"/>
        </w:rPr>
        <w:t>Da-Ae</w:t>
      </w:r>
      <w:ins w:id="90" w:author="John Thompson Davis" w:date="2022-07-25T10:03:00Z">
        <w:r w:rsidR="0054161D">
          <w:rPr>
            <w:sz w:val="24"/>
            <w:szCs w:val="24"/>
          </w:rPr>
          <w:t xml:space="preserve"> </w:t>
        </w:r>
        <w:r w:rsidR="0054161D" w:rsidRPr="00AC70B6">
          <w:rPr>
            <w:sz w:val="24"/>
            <w:szCs w:val="24"/>
          </w:rPr>
          <w:t>10X</w:t>
        </w:r>
      </w:ins>
      <w:r w:rsidRPr="00AC70B6">
        <w:rPr>
          <w:sz w:val="24"/>
          <w:szCs w:val="24"/>
        </w:rPr>
        <w:t xml:space="preserve"> Davis</w:t>
      </w:r>
      <w:r w:rsidRPr="00AC70B6">
        <w:rPr>
          <w:i/>
          <w:sz w:val="24"/>
          <w:szCs w:val="24"/>
        </w:rPr>
        <w:t xml:space="preserve"> </w:t>
      </w:r>
      <w:r w:rsidRPr="00AC70B6">
        <w:rPr>
          <w:sz w:val="24"/>
          <w:szCs w:val="24"/>
        </w:rPr>
        <w:t xml:space="preserve">reads were </w:t>
      </w:r>
      <w:ins w:id="91" w:author="John Thompson Davis" w:date="2022-07-25T10:03:00Z">
        <w:r w:rsidR="0054161D">
          <w:rPr>
            <w:sz w:val="24"/>
            <w:szCs w:val="24"/>
          </w:rPr>
          <w:t>each individually assembled</w:t>
        </w:r>
      </w:ins>
      <w:ins w:id="92" w:author="John Thompson Davis" w:date="2022-07-25T10:04:00Z">
        <w:r w:rsidR="0054161D">
          <w:rPr>
            <w:sz w:val="24"/>
            <w:szCs w:val="24"/>
          </w:rPr>
          <w:t xml:space="preserve"> using the newer programming</w:t>
        </w:r>
      </w:ins>
      <w:ins w:id="93" w:author="John Thompson Davis" w:date="2022-07-25T10:03:00Z">
        <w:r w:rsidR="0054161D">
          <w:rPr>
            <w:sz w:val="24"/>
            <w:szCs w:val="24"/>
          </w:rPr>
          <w:t xml:space="preserve">. </w:t>
        </w:r>
      </w:ins>
      <w:del w:id="94" w:author="John Thompson Davis" w:date="2022-07-25T10:03:00Z">
        <w:r w:rsidRPr="00AC70B6" w:rsidDel="0054161D">
          <w:rPr>
            <w:sz w:val="24"/>
            <w:szCs w:val="24"/>
          </w:rPr>
          <w:delText xml:space="preserve">used in this round of assembly. </w:delText>
        </w:r>
      </w:del>
      <w:del w:id="95" w:author="John Thompson Davis" w:date="2022-07-25T10:02:00Z">
        <w:r w:rsidRPr="00AC70B6" w:rsidDel="00194D9A">
          <w:rPr>
            <w:sz w:val="24"/>
            <w:szCs w:val="24"/>
          </w:rPr>
          <w:delText>The 10X Da-Ae Novogene reads were excluded due to having near identical assembly performance when compared to the 10X Da-Ae Davis read</w:delText>
        </w:r>
        <w:commentRangeEnd w:id="62"/>
        <w:r w:rsidR="006C2679" w:rsidDel="00194D9A">
          <w:rPr>
            <w:rStyle w:val="CommentReference"/>
          </w:rPr>
          <w:commentReference w:id="62"/>
        </w:r>
        <w:commentRangeEnd w:id="63"/>
        <w:r w:rsidR="002F13CC" w:rsidDel="00194D9A">
          <w:rPr>
            <w:rStyle w:val="CommentReference"/>
          </w:rPr>
          <w:commentReference w:id="63"/>
        </w:r>
        <w:r w:rsidRPr="00AC70B6" w:rsidDel="00194D9A">
          <w:rPr>
            <w:sz w:val="24"/>
            <w:szCs w:val="24"/>
          </w:rPr>
          <w:delText>s</w:delText>
        </w:r>
      </w:del>
      <w:ins w:id="96" w:author="john davis" w:date="2022-07-21T11:12:00Z">
        <w:del w:id="97" w:author="John Thompson Davis" w:date="2022-07-25T10:02:00Z">
          <w:r w:rsidR="000D02D6" w:rsidDel="00194D9A">
            <w:rPr>
              <w:sz w:val="24"/>
              <w:szCs w:val="24"/>
            </w:rPr>
            <w:delText xml:space="preserve"> in the initial round using Supernova v1.4.0</w:delText>
          </w:r>
        </w:del>
      </w:ins>
      <w:del w:id="98" w:author="John Thompson Davis" w:date="2022-07-25T10:02:00Z">
        <w:r w:rsidRPr="00AC70B6" w:rsidDel="00194D9A">
          <w:rPr>
            <w:sz w:val="24"/>
            <w:szCs w:val="24"/>
          </w:rPr>
          <w:delText xml:space="preserve">. </w:delText>
        </w:r>
      </w:del>
      <w:del w:id="99"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100" w:author="john davis" w:date="2022-06-30T15:41:00Z">
        <w:r w:rsidR="001721F0">
          <w:rPr>
            <w:sz w:val="24"/>
            <w:szCs w:val="24"/>
          </w:rPr>
          <w:t>T</w:t>
        </w:r>
      </w:ins>
      <w:del w:id="101" w:author="john davis" w:date="2022-06-30T15:41:00Z">
        <w:r w:rsidRPr="00AC70B6" w:rsidDel="001721F0">
          <w:rPr>
            <w:sz w:val="24"/>
            <w:szCs w:val="24"/>
          </w:rPr>
          <w:delText>t</w:delText>
        </w:r>
      </w:del>
      <w:proofErr w:type="gramStart"/>
      <w:r w:rsidRPr="00AC70B6">
        <w:rPr>
          <w:sz w:val="24"/>
          <w:szCs w:val="24"/>
        </w:rPr>
        <w:t>he</w:t>
      </w:r>
      <w:proofErr w:type="gramEnd"/>
      <w:r w:rsidRPr="00AC70B6">
        <w:rPr>
          <w:sz w:val="24"/>
          <w:szCs w:val="24"/>
        </w:rPr>
        <w:t xml:space="preserv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del w:id="102" w:author="John Thompson Davis" w:date="2022-07-25T10:04:00Z">
        <w:r w:rsidRPr="00AC70B6" w:rsidDel="00147781">
          <w:rPr>
            <w:i/>
            <w:sz w:val="24"/>
            <w:szCs w:val="24"/>
          </w:rPr>
          <w:delText xml:space="preserve">B. napus, </w:delText>
        </w:r>
      </w:del>
      <w:r w:rsidRPr="00AC70B6">
        <w:rPr>
          <w:i/>
          <w:sz w:val="24"/>
          <w:szCs w:val="24"/>
        </w:rPr>
        <w:t>B. rapa,</w:t>
      </w:r>
      <w:del w:id="103" w:author="John Thompson Davis" w:date="2022-07-25T10:04:00Z">
        <w:r w:rsidRPr="00AC70B6" w:rsidDel="00147781">
          <w:rPr>
            <w:i/>
            <w:sz w:val="24"/>
            <w:szCs w:val="24"/>
          </w:rPr>
          <w:delText xml:space="preserve"> </w:delText>
        </w:r>
        <w:r w:rsidRPr="00AC70B6" w:rsidDel="00147781">
          <w:rPr>
            <w:sz w:val="24"/>
            <w:szCs w:val="24"/>
          </w:rPr>
          <w:delText>and</w:delText>
        </w:r>
      </w:del>
      <w:r w:rsidRPr="00AC70B6">
        <w:rPr>
          <w:i/>
          <w:sz w:val="24"/>
          <w:szCs w:val="24"/>
        </w:rPr>
        <w:t xml:space="preserve"> B. oleracea</w:t>
      </w:r>
      <w:ins w:id="104" w:author="John Thompson Davis" w:date="2022-07-25T10:04:00Z">
        <w:r w:rsidR="00147781">
          <w:rPr>
            <w:i/>
            <w:sz w:val="24"/>
            <w:szCs w:val="24"/>
          </w:rPr>
          <w:t>,</w:t>
        </w:r>
      </w:ins>
      <w:r w:rsidRPr="00AC70B6">
        <w:rPr>
          <w:i/>
          <w:sz w:val="24"/>
          <w:szCs w:val="24"/>
        </w:rPr>
        <w:t xml:space="preserve"> </w:t>
      </w:r>
      <w:ins w:id="105" w:author="John Thompson Davis" w:date="2022-07-25T10:04:00Z">
        <w:r w:rsidR="00147781">
          <w:rPr>
            <w:iCs/>
            <w:sz w:val="24"/>
            <w:szCs w:val="24"/>
          </w:rPr>
          <w:t xml:space="preserve">and </w:t>
        </w:r>
        <w:r w:rsidR="00147781" w:rsidRPr="00AC70B6">
          <w:rPr>
            <w:i/>
            <w:sz w:val="24"/>
            <w:szCs w:val="24"/>
          </w:rPr>
          <w:t xml:space="preserve">B. napus </w:t>
        </w:r>
      </w:ins>
      <w:r w:rsidRPr="00AC70B6">
        <w:rPr>
          <w:sz w:val="24"/>
          <w:szCs w:val="24"/>
        </w:rPr>
        <w:t xml:space="preserve">were </w:t>
      </w:r>
      <w:del w:id="106" w:author="John Thompson Davis" w:date="2022-07-25T10:04:00Z">
        <w:r w:rsidRPr="00AC70B6" w:rsidDel="00147781">
          <w:rPr>
            <w:sz w:val="24"/>
            <w:szCs w:val="24"/>
          </w:rPr>
          <w:delText>1</w:delText>
        </w:r>
        <w:r w:rsidDel="00147781">
          <w:rPr>
            <w:sz w:val="24"/>
            <w:szCs w:val="24"/>
          </w:rPr>
          <w:delText>.</w:delText>
        </w:r>
        <w:r w:rsidRPr="00AC70B6" w:rsidDel="00147781">
          <w:rPr>
            <w:sz w:val="24"/>
            <w:szCs w:val="24"/>
          </w:rPr>
          <w:delText>12</w:delText>
        </w:r>
        <w:r w:rsidDel="00147781">
          <w:rPr>
            <w:sz w:val="24"/>
            <w:szCs w:val="24"/>
          </w:rPr>
          <w:delText xml:space="preserve"> Gb</w:delText>
        </w:r>
        <w:r w:rsidRPr="00AC70B6" w:rsidDel="00147781">
          <w:rPr>
            <w:sz w:val="24"/>
            <w:szCs w:val="24"/>
          </w:rPr>
          <w:delText xml:space="preserve">, </w:delText>
        </w:r>
      </w:del>
      <w:r w:rsidRPr="00AC70B6">
        <w:rPr>
          <w:sz w:val="24"/>
          <w:szCs w:val="24"/>
        </w:rPr>
        <w:t>530</w:t>
      </w:r>
      <w:r>
        <w:rPr>
          <w:sz w:val="24"/>
          <w:szCs w:val="24"/>
        </w:rPr>
        <w:t xml:space="preserve"> Mb</w:t>
      </w:r>
      <w:r w:rsidRPr="00AC70B6">
        <w:rPr>
          <w:sz w:val="24"/>
          <w:szCs w:val="24"/>
        </w:rPr>
        <w:t>,</w:t>
      </w:r>
      <w:del w:id="107" w:author="John Thompson Davis" w:date="2022-07-25T10:04:00Z">
        <w:r w:rsidRPr="00AC70B6" w:rsidDel="00147781">
          <w:rPr>
            <w:sz w:val="24"/>
            <w:szCs w:val="24"/>
          </w:rPr>
          <w:delText xml:space="preserve"> and</w:delText>
        </w:r>
      </w:del>
      <w:r w:rsidRPr="00AC70B6">
        <w:rPr>
          <w:sz w:val="24"/>
          <w:szCs w:val="24"/>
        </w:rPr>
        <w:t xml:space="preserve"> 630 </w:t>
      </w:r>
      <w:r>
        <w:rPr>
          <w:sz w:val="24"/>
          <w:szCs w:val="24"/>
        </w:rPr>
        <w:t>Mb,</w:t>
      </w:r>
      <w:ins w:id="108" w:author="John Thompson Davis" w:date="2022-07-25T10:04:00Z">
        <w:r w:rsidR="00147781">
          <w:rPr>
            <w:sz w:val="24"/>
            <w:szCs w:val="24"/>
          </w:rPr>
          <w:t xml:space="preserve"> and </w:t>
        </w:r>
        <w:r w:rsidR="00147781" w:rsidRPr="00AC70B6">
          <w:rPr>
            <w:sz w:val="24"/>
            <w:szCs w:val="24"/>
          </w:rPr>
          <w:t>1</w:t>
        </w:r>
        <w:r w:rsidR="00147781">
          <w:rPr>
            <w:sz w:val="24"/>
            <w:szCs w:val="24"/>
          </w:rPr>
          <w:t>.</w:t>
        </w:r>
        <w:r w:rsidR="00147781" w:rsidRPr="00AC70B6">
          <w:rPr>
            <w:sz w:val="24"/>
            <w:szCs w:val="24"/>
          </w:rPr>
          <w:t>12</w:t>
        </w:r>
        <w:r w:rsidR="00147781">
          <w:rPr>
            <w:sz w:val="24"/>
            <w:szCs w:val="24"/>
          </w:rPr>
          <w:t xml:space="preserve"> Gb</w:t>
        </w:r>
      </w:ins>
      <w:r w:rsidRPr="00AC70B6">
        <w:rPr>
          <w:sz w:val="24"/>
          <w:szCs w:val="24"/>
        </w:rPr>
        <w:t xml:space="preserve"> </w:t>
      </w:r>
      <w:r w:rsidRPr="00AC70B6">
        <w:rPr>
          <w:sz w:val="24"/>
          <w:szCs w:val="24"/>
        </w:rPr>
        <w:lastRenderedPageBreak/>
        <w:t xml:space="preserve">respectively. </w:t>
      </w:r>
      <w:commentRangeStart w:id="109"/>
      <w:r w:rsidRPr="00AC70B6">
        <w:rPr>
          <w:sz w:val="24"/>
          <w:szCs w:val="24"/>
        </w:rPr>
        <w:t xml:space="preserve">These values were then </w:t>
      </w:r>
      <w:r>
        <w:rPr>
          <w:sz w:val="24"/>
          <w:szCs w:val="24"/>
        </w:rPr>
        <w:t>input</w:t>
      </w:r>
      <w:r w:rsidRPr="00AC70B6">
        <w:rPr>
          <w:sz w:val="24"/>
          <w:szCs w:val="24"/>
        </w:rPr>
        <w:t xml:space="preserve"> to Supernova-</w:t>
      </w:r>
      <w:commentRangeStart w:id="110"/>
      <w:commentRangeStart w:id="111"/>
      <w:r w:rsidRPr="00AC70B6">
        <w:rPr>
          <w:sz w:val="24"/>
          <w:szCs w:val="24"/>
        </w:rPr>
        <w:t>2.0.0</w:t>
      </w:r>
      <w:commentRangeEnd w:id="110"/>
      <w:r w:rsidR="006C2679">
        <w:rPr>
          <w:rStyle w:val="CommentReference"/>
        </w:rPr>
        <w:commentReference w:id="110"/>
      </w:r>
      <w:commentRangeEnd w:id="111"/>
      <w:r w:rsidR="00B901CF">
        <w:rPr>
          <w:rStyle w:val="CommentReference"/>
        </w:rPr>
        <w:commentReference w:id="111"/>
      </w:r>
      <w:r w:rsidRPr="00AC70B6">
        <w:rPr>
          <w:sz w:val="24"/>
          <w:szCs w:val="24"/>
        </w:rPr>
        <w:t xml:space="preserve"> using the --</w:t>
      </w:r>
      <w:proofErr w:type="spellStart"/>
      <w:r w:rsidRPr="00AC70B6">
        <w:rPr>
          <w:sz w:val="24"/>
          <w:szCs w:val="24"/>
        </w:rPr>
        <w:t>maxreads</w:t>
      </w:r>
      <w:proofErr w:type="spellEnd"/>
      <w:r w:rsidRPr="00AC70B6">
        <w:rPr>
          <w:sz w:val="24"/>
          <w:szCs w:val="24"/>
        </w:rPr>
        <w:t xml:space="preserve"> parameter.</w:t>
      </w:r>
      <w:commentRangeEnd w:id="109"/>
      <w:r>
        <w:rPr>
          <w:rStyle w:val="CommentReference"/>
        </w:rPr>
        <w:commentReference w:id="109"/>
      </w:r>
      <w:r w:rsidRPr="00AC70B6">
        <w:rPr>
          <w:sz w:val="24"/>
          <w:szCs w:val="24"/>
        </w:rPr>
        <w:t xml:space="preserve"> Scaffolds from the</w:t>
      </w:r>
      <w:ins w:id="112" w:author="John Thompson Davis" w:date="2022-07-25T10:05:00Z">
        <w:r w:rsidR="00147781">
          <w:rPr>
            <w:sz w:val="24"/>
            <w:szCs w:val="24"/>
          </w:rPr>
          <w:t>se</w:t>
        </w:r>
      </w:ins>
      <w:r w:rsidRPr="00AC70B6">
        <w:rPr>
          <w:sz w:val="24"/>
          <w:szCs w:val="24"/>
        </w:rPr>
        <w:t xml:space="preserv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113"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2C98E99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114" w:author="john davis" w:date="2022-07-14T10:58:00Z">
        <w:r w:rsidRPr="005F4A48" w:rsidDel="00FA16D5">
          <w:rPr>
            <w:sz w:val="24"/>
            <w:szCs w:val="24"/>
          </w:rPr>
          <w:delText>Canu assembli</w:delText>
        </w:r>
        <w:r w:rsidR="00E04106" w:rsidDel="00FA16D5">
          <w:rPr>
            <w:sz w:val="24"/>
            <w:szCs w:val="24"/>
          </w:rPr>
          <w:delText>y</w:delText>
        </w:r>
      </w:del>
      <w:ins w:id="115" w:author="john davis" w:date="2022-07-14T10:58:00Z">
        <w:r w:rsidR="00FA16D5">
          <w:rPr>
            <w:sz w:val="24"/>
            <w:szCs w:val="24"/>
          </w:rPr>
          <w:t>Canu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116"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117"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118"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119"/>
      <w:commentRangeStart w:id="120"/>
      <w:r w:rsidRPr="005F4A48">
        <w:rPr>
          <w:sz w:val="24"/>
          <w:szCs w:val="24"/>
        </w:rPr>
        <w:t xml:space="preserve"> </w:t>
      </w:r>
      <w:del w:id="121" w:author="Julin Maloof" w:date="2022-07-19T13:20:00Z">
        <w:r w:rsidRPr="005F4A48" w:rsidDel="00D43315">
          <w:rPr>
            <w:sz w:val="24"/>
            <w:szCs w:val="24"/>
          </w:rPr>
          <w:delText xml:space="preserve">frequently </w:delText>
        </w:r>
      </w:del>
      <w:ins w:id="122" w:author="Julin Maloof" w:date="2022-07-19T13:20:00Z">
        <w:r w:rsidR="00D43315">
          <w:rPr>
            <w:sz w:val="24"/>
            <w:szCs w:val="24"/>
          </w:rPr>
          <w:t xml:space="preserve">the initial base of read 2 that is often </w:t>
        </w:r>
        <w:r w:rsidR="00D43315" w:rsidRPr="005F4A48">
          <w:rPr>
            <w:sz w:val="24"/>
            <w:szCs w:val="24"/>
          </w:rPr>
          <w:t xml:space="preserve"> </w:t>
        </w:r>
      </w:ins>
      <w:r w:rsidRPr="005F4A48">
        <w:rPr>
          <w:sz w:val="24"/>
          <w:szCs w:val="24"/>
        </w:rPr>
        <w:t>low-quality</w:t>
      </w:r>
      <w:del w:id="123" w:author="Julin Maloof" w:date="2022-07-19T13:21:00Z">
        <w:r w:rsidRPr="005F4A48" w:rsidDel="00D43315">
          <w:rPr>
            <w:sz w:val="24"/>
            <w:szCs w:val="24"/>
          </w:rPr>
          <w:delText xml:space="preserve"> sequence</w:delText>
        </w:r>
        <w:commentRangeEnd w:id="119"/>
        <w:r w:rsidR="00BF0364" w:rsidDel="00D43315">
          <w:rPr>
            <w:rStyle w:val="CommentReference"/>
          </w:rPr>
          <w:commentReference w:id="119"/>
        </w:r>
        <w:commentRangeEnd w:id="120"/>
        <w:r w:rsidR="00A1412B" w:rsidDel="00D43315">
          <w:rPr>
            <w:rStyle w:val="CommentReference"/>
          </w:rPr>
          <w:commentReference w:id="120"/>
        </w:r>
      </w:del>
      <w:r w:rsidRPr="005F4A48">
        <w:rPr>
          <w:sz w:val="24"/>
          <w:szCs w:val="24"/>
        </w:rPr>
        <w:t xml:space="preserve">. The trimmed reads were then mapped </w:t>
      </w:r>
      <w:r w:rsidR="00E04106">
        <w:rPr>
          <w:sz w:val="24"/>
          <w:szCs w:val="24"/>
        </w:rPr>
        <w:t xml:space="preserve">to the </w:t>
      </w:r>
      <w:del w:id="124" w:author="john davis" w:date="2022-07-14T10:59:00Z">
        <w:r w:rsidRPr="005F4A48" w:rsidDel="00FA16D5">
          <w:rPr>
            <w:sz w:val="24"/>
            <w:szCs w:val="24"/>
          </w:rPr>
          <w:delText>Canu assembl</w:delText>
        </w:r>
        <w:r w:rsidR="00E04106" w:rsidDel="00FA16D5">
          <w:rPr>
            <w:sz w:val="24"/>
            <w:szCs w:val="24"/>
          </w:rPr>
          <w:delText>y</w:delText>
        </w:r>
      </w:del>
      <w:ins w:id="125" w:author="john davis" w:date="2022-07-14T10:59:00Z">
        <w:r w:rsidR="00FA16D5">
          <w:rPr>
            <w:sz w:val="24"/>
            <w:szCs w:val="24"/>
          </w:rPr>
          <w:t>Canu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126"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lastRenderedPageBreak/>
        <w:t xml:space="preserve">The </w:t>
      </w:r>
      <w:del w:id="127" w:author="john davis" w:date="2022-07-14T10:59:00Z">
        <w:r w:rsidDel="001A1EB0">
          <w:rPr>
            <w:sz w:val="24"/>
            <w:szCs w:val="24"/>
          </w:rPr>
          <w:delText>Canu assembly</w:delText>
        </w:r>
      </w:del>
      <w:ins w:id="128" w:author="john davis" w:date="2022-07-14T10:59:00Z">
        <w:r w:rsidR="001A1EB0">
          <w:rPr>
            <w:sz w:val="24"/>
            <w:szCs w:val="24"/>
          </w:rPr>
          <w:t>Canu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129" w:author="john davis" w:date="2022-06-30T15:42:00Z">
        <w:r w:rsidR="001721F0">
          <w:rPr>
            <w:sz w:val="24"/>
            <w:szCs w:val="24"/>
          </w:rPr>
          <w:t>ere</w:t>
        </w:r>
      </w:ins>
      <w:del w:id="130" w:author="john davis" w:date="2022-06-30T15:42:00Z">
        <w:r w:rsidR="003A5F85" w:rsidDel="001721F0">
          <w:rPr>
            <w:sz w:val="24"/>
            <w:szCs w:val="24"/>
          </w:rPr>
          <w:delText>as</w:delText>
        </w:r>
      </w:del>
      <w:r w:rsidRPr="005F4A48">
        <w:rPr>
          <w:sz w:val="24"/>
          <w:szCs w:val="24"/>
        </w:rPr>
        <w:t xml:space="preserve"> compared to the chromosomes of the publicly available Darmor-</w:t>
      </w:r>
      <w:proofErr w:type="spellStart"/>
      <w:r w:rsidRPr="005F4A48">
        <w:rPr>
          <w:sz w:val="24"/>
          <w:szCs w:val="24"/>
        </w:rPr>
        <w:t>bzh</w:t>
      </w:r>
      <w:proofErr w:type="spellEnd"/>
      <w:r w:rsidRPr="005F4A48">
        <w:rPr>
          <w:sz w:val="24"/>
          <w:szCs w:val="24"/>
        </w:rPr>
        <w:t xml:space="preserve"> </w:t>
      </w:r>
      <w:ins w:id="131" w:author="john davis" w:date="2022-06-30T15:43:00Z">
        <w:r w:rsidR="001721F0">
          <w:rPr>
            <w:sz w:val="24"/>
            <w:szCs w:val="24"/>
          </w:rPr>
          <w:t xml:space="preserve">v4.1 </w:t>
        </w:r>
      </w:ins>
      <w:del w:id="132" w:author="john davis" w:date="2022-06-30T15:43:00Z">
        <w:r w:rsidRPr="005F4A48" w:rsidDel="001721F0">
          <w:rPr>
            <w:sz w:val="24"/>
            <w:szCs w:val="24"/>
          </w:rPr>
          <w:delText>g</w:delText>
        </w:r>
      </w:del>
      <w:ins w:id="133" w:author="john davis" w:date="2022-06-30T15:43:00Z">
        <w:r w:rsidR="001721F0">
          <w:rPr>
            <w:sz w:val="24"/>
            <w:szCs w:val="24"/>
          </w:rPr>
          <w:t>g</w:t>
        </w:r>
      </w:ins>
      <w:r w:rsidRPr="005F4A48">
        <w:rPr>
          <w:sz w:val="24"/>
          <w:szCs w:val="24"/>
        </w:rPr>
        <w:t>enome</w:t>
      </w:r>
      <w:del w:id="134"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35"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Darmor-</w:t>
      </w:r>
      <w:proofErr w:type="spellStart"/>
      <w:r w:rsidRPr="005F4A48">
        <w:rPr>
          <w:sz w:val="24"/>
          <w:szCs w:val="24"/>
        </w:rPr>
        <w:t>bzh</w:t>
      </w:r>
      <w:proofErr w:type="spellEnd"/>
      <w:r w:rsidRPr="005F4A48">
        <w:rPr>
          <w:sz w:val="24"/>
          <w:szCs w:val="24"/>
        </w:rPr>
        <w:t xml:space="preserve"> </w:t>
      </w:r>
      <w:ins w:id="136"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137"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138" w:author="john davis" w:date="2022-06-30T15:47:00Z">
        <w:r w:rsidR="000A653E">
          <w:rPr>
            <w:sz w:val="24"/>
            <w:szCs w:val="24"/>
          </w:rPr>
          <w:t>1</w:t>
        </w:r>
      </w:ins>
      <w:commentRangeStart w:id="139"/>
      <w:del w:id="140"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139"/>
      <w:r w:rsidR="003A5F85">
        <w:rPr>
          <w:rStyle w:val="CommentReference"/>
        </w:rPr>
        <w:commentReference w:id="139"/>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6FE88A04"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del w:id="141" w:author="john davis" w:date="2022-07-14T10:59:00Z">
        <w:r w:rsidRPr="005F4A48" w:rsidDel="001A1EB0">
          <w:rPr>
            <w:i/>
            <w:sz w:val="24"/>
            <w:szCs w:val="24"/>
          </w:rPr>
          <w:delText>Canu Assembly</w:delText>
        </w:r>
      </w:del>
      <w:ins w:id="142" w:author="john davis" w:date="2022-07-14T10:59:00Z">
        <w:r w:rsidR="001A1EB0">
          <w:rPr>
            <w:i/>
            <w:sz w:val="24"/>
            <w:szCs w:val="24"/>
          </w:rPr>
          <w:t>Canu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w:t>
      </w:r>
      <w:proofErr w:type="spellStart"/>
      <w:r w:rsidRPr="005F4A48">
        <w:rPr>
          <w:sz w:val="24"/>
          <w:szCs w:val="24"/>
        </w:rPr>
        <w:t>bzh</w:t>
      </w:r>
      <w:proofErr w:type="spellEnd"/>
      <w:r w:rsidRPr="005F4A48">
        <w:rPr>
          <w:sz w:val="24"/>
          <w:szCs w:val="24"/>
        </w:rPr>
        <w:t xml:space="preserve"> </w:t>
      </w:r>
      <w:ins w:id="14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144" w:author="john davis" w:date="2022-07-14T10:59:00Z">
        <w:r w:rsidRPr="005F4A48" w:rsidDel="001A1EB0">
          <w:rPr>
            <w:sz w:val="24"/>
            <w:szCs w:val="24"/>
          </w:rPr>
          <w:delText>Canu assembly</w:delText>
        </w:r>
      </w:del>
      <w:ins w:id="145" w:author="john davis" w:date="2022-07-14T10:59:00Z">
        <w:r w:rsidR="001A1EB0">
          <w:rPr>
            <w:sz w:val="24"/>
            <w:szCs w:val="24"/>
          </w:rPr>
          <w:t>Canu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146"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Nucmer. If the region of </w:t>
      </w:r>
      <w:r w:rsidRPr="005F4A48">
        <w:rPr>
          <w:sz w:val="24"/>
          <w:szCs w:val="24"/>
        </w:rPr>
        <w:lastRenderedPageBreak/>
        <w:t>discrepancy in the assembly had significant support from the mapped reads and scaffolds, the discrepancy was considered a true difference between our assembly and the Darmor-</w:t>
      </w:r>
      <w:proofErr w:type="spellStart"/>
      <w:r w:rsidRPr="005F4A48">
        <w:rPr>
          <w:sz w:val="24"/>
          <w:szCs w:val="24"/>
        </w:rPr>
        <w:t>bzh</w:t>
      </w:r>
      <w:proofErr w:type="spellEnd"/>
      <w:r w:rsidRPr="005F4A48">
        <w:rPr>
          <w:sz w:val="24"/>
          <w:szCs w:val="24"/>
        </w:rPr>
        <w:t xml:space="preserve"> </w:t>
      </w:r>
      <w:ins w:id="147" w:author="john davis" w:date="2022-06-30T15:49:00Z">
        <w:r w:rsidR="00D854B6">
          <w:rPr>
            <w:sz w:val="24"/>
            <w:szCs w:val="24"/>
          </w:rPr>
          <w:t xml:space="preserve">v4.1 </w:t>
        </w:r>
      </w:ins>
      <w:r w:rsidRPr="005F4A48">
        <w:rPr>
          <w:sz w:val="24"/>
          <w:szCs w:val="24"/>
        </w:rPr>
        <w:t xml:space="preserve">assembly and retained. If there was no support, or the mapped reads and scaffolds disagreed with the </w:t>
      </w:r>
      <w:del w:id="148" w:author="john davis" w:date="2022-07-14T10:59:00Z">
        <w:r w:rsidRPr="005F4A48" w:rsidDel="001A1EB0">
          <w:rPr>
            <w:sz w:val="24"/>
            <w:szCs w:val="24"/>
          </w:rPr>
          <w:delText>Canu assembly</w:delText>
        </w:r>
      </w:del>
      <w:ins w:id="149" w:author="john davis" w:date="2022-07-14T10:59:00Z">
        <w:r w:rsidR="001A1EB0">
          <w:rPr>
            <w:sz w:val="24"/>
            <w:szCs w:val="24"/>
          </w:rPr>
          <w:t>Canu Da-Ae assembly</w:t>
        </w:r>
      </w:ins>
      <w:r w:rsidRPr="005F4A48">
        <w:rPr>
          <w:sz w:val="24"/>
          <w:szCs w:val="24"/>
        </w:rPr>
        <w:t>, the region of discrepancy was considered a likely error and altered to match Darmor-</w:t>
      </w:r>
      <w:proofErr w:type="spellStart"/>
      <w:r w:rsidRPr="005F4A48">
        <w:rPr>
          <w:sz w:val="24"/>
          <w:szCs w:val="24"/>
        </w:rPr>
        <w:t>bzh</w:t>
      </w:r>
      <w:proofErr w:type="spellEnd"/>
      <w:ins w:id="150"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151" w:author="john davis" w:date="2022-07-14T10:45:00Z">
        <w:r w:rsidR="00A1412B">
          <w:rPr>
            <w:sz w:val="24"/>
            <w:szCs w:val="24"/>
          </w:rPr>
          <w:t>by</w:t>
        </w:r>
      </w:ins>
      <w:commentRangeStart w:id="152"/>
      <w:commentRangeStart w:id="153"/>
      <w:del w:id="154" w:author="john davis" w:date="2022-07-14T10:45:00Z">
        <w:r w:rsidRPr="005F4A48" w:rsidDel="00A1412B">
          <w:rPr>
            <w:sz w:val="24"/>
            <w:szCs w:val="24"/>
          </w:rPr>
          <w:delText>within</w:delText>
        </w:r>
      </w:del>
      <w:r w:rsidRPr="005F4A48">
        <w:rPr>
          <w:sz w:val="24"/>
          <w:szCs w:val="24"/>
        </w:rPr>
        <w:t xml:space="preserve"> </w:t>
      </w:r>
      <w:commentRangeEnd w:id="152"/>
      <w:r w:rsidR="00BF0364">
        <w:rPr>
          <w:rStyle w:val="CommentReference"/>
        </w:rPr>
        <w:commentReference w:id="152"/>
      </w:r>
      <w:commentRangeEnd w:id="153"/>
      <w:r w:rsidR="00A1412B">
        <w:rPr>
          <w:rStyle w:val="CommentReference"/>
        </w:rPr>
        <w:commentReference w:id="153"/>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155" w:author="john davis" w:date="2022-06-30T15:49:00Z">
        <w:r w:rsidR="00D854B6">
          <w:rPr>
            <w:sz w:val="24"/>
            <w:szCs w:val="24"/>
          </w:rPr>
          <w:t>2</w:t>
        </w:r>
      </w:ins>
      <w:del w:id="156"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w:t>
      </w:r>
      <w:proofErr w:type="spellStart"/>
      <w:r w:rsidRPr="005F4A48">
        <w:rPr>
          <w:sz w:val="24"/>
          <w:szCs w:val="24"/>
        </w:rPr>
        <w:t>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157"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158"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159"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160"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61"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lastRenderedPageBreak/>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162"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r w:rsidRPr="005F4A48">
        <w:rPr>
          <w:sz w:val="24"/>
          <w:szCs w:val="24"/>
        </w:rPr>
        <w:t>Darmor-</w:t>
      </w:r>
      <w:proofErr w:type="spellStart"/>
      <w:r w:rsidRPr="005F4A48">
        <w:rPr>
          <w:sz w:val="24"/>
          <w:szCs w:val="24"/>
        </w:rPr>
        <w:t>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163"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95%) to Darmor-</w:t>
      </w:r>
      <w:proofErr w:type="spellStart"/>
      <w:r w:rsidRPr="005F4A48">
        <w:rPr>
          <w:sz w:val="24"/>
          <w:szCs w:val="24"/>
        </w:rPr>
        <w:t>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164"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spellStart"/>
      <w:proofErr w:type="gramEnd"/>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65"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166"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167" w:author="john davis" w:date="2022-06-30T15:55:00Z">
        <w:r w:rsidRPr="005F4A48" w:rsidDel="00902513">
          <w:rPr>
            <w:sz w:val="24"/>
            <w:szCs w:val="24"/>
          </w:rPr>
          <w:delText xml:space="preserve">Annotation using MAKER was run in two rounds. </w:delText>
        </w:r>
      </w:del>
      <w:del w:id="168" w:author="john davis" w:date="2022-06-30T15:56:00Z">
        <w:r w:rsidRPr="005F4A48" w:rsidDel="00FE3793">
          <w:rPr>
            <w:sz w:val="24"/>
            <w:szCs w:val="24"/>
          </w:rPr>
          <w:delText xml:space="preserve">In order to speed up the annotation process, </w:delText>
        </w:r>
      </w:del>
      <w:del w:id="169" w:author="john davis" w:date="2022-06-30T15:55:00Z">
        <w:r w:rsidDel="00902513">
          <w:rPr>
            <w:sz w:val="24"/>
            <w:szCs w:val="24"/>
          </w:rPr>
          <w:delText>only</w:delText>
        </w:r>
      </w:del>
      <w:del w:id="170"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71"/>
        <w:commentRangeStart w:id="172"/>
        <w:commentRangeStart w:id="1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ins w:id="174" w:author="john davis" w:date="2022-06-30T15:58:00Z">
        <w:r w:rsidR="00FE3793">
          <w:rPr>
            <w:sz w:val="24"/>
            <w:szCs w:val="24"/>
          </w:rPr>
          <w:t>Darmor-</w:t>
        </w:r>
        <w:proofErr w:type="spellStart"/>
        <w:r w:rsidR="00FE3793">
          <w:rPr>
            <w:sz w:val="24"/>
            <w:szCs w:val="24"/>
          </w:rPr>
          <w:t>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75" w:author="john davis" w:date="2022-06-30T15:58:00Z">
        <w:r w:rsidR="00FE3793">
          <w:rPr>
            <w:sz w:val="24"/>
            <w:szCs w:val="24"/>
          </w:rPr>
          <w:t xml:space="preserve">, </w:t>
        </w:r>
      </w:ins>
      <w:r w:rsidRPr="005F4A48">
        <w:rPr>
          <w:sz w:val="24"/>
          <w:szCs w:val="24"/>
        </w:rPr>
        <w:t>Darmor-</w:t>
      </w:r>
      <w:proofErr w:type="spellStart"/>
      <w:r w:rsidRPr="005F4A48">
        <w:rPr>
          <w:sz w:val="24"/>
          <w:szCs w:val="24"/>
        </w:rPr>
        <w:t>bzh</w:t>
      </w:r>
      <w:proofErr w:type="spellEnd"/>
      <w:ins w:id="1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77" w:author="john davis" w:date="2022-06-30T15:57:00Z">
        <w:r w:rsidR="00FE3793">
          <w:rPr>
            <w:sz w:val="24"/>
            <w:szCs w:val="24"/>
          </w:rPr>
          <w:t xml:space="preserve">, </w:t>
        </w:r>
      </w:ins>
      <w:del w:id="178" w:author="john davis" w:date="2022-06-30T15:59:00Z">
        <w:r w:rsidRPr="005F4A48" w:rsidDel="00FE3793">
          <w:rPr>
            <w:sz w:val="24"/>
            <w:szCs w:val="24"/>
          </w:rPr>
          <w:delText xml:space="preserve">and </w:delText>
        </w:r>
      </w:del>
      <w:r w:rsidRPr="005F4A48">
        <w:rPr>
          <w:sz w:val="24"/>
          <w:szCs w:val="24"/>
        </w:rPr>
        <w:t xml:space="preserve">the </w:t>
      </w:r>
      <w:ins w:id="179" w:author="john davis" w:date="2022-06-30T15:58:00Z">
        <w:r w:rsidR="00FE3793">
          <w:rPr>
            <w:sz w:val="24"/>
            <w:szCs w:val="24"/>
          </w:rPr>
          <w:t xml:space="preserve">eight </w:t>
        </w:r>
        <w:r w:rsidR="00FE3793">
          <w:rPr>
            <w:i/>
            <w:iCs/>
            <w:sz w:val="24"/>
            <w:szCs w:val="24"/>
          </w:rPr>
          <w:t>B</w:t>
        </w:r>
      </w:ins>
      <w:ins w:id="1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82" w:author="john davis" w:date="2022-06-30T16:02:00Z">
        <w:r w:rsidR="008A7A6D" w:rsidRPr="008A7A6D">
          <w:rPr>
            <w:i/>
            <w:sz w:val="24"/>
            <w:szCs w:val="24"/>
            <w:rPrChange w:id="1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84" w:author="john davis" w:date="2022-06-30T16:03:00Z">
        <w:r w:rsidR="008A7A6D">
          <w:rPr>
            <w:iCs/>
            <w:sz w:val="24"/>
            <w:szCs w:val="24"/>
          </w:rPr>
          <w:t xml:space="preserve">assembly </w:t>
        </w:r>
      </w:ins>
      <w:ins w:id="185" w:author="john davis" w:date="2022-06-30T16:02:00Z">
        <w:r w:rsidR="008A7A6D">
          <w:rPr>
            <w:iCs/>
            <w:sz w:val="24"/>
            <w:szCs w:val="24"/>
          </w:rPr>
          <w:t xml:space="preserve">mentioned above </w:t>
        </w:r>
      </w:ins>
      <w:ins w:id="186" w:author="john davis" w:date="2022-06-30T16:03:00Z">
        <w:r w:rsidR="008A7A6D">
          <w:rPr>
            <w:iCs/>
            <w:sz w:val="24"/>
            <w:szCs w:val="24"/>
          </w:rPr>
          <w:t>along with</w:t>
        </w:r>
      </w:ins>
      <w:del w:id="187" w:author="john davis" w:date="2022-06-30T16:02:00Z">
        <w:r w:rsidRPr="008A7A6D" w:rsidDel="008A7A6D">
          <w:rPr>
            <w:iCs/>
            <w:sz w:val="24"/>
            <w:szCs w:val="24"/>
            <w:rPrChange w:id="188" w:author="john davis" w:date="2022-06-30T16:02:00Z">
              <w:rPr>
                <w:i/>
                <w:sz w:val="24"/>
                <w:szCs w:val="24"/>
              </w:rPr>
            </w:rPrChange>
          </w:rPr>
          <w:delText>B. napus,</w:delText>
        </w:r>
      </w:del>
      <w:r w:rsidRPr="005F4A48">
        <w:rPr>
          <w:i/>
          <w:sz w:val="24"/>
          <w:szCs w:val="24"/>
        </w:rPr>
        <w:t xml:space="preserve"> B. oleracea</w:t>
      </w:r>
      <w:ins w:id="1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1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91" w:author="john davis" w:date="2022-06-30T16:03:00Z">
        <w:r w:rsidR="008A7A6D">
          <w:rPr>
            <w:sz w:val="24"/>
            <w:szCs w:val="24"/>
          </w:rPr>
          <w:t xml:space="preserve"> gen</w:t>
        </w:r>
      </w:ins>
      <w:ins w:id="192" w:author="john davis" w:date="2022-06-30T16:04:00Z">
        <w:r w:rsidR="008A7A6D">
          <w:rPr>
            <w:sz w:val="24"/>
            <w:szCs w:val="24"/>
          </w:rPr>
          <w:t xml:space="preserve">oscope.cns.fr </w:t>
        </w:r>
      </w:ins>
      <w:del w:id="193" w:author="john davis" w:date="2022-06-30T16:04:00Z">
        <w:r w:rsidRPr="005F4A48" w:rsidDel="008A7A6D">
          <w:rPr>
            <w:sz w:val="24"/>
            <w:szCs w:val="24"/>
          </w:rPr>
          <w:delText xml:space="preserve"> </w:delText>
        </w:r>
      </w:del>
      <w:del w:id="194" w:author="john davis" w:date="2022-06-30T16:02:00Z">
        <w:r w:rsidRPr="005F4A48" w:rsidDel="008A7A6D">
          <w:rPr>
            <w:sz w:val="24"/>
            <w:szCs w:val="24"/>
          </w:rPr>
          <w:delText>BRAD</w:delText>
        </w:r>
      </w:del>
      <w:del w:id="1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71"/>
      <w:r w:rsidR="00E4283A">
        <w:rPr>
          <w:rStyle w:val="CommentReference"/>
        </w:rPr>
        <w:commentReference w:id="171"/>
      </w:r>
      <w:commentRangeEnd w:id="172"/>
      <w:r w:rsidR="00A1412B">
        <w:rPr>
          <w:rStyle w:val="CommentReference"/>
        </w:rPr>
        <w:commentReference w:id="172"/>
      </w:r>
      <w:commentRangeEnd w:id="173"/>
      <w:r w:rsidR="00A1412B">
        <w:rPr>
          <w:rStyle w:val="CommentReference"/>
        </w:rPr>
        <w:commentReference w:id="173"/>
      </w:r>
      <w:r w:rsidRPr="005F4A48">
        <w:rPr>
          <w:sz w:val="24"/>
          <w:szCs w:val="24"/>
        </w:rPr>
        <w:t xml:space="preserve"> </w:t>
      </w:r>
      <w:r>
        <w:rPr>
          <w:sz w:val="24"/>
          <w:szCs w:val="24"/>
        </w:rPr>
        <w:t xml:space="preserve">MAKER parameters that were modified included the following: </w:t>
      </w:r>
      <w:del w:id="197" w:author="john davis" w:date="2022-06-30T16:05:00Z">
        <w:r w:rsidRPr="005F4A48" w:rsidDel="008A7A6D">
          <w:rPr>
            <w:sz w:val="24"/>
            <w:szCs w:val="24"/>
          </w:rPr>
          <w:delText xml:space="preserve">Arabidopsis </w:delText>
        </w:r>
      </w:del>
      <w:ins w:id="198" w:author="john davis" w:date="2022-06-30T16:05:00Z">
        <w:r w:rsidR="008A7A6D">
          <w:rPr>
            <w:sz w:val="24"/>
            <w:szCs w:val="24"/>
          </w:rPr>
          <w:t xml:space="preserve">A custom Augustus gene </w:t>
        </w:r>
      </w:ins>
      <w:ins w:id="199" w:author="john davis" w:date="2022-06-30T16:06:00Z">
        <w:r w:rsidR="008A7A6D">
          <w:rPr>
            <w:sz w:val="24"/>
            <w:szCs w:val="24"/>
          </w:rPr>
          <w:t>prediction</w:t>
        </w:r>
      </w:ins>
      <w:ins w:id="200" w:author="john davis" w:date="2022-06-30T16:05:00Z">
        <w:r w:rsidR="008A7A6D">
          <w:rPr>
            <w:sz w:val="24"/>
            <w:szCs w:val="24"/>
          </w:rPr>
          <w:t xml:space="preserve"> spe</w:t>
        </w:r>
      </w:ins>
      <w:ins w:id="201" w:author="john davis" w:date="2022-06-30T16:06:00Z">
        <w:r w:rsidR="008A7A6D">
          <w:rPr>
            <w:sz w:val="24"/>
            <w:szCs w:val="24"/>
          </w:rPr>
          <w:t>cies model</w:t>
        </w:r>
      </w:ins>
      <w:ins w:id="202" w:author="john davis" w:date="2022-06-30T16:05:00Z">
        <w:r w:rsidR="008A7A6D" w:rsidRPr="005F4A48">
          <w:rPr>
            <w:sz w:val="24"/>
            <w:szCs w:val="24"/>
          </w:rPr>
          <w:t xml:space="preserve"> </w:t>
        </w:r>
      </w:ins>
      <w:ins w:id="203" w:author="john davis" w:date="2022-06-30T16:06:00Z">
        <w:r w:rsidR="00CC74E9">
          <w:rPr>
            <w:sz w:val="24"/>
            <w:szCs w:val="24"/>
          </w:rPr>
          <w:lastRenderedPageBreak/>
          <w:t>of Da-Ae created using BUSCO v</w:t>
        </w:r>
      </w:ins>
      <w:ins w:id="204" w:author="john davis" w:date="2022-06-30T16:07:00Z">
        <w:r w:rsidR="00CC74E9">
          <w:rPr>
            <w:sz w:val="24"/>
            <w:szCs w:val="24"/>
          </w:rPr>
          <w:t xml:space="preserve">3.0.2 </w:t>
        </w:r>
      </w:ins>
      <w:ins w:id="2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206" w:author="john davis" w:date="2022-06-30T16:08:00Z"/>
          <w:sz w:val="24"/>
          <w:szCs w:val="24"/>
        </w:rPr>
      </w:pPr>
      <w:del w:id="2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208" w:author="john davis" w:date="2022-06-29T14:40:00Z">
        <w:r w:rsidDel="003B6FD3">
          <w:rPr>
            <w:rFonts w:ascii="Calibri" w:hAnsi="Calibri" w:cs="Calibri"/>
            <w:sz w:val="24"/>
            <w:szCs w:val="24"/>
          </w:rPr>
          <w:delText>(Hall 2014)</w:delText>
        </w:r>
      </w:del>
      <w:del w:id="2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210" w:author="john davis" w:date="2022-06-29T14:40:00Z">
        <w:r w:rsidDel="003B6FD3">
          <w:rPr>
            <w:rFonts w:ascii="Calibri" w:hAnsi="Calibri" w:cs="Calibri"/>
            <w:sz w:val="24"/>
            <w:szCs w:val="24"/>
          </w:rPr>
          <w:delText>(Korf 2004)</w:delText>
        </w:r>
      </w:del>
      <w:del w:id="2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2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213" w:author="john davis" w:date="2022-06-30T16:10:00Z">
        <w:r w:rsidR="00241A02">
          <w:rPr>
            <w:sz w:val="24"/>
            <w:szCs w:val="24"/>
          </w:rPr>
          <w:t>, the suffix “DaAe”,</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2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3D46D4E0"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ins w:id="215" w:author="john davis" w:date="2022-07-14T10:46:00Z">
        <w:r w:rsidR="00A1412B">
          <w:rPr>
            <w:sz w:val="24"/>
            <w:szCs w:val="24"/>
          </w:rPr>
          <w:t>region</w:t>
        </w:r>
      </w:ins>
      <w:commentRangeStart w:id="216"/>
      <w:commentRangeStart w:id="217"/>
      <w:del w:id="218" w:author="john davis" w:date="2022-07-14T10:46:00Z">
        <w:r w:rsidRPr="005F4A48" w:rsidDel="00A1412B">
          <w:rPr>
            <w:sz w:val="24"/>
            <w:szCs w:val="24"/>
          </w:rPr>
          <w:delText>gene</w:delText>
        </w:r>
      </w:del>
      <w:r w:rsidRPr="005F4A48">
        <w:rPr>
          <w:sz w:val="24"/>
          <w:szCs w:val="24"/>
        </w:rPr>
        <w:t xml:space="preserve"> </w:t>
      </w:r>
      <w:commentRangeEnd w:id="216"/>
      <w:r w:rsidR="00BF0364">
        <w:rPr>
          <w:rStyle w:val="CommentReference"/>
        </w:rPr>
        <w:commentReference w:id="216"/>
      </w:r>
      <w:commentRangeEnd w:id="217"/>
      <w:r w:rsidR="00A1412B">
        <w:rPr>
          <w:rStyle w:val="CommentReference"/>
        </w:rPr>
        <w:commentReference w:id="217"/>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w:t>
      </w:r>
      <w:ins w:id="219" w:author="john davis" w:date="2022-07-14T10:46:00Z">
        <w:r w:rsidR="00A1412B">
          <w:rPr>
            <w:sz w:val="24"/>
            <w:szCs w:val="24"/>
          </w:rPr>
          <w:t>region</w:t>
        </w:r>
      </w:ins>
      <w:del w:id="220"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221" w:author="john davis" w:date="2022-06-30T16:11:00Z">
        <w:r w:rsidR="00A03CBF">
          <w:rPr>
            <w:sz w:val="24"/>
            <w:szCs w:val="24"/>
          </w:rPr>
          <w:t xml:space="preserve">the </w:t>
        </w:r>
      </w:ins>
      <w:r w:rsidRPr="005F4A48">
        <w:rPr>
          <w:sz w:val="24"/>
          <w:szCs w:val="24"/>
        </w:rPr>
        <w:t>diploid genomes of Da-Ae, Darmor-</w:t>
      </w:r>
      <w:proofErr w:type="spellStart"/>
      <w:r w:rsidRPr="005F4A48">
        <w:rPr>
          <w:sz w:val="24"/>
          <w:szCs w:val="24"/>
        </w:rPr>
        <w:t>bzh</w:t>
      </w:r>
      <w:proofErr w:type="spellEnd"/>
      <w:ins w:id="222" w:author="john davis" w:date="2022-06-30T16:10:00Z">
        <w:r w:rsidR="001D2D5D">
          <w:rPr>
            <w:sz w:val="24"/>
            <w:szCs w:val="24"/>
          </w:rPr>
          <w:t xml:space="preserve"> v10</w:t>
        </w:r>
      </w:ins>
      <w:r w:rsidRPr="005F4A48">
        <w:rPr>
          <w:sz w:val="24"/>
          <w:szCs w:val="24"/>
        </w:rPr>
        <w:t xml:space="preserve">, </w:t>
      </w:r>
      <w:del w:id="223" w:author="john davis" w:date="2022-06-30T16:10:00Z">
        <w:r w:rsidRPr="005F4A48" w:rsidDel="001D2D5D">
          <w:rPr>
            <w:sz w:val="24"/>
            <w:szCs w:val="24"/>
          </w:rPr>
          <w:delText>Tapidor</w:delText>
        </w:r>
      </w:del>
      <w:ins w:id="224" w:author="john davis" w:date="2022-06-30T16:10:00Z">
        <w:r w:rsidR="001D2D5D">
          <w:rPr>
            <w:sz w:val="24"/>
            <w:szCs w:val="24"/>
          </w:rPr>
          <w:t>ZS</w:t>
        </w:r>
      </w:ins>
      <w:ins w:id="225"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226" w:author="john davis" w:date="2022-06-30T16:11:00Z">
        <w:r w:rsidR="00A03CBF">
          <w:rPr>
            <w:sz w:val="24"/>
            <w:szCs w:val="24"/>
          </w:rPr>
          <w:t xml:space="preserve">BLASTP. </w:t>
        </w:r>
      </w:ins>
      <w:commentRangeStart w:id="227"/>
      <w:del w:id="228"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229" w:author="john davis" w:date="2022-06-29T14:41:00Z">
        <w:r w:rsidRPr="009E0AB3" w:rsidDel="003B6FD3">
          <w:rPr>
            <w:rFonts w:ascii="Calibri" w:hAnsi="Calibri" w:cs="Calibri"/>
            <w:sz w:val="24"/>
          </w:rPr>
          <w:delText>(“jcvi: JCVI utility libraries | Zenodo”)</w:delText>
        </w:r>
      </w:del>
      <w:del w:id="230" w:author="john davis" w:date="2022-06-30T16:11:00Z">
        <w:r w:rsidRPr="005F4A48" w:rsidDel="00A03CBF">
          <w:rPr>
            <w:sz w:val="24"/>
            <w:szCs w:val="24"/>
          </w:rPr>
          <w:delText>.</w:delText>
        </w:r>
        <w:commentRangeEnd w:id="227"/>
        <w:r w:rsidR="00E4283A" w:rsidDel="00A03CBF">
          <w:rPr>
            <w:rStyle w:val="CommentReference"/>
          </w:rPr>
          <w:commentReference w:id="227"/>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w:t>
      </w:r>
      <w:r w:rsidRPr="005F4A48">
        <w:rPr>
          <w:sz w:val="24"/>
          <w:szCs w:val="24"/>
        </w:rPr>
        <w:lastRenderedPageBreak/>
        <w:t xml:space="preserve">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231"/>
      <w:commentRangeStart w:id="232"/>
      <w:r w:rsidRPr="005F4A48">
        <w:rPr>
          <w:sz w:val="24"/>
          <w:szCs w:val="24"/>
        </w:rPr>
        <w:t>.</w:t>
      </w:r>
      <w:commentRangeEnd w:id="231"/>
      <w:r>
        <w:rPr>
          <w:rStyle w:val="CommentReference"/>
        </w:rPr>
        <w:commentReference w:id="231"/>
      </w:r>
      <w:commentRangeEnd w:id="232"/>
      <w:r>
        <w:rPr>
          <w:rStyle w:val="CommentReference"/>
        </w:rPr>
        <w:commentReference w:id="232"/>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w:t>
      </w:r>
      <w:proofErr w:type="spellStart"/>
      <w:r w:rsidRPr="005F4A48">
        <w:rPr>
          <w:sz w:val="24"/>
          <w:szCs w:val="24"/>
        </w:rPr>
        <w:t>bzh</w:t>
      </w:r>
      <w:proofErr w:type="spellEnd"/>
      <w:ins w:id="233" w:author="john davis" w:date="2022-06-30T16:12:00Z">
        <w:r w:rsidR="004F1A34">
          <w:rPr>
            <w:sz w:val="24"/>
            <w:szCs w:val="24"/>
          </w:rPr>
          <w:t xml:space="preserve"> v10</w:t>
        </w:r>
      </w:ins>
      <w:ins w:id="234"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235"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236"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37" w:author="john davis" w:date="2022-06-30T16:12:00Z">
        <w:r w:rsidRPr="005F4A48" w:rsidDel="004F1A34">
          <w:rPr>
            <w:sz w:val="24"/>
            <w:szCs w:val="24"/>
          </w:rPr>
          <w:delText>Tapidor</w:delText>
        </w:r>
        <w:r w:rsidDel="004F1A34">
          <w:rPr>
            <w:sz w:val="24"/>
            <w:szCs w:val="24"/>
          </w:rPr>
          <w:delText xml:space="preserve"> </w:delText>
        </w:r>
      </w:del>
      <w:ins w:id="238"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239"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240"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241" w:author="Julin Maloof" w:date="2022-07-07T15:08:00Z">
        <w:r w:rsidRPr="005F4A48" w:rsidDel="00BF0364">
          <w:rPr>
            <w:sz w:val="24"/>
            <w:szCs w:val="24"/>
          </w:rPr>
          <w:delText>inhibited by</w:delText>
        </w:r>
      </w:del>
      <w:ins w:id="242" w:author="Julin Maloof" w:date="2022-07-07T15:08:00Z">
        <w:r w:rsidR="00BF0364">
          <w:rPr>
            <w:sz w:val="24"/>
            <w:szCs w:val="24"/>
          </w:rPr>
          <w:t>not possible because</w:t>
        </w:r>
      </w:ins>
      <w:r w:rsidRPr="005F4A48">
        <w:rPr>
          <w:sz w:val="24"/>
          <w:szCs w:val="24"/>
        </w:rPr>
        <w:t xml:space="preserve"> the assembler program </w:t>
      </w:r>
      <w:del w:id="243" w:author="Julin Maloof" w:date="2022-07-07T15:08:00Z">
        <w:r w:rsidRPr="005F4A48" w:rsidDel="00BF0364">
          <w:rPr>
            <w:sz w:val="24"/>
            <w:szCs w:val="24"/>
          </w:rPr>
          <w:delText xml:space="preserve">creating </w:delText>
        </w:r>
      </w:del>
      <w:ins w:id="244"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245"/>
      <w:r>
        <w:rPr>
          <w:sz w:val="24"/>
          <w:szCs w:val="24"/>
        </w:rPr>
        <w:t>To look for homoeologous exchange at the gene level,</w:t>
      </w:r>
      <w:r w:rsidRPr="005F4A48">
        <w:rPr>
          <w:sz w:val="24"/>
          <w:szCs w:val="24"/>
        </w:rPr>
        <w:t xml:space="preserve"> </w:t>
      </w:r>
      <w:del w:id="246" w:author="john davis" w:date="2022-06-30T16:16:00Z">
        <w:r w:rsidRPr="005F4A48" w:rsidDel="004C061C">
          <w:rPr>
            <w:sz w:val="24"/>
            <w:szCs w:val="24"/>
          </w:rPr>
          <w:delText xml:space="preserve">annotations </w:delText>
        </w:r>
      </w:del>
      <w:ins w:id="24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248" w:author="john davis" w:date="2022-06-30T16:16:00Z">
        <w:r w:rsidRPr="005F4A48" w:rsidDel="004C061C">
          <w:rPr>
            <w:sz w:val="24"/>
            <w:szCs w:val="24"/>
          </w:rPr>
          <w:delText>of</w:delText>
        </w:r>
      </w:del>
      <w:r w:rsidRPr="005F4A48">
        <w:rPr>
          <w:sz w:val="24"/>
          <w:szCs w:val="24"/>
        </w:rPr>
        <w:t xml:space="preserve"> Da-Ae, Darmor-</w:t>
      </w:r>
      <w:proofErr w:type="spellStart"/>
      <w:r w:rsidRPr="005F4A48">
        <w:rPr>
          <w:sz w:val="24"/>
          <w:szCs w:val="24"/>
        </w:rPr>
        <w:t>bzh</w:t>
      </w:r>
      <w:proofErr w:type="spellEnd"/>
      <w:ins w:id="24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50" w:author="john davis" w:date="2022-06-30T16:14:00Z">
        <w:r w:rsidRPr="005F4A48" w:rsidDel="004F1A34">
          <w:rPr>
            <w:sz w:val="24"/>
            <w:szCs w:val="24"/>
          </w:rPr>
          <w:delText>Tapidor</w:delText>
        </w:r>
      </w:del>
      <w:ins w:id="251" w:author="john davis" w:date="2022-06-30T16:14:00Z">
        <w:r w:rsidR="004F1A34">
          <w:rPr>
            <w:sz w:val="24"/>
            <w:szCs w:val="24"/>
          </w:rPr>
          <w:t>ZS11</w:t>
        </w:r>
      </w:ins>
      <w:del w:id="252" w:author="john davis" w:date="2022-06-30T16:14:00Z">
        <w:r w:rsidDel="004F1A34">
          <w:rPr>
            <w:sz w:val="24"/>
            <w:szCs w:val="24"/>
          </w:rPr>
          <w:delText>,</w:delText>
        </w:r>
      </w:del>
      <w:r>
        <w:rPr>
          <w:sz w:val="24"/>
          <w:szCs w:val="24"/>
        </w:rPr>
        <w:t xml:space="preserve"> </w:t>
      </w:r>
      <w:commentRangeEnd w:id="245"/>
      <w:r w:rsidR="00E4283A">
        <w:rPr>
          <w:rStyle w:val="CommentReference"/>
        </w:rPr>
        <w:commentReference w:id="245"/>
      </w:r>
      <w:r w:rsidRPr="005F4A48">
        <w:rPr>
          <w:sz w:val="24"/>
          <w:szCs w:val="24"/>
        </w:rPr>
        <w:t xml:space="preserve">were used. </w:t>
      </w:r>
      <w:ins w:id="253" w:author="john davis" w:date="2022-06-30T16:16:00Z">
        <w:r w:rsidR="00FD3BF9">
          <w:rPr>
            <w:sz w:val="24"/>
            <w:szCs w:val="24"/>
          </w:rPr>
          <w:t>The p</w:t>
        </w:r>
      </w:ins>
      <w:ins w:id="254" w:author="john davis" w:date="2022-06-30T16:15:00Z">
        <w:r w:rsidR="004F1A34">
          <w:rPr>
            <w:sz w:val="24"/>
            <w:szCs w:val="24"/>
          </w:rPr>
          <w:t>rotein</w:t>
        </w:r>
      </w:ins>
      <w:del w:id="255" w:author="john davis" w:date="2022-06-30T16:15:00Z">
        <w:r w:rsidRPr="005F4A48" w:rsidDel="004F1A34">
          <w:rPr>
            <w:sz w:val="24"/>
            <w:szCs w:val="24"/>
          </w:rPr>
          <w:delText>CDS</w:delText>
        </w:r>
      </w:del>
      <w:r w:rsidRPr="005F4A48">
        <w:rPr>
          <w:sz w:val="24"/>
          <w:szCs w:val="24"/>
        </w:rPr>
        <w:t xml:space="preserve"> sequences </w:t>
      </w:r>
      <w:ins w:id="25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257" w:author="john davis" w:date="2022-06-30T16:17:00Z">
        <w:r w:rsidR="00FD3BF9">
          <w:rPr>
            <w:sz w:val="24"/>
            <w:szCs w:val="24"/>
          </w:rPr>
          <w:t xml:space="preserve">ies </w:t>
        </w:r>
      </w:ins>
      <w:del w:id="25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25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26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261" w:author="john davis" w:date="2022-06-29T14:42:00Z">
        <w:r w:rsidRPr="009E0AB3" w:rsidDel="003F3355">
          <w:rPr>
            <w:rFonts w:ascii="Calibri" w:hAnsi="Calibri" w:cs="Calibri"/>
            <w:sz w:val="24"/>
          </w:rPr>
          <w:delText>(“jcvi: JCVI utility libraries | Zenodo”)</w:delText>
        </w:r>
      </w:del>
      <w:del w:id="26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26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263"/>
        <w:r w:rsidR="00E4283A" w:rsidDel="004F1A34">
          <w:rPr>
            <w:rStyle w:val="CommentReference"/>
          </w:rPr>
          <w:commentReference w:id="26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264" w:author="Julin Maloof" w:date="2022-07-07T15:10:00Z">
        <w:r w:rsidRPr="005F4A48" w:rsidDel="00066863">
          <w:rPr>
            <w:sz w:val="24"/>
            <w:szCs w:val="24"/>
          </w:rPr>
          <w:delText xml:space="preserve">into </w:delText>
        </w:r>
      </w:del>
      <w:ins w:id="265"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266"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267" w:author="Julin Maloof" w:date="2022-07-07T15:10:00Z">
        <w:r w:rsidR="00066863">
          <w:rPr>
            <w:sz w:val="24"/>
            <w:szCs w:val="24"/>
          </w:rPr>
          <w:t xml:space="preserve"> of origin</w:t>
        </w:r>
      </w:ins>
      <w:del w:id="268" w:author="Julin Maloof" w:date="2022-07-07T15:10:00Z">
        <w:r w:rsidRPr="005F4A48" w:rsidDel="00066863">
          <w:rPr>
            <w:sz w:val="24"/>
            <w:szCs w:val="24"/>
          </w:rPr>
          <w:delText>s</w:delText>
        </w:r>
      </w:del>
      <w:r w:rsidRPr="005F4A48">
        <w:rPr>
          <w:sz w:val="24"/>
          <w:szCs w:val="24"/>
        </w:rPr>
        <w:t xml:space="preserve">, A </w:t>
      </w:r>
      <w:del w:id="269" w:author="Julin Maloof" w:date="2022-07-07T15:10:00Z">
        <w:r w:rsidRPr="005F4A48" w:rsidDel="00066863">
          <w:rPr>
            <w:sz w:val="24"/>
            <w:szCs w:val="24"/>
          </w:rPr>
          <w:delText xml:space="preserve">and </w:delText>
        </w:r>
      </w:del>
      <w:ins w:id="270" w:author="Julin Maloof" w:date="2022-07-07T15:10:00Z">
        <w:r w:rsidR="00066863">
          <w:rPr>
            <w:sz w:val="24"/>
            <w:szCs w:val="24"/>
          </w:rPr>
          <w:t>or</w:t>
        </w:r>
        <w:r w:rsidR="00066863" w:rsidRPr="005F4A48">
          <w:rPr>
            <w:sz w:val="24"/>
            <w:szCs w:val="24"/>
          </w:rPr>
          <w:t xml:space="preserve"> </w:t>
        </w:r>
      </w:ins>
      <w:r w:rsidRPr="005F4A48">
        <w:rPr>
          <w:sz w:val="24"/>
          <w:szCs w:val="24"/>
        </w:rPr>
        <w:t>C</w:t>
      </w:r>
      <w:ins w:id="271" w:author="john davis" w:date="2022-06-30T16:17:00Z">
        <w:r w:rsidR="00FD3BF9">
          <w:rPr>
            <w:sz w:val="24"/>
            <w:szCs w:val="24"/>
          </w:rPr>
          <w:t xml:space="preserve">. </w:t>
        </w:r>
      </w:ins>
      <w:del w:id="272"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73"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74" w:author="john davis" w:date="2022-07-14T10:54:00Z">
        <w:r w:rsidR="00FA16D5">
          <w:rPr>
            <w:sz w:val="24"/>
            <w:szCs w:val="24"/>
          </w:rPr>
          <w:t>s</w:t>
        </w:r>
      </w:ins>
      <w:r w:rsidRPr="005F4A48">
        <w:rPr>
          <w:sz w:val="24"/>
          <w:szCs w:val="24"/>
        </w:rPr>
        <w:t xml:space="preserve">, </w:t>
      </w:r>
      <w:ins w:id="275" w:author="john davis" w:date="2022-06-30T16:17:00Z">
        <w:r w:rsidR="00FD3BF9">
          <w:rPr>
            <w:sz w:val="24"/>
            <w:szCs w:val="24"/>
          </w:rPr>
          <w:t xml:space="preserve">BLASTP </w:t>
        </w:r>
      </w:ins>
      <w:del w:id="276"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77"/>
      <w:r w:rsidRPr="009E2C62">
        <w:rPr>
          <w:sz w:val="24"/>
          <w:szCs w:val="24"/>
        </w:rPr>
        <w:t>)</w:t>
      </w:r>
      <w:ins w:id="278" w:author="john davis" w:date="2022-06-30T16:18:00Z">
        <w:r w:rsidR="00FD3BF9">
          <w:rPr>
            <w:sz w:val="24"/>
            <w:szCs w:val="24"/>
          </w:rPr>
          <w:t>.</w:t>
        </w:r>
        <w:r w:rsidR="00FD3BF9" w:rsidRPr="00FD3BF9">
          <w:rPr>
            <w:i/>
            <w:iCs/>
            <w:sz w:val="24"/>
            <w:szCs w:val="24"/>
          </w:rPr>
          <w:t xml:space="preserve"> </w:t>
        </w:r>
      </w:ins>
      <w:moveToRangeStart w:id="279" w:author="john davis" w:date="2022-06-30T16:18:00Z" w:name="move107498354"/>
      <w:moveTo w:id="280"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81"/>
        <w:r w:rsidR="00FD3BF9" w:rsidRPr="005F4A48">
          <w:rPr>
            <w:sz w:val="24"/>
            <w:szCs w:val="24"/>
          </w:rPr>
          <w:t xml:space="preserve">of </w:t>
        </w:r>
        <w:commentRangeStart w:id="282"/>
        <w:commentRangeStart w:id="283"/>
        <w:commentRangeStart w:id="284"/>
        <w:commentRangeStart w:id="285"/>
        <w:commentRangeStart w:id="286"/>
        <w:r w:rsidR="00FD3BF9" w:rsidRPr="005F4A48">
          <w:rPr>
            <w:sz w:val="24"/>
            <w:szCs w:val="24"/>
          </w:rPr>
          <w:t xml:space="preserve">16 </w:t>
        </w:r>
      </w:moveTo>
      <w:commentRangeEnd w:id="282"/>
      <w:r w:rsidR="00043414">
        <w:rPr>
          <w:rStyle w:val="CommentReference"/>
        </w:rPr>
        <w:commentReference w:id="282"/>
      </w:r>
      <w:commentRangeEnd w:id="283"/>
      <w:r w:rsidR="00043414">
        <w:rPr>
          <w:rStyle w:val="CommentReference"/>
        </w:rPr>
        <w:commentReference w:id="283"/>
      </w:r>
      <w:commentRangeEnd w:id="284"/>
      <w:r w:rsidR="00D9521E">
        <w:rPr>
          <w:rStyle w:val="CommentReference"/>
        </w:rPr>
        <w:commentReference w:id="284"/>
      </w:r>
      <w:commentRangeEnd w:id="285"/>
      <w:r w:rsidR="00D9521E">
        <w:rPr>
          <w:rStyle w:val="CommentReference"/>
        </w:rPr>
        <w:commentReference w:id="285"/>
      </w:r>
      <w:commentRangeEnd w:id="286"/>
      <w:r w:rsidR="00D43315">
        <w:rPr>
          <w:rStyle w:val="CommentReference"/>
        </w:rPr>
        <w:commentReference w:id="286"/>
      </w:r>
      <w:moveTo w:id="287" w:author="john davis" w:date="2022-06-30T16:18:00Z">
        <w:r w:rsidR="00FD3BF9" w:rsidRPr="005F4A48">
          <w:rPr>
            <w:sz w:val="24"/>
            <w:szCs w:val="24"/>
          </w:rPr>
          <w:t>alignments</w:t>
        </w:r>
        <w:commentRangeEnd w:id="281"/>
        <w:r w:rsidR="00FD3BF9">
          <w:rPr>
            <w:rStyle w:val="CommentReference"/>
          </w:rPr>
          <w:commentReference w:id="281"/>
        </w:r>
        <w:r w:rsidR="00FD3BF9" w:rsidRPr="005F4A48">
          <w:rPr>
            <w:sz w:val="24"/>
            <w:szCs w:val="24"/>
          </w:rPr>
          <w:t>.</w:t>
        </w:r>
        <w:r w:rsidR="00FD3BF9">
          <w:rPr>
            <w:sz w:val="24"/>
            <w:szCs w:val="24"/>
          </w:rPr>
          <w:t xml:space="preserve"> </w:t>
        </w:r>
      </w:moveTo>
      <w:moveToRangeEnd w:id="279"/>
      <w:ins w:id="288" w:author="john davis" w:date="2022-06-30T16:18:00Z">
        <w:r w:rsidR="00FD3BF9">
          <w:rPr>
            <w:sz w:val="24"/>
            <w:szCs w:val="24"/>
          </w:rPr>
          <w:t xml:space="preserve"> </w:t>
        </w:r>
      </w:ins>
      <w:del w:id="289"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90" w:author="john davis" w:date="2022-06-30T16:18:00Z">
        <w:r w:rsidR="00FD3BF9" w:rsidRPr="00FD3BF9" w:rsidDel="00FD3BF9">
          <w:rPr>
            <w:rFonts w:ascii="Calibri" w:hAnsi="Calibri" w:cs="Calibri"/>
            <w:sz w:val="24"/>
          </w:rPr>
          <w:delText>13</w:delText>
        </w:r>
      </w:del>
      <w:del w:id="291"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92" w:author="john davis" w:date="2022-06-30T16:20:00Z">
        <w:r w:rsidR="00FD3BF9">
          <w:rPr>
            <w:sz w:val="24"/>
            <w:szCs w:val="24"/>
          </w:rPr>
          <w:t>The</w:t>
        </w:r>
      </w:ins>
      <w:del w:id="293"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94" w:author="john davis" w:date="2022-06-30T16:19:00Z">
        <w:r w:rsidRPr="005F4A48" w:rsidDel="00FD3BF9">
          <w:rPr>
            <w:sz w:val="24"/>
            <w:szCs w:val="24"/>
          </w:rPr>
          <w:delText xml:space="preserve">to </w:delText>
        </w:r>
      </w:del>
      <w:del w:id="295"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77"/>
      <w:r w:rsidR="00E4283A">
        <w:rPr>
          <w:rStyle w:val="CommentReference"/>
        </w:rPr>
        <w:commentReference w:id="277"/>
      </w:r>
      <w:r>
        <w:rPr>
          <w:sz w:val="24"/>
          <w:szCs w:val="24"/>
        </w:rPr>
        <w:t xml:space="preserve">of </w:t>
      </w:r>
      <w:r w:rsidRPr="005F4A48">
        <w:rPr>
          <w:sz w:val="24"/>
          <w:szCs w:val="24"/>
        </w:rPr>
        <w:t>e</w:t>
      </w:r>
      <w:ins w:id="296" w:author="john davis" w:date="2022-06-30T16:21:00Z">
        <w:r w:rsidR="00FD3BF9">
          <w:rPr>
            <w:sz w:val="24"/>
            <w:szCs w:val="24"/>
          </w:rPr>
          <w:t>very</w:t>
        </w:r>
      </w:ins>
      <w:del w:id="297" w:author="john davis" w:date="2022-06-30T16:21:00Z">
        <w:r w:rsidRPr="005F4A48" w:rsidDel="00FD3BF9">
          <w:rPr>
            <w:sz w:val="24"/>
            <w:szCs w:val="24"/>
          </w:rPr>
          <w:delText>ach</w:delText>
        </w:r>
      </w:del>
      <w:r w:rsidRPr="005F4A48">
        <w:rPr>
          <w:sz w:val="24"/>
          <w:szCs w:val="24"/>
        </w:rPr>
        <w:t xml:space="preserve"> gene</w:t>
      </w:r>
      <w:ins w:id="298" w:author="john davis" w:date="2022-06-30T16:20:00Z">
        <w:r w:rsidR="00FD3BF9">
          <w:rPr>
            <w:sz w:val="24"/>
            <w:szCs w:val="24"/>
          </w:rPr>
          <w:t xml:space="preserve"> in each pairw</w:t>
        </w:r>
      </w:ins>
      <w:ins w:id="299" w:author="john davis" w:date="2022-06-30T16:21:00Z">
        <w:r w:rsidR="00FD3BF9">
          <w:rPr>
            <w:sz w:val="24"/>
            <w:szCs w:val="24"/>
          </w:rPr>
          <w:t>ise alignment were identified</w:t>
        </w:r>
      </w:ins>
      <w:ins w:id="300"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301" w:author="john davis" w:date="2022-06-30T16:18:00Z" w:name="move107498354"/>
      <w:moveFrom w:id="302"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303"/>
        <w:r w:rsidRPr="005F4A48" w:rsidDel="00FD3BF9">
          <w:rPr>
            <w:sz w:val="24"/>
            <w:szCs w:val="24"/>
          </w:rPr>
          <w:t>of 16 alignments</w:t>
        </w:r>
        <w:commentRangeEnd w:id="303"/>
        <w:r w:rsidR="00E4283A" w:rsidDel="00FD3BF9">
          <w:rPr>
            <w:rStyle w:val="CommentReference"/>
          </w:rPr>
          <w:commentReference w:id="303"/>
        </w:r>
        <w:r w:rsidRPr="005F4A48" w:rsidDel="00FD3BF9">
          <w:rPr>
            <w:sz w:val="24"/>
            <w:szCs w:val="24"/>
          </w:rPr>
          <w:t>.</w:t>
        </w:r>
        <w:r w:rsidDel="00FD3BF9">
          <w:rPr>
            <w:sz w:val="24"/>
            <w:szCs w:val="24"/>
          </w:rPr>
          <w:t xml:space="preserve"> </w:t>
        </w:r>
      </w:moveFrom>
      <w:moveFromRangeEnd w:id="301"/>
      <w:del w:id="304"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305"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06" w:author="john davis" w:date="2022-06-29T14:45:00Z">
        <w:r w:rsidR="003F3355">
          <w:rPr>
            <w:rFonts w:ascii="Calibri" w:hAnsi="Calibri" w:cs="Calibri"/>
            <w:sz w:val="24"/>
          </w:rPr>
          <w:t>20</w:t>
        </w:r>
      </w:ins>
      <w:del w:id="307"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08"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lastRenderedPageBreak/>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309" w:author="john davis" w:date="2022-06-30T16:22:00Z">
        <w:r w:rsidR="003250BB">
          <w:rPr>
            <w:sz w:val="24"/>
            <w:szCs w:val="24"/>
          </w:rPr>
          <w:t>3</w:t>
        </w:r>
      </w:ins>
      <w:del w:id="310"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311"/>
      <w:del w:id="312"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311"/>
      <w:r w:rsidR="00E4283A">
        <w:rPr>
          <w:rStyle w:val="CommentReference"/>
        </w:rPr>
        <w:commentReference w:id="311"/>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313" w:author="john davis" w:date="2022-06-29T14:43:00Z">
        <w:r w:rsidR="003F3355">
          <w:rPr>
            <w:i/>
            <w:iCs/>
            <w:sz w:val="24"/>
            <w:szCs w:val="24"/>
          </w:rPr>
          <w:t>a</w:t>
        </w:r>
      </w:ins>
      <w:del w:id="314"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315"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316"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317"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318" w:author="john davis" w:date="2022-06-30T16:28:00Z">
        <w:r w:rsidR="003F3355" w:rsidRPr="006468E2" w:rsidDel="006468E2">
          <w:rPr>
            <w:sz w:val="24"/>
            <w:szCs w:val="24"/>
            <w:rPrChange w:id="319" w:author="john davis" w:date="2022-06-30T16:29:00Z">
              <w:rPr>
                <w:i/>
                <w:iCs/>
                <w:sz w:val="24"/>
                <w:szCs w:val="24"/>
              </w:rPr>
            </w:rPrChange>
          </w:rPr>
          <w:fldChar w:fldCharType="begin"/>
        </w:r>
        <w:r w:rsidR="00A24385" w:rsidRPr="006468E2" w:rsidDel="006468E2">
          <w:rPr>
            <w:sz w:val="24"/>
            <w:szCs w:val="24"/>
            <w:rPrChange w:id="320"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321"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322"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323" w:author="john davis" w:date="2022-06-30T16:29:00Z">
              <w:rPr>
                <w:i/>
                <w:iCs/>
                <w:sz w:val="24"/>
                <w:szCs w:val="24"/>
              </w:rPr>
            </w:rPrChange>
          </w:rPr>
          <w:fldChar w:fldCharType="end"/>
        </w:r>
      </w:del>
      <w:del w:id="324"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325"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326"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327"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328" w:author="john davis" w:date="2022-06-30T16:33:00Z">
        <w:r w:rsidR="00E27BA0">
          <w:rPr>
            <w:sz w:val="24"/>
            <w:szCs w:val="24"/>
          </w:rPr>
          <w:t xml:space="preserve">the 10X Da-Ae Davis </w:t>
        </w:r>
      </w:ins>
      <w:r w:rsidRPr="005F4A48">
        <w:rPr>
          <w:sz w:val="24"/>
          <w:szCs w:val="24"/>
        </w:rPr>
        <w:t xml:space="preserve">reads to retain those that could reliably be described as coming from </w:t>
      </w:r>
      <w:proofErr w:type="gramStart"/>
      <w:r w:rsidRPr="005F4A48">
        <w:rPr>
          <w:sz w:val="24"/>
          <w:szCs w:val="24"/>
        </w:rPr>
        <w:t>e</w:t>
      </w:r>
      <w:r w:rsidR="001428AA" w:rsidRPr="001428AA">
        <w:rPr>
          <w:rFonts w:ascii="Calibri" w:hAnsi="Calibri" w:cs="Calibri"/>
          <w:sz w:val="24"/>
          <w:szCs w:val="24"/>
        </w:rPr>
        <w:t>(</w:t>
      </w:r>
      <w:proofErr w:type="gramEnd"/>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329" w:author="john davis" w:date="2022-06-30T16:33:00Z">
        <w:r w:rsidRPr="005F4A48" w:rsidDel="00E27BA0">
          <w:rPr>
            <w:sz w:val="24"/>
            <w:szCs w:val="24"/>
          </w:rPr>
          <w:delText>s</w:delText>
        </w:r>
      </w:del>
      <w:r w:rsidRPr="005F4A48">
        <w:rPr>
          <w:sz w:val="24"/>
          <w:szCs w:val="24"/>
        </w:rPr>
        <w:t xml:space="preserve"> w</w:t>
      </w:r>
      <w:ins w:id="330" w:author="john davis" w:date="2022-06-30T16:33:00Z">
        <w:r w:rsidR="00E27BA0">
          <w:rPr>
            <w:sz w:val="24"/>
            <w:szCs w:val="24"/>
          </w:rPr>
          <w:t>as</w:t>
        </w:r>
      </w:ins>
      <w:del w:id="331"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332" w:author="john davis" w:date="2022-06-30T16:33:00Z">
        <w:r w:rsidRPr="005F4A48" w:rsidDel="00E27BA0">
          <w:rPr>
            <w:sz w:val="24"/>
            <w:szCs w:val="24"/>
          </w:rPr>
          <w:delText>from these alignments</w:delText>
        </w:r>
      </w:del>
      <w:ins w:id="333" w:author="john davis" w:date="2022-06-30T16:33:00Z">
        <w:r w:rsidR="00E27BA0">
          <w:rPr>
            <w:sz w:val="24"/>
            <w:szCs w:val="24"/>
          </w:rPr>
          <w:t>that pass</w:t>
        </w:r>
      </w:ins>
      <w:ins w:id="334" w:author="john davis" w:date="2022-06-30T16:34:00Z">
        <w:r w:rsidR="00E27BA0">
          <w:rPr>
            <w:sz w:val="24"/>
            <w:szCs w:val="24"/>
          </w:rPr>
          <w:t>ed these filters</w:t>
        </w:r>
      </w:ins>
      <w:r w:rsidRPr="005F4A48">
        <w:rPr>
          <w:sz w:val="24"/>
          <w:szCs w:val="24"/>
        </w:rPr>
        <w:t xml:space="preserve"> were </w:t>
      </w:r>
      <w:r w:rsidRPr="005F4A48">
        <w:rPr>
          <w:sz w:val="24"/>
          <w:szCs w:val="24"/>
        </w:rPr>
        <w:lastRenderedPageBreak/>
        <w:t xml:space="preserve">then mapped to </w:t>
      </w:r>
      <w:ins w:id="335" w:author="john davis" w:date="2022-06-30T16:34:00Z">
        <w:r w:rsidR="00E27BA0" w:rsidRPr="00E27BA0">
          <w:rPr>
            <w:i/>
            <w:iCs/>
            <w:sz w:val="24"/>
            <w:szCs w:val="24"/>
            <w:rPrChange w:id="336"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337" w:author="john davis" w:date="2022-06-30T16:34:00Z">
        <w:r w:rsidRPr="00E27BA0" w:rsidDel="00E27BA0">
          <w:rPr>
            <w:i/>
            <w:iCs/>
            <w:sz w:val="24"/>
            <w:szCs w:val="24"/>
            <w:rPrChange w:id="338" w:author="john davis" w:date="2022-06-30T16:34:00Z">
              <w:rPr>
                <w:sz w:val="24"/>
                <w:szCs w:val="24"/>
              </w:rPr>
            </w:rPrChange>
          </w:rPr>
          <w:delText>their</w:delText>
        </w:r>
      </w:del>
      <w:r w:rsidRPr="005F4A48">
        <w:rPr>
          <w:sz w:val="24"/>
          <w:szCs w:val="24"/>
        </w:rPr>
        <w:t xml:space="preserve"> </w:t>
      </w:r>
      <w:del w:id="339" w:author="john davis" w:date="2022-06-30T16:34:00Z">
        <w:r w:rsidRPr="005F4A48" w:rsidDel="00E27BA0">
          <w:rPr>
            <w:sz w:val="24"/>
            <w:szCs w:val="24"/>
          </w:rPr>
          <w:delText xml:space="preserve">source </w:delText>
        </w:r>
      </w:del>
      <w:r w:rsidRPr="005F4A48">
        <w:rPr>
          <w:sz w:val="24"/>
          <w:szCs w:val="24"/>
        </w:rPr>
        <w:t>genomes</w:t>
      </w:r>
      <w:ins w:id="340"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341"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342"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ins w:id="343" w:author="john davis" w:date="2022-06-30T16:35:00Z">
        <w:r w:rsidR="00E27BA0">
          <w:rPr>
            <w:sz w:val="24"/>
            <w:szCs w:val="24"/>
          </w:rPr>
          <w:t xml:space="preserve">The alternate mapping sites were also captured using the </w:t>
        </w:r>
      </w:ins>
      <w:ins w:id="344"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w:t>
      </w:r>
      <w:proofErr w:type="gramStart"/>
      <w:r w:rsidR="00931ABE">
        <w:rPr>
          <w:sz w:val="24"/>
          <w:szCs w:val="24"/>
        </w:rPr>
        <w:t>a</w:t>
      </w:r>
      <w:proofErr w:type="gramEnd"/>
      <w:r w:rsidR="00931ABE">
        <w:rPr>
          <w:sz w:val="24"/>
          <w:szCs w:val="24"/>
        </w:rPr>
        <w:t xml:space="preserve">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45" w:author="john davis" w:date="2022-06-29T14:45:00Z">
        <w:r w:rsidR="003F3355">
          <w:rPr>
            <w:rFonts w:ascii="Calibri" w:hAnsi="Calibri" w:cs="Calibri"/>
            <w:sz w:val="24"/>
          </w:rPr>
          <w:t>20</w:t>
        </w:r>
      </w:ins>
      <w:del w:id="346"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47"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348" w:author="john davis" w:date="2022-07-14T10:53:00Z">
        <w:r w:rsidDel="00D9521E">
          <w:rPr>
            <w:sz w:val="24"/>
            <w:szCs w:val="24"/>
          </w:rPr>
          <w:delText>,</w:delText>
        </w:r>
      </w:del>
      <w:r>
        <w:rPr>
          <w:sz w:val="24"/>
          <w:szCs w:val="24"/>
        </w:rPr>
        <w:t xml:space="preserve"> </w:t>
      </w:r>
      <w:commentRangeStart w:id="349"/>
      <w:commentRangeStart w:id="350"/>
      <w:commentRangeStart w:id="351"/>
      <w:del w:id="352" w:author="john davis" w:date="2022-07-14T10:52:00Z">
        <w:r w:rsidDel="00D9521E">
          <w:rPr>
            <w:sz w:val="24"/>
            <w:szCs w:val="24"/>
          </w:rPr>
          <w:delText>m</w:delText>
        </w:r>
      </w:del>
      <w:ins w:id="353" w:author="john davis" w:date="2022-07-14T10:52:00Z">
        <w:r w:rsidR="00D9521E">
          <w:rPr>
            <w:sz w:val="24"/>
            <w:szCs w:val="24"/>
          </w:rPr>
          <w:t>a</w:t>
        </w:r>
      </w:ins>
      <w:del w:id="354" w:author="john davis" w:date="2022-07-14T10:52:00Z">
        <w:r w:rsidDel="00D9521E">
          <w:rPr>
            <w:sz w:val="24"/>
            <w:szCs w:val="24"/>
          </w:rPr>
          <w:delText>ore complet</w:delText>
        </w:r>
        <w:commentRangeEnd w:id="349"/>
        <w:r w:rsidR="00043414" w:rsidDel="00D9521E">
          <w:rPr>
            <w:rStyle w:val="CommentReference"/>
          </w:rPr>
          <w:commentReference w:id="349"/>
        </w:r>
      </w:del>
      <w:commentRangeEnd w:id="350"/>
      <w:r w:rsidR="00D9521E">
        <w:rPr>
          <w:rStyle w:val="CommentReference"/>
        </w:rPr>
        <w:commentReference w:id="350"/>
      </w:r>
      <w:commentRangeEnd w:id="351"/>
      <w:r w:rsidR="00DB5482">
        <w:rPr>
          <w:rStyle w:val="CommentReference"/>
        </w:rPr>
        <w:commentReference w:id="351"/>
      </w:r>
      <w:del w:id="355"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356"/>
      <w:commentRangeStart w:id="357"/>
      <w:commentRangeStart w:id="358"/>
      <w:commentRangeStart w:id="359"/>
      <w:r w:rsidRPr="005F4A48">
        <w:rPr>
          <w:i/>
          <w:sz w:val="24"/>
          <w:szCs w:val="24"/>
        </w:rPr>
        <w:t>Supernova assemblies</w:t>
      </w:r>
      <w:commentRangeEnd w:id="356"/>
      <w:r>
        <w:rPr>
          <w:rStyle w:val="CommentReference"/>
        </w:rPr>
        <w:commentReference w:id="356"/>
      </w:r>
      <w:commentRangeEnd w:id="357"/>
      <w:r w:rsidR="00D16455">
        <w:rPr>
          <w:rStyle w:val="CommentReference"/>
        </w:rPr>
        <w:commentReference w:id="357"/>
      </w:r>
      <w:commentRangeEnd w:id="358"/>
      <w:r w:rsidR="008267C2">
        <w:rPr>
          <w:rStyle w:val="CommentReference"/>
        </w:rPr>
        <w:commentReference w:id="358"/>
      </w:r>
      <w:commentRangeEnd w:id="359"/>
      <w:r w:rsidR="00DB5482">
        <w:rPr>
          <w:rStyle w:val="CommentReference"/>
        </w:rPr>
        <w:commentReference w:id="359"/>
      </w:r>
    </w:p>
    <w:p w14:paraId="20DE38F0" w14:textId="7E82B731" w:rsidR="00F52EBF" w:rsidRPr="005F4A48" w:rsidRDefault="00F52EBF" w:rsidP="00FA16D5">
      <w:pPr>
        <w:spacing w:line="480" w:lineRule="auto"/>
        <w:ind w:firstLine="720"/>
        <w:rPr>
          <w:sz w:val="24"/>
          <w:szCs w:val="24"/>
        </w:rPr>
      </w:pPr>
      <w:commentRangeStart w:id="360"/>
      <w:commentRangeStart w:id="361"/>
      <w:del w:id="362"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363" w:author="john davis" w:date="2022-07-14T10:55:00Z">
        <w:r w:rsidR="00FA16D5">
          <w:rPr>
            <w:sz w:val="24"/>
            <w:szCs w:val="24"/>
          </w:rPr>
          <w:t>F</w:t>
        </w:r>
      </w:ins>
      <w:del w:id="364" w:author="john davis" w:date="2022-07-14T10:55:00Z">
        <w:r w:rsidRPr="005F4A48" w:rsidDel="00FA16D5">
          <w:rPr>
            <w:sz w:val="24"/>
            <w:szCs w:val="24"/>
          </w:rPr>
          <w:delText xml:space="preserve"> </w:delText>
        </w:r>
      </w:del>
      <w:commentRangeEnd w:id="360"/>
      <w:r w:rsidR="009838A3">
        <w:rPr>
          <w:rStyle w:val="CommentReference"/>
        </w:rPr>
        <w:commentReference w:id="360"/>
      </w:r>
      <w:commentRangeEnd w:id="361"/>
      <w:r w:rsidR="00FA16D5">
        <w:rPr>
          <w:rStyle w:val="CommentReference"/>
        </w:rPr>
        <w:commentReference w:id="361"/>
      </w:r>
      <w:del w:id="365"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w:t>
      </w:r>
      <w:del w:id="366" w:author="John Thompson Davis" w:date="2022-07-25T10:05:00Z">
        <w:r w:rsidRPr="009E2C62" w:rsidDel="00F83074">
          <w:rPr>
            <w:sz w:val="24"/>
            <w:szCs w:val="24"/>
          </w:rPr>
          <w:delText xml:space="preserve">10X </w:delText>
        </w:r>
      </w:del>
      <w:r w:rsidRPr="009E2C62">
        <w:rPr>
          <w:sz w:val="24"/>
          <w:szCs w:val="24"/>
        </w:rPr>
        <w:t xml:space="preserve">Da-Ae </w:t>
      </w:r>
      <w:ins w:id="367" w:author="John Thompson Davis" w:date="2022-07-25T10:05:00Z">
        <w:r w:rsidR="00F83074" w:rsidRPr="009E2C62">
          <w:rPr>
            <w:sz w:val="24"/>
            <w:szCs w:val="24"/>
          </w:rPr>
          <w:t xml:space="preserve">10X </w:t>
        </w:r>
      </w:ins>
      <w:r w:rsidRPr="009E2C62">
        <w:rPr>
          <w:sz w:val="24"/>
          <w:szCs w:val="24"/>
        </w:rPr>
        <w:t xml:space="preserve">Davis reads were </w:t>
      </w:r>
      <w:del w:id="368" w:author="john davis" w:date="2022-07-14T10:55:00Z">
        <w:r w:rsidRPr="009E2C62" w:rsidDel="00FA16D5">
          <w:rPr>
            <w:sz w:val="24"/>
            <w:szCs w:val="24"/>
          </w:rPr>
          <w:delText>re</w:delText>
        </w:r>
      </w:del>
      <w:r w:rsidRPr="009E2C62">
        <w:rPr>
          <w:sz w:val="24"/>
          <w:szCs w:val="24"/>
        </w:rPr>
        <w:t>assembled. The</w:t>
      </w:r>
      <w:del w:id="369"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the scores of the Darmor-</w:t>
      </w:r>
      <w:proofErr w:type="spellStart"/>
      <w:r w:rsidRPr="005F4A48">
        <w:rPr>
          <w:sz w:val="24"/>
          <w:szCs w:val="24"/>
        </w:rPr>
        <w:t>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370"/>
      <w:commentRangeStart w:id="371"/>
      <w:commentRangeStart w:id="372"/>
      <w:r w:rsidRPr="005F4A48">
        <w:rPr>
          <w:sz w:val="24"/>
          <w:szCs w:val="24"/>
        </w:rPr>
        <w:t xml:space="preserve">ncouraged the use of the assembly scaffolds in the manual curation of </w:t>
      </w:r>
      <w:ins w:id="373"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74" w:author="john davis" w:date="2022-07-14T10:56:00Z">
        <w:r w:rsidRPr="005F4A48" w:rsidDel="00FA16D5">
          <w:rPr>
            <w:sz w:val="24"/>
            <w:szCs w:val="24"/>
          </w:rPr>
          <w:delText>future assemblies</w:delText>
        </w:r>
      </w:del>
      <w:r w:rsidRPr="005F4A48">
        <w:rPr>
          <w:sz w:val="24"/>
          <w:szCs w:val="24"/>
        </w:rPr>
        <w:t>.</w:t>
      </w:r>
      <w:commentRangeEnd w:id="370"/>
      <w:r w:rsidR="009838A3">
        <w:rPr>
          <w:rStyle w:val="CommentReference"/>
        </w:rPr>
        <w:commentReference w:id="370"/>
      </w:r>
      <w:commentRangeEnd w:id="371"/>
      <w:r w:rsidR="009838A3">
        <w:rPr>
          <w:rStyle w:val="CommentReference"/>
        </w:rPr>
        <w:commentReference w:id="371"/>
      </w:r>
      <w:commentRangeEnd w:id="372"/>
      <w:r w:rsidR="00FA16D5">
        <w:rPr>
          <w:rStyle w:val="CommentReference"/>
        </w:rPr>
        <w:commentReference w:id="372"/>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w:t>
      </w:r>
      <w:proofErr w:type="gramStart"/>
      <w:r w:rsidRPr="005F4A48">
        <w:rPr>
          <w:sz w:val="24"/>
          <w:szCs w:val="24"/>
        </w:rPr>
        <w:t>long read</w:t>
      </w:r>
      <w:proofErr w:type="gramEnd"/>
      <w:r w:rsidRPr="005F4A48">
        <w:rPr>
          <w:sz w:val="24"/>
          <w:szCs w:val="24"/>
        </w:rPr>
        <w:t xml:space="preserve">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75" w:author="john davis" w:date="2022-07-14T10:59:00Z">
        <w:r w:rsidDel="001A1EB0">
          <w:rPr>
            <w:sz w:val="24"/>
            <w:szCs w:val="24"/>
          </w:rPr>
          <w:delText>Canu assembly</w:delText>
        </w:r>
      </w:del>
      <w:ins w:id="376" w:author="john davis" w:date="2022-07-14T10:59:00Z">
        <w:r w:rsidR="001A1EB0">
          <w:rPr>
            <w:sz w:val="24"/>
            <w:szCs w:val="24"/>
          </w:rPr>
          <w:t>Canu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77" w:author="john davis" w:date="2022-07-14T10:59:00Z">
        <w:r w:rsidRPr="005F4A48" w:rsidDel="001A1EB0">
          <w:rPr>
            <w:sz w:val="24"/>
            <w:szCs w:val="24"/>
          </w:rPr>
          <w:delText>Canu assembly</w:delText>
        </w:r>
      </w:del>
      <w:ins w:id="378" w:author="john davis" w:date="2022-07-14T10:59:00Z">
        <w:r w:rsidR="001A1EB0">
          <w:rPr>
            <w:sz w:val="24"/>
            <w:szCs w:val="24"/>
          </w:rPr>
          <w:t>Canu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lastRenderedPageBreak/>
        <w:t>The</w:t>
      </w:r>
      <w:r w:rsidRPr="005F4A48">
        <w:rPr>
          <w:sz w:val="24"/>
          <w:szCs w:val="24"/>
        </w:rPr>
        <w:t xml:space="preserve"> Pilon</w:t>
      </w:r>
      <w:r>
        <w:rPr>
          <w:rStyle w:val="CommentReference"/>
          <w:sz w:val="24"/>
          <w:szCs w:val="24"/>
        </w:rPr>
        <w:t>-p</w:t>
      </w:r>
      <w:r w:rsidRPr="009E2C62">
        <w:rPr>
          <w:sz w:val="24"/>
          <w:szCs w:val="24"/>
        </w:rPr>
        <w:t xml:space="preserve">olished </w:t>
      </w:r>
      <w:del w:id="379" w:author="john davis" w:date="2022-07-14T10:59:00Z">
        <w:r w:rsidRPr="009E2C62" w:rsidDel="001A1EB0">
          <w:rPr>
            <w:sz w:val="24"/>
            <w:szCs w:val="24"/>
          </w:rPr>
          <w:delText>Canu</w:delText>
        </w:r>
        <w:r w:rsidDel="001A1EB0">
          <w:rPr>
            <w:sz w:val="24"/>
            <w:szCs w:val="24"/>
          </w:rPr>
          <w:delText xml:space="preserve"> assembly</w:delText>
        </w:r>
      </w:del>
      <w:ins w:id="380" w:author="john davis" w:date="2022-07-14T10:59:00Z">
        <w:r w:rsidR="001A1EB0">
          <w:rPr>
            <w:sz w:val="24"/>
            <w:szCs w:val="24"/>
          </w:rPr>
          <w:t>Canu Da-Ae assembly</w:t>
        </w:r>
      </w:ins>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del w:id="381" w:author="john davis" w:date="2022-07-14T10:59:00Z">
        <w:r w:rsidRPr="009E2C62" w:rsidDel="001A1EB0">
          <w:rPr>
            <w:sz w:val="24"/>
            <w:szCs w:val="24"/>
          </w:rPr>
          <w:delText>Canu assembl</w:delText>
        </w:r>
        <w:r w:rsidR="00B875B8" w:rsidDel="001A1EB0">
          <w:rPr>
            <w:sz w:val="24"/>
            <w:szCs w:val="24"/>
          </w:rPr>
          <w:delText>y</w:delText>
        </w:r>
      </w:del>
      <w:proofErr w:type="spellStart"/>
      <w:ins w:id="382" w:author="john davis" w:date="2022-07-14T10:59:00Z">
        <w:r w:rsidR="001A1EB0">
          <w:rPr>
            <w:sz w:val="24"/>
            <w:szCs w:val="24"/>
          </w:rPr>
          <w:t>Canu</w:t>
        </w:r>
        <w:proofErr w:type="spellEnd"/>
        <w:r w:rsidR="001A1EB0">
          <w:rPr>
            <w:sz w:val="24"/>
            <w:szCs w:val="24"/>
          </w:rPr>
          <w:t xml:space="preserve">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83" w:author="john davis" w:date="2022-07-14T10:59:00Z">
        <w:r w:rsidRPr="005F4A48" w:rsidDel="001A1EB0">
          <w:rPr>
            <w:sz w:val="24"/>
            <w:szCs w:val="24"/>
          </w:rPr>
          <w:delText>Canu assembly</w:delText>
        </w:r>
      </w:del>
      <w:ins w:id="384" w:author="john davis" w:date="2022-07-14T10:59:00Z">
        <w:r w:rsidR="001A1EB0">
          <w:rPr>
            <w:sz w:val="24"/>
            <w:szCs w:val="24"/>
          </w:rPr>
          <w:t>Canu Da-Ae assembly</w:t>
        </w:r>
      </w:ins>
      <w:r w:rsidRPr="005F4A48">
        <w:rPr>
          <w:sz w:val="24"/>
          <w:szCs w:val="24"/>
        </w:rPr>
        <w:t xml:space="preserve"> was now composed of 3</w:t>
      </w:r>
      <w:r>
        <w:rPr>
          <w:sz w:val="24"/>
          <w:szCs w:val="24"/>
        </w:rPr>
        <w:t>,</w:t>
      </w:r>
      <w:r w:rsidRPr="005F4A48">
        <w:rPr>
          <w:sz w:val="24"/>
          <w:szCs w:val="24"/>
        </w:rPr>
        <w:t xml:space="preserve">190 scaffolds. The </w:t>
      </w:r>
      <w:del w:id="385" w:author="john davis" w:date="2022-07-14T10:59:00Z">
        <w:r w:rsidRPr="005F4A48" w:rsidDel="001A1EB0">
          <w:rPr>
            <w:sz w:val="24"/>
            <w:szCs w:val="24"/>
          </w:rPr>
          <w:delText>Canu assembl</w:delText>
        </w:r>
        <w:r w:rsidR="00B875B8" w:rsidDel="001A1EB0">
          <w:rPr>
            <w:sz w:val="24"/>
            <w:szCs w:val="24"/>
          </w:rPr>
          <w:delText>y</w:delText>
        </w:r>
      </w:del>
      <w:ins w:id="386" w:author="john davis" w:date="2022-07-14T10:59:00Z">
        <w:r w:rsidR="001A1EB0">
          <w:rPr>
            <w:sz w:val="24"/>
            <w:szCs w:val="24"/>
          </w:rPr>
          <w:t>Canu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87"/>
      <w:r w:rsidRPr="005F4A48">
        <w:rPr>
          <w:sz w:val="24"/>
          <w:szCs w:val="24"/>
        </w:rPr>
        <w:t xml:space="preserve">74.2 </w:t>
      </w:r>
      <w:r>
        <w:rPr>
          <w:sz w:val="24"/>
          <w:szCs w:val="24"/>
        </w:rPr>
        <w:t>Mb</w:t>
      </w:r>
      <w:commentRangeEnd w:id="387"/>
      <w:r w:rsidR="00B875B8">
        <w:rPr>
          <w:rStyle w:val="CommentReference"/>
        </w:rPr>
        <w:commentReference w:id="387"/>
      </w:r>
      <w:r w:rsidRPr="005F4A48">
        <w:rPr>
          <w:sz w:val="24"/>
          <w:szCs w:val="24"/>
        </w:rPr>
        <w:t xml:space="preserve">. Regarding BUSCO scores, the scaffolding caused the single to duplicate ratio to decrease in the </w:t>
      </w:r>
      <w:del w:id="388" w:author="john davis" w:date="2022-07-14T10:59:00Z">
        <w:r w:rsidRPr="005F4A48" w:rsidDel="001A1EB0">
          <w:rPr>
            <w:sz w:val="24"/>
            <w:szCs w:val="24"/>
          </w:rPr>
          <w:delText>Canu assembly</w:delText>
        </w:r>
      </w:del>
      <w:ins w:id="389" w:author="john davis" w:date="2022-07-14T10:59:00Z">
        <w:r w:rsidR="001A1EB0">
          <w:rPr>
            <w:sz w:val="24"/>
            <w:szCs w:val="24"/>
          </w:rPr>
          <w:t>Canu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90"/>
      <w:r w:rsidRPr="005F4A48">
        <w:rPr>
          <w:sz w:val="24"/>
          <w:szCs w:val="24"/>
        </w:rPr>
        <w:t xml:space="preserve">in an increase </w:t>
      </w:r>
      <w:r>
        <w:rPr>
          <w:sz w:val="24"/>
          <w:szCs w:val="24"/>
        </w:rPr>
        <w:t>in</w:t>
      </w:r>
      <w:r w:rsidRPr="005F4A48">
        <w:rPr>
          <w:sz w:val="24"/>
          <w:szCs w:val="24"/>
        </w:rPr>
        <w:t xml:space="preserve"> the number of complete BUSCOs in the </w:t>
      </w:r>
      <w:del w:id="391" w:author="john davis" w:date="2022-07-14T10:59:00Z">
        <w:r w:rsidRPr="005F4A48" w:rsidDel="001A1EB0">
          <w:rPr>
            <w:sz w:val="24"/>
            <w:szCs w:val="24"/>
          </w:rPr>
          <w:delText>Canu assembly</w:delText>
        </w:r>
      </w:del>
      <w:commentRangeEnd w:id="390"/>
      <w:ins w:id="392" w:author="john davis" w:date="2022-07-14T10:59:00Z">
        <w:r w:rsidR="001A1EB0">
          <w:rPr>
            <w:sz w:val="24"/>
            <w:szCs w:val="24"/>
          </w:rPr>
          <w:t>Canu Da-Ae assembly</w:t>
        </w:r>
      </w:ins>
      <w:r w:rsidR="006955E4">
        <w:rPr>
          <w:rStyle w:val="CommentReference"/>
        </w:rPr>
        <w:commentReference w:id="390"/>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Darmor-</w:t>
      </w:r>
      <w:proofErr w:type="spellStart"/>
      <w:r>
        <w:rPr>
          <w:sz w:val="24"/>
          <w:szCs w:val="24"/>
        </w:rPr>
        <w:t>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w:t>
      </w:r>
      <w:proofErr w:type="spellStart"/>
      <w:r w:rsidRPr="005F4A48">
        <w:rPr>
          <w:sz w:val="24"/>
          <w:szCs w:val="24"/>
        </w:rPr>
        <w:t>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r w:rsidRPr="005F4A48">
        <w:rPr>
          <w:sz w:val="24"/>
          <w:szCs w:val="24"/>
        </w:rPr>
        <w:t>Darmor-</w:t>
      </w:r>
      <w:proofErr w:type="spellStart"/>
      <w:r w:rsidRPr="005F4A48">
        <w:rPr>
          <w:sz w:val="24"/>
          <w:szCs w:val="24"/>
        </w:rPr>
        <w:t>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t xml:space="preserve">Comparison of the </w:t>
      </w:r>
      <w:commentRangeStart w:id="393"/>
      <w:del w:id="394" w:author="john davis" w:date="2022-07-14T10:59:00Z">
        <w:r w:rsidRPr="005F4A48" w:rsidDel="001A1EB0">
          <w:rPr>
            <w:sz w:val="24"/>
            <w:szCs w:val="24"/>
          </w:rPr>
          <w:delText>Canu assembly</w:delText>
        </w:r>
      </w:del>
      <w:commentRangeEnd w:id="393"/>
      <w:ins w:id="395" w:author="john davis" w:date="2022-07-14T10:59:00Z">
        <w:r w:rsidR="001A1EB0">
          <w:rPr>
            <w:sz w:val="24"/>
            <w:szCs w:val="24"/>
          </w:rPr>
          <w:t>Canu Da-Ae assembly</w:t>
        </w:r>
      </w:ins>
      <w:r w:rsidR="009838A3">
        <w:rPr>
          <w:rStyle w:val="CommentReference"/>
        </w:rPr>
        <w:commentReference w:id="393"/>
      </w:r>
      <w:r w:rsidRPr="005F4A48">
        <w:rPr>
          <w:sz w:val="24"/>
          <w:szCs w:val="24"/>
        </w:rPr>
        <w:t xml:space="preserve">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96" w:author="john davis" w:date="2022-07-14T10:59:00Z">
        <w:r w:rsidRPr="005F4A48" w:rsidDel="001A1EB0">
          <w:rPr>
            <w:sz w:val="24"/>
            <w:szCs w:val="24"/>
          </w:rPr>
          <w:delText>Canu assembly</w:delText>
        </w:r>
      </w:del>
      <w:ins w:id="397" w:author="john davis" w:date="2022-07-14T10:59:00Z">
        <w:r w:rsidR="001A1EB0">
          <w:rPr>
            <w:sz w:val="24"/>
            <w:szCs w:val="24"/>
          </w:rPr>
          <w:t>Canu Da-Ae assembly</w:t>
        </w:r>
      </w:ins>
      <w:r w:rsidRPr="005F4A48">
        <w:rPr>
          <w:sz w:val="24"/>
          <w:szCs w:val="24"/>
        </w:rPr>
        <w:t xml:space="preserve">. In 15 of the 24 discrepancies, the </w:t>
      </w:r>
      <w:del w:id="398" w:author="john davis" w:date="2022-07-14T10:59:00Z">
        <w:r w:rsidRPr="005F4A48" w:rsidDel="001A1EB0">
          <w:rPr>
            <w:sz w:val="24"/>
            <w:szCs w:val="24"/>
          </w:rPr>
          <w:delText>Canu assembly</w:delText>
        </w:r>
      </w:del>
      <w:ins w:id="399" w:author="john davis" w:date="2022-07-14T10:59:00Z">
        <w:r w:rsidR="001A1EB0">
          <w:rPr>
            <w:sz w:val="24"/>
            <w:szCs w:val="24"/>
          </w:rPr>
          <w:t>Canu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w:t>
      </w:r>
      <w:r w:rsidRPr="005F4A48">
        <w:rPr>
          <w:sz w:val="24"/>
          <w:szCs w:val="24"/>
        </w:rPr>
        <w:lastRenderedPageBreak/>
        <w:t>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Ns to signify a scaffolding gap and were then able to span the entire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del w:id="400" w:author="john davis" w:date="2022-07-14T10:59:00Z">
        <w:r w:rsidRPr="005F4A48" w:rsidDel="001A1EB0">
          <w:rPr>
            <w:sz w:val="24"/>
            <w:szCs w:val="24"/>
          </w:rPr>
          <w:delText>Canu assembly</w:delText>
        </w:r>
      </w:del>
      <w:ins w:id="401" w:author="john davis" w:date="2022-07-14T10:59:00Z">
        <w:r w:rsidR="001A1EB0">
          <w:rPr>
            <w:sz w:val="24"/>
            <w:szCs w:val="24"/>
          </w:rPr>
          <w:t>Canu Da-Ae assembly</w:t>
        </w:r>
      </w:ins>
      <w:r w:rsidRPr="005F4A48">
        <w:rPr>
          <w:sz w:val="24"/>
          <w:szCs w:val="24"/>
        </w:rPr>
        <w:t xml:space="preserve"> had unsupported inversions with four of the inversions spanning from one scaffold gap to another scaffold gap. For each case, the sequence was inverted to match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hrA05. Alignment to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Darmor-</w:t>
      </w:r>
      <w:proofErr w:type="spellStart"/>
      <w:r w:rsidRPr="005F4A48">
        <w:rPr>
          <w:sz w:val="24"/>
          <w:szCs w:val="24"/>
        </w:rPr>
        <w:t>bzh</w:t>
      </w:r>
      <w:proofErr w:type="spellEnd"/>
      <w:r w:rsidRPr="005F4A48">
        <w:rPr>
          <w:sz w:val="24"/>
          <w:szCs w:val="24"/>
        </w:rPr>
        <w:t xml:space="preserve">. Although </w:t>
      </w:r>
      <w:r>
        <w:rPr>
          <w:sz w:val="24"/>
          <w:szCs w:val="24"/>
        </w:rPr>
        <w:t xml:space="preserve">our </w:t>
      </w:r>
      <w:r w:rsidRPr="005F4A48">
        <w:rPr>
          <w:sz w:val="24"/>
          <w:szCs w:val="24"/>
        </w:rPr>
        <w:t>chrA05 now agrees with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402"/>
      <w:commentRangeStart w:id="403"/>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402"/>
      <w:r>
        <w:rPr>
          <w:rStyle w:val="CommentReference"/>
        </w:rPr>
        <w:commentReference w:id="402"/>
      </w:r>
      <w:commentRangeEnd w:id="403"/>
      <w:r>
        <w:rPr>
          <w:rStyle w:val="CommentReference"/>
        </w:rPr>
        <w:commentReference w:id="403"/>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404"/>
      <w:commentRangeStart w:id="405"/>
      <w:r>
        <w:rPr>
          <w:sz w:val="24"/>
          <w:szCs w:val="24"/>
        </w:rPr>
        <w:t xml:space="preserve">predicted </w:t>
      </w:r>
      <w:r w:rsidR="008718F3">
        <w:rPr>
          <w:sz w:val="24"/>
          <w:szCs w:val="24"/>
        </w:rPr>
        <w:t>125,439</w:t>
      </w:r>
      <w:r>
        <w:rPr>
          <w:sz w:val="24"/>
          <w:szCs w:val="24"/>
        </w:rPr>
        <w:t xml:space="preserve"> </w:t>
      </w:r>
      <w:commentRangeEnd w:id="404"/>
      <w:r w:rsidR="005A7011">
        <w:rPr>
          <w:rStyle w:val="CommentReference"/>
        </w:rPr>
        <w:commentReference w:id="404"/>
      </w:r>
      <w:commentRangeEnd w:id="405"/>
      <w:r w:rsidR="00867CDA">
        <w:rPr>
          <w:rStyle w:val="CommentReference"/>
        </w:rPr>
        <w:commentReference w:id="405"/>
      </w:r>
      <w:r w:rsidRPr="005F4A48">
        <w:rPr>
          <w:sz w:val="24"/>
          <w:szCs w:val="24"/>
        </w:rPr>
        <w:t>protein coding genes</w:t>
      </w:r>
      <w:r>
        <w:rPr>
          <w:sz w:val="24"/>
          <w:szCs w:val="24"/>
        </w:rPr>
        <w:t xml:space="preserve"> after filtering, compared to the</w:t>
      </w:r>
      <w:commentRangeStart w:id="406"/>
      <w:commentRangeStart w:id="407"/>
      <w:r w:rsidRPr="005F4A48">
        <w:rPr>
          <w:sz w:val="24"/>
          <w:szCs w:val="24"/>
        </w:rPr>
        <w:t xml:space="preserve"> 101,400</w:t>
      </w:r>
      <w:commentRangeEnd w:id="406"/>
      <w:r>
        <w:rPr>
          <w:rStyle w:val="CommentReference"/>
        </w:rPr>
        <w:commentReference w:id="406"/>
      </w:r>
      <w:commentRangeEnd w:id="407"/>
      <w:r>
        <w:rPr>
          <w:rStyle w:val="CommentReference"/>
        </w:rPr>
        <w:commentReference w:id="407"/>
      </w:r>
      <w:r w:rsidRPr="005F4A48">
        <w:rPr>
          <w:sz w:val="24"/>
          <w:szCs w:val="24"/>
        </w:rPr>
        <w:t xml:space="preserve"> </w:t>
      </w:r>
      <w:ins w:id="408" w:author="john davis" w:date="2022-07-14T11:48:00Z">
        <w:r w:rsidR="00324884">
          <w:rPr>
            <w:sz w:val="24"/>
            <w:szCs w:val="24"/>
          </w:rPr>
          <w:t xml:space="preserve">and </w:t>
        </w:r>
      </w:ins>
      <w:ins w:id="409" w:author="john davis" w:date="2022-07-14T11:50:00Z">
        <w:r w:rsidR="00324884">
          <w:rPr>
            <w:sz w:val="24"/>
            <w:szCs w:val="24"/>
          </w:rPr>
          <w:t xml:space="preserve">108,190 </w:t>
        </w:r>
      </w:ins>
      <w:r w:rsidRPr="005F4A48">
        <w:rPr>
          <w:sz w:val="24"/>
          <w:szCs w:val="24"/>
        </w:rPr>
        <w:t>genes</w:t>
      </w:r>
      <w:r>
        <w:rPr>
          <w:sz w:val="24"/>
          <w:szCs w:val="24"/>
        </w:rPr>
        <w:t xml:space="preserve"> annotated in the </w:t>
      </w:r>
      <w:r w:rsidR="008718F3">
        <w:rPr>
          <w:sz w:val="24"/>
          <w:szCs w:val="24"/>
        </w:rPr>
        <w:t>Darmor-</w:t>
      </w:r>
      <w:proofErr w:type="spellStart"/>
      <w:r w:rsidR="008718F3">
        <w:rPr>
          <w:sz w:val="24"/>
          <w:szCs w:val="24"/>
        </w:rPr>
        <w:t>bzh</w:t>
      </w:r>
      <w:proofErr w:type="spellEnd"/>
      <w:r w:rsidR="008718F3">
        <w:rPr>
          <w:sz w:val="24"/>
          <w:szCs w:val="24"/>
        </w:rPr>
        <w:t xml:space="preserve"> v4.1</w:t>
      </w:r>
      <w:r>
        <w:rPr>
          <w:sz w:val="24"/>
          <w:szCs w:val="24"/>
        </w:rPr>
        <w:t xml:space="preserve"> </w:t>
      </w:r>
      <w:ins w:id="410" w:author="john davis" w:date="2022-07-14T11:50:00Z">
        <w:r w:rsidR="00324884">
          <w:rPr>
            <w:sz w:val="24"/>
            <w:szCs w:val="24"/>
          </w:rPr>
          <w:t xml:space="preserve">and v10 </w:t>
        </w:r>
      </w:ins>
      <w:r>
        <w:rPr>
          <w:sz w:val="24"/>
          <w:szCs w:val="24"/>
        </w:rPr>
        <w:t>assembl</w:t>
      </w:r>
      <w:ins w:id="411" w:author="john davis" w:date="2022-07-14T11:50:00Z">
        <w:r w:rsidR="00324884">
          <w:rPr>
            <w:sz w:val="24"/>
            <w:szCs w:val="24"/>
          </w:rPr>
          <w:t>ies</w:t>
        </w:r>
      </w:ins>
      <w:del w:id="412" w:author="john davis" w:date="2022-07-14T11:50:00Z">
        <w:r w:rsidDel="00324884">
          <w:rPr>
            <w:sz w:val="24"/>
            <w:szCs w:val="24"/>
          </w:rPr>
          <w:delText>y</w:delText>
        </w:r>
      </w:del>
      <w:r>
        <w:rPr>
          <w:sz w:val="24"/>
          <w:szCs w:val="24"/>
        </w:rPr>
        <w:t xml:space="preserve">.  To explore these differences, we determined the location of the predicted genes in their respective assemblies.  Da-Ae contains </w:t>
      </w:r>
      <w:r w:rsidR="005661F8">
        <w:rPr>
          <w:sz w:val="24"/>
          <w:szCs w:val="24"/>
        </w:rPr>
        <w:t>more</w:t>
      </w:r>
      <w:r>
        <w:rPr>
          <w:sz w:val="24"/>
          <w:szCs w:val="24"/>
        </w:rPr>
        <w:t xml:space="preserve"> gene models than Darmor-</w:t>
      </w:r>
      <w:proofErr w:type="spellStart"/>
      <w:r>
        <w:rPr>
          <w:sz w:val="24"/>
          <w:szCs w:val="24"/>
        </w:rPr>
        <w:t>bzh</w:t>
      </w:r>
      <w:proofErr w:type="spellEnd"/>
      <w:r w:rsidR="005661F8">
        <w:rPr>
          <w:sz w:val="24"/>
          <w:szCs w:val="24"/>
        </w:rPr>
        <w:t xml:space="preserve"> v4.1</w:t>
      </w:r>
      <w:ins w:id="413" w:author="john davis" w:date="2022-07-14T11:56:00Z">
        <w:r w:rsidR="00ED5A34">
          <w:rPr>
            <w:sz w:val="24"/>
            <w:szCs w:val="24"/>
          </w:rPr>
          <w:t xml:space="preserve"> and v10</w:t>
        </w:r>
      </w:ins>
      <w:r>
        <w:rPr>
          <w:sz w:val="24"/>
          <w:szCs w:val="24"/>
        </w:rPr>
        <w:t>,</w:t>
      </w:r>
      <w:commentRangeStart w:id="414"/>
      <w:commentRangeEnd w:id="414"/>
      <w:r w:rsidRPr="005F4A48">
        <w:rPr>
          <w:rStyle w:val="CommentReference"/>
          <w:sz w:val="24"/>
          <w:szCs w:val="24"/>
        </w:rPr>
        <w:commentReference w:id="414"/>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Darmor-</w:t>
      </w:r>
      <w:proofErr w:type="spellStart"/>
      <w:r>
        <w:rPr>
          <w:sz w:val="24"/>
          <w:szCs w:val="24"/>
        </w:rPr>
        <w:t>bzh</w:t>
      </w:r>
      <w:proofErr w:type="spellEnd"/>
      <w:r w:rsidR="005661F8">
        <w:rPr>
          <w:sz w:val="24"/>
          <w:szCs w:val="24"/>
        </w:rPr>
        <w:t xml:space="preserve"> v4.1</w:t>
      </w:r>
      <w:ins w:id="415" w:author="john davis" w:date="2022-07-14T11:57:00Z">
        <w:r w:rsidR="00ED5A34">
          <w:rPr>
            <w:sz w:val="24"/>
            <w:szCs w:val="24"/>
          </w:rPr>
          <w:t xml:space="preserve"> and v10</w:t>
        </w:r>
      </w:ins>
      <w:del w:id="416" w:author="john davis" w:date="2022-07-14T11:57:00Z">
        <w:r w:rsidDel="00ED5A34">
          <w:rPr>
            <w:sz w:val="24"/>
            <w:szCs w:val="24"/>
          </w:rPr>
          <w:delText>,</w:delText>
        </w:r>
      </w:del>
      <w:r>
        <w:rPr>
          <w:sz w:val="24"/>
          <w:szCs w:val="24"/>
        </w:rPr>
        <w:t xml:space="preserve"> which contain</w:t>
      </w:r>
      <w:del w:id="417" w:author="john davis" w:date="2022-07-14T11:58:00Z">
        <w:r w:rsidDel="007B0E37">
          <w:rPr>
            <w:sz w:val="24"/>
            <w:szCs w:val="24"/>
          </w:rPr>
          <w:delText>s</w:delText>
        </w:r>
      </w:del>
      <w:r>
        <w:rPr>
          <w:sz w:val="24"/>
          <w:szCs w:val="24"/>
        </w:rPr>
        <w:t xml:space="preserve"> 80,927 </w:t>
      </w:r>
      <w:ins w:id="418" w:author="john davis" w:date="2022-07-14T11:58:00Z">
        <w:r w:rsidR="007B0E37">
          <w:rPr>
            <w:sz w:val="24"/>
            <w:szCs w:val="24"/>
          </w:rPr>
          <w:t xml:space="preserve">and 106,885 </w:t>
        </w:r>
      </w:ins>
      <w:r>
        <w:rPr>
          <w:sz w:val="24"/>
          <w:szCs w:val="24"/>
        </w:rPr>
        <w:t xml:space="preserve">gene models on </w:t>
      </w:r>
      <w:ins w:id="419" w:author="john davis" w:date="2022-07-14T11:59:00Z">
        <w:r w:rsidR="007B0E37">
          <w:rPr>
            <w:sz w:val="24"/>
            <w:szCs w:val="24"/>
          </w:rPr>
          <w:t>respectively on their</w:t>
        </w:r>
      </w:ins>
      <w:del w:id="420" w:author="john davis" w:date="2022-07-14T11:59:00Z">
        <w:r w:rsidDel="007B0E37">
          <w:rPr>
            <w:sz w:val="24"/>
            <w:szCs w:val="24"/>
          </w:rPr>
          <w:delText>i</w:delText>
        </w:r>
      </w:del>
      <w:del w:id="421" w:author="john davis" w:date="2022-07-14T11:58:00Z">
        <w:r w:rsidDel="007B0E37">
          <w:rPr>
            <w:sz w:val="24"/>
            <w:szCs w:val="24"/>
          </w:rPr>
          <w:delText>ts</w:delText>
        </w:r>
      </w:del>
      <w:r>
        <w:rPr>
          <w:sz w:val="24"/>
          <w:szCs w:val="24"/>
        </w:rPr>
        <w:t xml:space="preserve"> 19 pseudomolecules</w:t>
      </w:r>
      <w:ins w:id="422"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423"/>
      <w:commentRangeStart w:id="424"/>
      <w:commentRangeStart w:id="425"/>
      <w:r>
        <w:rPr>
          <w:i/>
          <w:sz w:val="24"/>
          <w:szCs w:val="24"/>
        </w:rPr>
        <w:t>Final Assembly Comparison</w:t>
      </w:r>
      <w:commentRangeEnd w:id="423"/>
      <w:r w:rsidR="00893FEE">
        <w:rPr>
          <w:rStyle w:val="CommentReference"/>
        </w:rPr>
        <w:commentReference w:id="423"/>
      </w:r>
      <w:commentRangeEnd w:id="424"/>
      <w:r w:rsidR="001A1EB0">
        <w:rPr>
          <w:rStyle w:val="CommentReference"/>
        </w:rPr>
        <w:commentReference w:id="424"/>
      </w:r>
      <w:commentRangeEnd w:id="425"/>
      <w:r w:rsidR="00DB5482">
        <w:rPr>
          <w:rStyle w:val="CommentReference"/>
        </w:rPr>
        <w:commentReference w:id="425"/>
      </w:r>
    </w:p>
    <w:p w14:paraId="3675BEB6" w14:textId="17C814F7" w:rsidR="001A1EB0" w:rsidRPr="005F4A48" w:rsidRDefault="00F52EBF" w:rsidP="001A1EB0">
      <w:pPr>
        <w:spacing w:line="480" w:lineRule="auto"/>
        <w:ind w:firstLine="720"/>
        <w:rPr>
          <w:sz w:val="24"/>
          <w:szCs w:val="24"/>
        </w:rPr>
      </w:pPr>
      <w:commentRangeStart w:id="426"/>
      <w:r>
        <w:rPr>
          <w:sz w:val="24"/>
          <w:szCs w:val="24"/>
        </w:rPr>
        <w:lastRenderedPageBreak/>
        <w:t>The final Da-Ae assembly improves upon the Darmor-</w:t>
      </w:r>
      <w:proofErr w:type="spellStart"/>
      <w:r>
        <w:rPr>
          <w:sz w:val="24"/>
          <w:szCs w:val="24"/>
        </w:rPr>
        <w:t>bzh</w:t>
      </w:r>
      <w:proofErr w:type="spellEnd"/>
      <w:r>
        <w:rPr>
          <w:sz w:val="24"/>
          <w:szCs w:val="24"/>
        </w:rPr>
        <w:t xml:space="preserve"> </w:t>
      </w:r>
      <w:r w:rsidR="005661F8">
        <w:rPr>
          <w:sz w:val="24"/>
          <w:szCs w:val="24"/>
        </w:rPr>
        <w:t xml:space="preserve">v4.1 </w:t>
      </w:r>
      <w:r>
        <w:rPr>
          <w:sz w:val="24"/>
          <w:szCs w:val="24"/>
        </w:rPr>
        <w:t xml:space="preserve">assembly by </w:t>
      </w:r>
      <w:proofErr w:type="gramStart"/>
      <w:r>
        <w:rPr>
          <w:sz w:val="24"/>
          <w:szCs w:val="24"/>
        </w:rPr>
        <w:t>a number of</w:t>
      </w:r>
      <w:proofErr w:type="gramEnd"/>
      <w:r>
        <w:rPr>
          <w:sz w:val="24"/>
          <w:szCs w:val="24"/>
        </w:rPr>
        <w:t xml:space="preserve"> criteria (Table</w:t>
      </w:r>
      <w:ins w:id="427" w:author="john davis" w:date="2022-07-01T10:30:00Z">
        <w:r w:rsidR="00EA4281">
          <w:rPr>
            <w:sz w:val="24"/>
            <w:szCs w:val="24"/>
          </w:rPr>
          <w:t>s</w:t>
        </w:r>
      </w:ins>
      <w:r>
        <w:rPr>
          <w:sz w:val="24"/>
          <w:szCs w:val="24"/>
        </w:rPr>
        <w:t xml:space="preserve"> </w:t>
      </w:r>
      <w:ins w:id="428" w:author="john davis" w:date="2022-07-01T10:30:00Z">
        <w:r w:rsidR="00EA4281">
          <w:rPr>
            <w:sz w:val="24"/>
            <w:szCs w:val="24"/>
          </w:rPr>
          <w:t>1 and 2</w:t>
        </w:r>
      </w:ins>
      <w:del w:id="429"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430" w:author="john davis" w:date="2022-07-01T10:15:00Z">
        <w:r w:rsidR="00F92D7A">
          <w:rPr>
            <w:sz w:val="24"/>
            <w:szCs w:val="24"/>
          </w:rPr>
          <w:t xml:space="preserve"> (Table 1)</w:t>
        </w:r>
      </w:ins>
      <w:del w:id="431" w:author="john davis" w:date="2022-07-01T10:29:00Z">
        <w:r w:rsidDel="00EA4281">
          <w:rPr>
            <w:sz w:val="24"/>
            <w:szCs w:val="24"/>
          </w:rPr>
          <w:delText xml:space="preserve">; and </w:delText>
        </w:r>
        <w:commentRangeStart w:id="432"/>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432"/>
        <w:r w:rsidR="005661F8" w:rsidDel="00EA4281">
          <w:rPr>
            <w:rStyle w:val="CommentReference"/>
          </w:rPr>
          <w:commentReference w:id="432"/>
        </w:r>
      </w:del>
      <w:r>
        <w:rPr>
          <w:sz w:val="24"/>
          <w:szCs w:val="24"/>
        </w:rPr>
        <w:t xml:space="preserve">. </w:t>
      </w:r>
      <w:del w:id="433"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426"/>
        <w:r w:rsidR="005A7011" w:rsidDel="004E7F49">
          <w:rPr>
            <w:rStyle w:val="CommentReference"/>
          </w:rPr>
          <w:commentReference w:id="426"/>
        </w:r>
      </w:del>
      <w:ins w:id="434" w:author="john davis" w:date="2022-07-14T11:03:00Z">
        <w:r w:rsidR="001A1EB0">
          <w:rPr>
            <w:sz w:val="24"/>
            <w:szCs w:val="24"/>
          </w:rPr>
          <w:t>When c</w:t>
        </w:r>
      </w:ins>
      <w:ins w:id="435" w:author="john davis" w:date="2022-07-14T11:01:00Z">
        <w:r w:rsidR="001A1EB0">
          <w:rPr>
            <w:sz w:val="24"/>
            <w:szCs w:val="24"/>
          </w:rPr>
          <w:t>ompared to the Darmor-</w:t>
        </w:r>
        <w:proofErr w:type="spellStart"/>
        <w:r w:rsidR="001A1EB0">
          <w:rPr>
            <w:sz w:val="24"/>
            <w:szCs w:val="24"/>
          </w:rPr>
          <w:t>bzh</w:t>
        </w:r>
        <w:proofErr w:type="spellEnd"/>
        <w:r w:rsidR="001A1EB0">
          <w:rPr>
            <w:sz w:val="24"/>
            <w:szCs w:val="24"/>
          </w:rPr>
          <w:t xml:space="preserve"> v10 assembly, the </w:t>
        </w:r>
      </w:ins>
      <w:ins w:id="436" w:author="john davis" w:date="2022-07-14T11:05:00Z">
        <w:r w:rsidR="001F588B">
          <w:rPr>
            <w:sz w:val="24"/>
            <w:szCs w:val="24"/>
          </w:rPr>
          <w:t xml:space="preserve">full </w:t>
        </w:r>
      </w:ins>
      <w:ins w:id="437" w:author="john davis" w:date="2022-07-14T11:01:00Z">
        <w:r w:rsidR="001A1EB0">
          <w:rPr>
            <w:sz w:val="24"/>
            <w:szCs w:val="24"/>
          </w:rPr>
          <w:t>Da-Ae assembly</w:t>
        </w:r>
      </w:ins>
      <w:ins w:id="438" w:author="john davis" w:date="2022-07-14T11:05:00Z">
        <w:r w:rsidR="001F588B">
          <w:rPr>
            <w:sz w:val="24"/>
            <w:szCs w:val="24"/>
          </w:rPr>
          <w:t xml:space="preserve"> </w:t>
        </w:r>
      </w:ins>
      <w:ins w:id="439" w:author="john davis" w:date="2022-07-14T11:07:00Z">
        <w:r w:rsidR="001F588B">
          <w:rPr>
            <w:sz w:val="24"/>
            <w:szCs w:val="24"/>
          </w:rPr>
          <w:t xml:space="preserve">along with the pseudomolecule assembly both have </w:t>
        </w:r>
      </w:ins>
      <w:ins w:id="440" w:author="john davis" w:date="2022-07-14T11:05:00Z">
        <w:r w:rsidR="001F588B">
          <w:rPr>
            <w:sz w:val="24"/>
            <w:szCs w:val="24"/>
          </w:rPr>
          <w:t>4% shorter</w:t>
        </w:r>
      </w:ins>
      <w:ins w:id="441" w:author="john davis" w:date="2022-07-14T11:06:00Z">
        <w:r w:rsidR="001F588B">
          <w:rPr>
            <w:sz w:val="24"/>
            <w:szCs w:val="24"/>
          </w:rPr>
          <w:t xml:space="preserve"> N50</w:t>
        </w:r>
      </w:ins>
      <w:ins w:id="442" w:author="john davis" w:date="2022-07-14T11:07:00Z">
        <w:r w:rsidR="001F588B">
          <w:rPr>
            <w:sz w:val="24"/>
            <w:szCs w:val="24"/>
          </w:rPr>
          <w:t>s</w:t>
        </w:r>
      </w:ins>
      <w:ins w:id="443" w:author="john davis" w:date="2022-07-14T11:29:00Z">
        <w:r w:rsidR="007F07AA">
          <w:rPr>
            <w:sz w:val="24"/>
            <w:szCs w:val="24"/>
          </w:rPr>
          <w:t xml:space="preserve"> while having 12% </w:t>
        </w:r>
      </w:ins>
      <w:ins w:id="444" w:author="john davis" w:date="2022-07-14T11:31:00Z">
        <w:r w:rsidR="007F07AA">
          <w:rPr>
            <w:sz w:val="24"/>
            <w:szCs w:val="24"/>
          </w:rPr>
          <w:t>more unambiguous bases in the full assembly with 4% less</w:t>
        </w:r>
      </w:ins>
      <w:ins w:id="445" w:author="john davis" w:date="2022-07-14T11:30:00Z">
        <w:r w:rsidR="007F07AA">
          <w:rPr>
            <w:sz w:val="24"/>
            <w:szCs w:val="24"/>
          </w:rPr>
          <w:t xml:space="preserve"> </w:t>
        </w:r>
      </w:ins>
      <w:ins w:id="446" w:author="john davis" w:date="2022-07-14T11:31:00Z">
        <w:r w:rsidR="007F07AA">
          <w:rPr>
            <w:sz w:val="24"/>
            <w:szCs w:val="24"/>
          </w:rPr>
          <w:t>unambiguous bases in the pseudomolecule assembly (Table 1).</w:t>
        </w:r>
      </w:ins>
      <w:ins w:id="447" w:author="john davis" w:date="2022-07-14T11:34:00Z">
        <w:r w:rsidR="004E7F49">
          <w:rPr>
            <w:sz w:val="24"/>
            <w:szCs w:val="24"/>
          </w:rPr>
          <w:t xml:space="preserve"> When comparing BUSCOs</w:t>
        </w:r>
      </w:ins>
      <w:ins w:id="448" w:author="john davis" w:date="2022-07-14T11:35:00Z">
        <w:r w:rsidR="004E7F49">
          <w:rPr>
            <w:sz w:val="24"/>
            <w:szCs w:val="24"/>
          </w:rPr>
          <w:t xml:space="preserve"> using the</w:t>
        </w:r>
      </w:ins>
      <w:ins w:id="449"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450" w:author="john davis" w:date="2022-07-14T11:34:00Z">
        <w:r w:rsidR="004E7F49">
          <w:rPr>
            <w:sz w:val="24"/>
            <w:szCs w:val="24"/>
          </w:rPr>
          <w:t>, both the Da-Ae assembly and t</w:t>
        </w:r>
      </w:ins>
      <w:ins w:id="451" w:author="john davis" w:date="2022-07-14T11:35:00Z">
        <w:r w:rsidR="004E7F49">
          <w:rPr>
            <w:sz w:val="24"/>
            <w:szCs w:val="24"/>
          </w:rPr>
          <w:t>he Darmor-</w:t>
        </w:r>
        <w:proofErr w:type="spellStart"/>
        <w:r w:rsidR="004E7F49">
          <w:rPr>
            <w:sz w:val="24"/>
            <w:szCs w:val="24"/>
          </w:rPr>
          <w:t>bzh</w:t>
        </w:r>
        <w:proofErr w:type="spellEnd"/>
        <w:r w:rsidR="004E7F49">
          <w:rPr>
            <w:sz w:val="24"/>
            <w:szCs w:val="24"/>
          </w:rPr>
          <w:t xml:space="preserve"> v10 assemblies had a </w:t>
        </w:r>
        <w:proofErr w:type="gramStart"/>
        <w:r w:rsidR="004E7F49">
          <w:rPr>
            <w:sz w:val="24"/>
            <w:szCs w:val="24"/>
          </w:rPr>
          <w:t>compl</w:t>
        </w:r>
      </w:ins>
      <w:ins w:id="452" w:author="john davis" w:date="2022-07-14T11:37:00Z">
        <w:r w:rsidR="004E7F49">
          <w:rPr>
            <w:sz w:val="24"/>
            <w:szCs w:val="24"/>
          </w:rPr>
          <w:t>ete BUSCO scores</w:t>
        </w:r>
        <w:proofErr w:type="gramEnd"/>
        <w:r w:rsidR="004E7F49">
          <w:rPr>
            <w:sz w:val="24"/>
            <w:szCs w:val="24"/>
          </w:rPr>
          <w:t xml:space="preserve"> of 98.5% while Darmor-</w:t>
        </w:r>
        <w:proofErr w:type="spellStart"/>
        <w:r w:rsidR="004E7F49">
          <w:rPr>
            <w:sz w:val="24"/>
            <w:szCs w:val="24"/>
          </w:rPr>
          <w:t>bzh</w:t>
        </w:r>
        <w:proofErr w:type="spellEnd"/>
        <w:r w:rsidR="004E7F49">
          <w:rPr>
            <w:sz w:val="24"/>
            <w:szCs w:val="24"/>
          </w:rPr>
          <w:t xml:space="preserve"> v4.1 had a slightly </w:t>
        </w:r>
      </w:ins>
      <w:ins w:id="453" w:author="john davis" w:date="2022-07-14T11:38:00Z">
        <w:r w:rsidR="004E7F49">
          <w:rPr>
            <w:sz w:val="24"/>
            <w:szCs w:val="24"/>
          </w:rPr>
          <w:t xml:space="preserve">lower score of 98.2%. </w:t>
        </w:r>
        <w:proofErr w:type="gramStart"/>
        <w:r w:rsidR="00D82289">
          <w:rPr>
            <w:sz w:val="24"/>
            <w:szCs w:val="24"/>
          </w:rPr>
          <w:t>Both Darmor</w:t>
        </w:r>
        <w:proofErr w:type="gramEnd"/>
        <w:r w:rsidR="00D82289">
          <w:rPr>
            <w:sz w:val="24"/>
            <w:szCs w:val="24"/>
          </w:rPr>
          <w:t>-</w:t>
        </w:r>
        <w:proofErr w:type="spellStart"/>
        <w:r w:rsidR="00D82289">
          <w:rPr>
            <w:sz w:val="24"/>
            <w:szCs w:val="24"/>
          </w:rPr>
          <w:t>bzh</w:t>
        </w:r>
        <w:proofErr w:type="spellEnd"/>
        <w:r w:rsidR="00D82289">
          <w:rPr>
            <w:sz w:val="24"/>
            <w:szCs w:val="24"/>
          </w:rPr>
          <w:t xml:space="preserve"> assembl</w:t>
        </w:r>
      </w:ins>
      <w:ins w:id="454"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455"/>
      <w:commentRangeStart w:id="456"/>
      <w:commentRangeStart w:id="457"/>
      <w:commentRangeStart w:id="458"/>
      <w:r>
        <w:rPr>
          <w:i/>
          <w:iCs/>
          <w:sz w:val="24"/>
          <w:szCs w:val="24"/>
        </w:rPr>
        <w:t xml:space="preserve">Genome Completeness </w:t>
      </w:r>
      <w:r w:rsidRPr="005F4A48">
        <w:rPr>
          <w:i/>
          <w:iCs/>
          <w:sz w:val="24"/>
          <w:szCs w:val="24"/>
        </w:rPr>
        <w:t>Analysis</w:t>
      </w:r>
    </w:p>
    <w:p w14:paraId="31C56561" w14:textId="33650655" w:rsidR="00F52EBF" w:rsidRDefault="00F52EBF" w:rsidP="00576085">
      <w:pPr>
        <w:spacing w:line="480" w:lineRule="auto"/>
        <w:ind w:firstLine="720"/>
        <w:rPr>
          <w:sz w:val="24"/>
          <w:szCs w:val="24"/>
        </w:rPr>
      </w:pPr>
      <w:r>
        <w:rPr>
          <w:sz w:val="24"/>
          <w:szCs w:val="24"/>
        </w:rPr>
        <w:t>Genome completeness of Da-Ae and Darmor-</w:t>
      </w:r>
      <w:proofErr w:type="spellStart"/>
      <w:r>
        <w:rPr>
          <w:sz w:val="24"/>
          <w:szCs w:val="24"/>
        </w:rPr>
        <w:t>bzh</w:t>
      </w:r>
      <w:proofErr w:type="spellEnd"/>
      <w:ins w:id="459" w:author="John Thompson Davis" w:date="2022-07-25T08:55:00Z">
        <w:r w:rsidR="00916157">
          <w:rPr>
            <w:sz w:val="24"/>
            <w:szCs w:val="24"/>
          </w:rPr>
          <w:t xml:space="preserve"> v4.1 and </w:t>
        </w:r>
      </w:ins>
      <w:ins w:id="460" w:author="John Thompson Davis" w:date="2022-07-25T08:56:00Z">
        <w:r w:rsidR="00916157">
          <w:rPr>
            <w:sz w:val="24"/>
            <w:szCs w:val="24"/>
          </w:rPr>
          <w:t>Darmor-</w:t>
        </w:r>
        <w:proofErr w:type="spellStart"/>
        <w:r w:rsidR="00916157">
          <w:rPr>
            <w:sz w:val="24"/>
            <w:szCs w:val="24"/>
          </w:rPr>
          <w:t>bzh</w:t>
        </w:r>
        <w:proofErr w:type="spellEnd"/>
        <w:r w:rsidR="00916157">
          <w:rPr>
            <w:sz w:val="24"/>
            <w:szCs w:val="24"/>
          </w:rPr>
          <w:t xml:space="preserve"> v10</w:t>
        </w:r>
      </w:ins>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w:t>
      </w:r>
      <w:ins w:id="461" w:author="John Thompson Davis" w:date="2022-07-28T23:22:00Z">
        <w:r w:rsidR="0006005A" w:rsidRPr="0006005A">
          <w:rPr>
            <w:sz w:val="24"/>
            <w:szCs w:val="24"/>
          </w:rPr>
          <w:t>111</w:t>
        </w:r>
        <w:r w:rsidR="0006005A">
          <w:rPr>
            <w:sz w:val="24"/>
            <w:szCs w:val="24"/>
          </w:rPr>
          <w:t>,</w:t>
        </w:r>
        <w:r w:rsidR="0006005A" w:rsidRPr="0006005A">
          <w:rPr>
            <w:sz w:val="24"/>
            <w:szCs w:val="24"/>
          </w:rPr>
          <w:t>836</w:t>
        </w:r>
        <w:r w:rsidR="0006005A">
          <w:rPr>
            <w:sz w:val="24"/>
            <w:szCs w:val="24"/>
          </w:rPr>
          <w:t xml:space="preserve"> </w:t>
        </w:r>
      </w:ins>
      <w:del w:id="462" w:author="John Thompson Davis" w:date="2022-07-28T23:22:00Z">
        <w:r w:rsidDel="0006005A">
          <w:rPr>
            <w:sz w:val="24"/>
            <w:szCs w:val="24"/>
          </w:rPr>
          <w:delText>117,447</w:delText>
        </w:r>
        <w:r w:rsidRPr="004C5122" w:rsidDel="0006005A">
          <w:rPr>
            <w:color w:val="FF0000"/>
            <w:sz w:val="24"/>
            <w:szCs w:val="24"/>
          </w:rPr>
          <w:delText xml:space="preserve"> </w:delText>
        </w:r>
      </w:del>
      <w:r>
        <w:rPr>
          <w:sz w:val="24"/>
          <w:szCs w:val="24"/>
        </w:rPr>
        <w:t>(8</w:t>
      </w:r>
      <w:ins w:id="463" w:author="John Thompson Davis" w:date="2022-07-28T23:23:00Z">
        <w:r w:rsidR="0006005A">
          <w:rPr>
            <w:sz w:val="24"/>
            <w:szCs w:val="24"/>
          </w:rPr>
          <w:t>4</w:t>
        </w:r>
      </w:ins>
      <w:del w:id="464" w:author="John Thompson Davis" w:date="2022-07-28T23:23:00Z">
        <w:r w:rsidDel="0006005A">
          <w:rPr>
            <w:sz w:val="24"/>
            <w:szCs w:val="24"/>
          </w:rPr>
          <w:delText>8</w:delText>
        </w:r>
      </w:del>
      <w:r>
        <w:rPr>
          <w:sz w:val="24"/>
          <w:szCs w:val="24"/>
        </w:rPr>
        <w:t>.</w:t>
      </w:r>
      <w:ins w:id="465" w:author="John Thompson Davis" w:date="2022-07-28T23:23:00Z">
        <w:r w:rsidR="0006005A">
          <w:rPr>
            <w:sz w:val="24"/>
            <w:szCs w:val="24"/>
          </w:rPr>
          <w:t>00</w:t>
        </w:r>
      </w:ins>
      <w:del w:id="466" w:author="John Thompson Davis" w:date="2022-07-28T23:23:00Z">
        <w:r w:rsidDel="0006005A">
          <w:rPr>
            <w:sz w:val="24"/>
            <w:szCs w:val="24"/>
          </w:rPr>
          <w:delText>22</w:delText>
        </w:r>
      </w:del>
      <w:r>
        <w:rPr>
          <w:sz w:val="24"/>
          <w:szCs w:val="24"/>
        </w:rPr>
        <w:t xml:space="preserve">%) were present in </w:t>
      </w:r>
      <w:del w:id="467" w:author="John Thompson Davis" w:date="2022-07-28T23:23:00Z">
        <w:r w:rsidDel="0006005A">
          <w:rPr>
            <w:sz w:val="24"/>
            <w:szCs w:val="24"/>
          </w:rPr>
          <w:delText xml:space="preserve">both </w:delText>
        </w:r>
      </w:del>
      <w:ins w:id="468" w:author="John Thompson Davis" w:date="2022-07-28T23:23:00Z">
        <w:r w:rsidR="0006005A">
          <w:rPr>
            <w:sz w:val="24"/>
            <w:szCs w:val="24"/>
          </w:rPr>
          <w:t>the pseudo</w:t>
        </w:r>
      </w:ins>
      <w:ins w:id="469" w:author="John Thompson Davis" w:date="2022-07-28T23:24:00Z">
        <w:r w:rsidR="0006005A">
          <w:rPr>
            <w:sz w:val="24"/>
            <w:szCs w:val="24"/>
          </w:rPr>
          <w:t>molecules of all three</w:t>
        </w:r>
      </w:ins>
      <w:ins w:id="470" w:author="John Thompson Davis" w:date="2022-07-28T23:23:00Z">
        <w:r w:rsidR="0006005A">
          <w:rPr>
            <w:sz w:val="24"/>
            <w:szCs w:val="24"/>
          </w:rPr>
          <w:t xml:space="preserve"> </w:t>
        </w:r>
      </w:ins>
      <w:r>
        <w:rPr>
          <w:sz w:val="24"/>
          <w:szCs w:val="24"/>
        </w:rPr>
        <w:t>genomes</w:t>
      </w:r>
      <w:ins w:id="471" w:author="John Thompson Davis" w:date="2022-07-28T23:25:00Z">
        <w:r w:rsidR="0006005A">
          <w:rPr>
            <w:sz w:val="24"/>
            <w:szCs w:val="24"/>
          </w:rPr>
          <w:t>.</w:t>
        </w:r>
      </w:ins>
      <w:del w:id="472" w:author="John Thompson Davis" w:date="2022-07-28T23:25:00Z">
        <w:r w:rsidDel="0006005A">
          <w:rPr>
            <w:sz w:val="24"/>
            <w:szCs w:val="24"/>
          </w:rPr>
          <w:delText>,</w:delText>
        </w:r>
      </w:del>
      <w:r>
        <w:rPr>
          <w:sz w:val="24"/>
          <w:szCs w:val="24"/>
        </w:rPr>
        <w:t xml:space="preserve"> </w:t>
      </w:r>
      <w:ins w:id="473" w:author="John Thompson Davis" w:date="2022-07-28T23:27:00Z">
        <w:r w:rsidR="0097238D">
          <w:rPr>
            <w:sz w:val="24"/>
            <w:szCs w:val="24"/>
          </w:rPr>
          <w:t>Da-Ae and Darmor-</w:t>
        </w:r>
        <w:proofErr w:type="spellStart"/>
        <w:r w:rsidR="0097238D">
          <w:rPr>
            <w:sz w:val="24"/>
            <w:szCs w:val="24"/>
          </w:rPr>
          <w:t>bzh</w:t>
        </w:r>
        <w:proofErr w:type="spellEnd"/>
        <w:r w:rsidR="0097238D">
          <w:rPr>
            <w:sz w:val="24"/>
            <w:szCs w:val="24"/>
          </w:rPr>
          <w:t xml:space="preserve"> v10 had the most</w:t>
        </w:r>
      </w:ins>
      <w:ins w:id="474" w:author="John Thompson Davis" w:date="2022-07-28T23:28:00Z">
        <w:r w:rsidR="0097238D">
          <w:rPr>
            <w:sz w:val="24"/>
            <w:szCs w:val="24"/>
          </w:rPr>
          <w:t xml:space="preserve"> overlap </w:t>
        </w:r>
      </w:ins>
      <w:ins w:id="475" w:author="John Thompson Davis" w:date="2022-07-28T23:29:00Z">
        <w:r w:rsidR="0097238D">
          <w:rPr>
            <w:sz w:val="24"/>
            <w:szCs w:val="24"/>
          </w:rPr>
          <w:t>containing</w:t>
        </w:r>
      </w:ins>
      <w:ins w:id="476" w:author="John Thompson Davis" w:date="2022-07-28T23:28:00Z">
        <w:r w:rsidR="0097238D">
          <w:rPr>
            <w:sz w:val="24"/>
            <w:szCs w:val="24"/>
          </w:rPr>
          <w:t xml:space="preserve"> </w:t>
        </w:r>
        <w:r w:rsidR="0097238D" w:rsidRPr="0097238D">
          <w:rPr>
            <w:sz w:val="24"/>
            <w:szCs w:val="24"/>
          </w:rPr>
          <w:t>116</w:t>
        </w:r>
        <w:r w:rsidR="0097238D">
          <w:rPr>
            <w:sz w:val="24"/>
            <w:szCs w:val="24"/>
          </w:rPr>
          <w:t>,</w:t>
        </w:r>
        <w:r w:rsidR="0097238D" w:rsidRPr="0097238D">
          <w:rPr>
            <w:sz w:val="24"/>
            <w:szCs w:val="24"/>
          </w:rPr>
          <w:t>897</w:t>
        </w:r>
        <w:r w:rsidR="0097238D">
          <w:rPr>
            <w:sz w:val="24"/>
            <w:szCs w:val="24"/>
          </w:rPr>
          <w:t xml:space="preserve"> (</w:t>
        </w:r>
        <w:r w:rsidR="0097238D" w:rsidRPr="0097238D">
          <w:rPr>
            <w:sz w:val="24"/>
            <w:szCs w:val="24"/>
          </w:rPr>
          <w:t>87</w:t>
        </w:r>
        <w:r w:rsidR="0097238D">
          <w:rPr>
            <w:sz w:val="24"/>
            <w:szCs w:val="24"/>
          </w:rPr>
          <w:t>.</w:t>
        </w:r>
        <w:r w:rsidR="0097238D" w:rsidRPr="0097238D">
          <w:rPr>
            <w:sz w:val="24"/>
            <w:szCs w:val="24"/>
          </w:rPr>
          <w:t>8</w:t>
        </w:r>
        <w:r w:rsidR="0097238D">
          <w:rPr>
            <w:sz w:val="24"/>
            <w:szCs w:val="24"/>
          </w:rPr>
          <w:t>1%)</w:t>
        </w:r>
      </w:ins>
      <w:del w:id="477" w:author="John Thompson Davis" w:date="2022-07-28T23:28:00Z">
        <w:r w:rsidDel="0097238D">
          <w:rPr>
            <w:sz w:val="24"/>
            <w:szCs w:val="24"/>
          </w:rPr>
          <w:delText>1,300</w:delText>
        </w:r>
        <w:r w:rsidRPr="004C5122" w:rsidDel="0097238D">
          <w:rPr>
            <w:color w:val="FF0000"/>
            <w:sz w:val="24"/>
            <w:szCs w:val="24"/>
          </w:rPr>
          <w:delText xml:space="preserve"> </w:delText>
        </w:r>
        <w:r w:rsidDel="0097238D">
          <w:rPr>
            <w:sz w:val="24"/>
            <w:szCs w:val="24"/>
          </w:rPr>
          <w:delText>(0.98%)</w:delText>
        </w:r>
      </w:del>
      <w:r>
        <w:rPr>
          <w:sz w:val="24"/>
          <w:szCs w:val="24"/>
        </w:rPr>
        <w:t xml:space="preserve"> </w:t>
      </w:r>
      <w:ins w:id="478" w:author="John Thompson Davis" w:date="2022-07-28T23:29:00Z">
        <w:r w:rsidR="0097238D">
          <w:rPr>
            <w:sz w:val="24"/>
            <w:szCs w:val="24"/>
          </w:rPr>
          <w:t xml:space="preserve">of the same </w:t>
        </w:r>
      </w:ins>
      <w:proofErr w:type="spellStart"/>
      <w:ins w:id="479" w:author="John Thompson Davis" w:date="2022-07-28T23:30:00Z">
        <w:r w:rsidR="0097238D">
          <w:rPr>
            <w:sz w:val="24"/>
            <w:szCs w:val="24"/>
          </w:rPr>
          <w:t>U</w:t>
        </w:r>
      </w:ins>
      <w:ins w:id="480" w:author="John Thompson Davis" w:date="2022-07-28T23:29:00Z">
        <w:r w:rsidR="0097238D">
          <w:rPr>
            <w:sz w:val="24"/>
            <w:szCs w:val="24"/>
          </w:rPr>
          <w:t>nigene</w:t>
        </w:r>
        <w:proofErr w:type="spellEnd"/>
        <w:r w:rsidR="0097238D">
          <w:rPr>
            <w:sz w:val="24"/>
            <w:szCs w:val="24"/>
          </w:rPr>
          <w:t xml:space="preserve"> sequences in their genomes</w:t>
        </w:r>
      </w:ins>
      <w:ins w:id="481" w:author="John Thompson Davis" w:date="2022-07-28T23:30:00Z">
        <w:r w:rsidR="0097238D">
          <w:rPr>
            <w:sz w:val="24"/>
            <w:szCs w:val="24"/>
          </w:rPr>
          <w:t xml:space="preserve">. </w:t>
        </w:r>
      </w:ins>
      <w:ins w:id="482" w:author="John Thompson Davis" w:date="2022-07-28T23:32:00Z">
        <w:r w:rsidR="00840603">
          <w:rPr>
            <w:sz w:val="24"/>
            <w:szCs w:val="24"/>
          </w:rPr>
          <w:t>Overall Darmor-</w:t>
        </w:r>
        <w:proofErr w:type="spellStart"/>
        <w:r w:rsidR="00840603">
          <w:rPr>
            <w:sz w:val="24"/>
            <w:szCs w:val="24"/>
          </w:rPr>
          <w:t>bzh</w:t>
        </w:r>
        <w:proofErr w:type="spellEnd"/>
        <w:r w:rsidR="00840603">
          <w:rPr>
            <w:sz w:val="24"/>
            <w:szCs w:val="24"/>
          </w:rPr>
          <w:t xml:space="preserve"> v10 contained the most </w:t>
        </w:r>
        <w:proofErr w:type="spellStart"/>
        <w:r w:rsidR="00840603">
          <w:rPr>
            <w:sz w:val="24"/>
            <w:szCs w:val="24"/>
          </w:rPr>
          <w:t>Unigene</w:t>
        </w:r>
        <w:proofErr w:type="spellEnd"/>
        <w:r w:rsidR="00840603">
          <w:rPr>
            <w:sz w:val="24"/>
            <w:szCs w:val="24"/>
          </w:rPr>
          <w:t xml:space="preserve"> sequences</w:t>
        </w:r>
      </w:ins>
      <w:ins w:id="483" w:author="John Thompson Davis" w:date="2022-07-28T23:33:00Z">
        <w:r w:rsidR="00AC02D6">
          <w:rPr>
            <w:sz w:val="24"/>
            <w:szCs w:val="24"/>
          </w:rPr>
          <w:t xml:space="preserve">, </w:t>
        </w:r>
        <w:r w:rsidR="00AC02D6" w:rsidRPr="00AC02D6">
          <w:rPr>
            <w:sz w:val="24"/>
            <w:szCs w:val="24"/>
          </w:rPr>
          <w:t>118</w:t>
        </w:r>
        <w:r w:rsidR="00AC02D6">
          <w:rPr>
            <w:sz w:val="24"/>
            <w:szCs w:val="24"/>
          </w:rPr>
          <w:t>,</w:t>
        </w:r>
        <w:r w:rsidR="00AC02D6" w:rsidRPr="00AC02D6">
          <w:rPr>
            <w:sz w:val="24"/>
            <w:szCs w:val="24"/>
          </w:rPr>
          <w:t>199</w:t>
        </w:r>
        <w:r w:rsidR="00AC02D6">
          <w:rPr>
            <w:sz w:val="24"/>
            <w:szCs w:val="24"/>
          </w:rPr>
          <w:t>,</w:t>
        </w:r>
      </w:ins>
      <w:ins w:id="484" w:author="John Thompson Davis" w:date="2022-07-28T23:32:00Z">
        <w:r w:rsidR="00840603">
          <w:rPr>
            <w:sz w:val="24"/>
            <w:szCs w:val="24"/>
          </w:rPr>
          <w:t xml:space="preserve"> </w:t>
        </w:r>
        <w:r w:rsidR="00AC02D6">
          <w:rPr>
            <w:sz w:val="24"/>
            <w:szCs w:val="24"/>
          </w:rPr>
          <w:t xml:space="preserve">with Da-Ae </w:t>
        </w:r>
      </w:ins>
      <w:ins w:id="485" w:author="John Thompson Davis" w:date="2022-07-28T23:33:00Z">
        <w:r w:rsidR="00AC02D6">
          <w:rPr>
            <w:sz w:val="24"/>
            <w:szCs w:val="24"/>
          </w:rPr>
          <w:t xml:space="preserve">a close second, </w:t>
        </w:r>
        <w:r w:rsidR="00AC02D6" w:rsidRPr="00AC02D6">
          <w:rPr>
            <w:sz w:val="24"/>
            <w:szCs w:val="24"/>
          </w:rPr>
          <w:t>118</w:t>
        </w:r>
        <w:r w:rsidR="00AC02D6">
          <w:rPr>
            <w:sz w:val="24"/>
            <w:szCs w:val="24"/>
          </w:rPr>
          <w:t>,</w:t>
        </w:r>
        <w:r w:rsidR="00AC02D6" w:rsidRPr="00AC02D6">
          <w:rPr>
            <w:sz w:val="24"/>
            <w:szCs w:val="24"/>
          </w:rPr>
          <w:t>193</w:t>
        </w:r>
        <w:r w:rsidR="00AC02D6">
          <w:rPr>
            <w:sz w:val="24"/>
            <w:szCs w:val="24"/>
          </w:rPr>
          <w:t>, and D</w:t>
        </w:r>
      </w:ins>
      <w:ins w:id="486" w:author="John Thompson Davis" w:date="2022-07-28T23:34:00Z">
        <w:r w:rsidR="00AC02D6">
          <w:rPr>
            <w:sz w:val="24"/>
            <w:szCs w:val="24"/>
          </w:rPr>
          <w:t>armor-</w:t>
        </w:r>
        <w:proofErr w:type="spellStart"/>
        <w:r w:rsidR="00AC02D6">
          <w:rPr>
            <w:sz w:val="24"/>
            <w:szCs w:val="24"/>
          </w:rPr>
          <w:t>bzh</w:t>
        </w:r>
        <w:proofErr w:type="spellEnd"/>
        <w:r w:rsidR="00AC02D6">
          <w:rPr>
            <w:sz w:val="24"/>
            <w:szCs w:val="24"/>
          </w:rPr>
          <w:t xml:space="preserve"> v4.1 in last with </w:t>
        </w:r>
        <w:r w:rsidR="00AC02D6" w:rsidRPr="00AC02D6">
          <w:rPr>
            <w:sz w:val="24"/>
            <w:szCs w:val="24"/>
          </w:rPr>
          <w:t>113</w:t>
        </w:r>
        <w:r w:rsidR="00AC02D6">
          <w:rPr>
            <w:sz w:val="24"/>
            <w:szCs w:val="24"/>
          </w:rPr>
          <w:t>,</w:t>
        </w:r>
        <w:r w:rsidR="00AC02D6" w:rsidRPr="00AC02D6">
          <w:rPr>
            <w:sz w:val="24"/>
            <w:szCs w:val="24"/>
          </w:rPr>
          <w:t>213</w:t>
        </w:r>
        <w:r w:rsidR="00AC02D6">
          <w:rPr>
            <w:sz w:val="24"/>
            <w:szCs w:val="24"/>
          </w:rPr>
          <w:t xml:space="preserve"> sequences. </w:t>
        </w:r>
      </w:ins>
      <w:ins w:id="487" w:author="John Thompson Davis" w:date="2022-07-28T23:36:00Z">
        <w:r w:rsidR="00AC02D6">
          <w:rPr>
            <w:sz w:val="24"/>
            <w:szCs w:val="24"/>
          </w:rPr>
          <w:t xml:space="preserve">A total of </w:t>
        </w:r>
      </w:ins>
      <w:del w:id="488" w:author="John Thompson Davis" w:date="2022-07-28T23:36:00Z">
        <w:r w:rsidDel="00AC02D6">
          <w:rPr>
            <w:sz w:val="24"/>
            <w:szCs w:val="24"/>
          </w:rPr>
          <w:delText>were present in only Da-Ae, 1,198</w:delText>
        </w:r>
        <w:r w:rsidRPr="004C5122" w:rsidDel="00AC02D6">
          <w:rPr>
            <w:color w:val="FF0000"/>
            <w:sz w:val="24"/>
            <w:szCs w:val="24"/>
          </w:rPr>
          <w:delText xml:space="preserve"> </w:delText>
        </w:r>
        <w:r w:rsidDel="00AC02D6">
          <w:rPr>
            <w:sz w:val="24"/>
            <w:szCs w:val="24"/>
          </w:rPr>
          <w:delText xml:space="preserve">(0.90%) were present in only Darmor-bzh, and </w:delText>
        </w:r>
      </w:del>
      <w:ins w:id="489" w:author="John Thompson Davis" w:date="2022-07-28T23:38:00Z">
        <w:r w:rsidR="00B31890" w:rsidRPr="00B31890">
          <w:rPr>
            <w:sz w:val="24"/>
            <w:szCs w:val="24"/>
          </w:rPr>
          <w:t>13</w:t>
        </w:r>
        <w:r w:rsidR="00B31890">
          <w:rPr>
            <w:sz w:val="24"/>
            <w:szCs w:val="24"/>
          </w:rPr>
          <w:t>,</w:t>
        </w:r>
        <w:r w:rsidR="00B31890" w:rsidRPr="00B31890">
          <w:rPr>
            <w:sz w:val="24"/>
            <w:szCs w:val="24"/>
          </w:rPr>
          <w:t>523</w:t>
        </w:r>
        <w:r w:rsidR="00B31890" w:rsidRPr="00B31890" w:rsidDel="00B31890">
          <w:rPr>
            <w:sz w:val="24"/>
            <w:szCs w:val="24"/>
          </w:rPr>
          <w:t xml:space="preserve"> </w:t>
        </w:r>
      </w:ins>
      <w:del w:id="490" w:author="John Thompson Davis" w:date="2022-07-28T23:38:00Z">
        <w:r w:rsidDel="00B31890">
          <w:rPr>
            <w:sz w:val="24"/>
            <w:szCs w:val="24"/>
          </w:rPr>
          <w:delText>13,182</w:delText>
        </w:r>
        <w:r w:rsidRPr="004C5122" w:rsidDel="00B31890">
          <w:rPr>
            <w:color w:val="FF0000"/>
            <w:sz w:val="24"/>
            <w:szCs w:val="24"/>
          </w:rPr>
          <w:delText xml:space="preserve"> </w:delText>
        </w:r>
      </w:del>
      <w:r>
        <w:rPr>
          <w:sz w:val="24"/>
          <w:szCs w:val="24"/>
        </w:rPr>
        <w:t>(</w:t>
      </w:r>
      <w:ins w:id="491" w:author="John Thompson Davis" w:date="2022-07-28T23:37:00Z">
        <w:r w:rsidR="00AC02D6" w:rsidRPr="00AC02D6">
          <w:rPr>
            <w:sz w:val="24"/>
            <w:szCs w:val="24"/>
          </w:rPr>
          <w:t>10</w:t>
        </w:r>
        <w:r w:rsidR="00AC02D6">
          <w:rPr>
            <w:sz w:val="24"/>
            <w:szCs w:val="24"/>
          </w:rPr>
          <w:t>.</w:t>
        </w:r>
        <w:r w:rsidR="00AC02D6" w:rsidRPr="00AC02D6">
          <w:rPr>
            <w:sz w:val="24"/>
            <w:szCs w:val="24"/>
          </w:rPr>
          <w:t>15</w:t>
        </w:r>
      </w:ins>
      <w:del w:id="492" w:author="John Thompson Davis" w:date="2022-07-28T23:37:00Z">
        <w:r w:rsidDel="00AC02D6">
          <w:rPr>
            <w:sz w:val="24"/>
            <w:szCs w:val="24"/>
          </w:rPr>
          <w:delText>9.90</w:delText>
        </w:r>
      </w:del>
      <w:r>
        <w:rPr>
          <w:sz w:val="24"/>
          <w:szCs w:val="24"/>
        </w:rPr>
        <w:t xml:space="preserve">%) were missing from </w:t>
      </w:r>
      <w:ins w:id="493" w:author="John Thompson Davis" w:date="2022-07-28T23:38:00Z">
        <w:r w:rsidR="00B31890">
          <w:rPr>
            <w:sz w:val="24"/>
            <w:szCs w:val="24"/>
          </w:rPr>
          <w:t>all three</w:t>
        </w:r>
      </w:ins>
      <w:del w:id="494" w:author="John Thompson Davis" w:date="2022-07-28T23:38:00Z">
        <w:r w:rsidDel="00B31890">
          <w:rPr>
            <w:sz w:val="24"/>
            <w:szCs w:val="24"/>
          </w:rPr>
          <w:delText>both</w:delText>
        </w:r>
      </w:del>
      <w:r>
        <w:rPr>
          <w:sz w:val="24"/>
          <w:szCs w:val="24"/>
        </w:rPr>
        <w:t xml:space="preserve"> genomes. To determine </w:t>
      </w:r>
      <w:ins w:id="495" w:author="John Thompson Davis" w:date="2022-07-28T23:40:00Z">
        <w:r w:rsidR="008873E3">
          <w:rPr>
            <w:sz w:val="24"/>
            <w:szCs w:val="24"/>
          </w:rPr>
          <w:t xml:space="preserve">if </w:t>
        </w:r>
      </w:ins>
      <w:r>
        <w:rPr>
          <w:sz w:val="24"/>
          <w:szCs w:val="24"/>
        </w:rPr>
        <w:t xml:space="preserve">there were </w:t>
      </w:r>
      <w:del w:id="496" w:author="john davis" w:date="2022-08-01T12:44:00Z">
        <w:r w:rsidDel="008B65E5">
          <w:rPr>
            <w:sz w:val="24"/>
            <w:szCs w:val="24"/>
          </w:rPr>
          <w:delText>particular classes</w:delText>
        </w:r>
      </w:del>
      <w:ins w:id="497" w:author="john davis" w:date="2022-08-01T12:44:00Z">
        <w:r w:rsidR="008B65E5">
          <w:rPr>
            <w:sz w:val="24"/>
            <w:szCs w:val="24"/>
          </w:rPr>
          <w:t>classes</w:t>
        </w:r>
      </w:ins>
      <w:r>
        <w:rPr>
          <w:sz w:val="24"/>
          <w:szCs w:val="24"/>
        </w:rPr>
        <w:t xml:space="preserve"> of genes that were deleted in these genomes, we looked for enriched GO terms among the set of genes</w:t>
      </w:r>
      <w:ins w:id="498" w:author="John Thompson Davis" w:date="2022-07-28T23:41:00Z">
        <w:r w:rsidR="008873E3">
          <w:rPr>
            <w:sz w:val="24"/>
            <w:szCs w:val="24"/>
          </w:rPr>
          <w:t xml:space="preserve"> missing from the three genomes. </w:t>
        </w:r>
      </w:ins>
      <w:commentRangeStart w:id="499"/>
      <w:commentRangeStart w:id="500"/>
      <w:del w:id="501" w:author="John Thompson Davis" w:date="2022-07-28T23:41:00Z">
        <w:r w:rsidDel="008873E3">
          <w:rPr>
            <w:sz w:val="24"/>
            <w:szCs w:val="24"/>
          </w:rPr>
          <w:delText xml:space="preserve"> that were either present in Da-Ae and missing in Darmor-bzh or present in Darmor-bzh but missing in Da-Ae. </w:delText>
        </w:r>
      </w:del>
      <w:r>
        <w:rPr>
          <w:sz w:val="24"/>
          <w:szCs w:val="24"/>
        </w:rPr>
        <w:t xml:space="preserve">We found an enrichment for genes involved in </w:t>
      </w:r>
      <w:ins w:id="502" w:author="john davis" w:date="2022-08-01T12:59:00Z">
        <w:r w:rsidR="002B6B9C">
          <w:rPr>
            <w:sz w:val="24"/>
            <w:szCs w:val="24"/>
          </w:rPr>
          <w:t>responses to biotic and abiotic stressors</w:t>
        </w:r>
      </w:ins>
      <w:ins w:id="503" w:author="john davis" w:date="2022-08-01T13:05:00Z">
        <w:r w:rsidR="00576085">
          <w:rPr>
            <w:sz w:val="24"/>
            <w:szCs w:val="24"/>
          </w:rPr>
          <w:t xml:space="preserve"> </w:t>
        </w:r>
        <w:r w:rsidR="00576085">
          <w:rPr>
            <w:sz w:val="24"/>
            <w:szCs w:val="24"/>
          </w:rPr>
          <w:t>(Figure 7)</w:t>
        </w:r>
      </w:ins>
      <w:ins w:id="504" w:author="john davis" w:date="2022-08-01T12:59:00Z">
        <w:r w:rsidR="002B6B9C">
          <w:rPr>
            <w:sz w:val="24"/>
            <w:szCs w:val="24"/>
          </w:rPr>
          <w:t xml:space="preserve">. We also looked for </w:t>
        </w:r>
        <w:proofErr w:type="spellStart"/>
        <w:r w:rsidR="002B6B9C">
          <w:rPr>
            <w:sz w:val="24"/>
            <w:szCs w:val="24"/>
          </w:rPr>
          <w:lastRenderedPageBreak/>
          <w:t>unigenes</w:t>
        </w:r>
        <w:proofErr w:type="spellEnd"/>
        <w:r w:rsidR="002B6B9C">
          <w:rPr>
            <w:sz w:val="24"/>
            <w:szCs w:val="24"/>
          </w:rPr>
          <w:t xml:space="preserve"> present in Da-Ae</w:t>
        </w:r>
        <w:r w:rsidR="00576085">
          <w:rPr>
            <w:sz w:val="24"/>
            <w:szCs w:val="24"/>
          </w:rPr>
          <w:t xml:space="preserve"> </w:t>
        </w:r>
      </w:ins>
      <w:ins w:id="505" w:author="john davis" w:date="2022-08-01T13:00:00Z">
        <w:r w:rsidR="00576085">
          <w:rPr>
            <w:sz w:val="24"/>
            <w:szCs w:val="24"/>
          </w:rPr>
          <w:t>but not in Darmor-</w:t>
        </w:r>
        <w:proofErr w:type="spellStart"/>
        <w:r w:rsidR="00576085">
          <w:rPr>
            <w:sz w:val="24"/>
            <w:szCs w:val="24"/>
          </w:rPr>
          <w:t>bzh</w:t>
        </w:r>
        <w:proofErr w:type="spellEnd"/>
        <w:r w:rsidR="00576085">
          <w:rPr>
            <w:sz w:val="24"/>
            <w:szCs w:val="24"/>
          </w:rPr>
          <w:t xml:space="preserve"> v10 and vice versa. </w:t>
        </w:r>
      </w:ins>
      <w:ins w:id="506" w:author="john davis" w:date="2022-08-01T13:04:00Z">
        <w:r w:rsidR="00576085">
          <w:rPr>
            <w:sz w:val="24"/>
            <w:szCs w:val="24"/>
          </w:rPr>
          <w:t xml:space="preserve">Here we found an enrichment for genes involved in </w:t>
        </w:r>
      </w:ins>
      <w:r>
        <w:rPr>
          <w:sz w:val="24"/>
          <w:szCs w:val="24"/>
        </w:rPr>
        <w:t xml:space="preserve">very long chain fatty acid metabolism, perhaps reflecting different breeding selection targets for these oil-seed crops (Figure 7).  We also found enrichment for genes involved in several hormone pathways </w:t>
      </w:r>
      <w:del w:id="507" w:author="john davis" w:date="2022-08-01T13:05:00Z">
        <w:r w:rsidDel="0058279B">
          <w:rPr>
            <w:sz w:val="24"/>
            <w:szCs w:val="24"/>
          </w:rPr>
          <w:delText xml:space="preserve">and in cuticle development, </w:delText>
        </w:r>
      </w:del>
      <w:r>
        <w:rPr>
          <w:sz w:val="24"/>
          <w:szCs w:val="24"/>
        </w:rPr>
        <w:t xml:space="preserve">potentially representing adaptations to different environmental stressors (Figure </w:t>
      </w:r>
      <w:ins w:id="508" w:author="john davis" w:date="2022-08-01T13:05:00Z">
        <w:r w:rsidR="0058279B">
          <w:rPr>
            <w:sz w:val="24"/>
            <w:szCs w:val="24"/>
          </w:rPr>
          <w:t>8</w:t>
        </w:r>
      </w:ins>
      <w:del w:id="509" w:author="john davis" w:date="2022-08-01T13:05:00Z">
        <w:r w:rsidDel="0058279B">
          <w:rPr>
            <w:sz w:val="24"/>
            <w:szCs w:val="24"/>
          </w:rPr>
          <w:delText>7</w:delText>
        </w:r>
      </w:del>
      <w:r>
        <w:rPr>
          <w:sz w:val="24"/>
          <w:szCs w:val="24"/>
        </w:rPr>
        <w:t xml:space="preserve">). </w:t>
      </w:r>
      <w:commentRangeEnd w:id="455"/>
      <w:r w:rsidR="005A7011">
        <w:rPr>
          <w:rStyle w:val="CommentReference"/>
        </w:rPr>
        <w:commentReference w:id="455"/>
      </w:r>
      <w:commentRangeEnd w:id="456"/>
      <w:r w:rsidR="00D16455">
        <w:rPr>
          <w:rStyle w:val="CommentReference"/>
        </w:rPr>
        <w:commentReference w:id="456"/>
      </w:r>
      <w:commentRangeEnd w:id="457"/>
      <w:r w:rsidR="005661F8">
        <w:rPr>
          <w:rStyle w:val="CommentReference"/>
        </w:rPr>
        <w:commentReference w:id="457"/>
      </w:r>
      <w:commentRangeEnd w:id="458"/>
      <w:r w:rsidR="002F13CC">
        <w:rPr>
          <w:rStyle w:val="CommentReference"/>
        </w:rPr>
        <w:commentReference w:id="458"/>
      </w:r>
      <w:commentRangeEnd w:id="499"/>
      <w:r w:rsidR="00D013E8">
        <w:rPr>
          <w:rStyle w:val="CommentReference"/>
        </w:rPr>
        <w:commentReference w:id="499"/>
      </w:r>
      <w:commentRangeEnd w:id="500"/>
      <w:r w:rsidR="00735D9D">
        <w:rPr>
          <w:rStyle w:val="CommentReference"/>
        </w:rPr>
        <w:commentReference w:id="500"/>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subgenomes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510"/>
      <w:commentRangeStart w:id="511"/>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510"/>
      <w:r>
        <w:rPr>
          <w:rStyle w:val="CommentReference"/>
        </w:rPr>
        <w:commentReference w:id="510"/>
      </w:r>
      <w:commentRangeEnd w:id="511"/>
      <w:r>
        <w:rPr>
          <w:rStyle w:val="CommentReference"/>
        </w:rPr>
        <w:commentReference w:id="511"/>
      </w:r>
    </w:p>
    <w:p w14:paraId="188F09E9" w14:textId="2569F2AC" w:rsidR="00F52EBF" w:rsidRPr="00E93962" w:rsidRDefault="00F52EBF" w:rsidP="00F52EBF">
      <w:pPr>
        <w:spacing w:line="480" w:lineRule="auto"/>
        <w:ind w:firstLine="720"/>
        <w:rPr>
          <w:i/>
          <w:sz w:val="24"/>
          <w:szCs w:val="24"/>
        </w:rPr>
      </w:pPr>
      <w:commentRangeStart w:id="512"/>
      <w:commentRangeStart w:id="513"/>
      <w:commentRangeStart w:id="514"/>
      <w:commentRangeStart w:id="515"/>
      <w:r>
        <w:rPr>
          <w:sz w:val="24"/>
          <w:szCs w:val="24"/>
        </w:rPr>
        <w:t xml:space="preserve">At the gene level, </w:t>
      </w:r>
      <w:r w:rsidRPr="005F4A48">
        <w:rPr>
          <w:sz w:val="24"/>
          <w:szCs w:val="24"/>
        </w:rPr>
        <w:t>there were 2</w:t>
      </w:r>
      <w:r>
        <w:rPr>
          <w:sz w:val="24"/>
          <w:szCs w:val="24"/>
        </w:rPr>
        <w:t>,</w:t>
      </w:r>
      <w:ins w:id="516" w:author="john davis" w:date="2022-07-01T10:41:00Z">
        <w:r w:rsidR="00882A9A">
          <w:rPr>
            <w:sz w:val="24"/>
            <w:szCs w:val="24"/>
          </w:rPr>
          <w:t>303</w:t>
        </w:r>
      </w:ins>
      <w:del w:id="517" w:author="john davis" w:date="2022-07-01T10:41:00Z">
        <w:r w:rsidRPr="005F4A48" w:rsidDel="00882A9A">
          <w:rPr>
            <w:sz w:val="24"/>
            <w:szCs w:val="24"/>
          </w:rPr>
          <w:delText>189</w:delText>
        </w:r>
      </w:del>
      <w:r w:rsidRPr="005F4A48">
        <w:rPr>
          <w:sz w:val="24"/>
          <w:szCs w:val="24"/>
        </w:rPr>
        <w:t xml:space="preserve">, </w:t>
      </w:r>
      <w:ins w:id="518" w:author="john davis" w:date="2022-07-01T10:54:00Z">
        <w:r w:rsidR="00F11556">
          <w:rPr>
            <w:sz w:val="24"/>
            <w:szCs w:val="24"/>
          </w:rPr>
          <w:t>3,111</w:t>
        </w:r>
      </w:ins>
      <w:del w:id="519"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520" w:author="john davis" w:date="2022-07-01T10:48:00Z">
        <w:r w:rsidR="00605248">
          <w:rPr>
            <w:sz w:val="24"/>
            <w:szCs w:val="24"/>
          </w:rPr>
          <w:t>2,269</w:t>
        </w:r>
      </w:ins>
      <w:del w:id="521" w:author="john davis" w:date="2022-07-01T10:44:00Z">
        <w:r w:rsidRPr="005F4A48" w:rsidDel="00A3623B">
          <w:rPr>
            <w:sz w:val="24"/>
            <w:szCs w:val="24"/>
          </w:rPr>
          <w:delText>823</w:delText>
        </w:r>
      </w:del>
      <w:r w:rsidRPr="005F4A48">
        <w:rPr>
          <w:sz w:val="24"/>
          <w:szCs w:val="24"/>
        </w:rPr>
        <w:t xml:space="preserve"> potential gene pairs in Da-Ae, Darmor-</w:t>
      </w:r>
      <w:proofErr w:type="spellStart"/>
      <w:r w:rsidRPr="005F4A48">
        <w:rPr>
          <w:sz w:val="24"/>
          <w:szCs w:val="24"/>
        </w:rPr>
        <w:t>bzh</w:t>
      </w:r>
      <w:proofErr w:type="spellEnd"/>
      <w:ins w:id="522" w:author="john davis" w:date="2022-07-01T10:37:00Z">
        <w:r w:rsidR="00882A9A">
          <w:rPr>
            <w:sz w:val="24"/>
            <w:szCs w:val="24"/>
          </w:rPr>
          <w:t xml:space="preserve"> v10</w:t>
        </w:r>
      </w:ins>
      <w:r w:rsidRPr="005F4A48">
        <w:rPr>
          <w:sz w:val="24"/>
          <w:szCs w:val="24"/>
        </w:rPr>
        <w:t xml:space="preserve">, and </w:t>
      </w:r>
      <w:del w:id="523" w:author="john davis" w:date="2022-07-01T10:37:00Z">
        <w:r w:rsidRPr="005F4A48" w:rsidDel="00882A9A">
          <w:rPr>
            <w:sz w:val="24"/>
            <w:szCs w:val="24"/>
          </w:rPr>
          <w:delText xml:space="preserve">Tapidor </w:delText>
        </w:r>
      </w:del>
      <w:ins w:id="524"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525" w:author="john davis" w:date="2022-07-01T10:42:00Z">
        <w:r w:rsidR="00882A9A">
          <w:rPr>
            <w:sz w:val="24"/>
            <w:szCs w:val="24"/>
          </w:rPr>
          <w:t>,</w:t>
        </w:r>
      </w:ins>
      <w:ins w:id="526" w:author="john davis" w:date="2022-07-01T10:41:00Z">
        <w:r w:rsidR="00882A9A">
          <w:rPr>
            <w:sz w:val="24"/>
            <w:szCs w:val="24"/>
          </w:rPr>
          <w:t>5</w:t>
        </w:r>
      </w:ins>
      <w:ins w:id="527" w:author="john davis" w:date="2022-07-01T10:42:00Z">
        <w:r w:rsidR="00882A9A">
          <w:rPr>
            <w:sz w:val="24"/>
            <w:szCs w:val="24"/>
          </w:rPr>
          <w:t>73</w:t>
        </w:r>
      </w:ins>
      <w:del w:id="528"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529" w:author="john davis" w:date="2022-07-01T10:54:00Z">
        <w:r w:rsidR="00F11556">
          <w:rPr>
            <w:sz w:val="24"/>
            <w:szCs w:val="24"/>
          </w:rPr>
          <w:t>1,310</w:t>
        </w:r>
      </w:ins>
      <w:del w:id="530"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531" w:author="john davis" w:date="2022-07-01T10:48:00Z">
        <w:r w:rsidR="00605248">
          <w:rPr>
            <w:sz w:val="24"/>
            <w:szCs w:val="24"/>
          </w:rPr>
          <w:t>1,426</w:t>
        </w:r>
      </w:ins>
      <w:del w:id="532"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512"/>
      <w:r w:rsidR="005A7011">
        <w:rPr>
          <w:rStyle w:val="CommentReference"/>
        </w:rPr>
        <w:commentReference w:id="512"/>
      </w:r>
      <w:commentRangeEnd w:id="513"/>
      <w:r w:rsidR="00D16455">
        <w:rPr>
          <w:rStyle w:val="CommentReference"/>
        </w:rPr>
        <w:commentReference w:id="513"/>
      </w:r>
      <w:commentRangeEnd w:id="514"/>
      <w:r w:rsidR="00EA4281">
        <w:rPr>
          <w:rStyle w:val="CommentReference"/>
        </w:rPr>
        <w:commentReference w:id="514"/>
      </w:r>
      <w:commentRangeEnd w:id="515"/>
      <w:r w:rsidR="00867CDA">
        <w:rPr>
          <w:rStyle w:val="CommentReference"/>
        </w:rPr>
        <w:commentReference w:id="515"/>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w:t>
      </w:r>
      <w:r w:rsidRPr="005F4A48">
        <w:rPr>
          <w:sz w:val="24"/>
          <w:szCs w:val="24"/>
        </w:rPr>
        <w:lastRenderedPageBreak/>
        <w:t>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w:t>
      </w:r>
      <w:ins w:id="533" w:author="john davis" w:date="2022-07-01T10:52:00Z">
        <w:r w:rsidR="00F11556">
          <w:rPr>
            <w:sz w:val="24"/>
            <w:szCs w:val="24"/>
          </w:rPr>
          <w:t>393</w:t>
        </w:r>
      </w:ins>
      <w:del w:id="534" w:author="john davis" w:date="2022-07-01T10:52:00Z">
        <w:r w:rsidRPr="005F4A48" w:rsidDel="00F11556">
          <w:rPr>
            <w:sz w:val="24"/>
            <w:szCs w:val="24"/>
          </w:rPr>
          <w:delText>234</w:delText>
        </w:r>
      </w:del>
      <w:r w:rsidRPr="005F4A48">
        <w:rPr>
          <w:sz w:val="24"/>
          <w:szCs w:val="24"/>
        </w:rPr>
        <w:t xml:space="preserve">, </w:t>
      </w:r>
      <w:ins w:id="535" w:author="john davis" w:date="2022-07-01T10:52:00Z">
        <w:r w:rsidR="00F11556">
          <w:rPr>
            <w:sz w:val="24"/>
            <w:szCs w:val="24"/>
          </w:rPr>
          <w:t>219</w:t>
        </w:r>
      </w:ins>
      <w:del w:id="536" w:author="john davis" w:date="2022-07-01T10:52:00Z">
        <w:r w:rsidRPr="005F4A48" w:rsidDel="00F11556">
          <w:rPr>
            <w:sz w:val="24"/>
            <w:szCs w:val="24"/>
          </w:rPr>
          <w:delText>137</w:delText>
        </w:r>
      </w:del>
      <w:r w:rsidRPr="005F4A48">
        <w:rPr>
          <w:sz w:val="24"/>
          <w:szCs w:val="24"/>
        </w:rPr>
        <w:t xml:space="preserve">, and </w:t>
      </w:r>
      <w:ins w:id="537" w:author="john davis" w:date="2022-07-01T10:52:00Z">
        <w:r w:rsidR="00F11556">
          <w:rPr>
            <w:sz w:val="24"/>
            <w:szCs w:val="24"/>
          </w:rPr>
          <w:t>178</w:t>
        </w:r>
      </w:ins>
      <w:del w:id="538"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539" w:author="john davis" w:date="2022-07-01T10:53:00Z">
        <w:r w:rsidR="00F11556">
          <w:rPr>
            <w:sz w:val="24"/>
            <w:szCs w:val="24"/>
          </w:rPr>
          <w:t>142</w:t>
        </w:r>
      </w:ins>
      <w:del w:id="540" w:author="john davis" w:date="2022-07-01T10:53:00Z">
        <w:r w:rsidRPr="005F4A48" w:rsidDel="00F11556">
          <w:rPr>
            <w:sz w:val="24"/>
            <w:szCs w:val="24"/>
          </w:rPr>
          <w:delText>123</w:delText>
        </w:r>
      </w:del>
      <w:r w:rsidRPr="005F4A48">
        <w:rPr>
          <w:sz w:val="24"/>
          <w:szCs w:val="24"/>
        </w:rPr>
        <w:t xml:space="preserve">, </w:t>
      </w:r>
      <w:ins w:id="541" w:author="john davis" w:date="2022-07-01T10:53:00Z">
        <w:r w:rsidR="00F11556">
          <w:rPr>
            <w:sz w:val="24"/>
            <w:szCs w:val="24"/>
          </w:rPr>
          <w:t>128</w:t>
        </w:r>
      </w:ins>
      <w:del w:id="542" w:author="john davis" w:date="2022-07-01T10:53:00Z">
        <w:r w:rsidRPr="005F4A48" w:rsidDel="00F11556">
          <w:rPr>
            <w:sz w:val="24"/>
            <w:szCs w:val="24"/>
          </w:rPr>
          <w:delText>150</w:delText>
        </w:r>
      </w:del>
      <w:r w:rsidRPr="005F4A48">
        <w:rPr>
          <w:sz w:val="24"/>
          <w:szCs w:val="24"/>
        </w:rPr>
        <w:t xml:space="preserve">, and </w:t>
      </w:r>
      <w:ins w:id="543" w:author="john davis" w:date="2022-07-01T10:53:00Z">
        <w:r w:rsidR="00F11556">
          <w:rPr>
            <w:sz w:val="24"/>
            <w:szCs w:val="24"/>
          </w:rPr>
          <w:t>10</w:t>
        </w:r>
      </w:ins>
      <w:del w:id="544" w:author="john davis" w:date="2022-07-01T10:53:00Z">
        <w:r w:rsidRPr="005F4A48" w:rsidDel="00F11556">
          <w:rPr>
            <w:sz w:val="24"/>
            <w:szCs w:val="24"/>
          </w:rPr>
          <w:delText>3</w:delText>
        </w:r>
      </w:del>
      <w:r w:rsidRPr="005F4A48">
        <w:rPr>
          <w:sz w:val="24"/>
          <w:szCs w:val="24"/>
        </w:rPr>
        <w:t>1 in the A converted to C case for Da-Ae, Darmor-</w:t>
      </w:r>
      <w:proofErr w:type="spellStart"/>
      <w:r w:rsidRPr="005F4A48">
        <w:rPr>
          <w:sz w:val="24"/>
          <w:szCs w:val="24"/>
        </w:rPr>
        <w:t>bzh</w:t>
      </w:r>
      <w:proofErr w:type="spellEnd"/>
      <w:ins w:id="545" w:author="john davis" w:date="2022-07-01T10:53:00Z">
        <w:r w:rsidR="00F11556">
          <w:rPr>
            <w:sz w:val="24"/>
            <w:szCs w:val="24"/>
          </w:rPr>
          <w:t xml:space="preserve"> v10</w:t>
        </w:r>
      </w:ins>
      <w:r w:rsidRPr="005F4A48">
        <w:rPr>
          <w:sz w:val="24"/>
          <w:szCs w:val="24"/>
        </w:rPr>
        <w:t xml:space="preserve">, and </w:t>
      </w:r>
      <w:del w:id="546" w:author="john davis" w:date="2022-07-01T10:44:00Z">
        <w:r w:rsidRPr="005F4A48" w:rsidDel="00A3623B">
          <w:rPr>
            <w:sz w:val="24"/>
            <w:szCs w:val="24"/>
          </w:rPr>
          <w:delText>Tapidor</w:delText>
        </w:r>
      </w:del>
      <w:ins w:id="547"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548" w:author="john davis" w:date="2022-07-01T10:53:00Z">
        <w:r w:rsidR="00F11556">
          <w:rPr>
            <w:sz w:val="24"/>
            <w:szCs w:val="24"/>
          </w:rPr>
          <w:t>5</w:t>
        </w:r>
      </w:ins>
      <w:del w:id="549" w:author="john davis" w:date="2022-07-01T10:53:00Z">
        <w:r w:rsidDel="00F11556">
          <w:rPr>
            <w:sz w:val="24"/>
            <w:szCs w:val="24"/>
          </w:rPr>
          <w:delText>8</w:delText>
        </w:r>
      </w:del>
      <w:ins w:id="550" w:author="john davis" w:date="2022-07-01T10:53:00Z">
        <w:r w:rsidR="00F11556">
          <w:rPr>
            <w:sz w:val="24"/>
            <w:szCs w:val="24"/>
          </w:rPr>
          <w:t>)</w:t>
        </w:r>
      </w:ins>
      <w:del w:id="551"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proofErr w:type="gramStart"/>
      <w:r>
        <w:rPr>
          <w:i/>
          <w:sz w:val="24"/>
          <w:szCs w:val="24"/>
        </w:rPr>
        <w:t>B .rapa</w:t>
      </w:r>
      <w:proofErr w:type="gram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552"/>
      <w:commentRangeStart w:id="553"/>
      <w:commentRangeStart w:id="554"/>
      <w:commentRangeStart w:id="555"/>
      <w:commentRangeStart w:id="556"/>
      <w:commentRangeStart w:id="557"/>
      <w:commentRangeStart w:id="558"/>
      <w:commentRangeStart w:id="559"/>
      <w:r w:rsidRPr="005F4A48">
        <w:rPr>
          <w:sz w:val="24"/>
          <w:szCs w:val="24"/>
        </w:rPr>
        <w:t xml:space="preserve">increase </w:t>
      </w:r>
      <w:commentRangeEnd w:id="552"/>
      <w:r>
        <w:rPr>
          <w:rStyle w:val="CommentReference"/>
        </w:rPr>
        <w:commentReference w:id="552"/>
      </w:r>
      <w:commentRangeEnd w:id="553"/>
      <w:r>
        <w:rPr>
          <w:rStyle w:val="CommentReference"/>
        </w:rPr>
        <w:commentReference w:id="553"/>
      </w:r>
      <w:commentRangeEnd w:id="554"/>
      <w:r>
        <w:rPr>
          <w:rStyle w:val="CommentReference"/>
        </w:rPr>
        <w:commentReference w:id="554"/>
      </w:r>
      <w:commentRangeEnd w:id="555"/>
      <w:r>
        <w:rPr>
          <w:rStyle w:val="CommentReference"/>
        </w:rPr>
        <w:commentReference w:id="555"/>
      </w:r>
      <w:commentRangeEnd w:id="556"/>
      <w:r>
        <w:rPr>
          <w:rStyle w:val="CommentReference"/>
        </w:rPr>
        <w:commentReference w:id="556"/>
      </w:r>
      <w:commentRangeEnd w:id="557"/>
      <w:r>
        <w:rPr>
          <w:rStyle w:val="CommentReference"/>
        </w:rPr>
        <w:commentReference w:id="557"/>
      </w:r>
      <w:commentRangeEnd w:id="558"/>
      <w:r>
        <w:rPr>
          <w:rStyle w:val="CommentReference"/>
        </w:rPr>
        <w:commentReference w:id="558"/>
      </w:r>
      <w:commentRangeEnd w:id="559"/>
      <w:r>
        <w:rPr>
          <w:rStyle w:val="CommentReference"/>
        </w:rPr>
        <w:commentReference w:id="559"/>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560"/>
      <w:commentRangeStart w:id="561"/>
      <w:commentRangeStart w:id="562"/>
      <w:commentRangeStart w:id="563"/>
      <w:commentRangeStart w:id="564"/>
      <w:commentRangeStart w:id="565"/>
      <w:commentRangeStart w:id="566"/>
      <w:commentRangeStart w:id="567"/>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560"/>
      <w:r w:rsidR="00E22079">
        <w:rPr>
          <w:rStyle w:val="CommentReference"/>
        </w:rPr>
        <w:commentReference w:id="560"/>
      </w:r>
      <w:commentRangeEnd w:id="561"/>
      <w:r w:rsidR="00817C9F">
        <w:rPr>
          <w:rStyle w:val="CommentReference"/>
        </w:rPr>
        <w:commentReference w:id="561"/>
      </w:r>
      <w:commentRangeEnd w:id="562"/>
      <w:r w:rsidR="00110846">
        <w:rPr>
          <w:rStyle w:val="CommentReference"/>
        </w:rPr>
        <w:commentReference w:id="562"/>
      </w:r>
      <w:commentRangeEnd w:id="563"/>
      <w:r w:rsidR="00B32F5F">
        <w:rPr>
          <w:rStyle w:val="CommentReference"/>
        </w:rPr>
        <w:commentReference w:id="563"/>
      </w:r>
      <w:commentRangeEnd w:id="564"/>
      <w:r w:rsidR="002F13CC">
        <w:rPr>
          <w:rStyle w:val="CommentReference"/>
        </w:rPr>
        <w:commentReference w:id="564"/>
      </w:r>
      <w:commentRangeEnd w:id="567"/>
      <w:r w:rsidR="00735D9D">
        <w:rPr>
          <w:rStyle w:val="CommentReference"/>
        </w:rPr>
        <w:commentReference w:id="567"/>
      </w:r>
      <w:r>
        <w:rPr>
          <w:sz w:val="24"/>
          <w:szCs w:val="24"/>
        </w:rPr>
        <w:t>(</w:t>
      </w:r>
      <w:commentRangeStart w:id="568"/>
      <w:commentRangeStart w:id="569"/>
      <w:commentRangeStart w:id="570"/>
      <w:commentRangeStart w:id="571"/>
      <w:r w:rsidRPr="005F4A48">
        <w:rPr>
          <w:sz w:val="24"/>
          <w:szCs w:val="24"/>
        </w:rPr>
        <w:t xml:space="preserve">Figure </w:t>
      </w:r>
      <w:ins w:id="572" w:author="john davis" w:date="2022-07-01T11:04:00Z">
        <w:r w:rsidR="006667C7">
          <w:rPr>
            <w:sz w:val="24"/>
            <w:szCs w:val="24"/>
          </w:rPr>
          <w:t>6</w:t>
        </w:r>
      </w:ins>
      <w:del w:id="573" w:author="john davis" w:date="2022-07-01T11:04:00Z">
        <w:r w:rsidDel="006667C7">
          <w:rPr>
            <w:sz w:val="24"/>
            <w:szCs w:val="24"/>
          </w:rPr>
          <w:delText>9</w:delText>
        </w:r>
      </w:del>
      <w:r w:rsidRPr="005F4A48">
        <w:rPr>
          <w:sz w:val="24"/>
          <w:szCs w:val="24"/>
        </w:rPr>
        <w:t>)</w:t>
      </w:r>
      <w:commentRangeEnd w:id="568"/>
      <w:r w:rsidRPr="005F4A48">
        <w:rPr>
          <w:rStyle w:val="CommentReference"/>
          <w:sz w:val="24"/>
          <w:szCs w:val="24"/>
        </w:rPr>
        <w:commentReference w:id="568"/>
      </w:r>
      <w:commentRangeEnd w:id="569"/>
      <w:r w:rsidRPr="005F4A48">
        <w:rPr>
          <w:rStyle w:val="CommentReference"/>
          <w:sz w:val="24"/>
          <w:szCs w:val="24"/>
        </w:rPr>
        <w:commentReference w:id="569"/>
      </w:r>
      <w:r w:rsidRPr="009E2C62">
        <w:rPr>
          <w:sz w:val="24"/>
          <w:szCs w:val="24"/>
        </w:rPr>
        <w:t xml:space="preserve">. </w:t>
      </w:r>
      <w:commentRangeEnd w:id="565"/>
      <w:r w:rsidR="005A7011">
        <w:rPr>
          <w:rStyle w:val="CommentReference"/>
        </w:rPr>
        <w:commentReference w:id="565"/>
      </w:r>
      <w:commentRangeEnd w:id="566"/>
      <w:r w:rsidR="00867CDA">
        <w:rPr>
          <w:rStyle w:val="CommentReference"/>
        </w:rPr>
        <w:commentReference w:id="566"/>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574" w:author="john davis" w:date="2022-07-01T11:08:00Z">
        <w:r w:rsidR="00785A12">
          <w:rPr>
            <w:sz w:val="24"/>
            <w:szCs w:val="24"/>
          </w:rPr>
          <w:t>.</w:t>
        </w:r>
      </w:ins>
      <w:del w:id="575" w:author="john davis" w:date="2022-07-01T11:08:00Z">
        <w:r w:rsidDel="00785A12">
          <w:rPr>
            <w:sz w:val="24"/>
            <w:szCs w:val="24"/>
          </w:rPr>
          <w:delText xml:space="preserve"> (</w:delText>
        </w:r>
        <w:r w:rsidRPr="005F4A48" w:rsidDel="00785A12">
          <w:rPr>
            <w:sz w:val="24"/>
            <w:szCs w:val="24"/>
          </w:rPr>
          <w:delText xml:space="preserve">Figure </w:delText>
        </w:r>
      </w:del>
      <w:del w:id="576" w:author="john davis" w:date="2022-07-01T11:04:00Z">
        <w:r w:rsidDel="006667C7">
          <w:rPr>
            <w:sz w:val="24"/>
            <w:szCs w:val="24"/>
          </w:rPr>
          <w:delText>10</w:delText>
        </w:r>
      </w:del>
      <w:del w:id="577" w:author="john davis" w:date="2022-07-01T11:08:00Z">
        <w:r w:rsidRPr="005F4A48" w:rsidDel="00785A12">
          <w:rPr>
            <w:sz w:val="24"/>
            <w:szCs w:val="24"/>
          </w:rPr>
          <w:delText>).</w:delText>
        </w:r>
        <w:commentRangeEnd w:id="570"/>
        <w:r w:rsidRPr="005F4A48" w:rsidDel="00785A12">
          <w:rPr>
            <w:rStyle w:val="CommentReference"/>
            <w:sz w:val="24"/>
            <w:szCs w:val="24"/>
          </w:rPr>
          <w:commentReference w:id="570"/>
        </w:r>
        <w:commentRangeEnd w:id="571"/>
        <w:r w:rsidRPr="005F4A48" w:rsidDel="00785A12">
          <w:rPr>
            <w:rStyle w:val="CommentReference"/>
            <w:sz w:val="24"/>
            <w:szCs w:val="24"/>
          </w:rPr>
          <w:commentReference w:id="571"/>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lastRenderedPageBreak/>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578"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579"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580" w:author="john davis" w:date="2022-06-30T17:10:00Z">
        <w:r w:rsidR="001428AA">
          <w:rPr>
            <w:bCs/>
            <w:sz w:val="24"/>
            <w:szCs w:val="24"/>
          </w:rPr>
          <w:t xml:space="preserve">. </w:t>
        </w:r>
      </w:ins>
      <w:del w:id="581" w:author="john davis" w:date="2022-06-30T17:10:00Z">
        <w:r w:rsidDel="001428AA">
          <w:rPr>
            <w:bCs/>
            <w:sz w:val="24"/>
            <w:szCs w:val="24"/>
          </w:rPr>
          <w:delText xml:space="preserve"> </w:delText>
        </w:r>
        <w:commentRangeStart w:id="582"/>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582"/>
        <w:r w:rsidR="005A7011" w:rsidDel="001428AA">
          <w:rPr>
            <w:rStyle w:val="CommentReference"/>
          </w:rPr>
          <w:commentReference w:id="582"/>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583"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584"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585"/>
      <w:r w:rsidRPr="005F4A48">
        <w:rPr>
          <w:bCs/>
          <w:sz w:val="24"/>
          <w:szCs w:val="24"/>
        </w:rPr>
        <w:t>.</w:t>
      </w:r>
      <w:commentRangeEnd w:id="585"/>
      <w:r>
        <w:rPr>
          <w:rStyle w:val="CommentReference"/>
        </w:rPr>
        <w:commentReference w:id="585"/>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586"/>
      <w:commentRangeStart w:id="587"/>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588" w:author="john davis" w:date="2022-07-14T12:01:00Z">
        <w:r w:rsidR="00867CDA">
          <w:rPr>
            <w:bCs/>
            <w:sz w:val="24"/>
            <w:szCs w:val="24"/>
          </w:rPr>
          <w:t xml:space="preserve"> both</w:t>
        </w:r>
      </w:ins>
      <w:r w:rsidRPr="005F4A48">
        <w:rPr>
          <w:bCs/>
          <w:sz w:val="24"/>
          <w:szCs w:val="24"/>
        </w:rPr>
        <w:t xml:space="preserve"> the Darmor-</w:t>
      </w:r>
      <w:proofErr w:type="spellStart"/>
      <w:r w:rsidRPr="005F4A48">
        <w:rPr>
          <w:bCs/>
          <w:sz w:val="24"/>
          <w:szCs w:val="24"/>
        </w:rPr>
        <w:t>bzh</w:t>
      </w:r>
      <w:proofErr w:type="spellEnd"/>
      <w:r w:rsidRPr="005F4A48">
        <w:rPr>
          <w:bCs/>
          <w:sz w:val="24"/>
          <w:szCs w:val="24"/>
        </w:rPr>
        <w:t xml:space="preserve"> </w:t>
      </w:r>
      <w:r w:rsidR="00ED778B">
        <w:rPr>
          <w:bCs/>
          <w:sz w:val="24"/>
          <w:szCs w:val="24"/>
        </w:rPr>
        <w:t xml:space="preserve">V4.1 </w:t>
      </w:r>
      <w:ins w:id="589" w:author="john davis" w:date="2022-07-14T12:01:00Z">
        <w:r w:rsidR="00867CDA">
          <w:rPr>
            <w:bCs/>
            <w:sz w:val="24"/>
            <w:szCs w:val="24"/>
          </w:rPr>
          <w:t xml:space="preserve">and v10 </w:t>
        </w:r>
      </w:ins>
      <w:commentRangeStart w:id="590"/>
      <w:r>
        <w:rPr>
          <w:bCs/>
          <w:sz w:val="24"/>
          <w:szCs w:val="24"/>
        </w:rPr>
        <w:t>assembl</w:t>
      </w:r>
      <w:ins w:id="591" w:author="john davis" w:date="2022-07-14T12:01:00Z">
        <w:r w:rsidR="00867CDA">
          <w:rPr>
            <w:bCs/>
            <w:sz w:val="24"/>
            <w:szCs w:val="24"/>
          </w:rPr>
          <w:t>ies,</w:t>
        </w:r>
      </w:ins>
      <w:del w:id="592" w:author="john davis" w:date="2022-07-14T12:01:00Z">
        <w:r w:rsidDel="00867CDA">
          <w:rPr>
            <w:bCs/>
            <w:sz w:val="24"/>
            <w:szCs w:val="24"/>
          </w:rPr>
          <w:delText>y</w:delText>
        </w:r>
        <w:commentRangeEnd w:id="590"/>
        <w:r w:rsidDel="00867CDA">
          <w:rPr>
            <w:rStyle w:val="CommentReference"/>
          </w:rPr>
          <w:commentReference w:id="590"/>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593" w:author="john davis" w:date="2022-07-14T12:01:00Z">
        <w:r w:rsidR="00867CDA">
          <w:rPr>
            <w:bCs/>
            <w:sz w:val="24"/>
            <w:szCs w:val="24"/>
          </w:rPr>
          <w:t xml:space="preserve"> with </w:t>
        </w:r>
      </w:ins>
      <w:ins w:id="594" w:author="john davis" w:date="2022-07-14T12:02:00Z">
        <w:r w:rsidR="00867CDA">
          <w:rPr>
            <w:bCs/>
            <w:sz w:val="24"/>
            <w:szCs w:val="24"/>
          </w:rPr>
          <w:t>the two Darmor-</w:t>
        </w:r>
        <w:proofErr w:type="spellStart"/>
        <w:r w:rsidR="00867CDA">
          <w:rPr>
            <w:bCs/>
            <w:sz w:val="24"/>
            <w:szCs w:val="24"/>
          </w:rPr>
          <w:t>bzh</w:t>
        </w:r>
        <w:proofErr w:type="spellEnd"/>
        <w:r w:rsidR="00867CDA">
          <w:rPr>
            <w:bCs/>
            <w:sz w:val="24"/>
            <w:szCs w:val="24"/>
          </w:rPr>
          <w:t xml:space="preserve"> assemblies</w:t>
        </w:r>
      </w:ins>
      <w:del w:id="595"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586"/>
        <w:r w:rsidR="00ED778B" w:rsidDel="00867CDA">
          <w:rPr>
            <w:rStyle w:val="CommentReference"/>
          </w:rPr>
          <w:commentReference w:id="586"/>
        </w:r>
      </w:del>
      <w:commentRangeEnd w:id="587"/>
      <w:r w:rsidR="00867CDA">
        <w:rPr>
          <w:rStyle w:val="CommentReference"/>
        </w:rPr>
        <w:commentReference w:id="587"/>
      </w:r>
      <w:r w:rsidRPr="005F4A48">
        <w:rPr>
          <w:bCs/>
          <w:sz w:val="24"/>
          <w:szCs w:val="24"/>
        </w:rPr>
        <w:t xml:space="preserve">. </w:t>
      </w:r>
      <w:commentRangeStart w:id="596"/>
      <w:r w:rsidRPr="005F4A48">
        <w:rPr>
          <w:bCs/>
          <w:sz w:val="24"/>
          <w:szCs w:val="24"/>
        </w:rPr>
        <w:t xml:space="preserve">On a gene level, </w:t>
      </w:r>
      <w:commentRangeStart w:id="597"/>
      <w:commentRangeStart w:id="598"/>
      <w:r w:rsidRPr="005F4A48">
        <w:rPr>
          <w:bCs/>
          <w:sz w:val="24"/>
          <w:szCs w:val="24"/>
        </w:rPr>
        <w:t>the Darmor-</w:t>
      </w:r>
      <w:proofErr w:type="spellStart"/>
      <w:r w:rsidRPr="005F4A48">
        <w:rPr>
          <w:bCs/>
          <w:sz w:val="24"/>
          <w:szCs w:val="24"/>
        </w:rPr>
        <w:t>bzh</w:t>
      </w:r>
      <w:proofErr w:type="spellEnd"/>
      <w:r w:rsidRPr="005F4A48">
        <w:rPr>
          <w:bCs/>
          <w:sz w:val="24"/>
          <w:szCs w:val="24"/>
        </w:rPr>
        <w:t xml:space="preserve"> </w:t>
      </w:r>
      <w:ins w:id="599" w:author="john davis" w:date="2022-06-30T17:11:00Z">
        <w:r w:rsidR="001428AA">
          <w:rPr>
            <w:bCs/>
            <w:sz w:val="24"/>
            <w:szCs w:val="24"/>
          </w:rPr>
          <w:t xml:space="preserve">v4.1 </w:t>
        </w:r>
      </w:ins>
      <w:ins w:id="600" w:author="john davis" w:date="2022-07-14T12:02:00Z">
        <w:r w:rsidR="00867CDA">
          <w:rPr>
            <w:bCs/>
            <w:sz w:val="24"/>
            <w:szCs w:val="24"/>
          </w:rPr>
          <w:t xml:space="preserve">and v10 </w:t>
        </w:r>
      </w:ins>
      <w:r w:rsidRPr="005F4A48">
        <w:rPr>
          <w:bCs/>
          <w:sz w:val="24"/>
          <w:szCs w:val="24"/>
        </w:rPr>
        <w:t>reference</w:t>
      </w:r>
      <w:ins w:id="601" w:author="john davis" w:date="2022-07-14T12:02:00Z">
        <w:r w:rsidR="00867CDA">
          <w:rPr>
            <w:bCs/>
            <w:sz w:val="24"/>
            <w:szCs w:val="24"/>
          </w:rPr>
          <w:t>s</w:t>
        </w:r>
      </w:ins>
      <w:r w:rsidRPr="005F4A48">
        <w:rPr>
          <w:bCs/>
          <w:sz w:val="24"/>
          <w:szCs w:val="24"/>
        </w:rPr>
        <w:t xml:space="preserve"> </w:t>
      </w:r>
      <w:del w:id="602" w:author="john davis" w:date="2022-06-30T17:11:00Z">
        <w:r w:rsidRPr="005F4A48" w:rsidDel="001428AA">
          <w:rPr>
            <w:bCs/>
            <w:sz w:val="24"/>
            <w:szCs w:val="24"/>
          </w:rPr>
          <w:delText>does have slightly</w:delText>
        </w:r>
      </w:del>
      <w:ins w:id="603" w:author="john davis" w:date="2022-06-30T17:11:00Z">
        <w:r w:rsidR="001428AA">
          <w:rPr>
            <w:bCs/>
            <w:sz w:val="24"/>
            <w:szCs w:val="24"/>
          </w:rPr>
          <w:t>ha</w:t>
        </w:r>
      </w:ins>
      <w:ins w:id="604" w:author="john davis" w:date="2022-07-14T12:02:00Z">
        <w:r w:rsidR="00867CDA">
          <w:rPr>
            <w:bCs/>
            <w:sz w:val="24"/>
            <w:szCs w:val="24"/>
          </w:rPr>
          <w:t>ve</w:t>
        </w:r>
      </w:ins>
      <w:ins w:id="605" w:author="john davis" w:date="2022-06-30T17:11:00Z">
        <w:r w:rsidR="001428AA">
          <w:rPr>
            <w:bCs/>
            <w:sz w:val="24"/>
            <w:szCs w:val="24"/>
          </w:rPr>
          <w:t xml:space="preserve"> fewer</w:t>
        </w:r>
      </w:ins>
      <w:del w:id="606"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607" w:author="john davis" w:date="2022-06-30T17:11:00Z">
        <w:r w:rsidR="001428AA">
          <w:rPr>
            <w:bCs/>
            <w:sz w:val="24"/>
            <w:szCs w:val="24"/>
          </w:rPr>
          <w:t xml:space="preserve">y. </w:t>
        </w:r>
      </w:ins>
      <w:del w:id="608"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596"/>
        <w:r w:rsidDel="001428AA">
          <w:rPr>
            <w:rStyle w:val="CommentReference"/>
          </w:rPr>
          <w:commentReference w:id="596"/>
        </w:r>
        <w:commentRangeStart w:id="609"/>
        <w:commentRangeStart w:id="610"/>
        <w:commentRangeStart w:id="611"/>
        <w:r w:rsidRPr="005F4A48" w:rsidDel="001428AA">
          <w:rPr>
            <w:bCs/>
            <w:sz w:val="24"/>
            <w:szCs w:val="24"/>
          </w:rPr>
          <w:delText>While Darmor-bzh has more annotated genes</w:delText>
        </w:r>
        <w:commentRangeEnd w:id="609"/>
        <w:r w:rsidRPr="005F4A48" w:rsidDel="001428AA">
          <w:rPr>
            <w:rStyle w:val="CommentReference"/>
            <w:sz w:val="24"/>
            <w:szCs w:val="24"/>
          </w:rPr>
          <w:commentReference w:id="609"/>
        </w:r>
        <w:commentRangeEnd w:id="610"/>
        <w:r w:rsidRPr="005F4A48" w:rsidDel="001428AA">
          <w:rPr>
            <w:rStyle w:val="CommentReference"/>
            <w:sz w:val="24"/>
            <w:szCs w:val="24"/>
          </w:rPr>
          <w:commentReference w:id="610"/>
        </w:r>
        <w:commentRangeEnd w:id="611"/>
        <w:r w:rsidRPr="005F4A48" w:rsidDel="001428AA">
          <w:rPr>
            <w:rStyle w:val="CommentReference"/>
            <w:sz w:val="24"/>
            <w:szCs w:val="24"/>
          </w:rPr>
          <w:commentReference w:id="611"/>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w:t>
      </w:r>
      <w:r>
        <w:rPr>
          <w:bCs/>
          <w:sz w:val="24"/>
          <w:szCs w:val="24"/>
        </w:rPr>
        <w:lastRenderedPageBreak/>
        <w:t xml:space="preserve">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597"/>
      <w:r w:rsidR="00ED778B">
        <w:rPr>
          <w:rStyle w:val="CommentReference"/>
        </w:rPr>
        <w:commentReference w:id="597"/>
      </w:r>
      <w:commentRangeEnd w:id="598"/>
      <w:r w:rsidR="00867CDA">
        <w:rPr>
          <w:rStyle w:val="CommentReference"/>
        </w:rPr>
        <w:commentReference w:id="598"/>
      </w:r>
    </w:p>
    <w:p w14:paraId="320E54E8" w14:textId="697E27D6"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612" w:author="Editor" w:date="2020-12-17T15:53:00Z">
        <w:r>
          <w:rPr>
            <w:bCs/>
            <w:sz w:val="24"/>
            <w:szCs w:val="24"/>
          </w:rPr>
          <w:t>,</w:t>
        </w:r>
      </w:ins>
      <w:r w:rsidRPr="005F4A48">
        <w:rPr>
          <w:bCs/>
          <w:sz w:val="24"/>
          <w:szCs w:val="24"/>
        </w:rPr>
        <w:t xml:space="preserve"> we </w:t>
      </w:r>
      <w:proofErr w:type="gramStart"/>
      <w:r>
        <w:rPr>
          <w:bCs/>
          <w:sz w:val="24"/>
          <w:szCs w:val="24"/>
        </w:rPr>
        <w:t>investigated</w:t>
      </w:r>
      <w:r w:rsidRPr="005F4A48">
        <w:rPr>
          <w:bCs/>
          <w:sz w:val="24"/>
          <w:szCs w:val="24"/>
        </w:rPr>
        <w:t xml:space="preserve"> </w:t>
      </w:r>
      <w:ins w:id="613" w:author="john davis" w:date="2022-07-21T11:18:00Z">
        <w:r w:rsidR="005459CD">
          <w:rPr>
            <w:bCs/>
            <w:sz w:val="24"/>
            <w:szCs w:val="24"/>
          </w:rPr>
          <w:t xml:space="preserve"> </w:t>
        </w:r>
      </w:ins>
      <w:r w:rsidRPr="005F4A48">
        <w:rPr>
          <w:bCs/>
          <w:sz w:val="24"/>
          <w:szCs w:val="24"/>
        </w:rPr>
        <w:t>both</w:t>
      </w:r>
      <w:proofErr w:type="gramEnd"/>
      <w:r w:rsidRPr="005F4A48">
        <w:rPr>
          <w:bCs/>
          <w:sz w:val="24"/>
          <w:szCs w:val="24"/>
        </w:rPr>
        <w:t xml:space="preserve"> genome coverage and gene content across the genomes of </w:t>
      </w:r>
      <w:commentRangeStart w:id="614"/>
      <w:commentRangeStart w:id="615"/>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w:t>
      </w:r>
      <w:proofErr w:type="spellStart"/>
      <w:r w:rsidRPr="005F4A48">
        <w:rPr>
          <w:bCs/>
          <w:sz w:val="24"/>
          <w:szCs w:val="24"/>
        </w:rPr>
        <w:t>bzh</w:t>
      </w:r>
      <w:proofErr w:type="spellEnd"/>
      <w:ins w:id="616" w:author="john davis" w:date="2022-06-30T17:12:00Z">
        <w:r w:rsidR="001428AA">
          <w:rPr>
            <w:bCs/>
            <w:sz w:val="24"/>
            <w:szCs w:val="24"/>
          </w:rPr>
          <w:t xml:space="preserve"> v10</w:t>
        </w:r>
      </w:ins>
      <w:r w:rsidRPr="005F4A48">
        <w:rPr>
          <w:bCs/>
          <w:sz w:val="24"/>
          <w:szCs w:val="24"/>
        </w:rPr>
        <w:t xml:space="preserve">, and </w:t>
      </w:r>
      <w:del w:id="617" w:author="john davis" w:date="2022-06-30T17:11:00Z">
        <w:r w:rsidRPr="005F4A48" w:rsidDel="001428AA">
          <w:rPr>
            <w:bCs/>
            <w:sz w:val="24"/>
            <w:szCs w:val="24"/>
          </w:rPr>
          <w:delText>Tapidor</w:delText>
        </w:r>
      </w:del>
      <w:ins w:id="618" w:author="john davis" w:date="2022-06-30T17:11:00Z">
        <w:r w:rsidR="001428AA">
          <w:rPr>
            <w:bCs/>
            <w:sz w:val="24"/>
            <w:szCs w:val="24"/>
          </w:rPr>
          <w:t>Z</w:t>
        </w:r>
      </w:ins>
      <w:ins w:id="619" w:author="john davis" w:date="2022-06-30T17:12:00Z">
        <w:r w:rsidR="001428AA">
          <w:rPr>
            <w:bCs/>
            <w:sz w:val="24"/>
            <w:szCs w:val="24"/>
          </w:rPr>
          <w:t>S11</w:t>
        </w:r>
      </w:ins>
      <w:r w:rsidRPr="005F4A48">
        <w:rPr>
          <w:bCs/>
          <w:sz w:val="24"/>
          <w:szCs w:val="24"/>
        </w:rPr>
        <w:t xml:space="preserve">. </w:t>
      </w:r>
      <w:commentRangeEnd w:id="614"/>
      <w:r w:rsidR="00ED778B">
        <w:rPr>
          <w:rStyle w:val="CommentReference"/>
        </w:rPr>
        <w:commentReference w:id="614"/>
      </w:r>
      <w:commentRangeEnd w:id="615"/>
      <w:r w:rsidR="00152113">
        <w:rPr>
          <w:rStyle w:val="CommentReference"/>
        </w:rPr>
        <w:commentReference w:id="615"/>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620"/>
      <w:commentRangeStart w:id="621"/>
      <w:commentRangeStart w:id="622"/>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620"/>
      <w:r w:rsidRPr="005F4A48">
        <w:rPr>
          <w:rStyle w:val="CommentReference"/>
          <w:sz w:val="24"/>
          <w:szCs w:val="24"/>
        </w:rPr>
        <w:commentReference w:id="620"/>
      </w:r>
      <w:commentRangeEnd w:id="621"/>
      <w:r w:rsidRPr="005F4A48">
        <w:rPr>
          <w:rStyle w:val="CommentReference"/>
          <w:sz w:val="24"/>
          <w:szCs w:val="24"/>
        </w:rPr>
        <w:commentReference w:id="621"/>
      </w:r>
      <w:commentRangeEnd w:id="622"/>
      <w:r w:rsidRPr="005F4A48">
        <w:rPr>
          <w:rStyle w:val="CommentReference"/>
          <w:sz w:val="24"/>
          <w:szCs w:val="24"/>
        </w:rPr>
        <w:commentReference w:id="622"/>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623"/>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623"/>
      <w:r w:rsidRPr="005F4A48">
        <w:rPr>
          <w:rStyle w:val="CommentReference"/>
          <w:sz w:val="24"/>
          <w:szCs w:val="24"/>
        </w:rPr>
        <w:commentReference w:id="623"/>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5413F625"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w:t>
      </w:r>
      <w:del w:id="624" w:author="John Thompson Davis" w:date="2022-07-21T10:43:00Z">
        <w:r w:rsidRPr="005F4A48" w:rsidDel="00C107DD">
          <w:rPr>
            <w:bCs/>
            <w:sz w:val="24"/>
            <w:szCs w:val="24"/>
          </w:rPr>
          <w:delText>recent</w:delText>
        </w:r>
      </w:del>
      <w:ins w:id="625" w:author="John Thompson Davis" w:date="2022-07-21T10:43:00Z">
        <w:r w:rsidR="00C107DD">
          <w:rPr>
            <w:bCs/>
            <w:sz w:val="24"/>
            <w:szCs w:val="24"/>
          </w:rPr>
          <w:t>contemporary</w:t>
        </w:r>
      </w:ins>
      <w:r w:rsidRPr="005F4A48">
        <w:rPr>
          <w:bCs/>
          <w:sz w:val="24"/>
          <w:szCs w:val="24"/>
        </w:rPr>
        <w:t xml:space="preserve"> sequencing technologies</w:t>
      </w:r>
      <w:commentRangeStart w:id="626"/>
      <w:commentRangeStart w:id="627"/>
      <w:commentRangeStart w:id="628"/>
      <w:r w:rsidRPr="005F4A48">
        <w:rPr>
          <w:bCs/>
          <w:sz w:val="24"/>
          <w:szCs w:val="24"/>
        </w:rPr>
        <w:t xml:space="preserve">, we created </w:t>
      </w:r>
      <w:del w:id="629" w:author="John Thompson Davis" w:date="2022-07-29T00:23:00Z">
        <w:r w:rsidRPr="005F4A48" w:rsidDel="00957812">
          <w:rPr>
            <w:bCs/>
            <w:sz w:val="24"/>
            <w:szCs w:val="24"/>
          </w:rPr>
          <w:delText xml:space="preserve">a </w:delText>
        </w:r>
      </w:del>
      <w:ins w:id="630" w:author="John Thompson Davis" w:date="2022-07-29T00:23:00Z">
        <w:r w:rsidR="00957812">
          <w:rPr>
            <w:bCs/>
            <w:sz w:val="24"/>
            <w:szCs w:val="24"/>
          </w:rPr>
          <w:t xml:space="preserve">another </w:t>
        </w:r>
      </w:ins>
      <w:r w:rsidRPr="005F4A48">
        <w:rPr>
          <w:bCs/>
          <w:sz w:val="24"/>
          <w:szCs w:val="24"/>
        </w:rPr>
        <w:t>genome assembly</w:t>
      </w:r>
      <w:ins w:id="631" w:author="John Thompson Davis" w:date="2022-07-21T10:42:00Z">
        <w:r w:rsidR="00B32F5F">
          <w:rPr>
            <w:bCs/>
            <w:sz w:val="24"/>
            <w:szCs w:val="24"/>
          </w:rPr>
          <w:t xml:space="preserve"> like</w:t>
        </w:r>
      </w:ins>
      <w:ins w:id="632" w:author="John Thompson Davis" w:date="2022-07-21T10:44:00Z">
        <w:r w:rsidR="00C107DD">
          <w:rPr>
            <w:bCs/>
            <w:sz w:val="24"/>
            <w:szCs w:val="24"/>
          </w:rPr>
          <w:t xml:space="preserve"> other</w:t>
        </w:r>
      </w:ins>
      <w:ins w:id="633" w:author="John Thompson Davis" w:date="2022-07-21T10:42:00Z">
        <w:r w:rsidR="00B32F5F">
          <w:rPr>
            <w:bCs/>
            <w:sz w:val="24"/>
            <w:szCs w:val="24"/>
          </w:rPr>
          <w:t xml:space="preserve"> recently published </w:t>
        </w:r>
      </w:ins>
      <w:ins w:id="634" w:author="John Thompson Davis" w:date="2022-07-21T10:43:00Z">
        <w:r w:rsidR="00B32F5F">
          <w:rPr>
            <w:bCs/>
            <w:sz w:val="24"/>
            <w:szCs w:val="24"/>
          </w:rPr>
          <w:t>assemblies using 3</w:t>
        </w:r>
        <w:r w:rsidR="00B32F5F" w:rsidRPr="00B32F5F">
          <w:rPr>
            <w:bCs/>
            <w:sz w:val="24"/>
            <w:szCs w:val="24"/>
            <w:vertAlign w:val="superscript"/>
            <w:rPrChange w:id="635" w:author="John Thompson Davis" w:date="2022-07-21T10:43:00Z">
              <w:rPr>
                <w:bCs/>
                <w:sz w:val="24"/>
                <w:szCs w:val="24"/>
              </w:rPr>
            </w:rPrChange>
          </w:rPr>
          <w:t>rd</w:t>
        </w:r>
        <w:r w:rsidR="00B32F5F">
          <w:rPr>
            <w:bCs/>
            <w:sz w:val="24"/>
            <w:szCs w:val="24"/>
          </w:rPr>
          <w:t xml:space="preserve"> generation sequencing</w:t>
        </w:r>
      </w:ins>
      <w:r w:rsidRPr="005F4A48">
        <w:rPr>
          <w:bCs/>
          <w:sz w:val="24"/>
          <w:szCs w:val="24"/>
        </w:rPr>
        <w:t xml:space="preserve">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ins w:id="636" w:author="John Thompson Davis" w:date="2022-07-21T10:44:00Z">
        <w:r w:rsidR="00C107DD">
          <w:rPr>
            <w:bCs/>
            <w:sz w:val="24"/>
            <w:szCs w:val="24"/>
          </w:rPr>
          <w:t>the original</w:t>
        </w:r>
      </w:ins>
      <w:del w:id="637" w:author="John Thompson Davis" w:date="2022-07-21T10:44:00Z">
        <w:r w:rsidDel="00C107DD">
          <w:rPr>
            <w:bCs/>
            <w:sz w:val="24"/>
            <w:szCs w:val="24"/>
          </w:rPr>
          <w:delText>previous</w:delText>
        </w:r>
        <w:r w:rsidRPr="005F4A48" w:rsidDel="00C107DD">
          <w:rPr>
            <w:bCs/>
            <w:sz w:val="24"/>
            <w:szCs w:val="24"/>
          </w:rPr>
          <w:delText xml:space="preserve"> assemblies</w:delText>
        </w:r>
      </w:del>
      <w:r w:rsidRPr="005F4A48">
        <w:rPr>
          <w:bCs/>
          <w:sz w:val="24"/>
          <w:szCs w:val="24"/>
        </w:rPr>
        <w:t xml:space="preserve">. </w:t>
      </w:r>
      <w:commentRangeEnd w:id="626"/>
      <w:r w:rsidR="00ED778B">
        <w:rPr>
          <w:rStyle w:val="CommentReference"/>
        </w:rPr>
        <w:commentReference w:id="626"/>
      </w:r>
      <w:commentRangeEnd w:id="627"/>
      <w:r w:rsidR="00110846">
        <w:rPr>
          <w:rStyle w:val="CommentReference"/>
        </w:rPr>
        <w:commentReference w:id="627"/>
      </w:r>
      <w:commentRangeEnd w:id="628"/>
      <w:r w:rsidR="005459CD">
        <w:rPr>
          <w:rStyle w:val="CommentReference"/>
        </w:rPr>
        <w:commentReference w:id="628"/>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w:t>
      </w:r>
      <w:r w:rsidRPr="005F4A48">
        <w:rPr>
          <w:bCs/>
          <w:sz w:val="24"/>
          <w:szCs w:val="24"/>
        </w:rPr>
        <w:lastRenderedPageBreak/>
        <w:t xml:space="preserve">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638"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6" w:author="Julin Maloof" w:date="2022-07-19T13:10:00Z" w:initials="JM">
    <w:p w14:paraId="31A237E9" w14:textId="77777777" w:rsidR="00E87FED" w:rsidRDefault="00E87FED" w:rsidP="00D361CF">
      <w:r>
        <w:rPr>
          <w:rStyle w:val="CommentReference"/>
        </w:rPr>
        <w:annotationRef/>
      </w:r>
      <w:r>
        <w:rPr>
          <w:sz w:val="20"/>
          <w:szCs w:val="20"/>
        </w:rPr>
        <w:t>how about this</w:t>
      </w:r>
    </w:p>
  </w:comment>
  <w:comment w:id="7" w:author="John Thompson Davis" w:date="2022-07-21T10:33:00Z" w:initials="JTD">
    <w:p w14:paraId="16F47459" w14:textId="77777777" w:rsidR="00B901CF" w:rsidRDefault="00B901CF" w:rsidP="00DB27D0">
      <w:pPr>
        <w:pStyle w:val="CommentText"/>
      </w:pPr>
      <w:r>
        <w:rPr>
          <w:rStyle w:val="CommentReference"/>
        </w:rPr>
        <w:annotationRef/>
      </w:r>
      <w:r>
        <w:t>That works</w:t>
      </w:r>
    </w:p>
  </w:comment>
  <w:comment w:id="17" w:author="Editor" w:date="2020-12-17T08:59:00Z" w:initials="E">
    <w:p w14:paraId="73DD5351" w14:textId="17BC3046" w:rsidR="004E6219" w:rsidRDefault="004E6219" w:rsidP="004E6219">
      <w:pPr>
        <w:pStyle w:val="CommentText"/>
      </w:pPr>
      <w:r>
        <w:rPr>
          <w:rStyle w:val="CommentReference"/>
        </w:rPr>
        <w:annotationRef/>
      </w:r>
      <w:r>
        <w:t>Can citations be added for these two sentences?</w:t>
      </w:r>
    </w:p>
  </w:comment>
  <w:comment w:id="18" w:author="John" w:date="2021-02-24T14:57:00Z" w:initials="J">
    <w:p w14:paraId="0CD2477C" w14:textId="77777777" w:rsidR="004E6219" w:rsidRDefault="004E6219" w:rsidP="004E6219">
      <w:pPr>
        <w:pStyle w:val="CommentText"/>
      </w:pPr>
      <w:r>
        <w:rPr>
          <w:rStyle w:val="CommentReference"/>
        </w:rPr>
        <w:annotationRef/>
      </w:r>
      <w:r>
        <w:t>Added</w:t>
      </w:r>
    </w:p>
  </w:comment>
  <w:comment w:id="24"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25" w:author="John" w:date="2021-02-24T14:57:00Z" w:initials="J">
    <w:p w14:paraId="639E82BF" w14:textId="77777777" w:rsidR="004E6219" w:rsidRDefault="004E6219" w:rsidP="004E6219">
      <w:pPr>
        <w:pStyle w:val="CommentText"/>
      </w:pPr>
      <w:r>
        <w:rPr>
          <w:rStyle w:val="CommentReference"/>
        </w:rPr>
        <w:annotationRef/>
      </w:r>
      <w:r>
        <w:t>Added</w:t>
      </w:r>
    </w:p>
  </w:comment>
  <w:comment w:id="38"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9"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40"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41" w:author="Julin Maloof" w:date="2022-07-19T13:11:00Z" w:initials="JM">
    <w:p w14:paraId="1F0088F7" w14:textId="77777777" w:rsidR="00E87FED" w:rsidRDefault="00E87FED" w:rsidP="00012D96">
      <w:r>
        <w:rPr>
          <w:rStyle w:val="CommentReference"/>
        </w:rPr>
        <w:annotationRef/>
      </w:r>
      <w:r>
        <w:rPr>
          <w:sz w:val="20"/>
          <w:szCs w:val="20"/>
        </w:rPr>
        <w:t>okay</w:t>
      </w:r>
    </w:p>
  </w:comment>
  <w:comment w:id="43" w:author="john davis" w:date="2022-06-28T05:51:00Z" w:initials="jd">
    <w:p w14:paraId="108301CE" w14:textId="4C579934" w:rsidR="00A02B15" w:rsidRDefault="00A02B15" w:rsidP="00220FB0">
      <w:pPr>
        <w:pStyle w:val="CommentText"/>
      </w:pPr>
      <w:r>
        <w:rPr>
          <w:rStyle w:val="CommentReference"/>
        </w:rPr>
        <w:annotationRef/>
      </w:r>
      <w:r>
        <w:t xml:space="preserve">Is this section necessary? I did use some scaffolds for polishing </w:t>
      </w:r>
    </w:p>
  </w:comment>
  <w:comment w:id="44"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45"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46"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74" w:author="Julin Maloof" w:date="2022-07-19T13:18:00Z" w:initials="JM">
    <w:p w14:paraId="1100A51D" w14:textId="77777777" w:rsidR="006C2679" w:rsidRDefault="006C2679" w:rsidP="003444DA">
      <w:r>
        <w:rPr>
          <w:rStyle w:val="CommentReference"/>
        </w:rPr>
        <w:annotationRef/>
      </w:r>
      <w:r>
        <w:rPr>
          <w:sz w:val="20"/>
          <w:szCs w:val="20"/>
        </w:rPr>
        <w:t>delete me (I think)</w:t>
      </w:r>
    </w:p>
  </w:comment>
  <w:comment w:id="75" w:author="john davis" w:date="2022-07-21T11:11:00Z" w:initials="jd">
    <w:p w14:paraId="480C6048" w14:textId="77777777" w:rsidR="000D02D6" w:rsidRDefault="000D02D6" w:rsidP="00574B17">
      <w:pPr>
        <w:pStyle w:val="CommentText"/>
      </w:pPr>
      <w:r>
        <w:rPr>
          <w:rStyle w:val="CommentReference"/>
        </w:rPr>
        <w:annotationRef/>
      </w:r>
      <w:r>
        <w:t>Leave in methods only, but still clean up flow</w:t>
      </w:r>
    </w:p>
  </w:comment>
  <w:comment w:id="76" w:author="john davis" w:date="2022-07-21T11:12:00Z" w:initials="jd">
    <w:p w14:paraId="4C4D6F0C" w14:textId="77777777" w:rsidR="000D02D6" w:rsidRDefault="000D02D6" w:rsidP="008F70D2">
      <w:pPr>
        <w:pStyle w:val="CommentText"/>
      </w:pPr>
      <w:r>
        <w:rPr>
          <w:rStyle w:val="CommentReference"/>
        </w:rPr>
        <w:annotationRef/>
      </w:r>
      <w:r>
        <w:t>Check the  version of 1.4</w:t>
      </w:r>
    </w:p>
  </w:comment>
  <w:comment w:id="77" w:author="John Thompson Davis" w:date="2022-07-25T08:46:00Z" w:initials="JTD">
    <w:p w14:paraId="63A4F085" w14:textId="3690374B" w:rsidR="007E0C55" w:rsidRDefault="007E0C55">
      <w:pPr>
        <w:pStyle w:val="CommentText"/>
      </w:pPr>
      <w:r>
        <w:rPr>
          <w:rStyle w:val="CommentReference"/>
        </w:rPr>
        <w:annotationRef/>
      </w:r>
      <w:r>
        <w:t>1.1.5</w:t>
      </w:r>
    </w:p>
  </w:comment>
  <w:comment w:id="62" w:author="Julin Maloof" w:date="2022-07-19T13:18:00Z" w:initials="JM">
    <w:p w14:paraId="68F0A710" w14:textId="2AD936AA" w:rsidR="006C2679" w:rsidRDefault="006C2679" w:rsidP="00E93A5D">
      <w:r>
        <w:rPr>
          <w:rStyle w:val="CommentReference"/>
        </w:rPr>
        <w:annotationRef/>
      </w:r>
      <w:r>
        <w:rPr>
          <w:sz w:val="20"/>
          <w:szCs w:val="20"/>
        </w:rPr>
        <w:t xml:space="preserve">The flow and logic through this section is poor.  </w:t>
      </w:r>
    </w:p>
  </w:comment>
  <w:comment w:id="63" w:author="john davis" w:date="2022-07-21T11:13:00Z" w:initials="jd">
    <w:p w14:paraId="3A16D59E" w14:textId="77777777" w:rsidR="002F13CC" w:rsidRDefault="002F13CC" w:rsidP="00454C34">
      <w:pPr>
        <w:pStyle w:val="CommentText"/>
      </w:pPr>
      <w:r>
        <w:rPr>
          <w:rStyle w:val="CommentReference"/>
        </w:rPr>
        <w:annotationRef/>
      </w:r>
      <w:r>
        <w:t>Need to clarify that there was 3 separate assemblies being made</w:t>
      </w:r>
    </w:p>
  </w:comment>
  <w:comment w:id="110" w:author="Julin Maloof" w:date="2022-07-19T13:19:00Z" w:initials="JM">
    <w:p w14:paraId="7BCD68B3" w14:textId="706F13F1" w:rsidR="006C2679" w:rsidRDefault="006C2679" w:rsidP="00670F6F">
      <w:r>
        <w:rPr>
          <w:rStyle w:val="CommentReference"/>
        </w:rPr>
        <w:annotationRef/>
      </w:r>
      <w:r>
        <w:rPr>
          <w:sz w:val="20"/>
          <w:szCs w:val="20"/>
        </w:rPr>
        <w:t>2.20?</w:t>
      </w:r>
    </w:p>
  </w:comment>
  <w:comment w:id="111" w:author="John Thompson Davis" w:date="2022-07-21T10:37:00Z" w:initials="JTD">
    <w:p w14:paraId="47ECAE0C" w14:textId="77777777" w:rsidR="00B901CF" w:rsidRDefault="00B901CF" w:rsidP="00E43245">
      <w:pPr>
        <w:pStyle w:val="CommentText"/>
      </w:pPr>
      <w:r>
        <w:rPr>
          <w:rStyle w:val="CommentReference"/>
        </w:rPr>
        <w:annotationRef/>
      </w:r>
      <w:r>
        <w:t>Should have be 2.0.0</w:t>
      </w:r>
    </w:p>
  </w:comment>
  <w:comment w:id="109" w:author="Editor" w:date="2020-12-17T12:26:00Z" w:initials="E">
    <w:p w14:paraId="7A23B97D" w14:textId="07D43452" w:rsidR="00D22620" w:rsidRDefault="00D22620" w:rsidP="00D22620">
      <w:pPr>
        <w:pStyle w:val="CommentText"/>
      </w:pPr>
      <w:r>
        <w:rPr>
          <w:rStyle w:val="CommentReference"/>
        </w:rPr>
        <w:annotationRef/>
      </w:r>
      <w:r>
        <w:t>This is a bit unclear. Specifically, the word “provided” is unclear. Perhaps “uploaded?”</w:t>
      </w:r>
    </w:p>
  </w:comment>
  <w:comment w:id="119"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120"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139"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152"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153" w:author="john davis" w:date="2022-07-14T10:45:00Z" w:initials="jd">
    <w:p w14:paraId="799603E0" w14:textId="77777777" w:rsidR="00A1412B" w:rsidRDefault="00A1412B" w:rsidP="000E71F0">
      <w:pPr>
        <w:pStyle w:val="CommentText"/>
      </w:pPr>
      <w:r>
        <w:rPr>
          <w:rStyle w:val="CommentReference"/>
        </w:rPr>
        <w:annotationRef/>
      </w:r>
      <w:r>
        <w:t>sure</w:t>
      </w:r>
    </w:p>
  </w:comment>
  <w:comment w:id="171"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72" w:author="john davis" w:date="2022-07-14T10:46:00Z" w:initials="jd">
    <w:p w14:paraId="6D282F75" w14:textId="77777777" w:rsidR="00A1412B" w:rsidRDefault="00A1412B" w:rsidP="009A7642">
      <w:pPr>
        <w:pStyle w:val="CommentText"/>
      </w:pPr>
      <w:r>
        <w:rPr>
          <w:rStyle w:val="CommentReference"/>
        </w:rPr>
        <w:annotationRef/>
      </w:r>
      <w:r>
        <w:t>Done</w:t>
      </w:r>
    </w:p>
  </w:comment>
  <w:comment w:id="173"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216"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217"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227"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231"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232"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24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6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82"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83"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84"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85"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86" w:author="Julin Maloof" w:date="2022-07-19T13:25:00Z" w:initials="JM">
    <w:p w14:paraId="44EF699F" w14:textId="77777777" w:rsidR="00D43315" w:rsidRDefault="00D43315" w:rsidP="00A9121D">
      <w:r>
        <w:rPr>
          <w:rStyle w:val="CommentReference"/>
        </w:rPr>
        <w:annotationRef/>
      </w:r>
      <w:r>
        <w:rPr>
          <w:sz w:val="20"/>
          <w:szCs w:val="20"/>
        </w:rPr>
        <w:t>OK</w:t>
      </w:r>
    </w:p>
  </w:comment>
  <w:comment w:id="281" w:author="john davis" w:date="2022-06-28T06:09:00Z" w:initials="jd">
    <w:p w14:paraId="365FCC53" w14:textId="5F967B23" w:rsidR="00FD3BF9" w:rsidRDefault="00FD3BF9" w:rsidP="00FD3BF9">
      <w:pPr>
        <w:pStyle w:val="CommentText"/>
      </w:pPr>
      <w:r>
        <w:rPr>
          <w:rStyle w:val="CommentReference"/>
        </w:rPr>
        <w:annotationRef/>
      </w:r>
      <w:r>
        <w:t>Need to increase number</w:t>
      </w:r>
    </w:p>
  </w:comment>
  <w:comment w:id="277"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303"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311"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349"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350"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351" w:author="Julin Maloof" w:date="2022-07-19T13:31:00Z" w:initials="JM">
    <w:p w14:paraId="243118EC" w14:textId="77777777" w:rsidR="00DB5482" w:rsidRDefault="00DB5482" w:rsidP="00B55713">
      <w:r>
        <w:rPr>
          <w:rStyle w:val="CommentReference"/>
        </w:rPr>
        <w:annotationRef/>
      </w:r>
      <w:r>
        <w:rPr>
          <w:sz w:val="20"/>
          <w:szCs w:val="20"/>
        </w:rPr>
        <w:t>yes</w:t>
      </w:r>
    </w:p>
  </w:comment>
  <w:comment w:id="356" w:author="john davis" w:date="2022-06-28T06:14:00Z" w:initials="jd">
    <w:p w14:paraId="7A1C381E" w14:textId="20F86C75" w:rsidR="00F52EBF" w:rsidRDefault="00F52EBF" w:rsidP="004313CC">
      <w:pPr>
        <w:pStyle w:val="CommentText"/>
      </w:pPr>
      <w:r>
        <w:rPr>
          <w:rStyle w:val="CommentReference"/>
        </w:rPr>
        <w:annotationRef/>
      </w:r>
      <w:r>
        <w:t>Remove?</w:t>
      </w:r>
    </w:p>
  </w:comment>
  <w:comment w:id="357"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358"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359" w:author="Julin Maloof" w:date="2022-07-19T13:33:00Z" w:initials="JM">
    <w:p w14:paraId="2D6A4346" w14:textId="77777777" w:rsidR="00DB5482" w:rsidRDefault="00DB5482" w:rsidP="009550DF">
      <w:r>
        <w:rPr>
          <w:rStyle w:val="CommentReference"/>
        </w:rPr>
        <w:annotationRef/>
      </w:r>
      <w:r>
        <w:rPr>
          <w:sz w:val="20"/>
          <w:szCs w:val="20"/>
        </w:rPr>
        <w:t>removing 1.1.5 as you did works for me</w:t>
      </w:r>
    </w:p>
  </w:comment>
  <w:comment w:id="360" w:author="Julin Maloof" w:date="2022-07-07T23:22:00Z" w:initials="JM">
    <w:p w14:paraId="635BFD7A" w14:textId="048EF19E" w:rsidR="009838A3" w:rsidRDefault="009838A3" w:rsidP="00B40DA8">
      <w:r>
        <w:rPr>
          <w:rStyle w:val="CommentReference"/>
        </w:rPr>
        <w:annotationRef/>
      </w:r>
      <w:r>
        <w:rPr>
          <w:sz w:val="20"/>
          <w:szCs w:val="20"/>
        </w:rPr>
        <w:t>aren’t we deleting this?</w:t>
      </w:r>
    </w:p>
  </w:comment>
  <w:comment w:id="361"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370"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371"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372" w:author="john davis" w:date="2022-07-14T10:56:00Z" w:initials="jd">
    <w:p w14:paraId="0338D40C" w14:textId="77777777" w:rsidR="00FA16D5" w:rsidRDefault="00FA16D5" w:rsidP="00B726CF">
      <w:pPr>
        <w:pStyle w:val="CommentText"/>
      </w:pPr>
      <w:r>
        <w:rPr>
          <w:rStyle w:val="CommentReference"/>
        </w:rPr>
        <w:annotationRef/>
      </w:r>
      <w:r>
        <w:t>yes</w:t>
      </w:r>
    </w:p>
  </w:comment>
  <w:comment w:id="387"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90"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93"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402"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403"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404" w:author="john davis" w:date="2022-06-28T06:22:00Z" w:initials="jd">
    <w:p w14:paraId="6C14E318" w14:textId="77777777" w:rsidR="005A7011" w:rsidRDefault="005A7011" w:rsidP="00B04F6C">
      <w:pPr>
        <w:pStyle w:val="CommentText"/>
      </w:pPr>
      <w:r>
        <w:rPr>
          <w:rStyle w:val="CommentReference"/>
        </w:rPr>
        <w:annotationRef/>
      </w:r>
      <w:r>
        <w:t>update</w:t>
      </w:r>
    </w:p>
  </w:comment>
  <w:comment w:id="405"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406"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407"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414"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423"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424"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425" w:author="Julin Maloof" w:date="2022-07-19T13:36:00Z" w:initials="JM">
    <w:p w14:paraId="605EE96A" w14:textId="77777777" w:rsidR="00DB5482" w:rsidRDefault="00DB5482" w:rsidP="00EB5EB6">
      <w:r>
        <w:rPr>
          <w:rStyle w:val="CommentReference"/>
        </w:rPr>
        <w:annotationRef/>
      </w:r>
      <w:r>
        <w:rPr>
          <w:sz w:val="20"/>
          <w:szCs w:val="20"/>
        </w:rPr>
        <w:t>I know, but...</w:t>
      </w:r>
    </w:p>
  </w:comment>
  <w:comment w:id="432" w:author="john davis" w:date="2022-06-30T17:06:00Z" w:initials="jd">
    <w:p w14:paraId="32959D4A" w14:textId="26A2C1BE" w:rsidR="005661F8" w:rsidRDefault="005661F8" w:rsidP="00122FF3">
      <w:pPr>
        <w:pStyle w:val="CommentText"/>
      </w:pPr>
      <w:r>
        <w:rPr>
          <w:rStyle w:val="CommentReference"/>
        </w:rPr>
        <w:annotationRef/>
      </w:r>
      <w:r>
        <w:t>Based on old BUSCO</w:t>
      </w:r>
    </w:p>
  </w:comment>
  <w:comment w:id="426"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455"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456"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57"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458" w:author="john davis" w:date="2022-07-21T11:15:00Z" w:initials="jd">
    <w:p w14:paraId="4F27FC8B" w14:textId="77777777" w:rsidR="002F13CC" w:rsidRDefault="002F13CC" w:rsidP="00063DAA">
      <w:pPr>
        <w:pStyle w:val="CommentText"/>
      </w:pPr>
      <w:r>
        <w:rPr>
          <w:rStyle w:val="CommentReference"/>
        </w:rPr>
        <w:annotationRef/>
      </w:r>
      <w:r>
        <w:t>Will redo</w:t>
      </w:r>
    </w:p>
  </w:comment>
  <w:comment w:id="499" w:author="John Thompson Davis" w:date="2022-07-29T00:18:00Z" w:initials="JTD">
    <w:p w14:paraId="54E4ECB7" w14:textId="7E9B29FD" w:rsidR="00D013E8" w:rsidRDefault="00D013E8">
      <w:pPr>
        <w:pStyle w:val="CommentText"/>
      </w:pPr>
      <w:r>
        <w:rPr>
          <w:rStyle w:val="CommentReference"/>
        </w:rPr>
        <w:annotationRef/>
      </w:r>
      <w:r>
        <w:t>Need to update</w:t>
      </w:r>
    </w:p>
  </w:comment>
  <w:comment w:id="500" w:author="john davis" w:date="2022-08-01T13:53:00Z" w:initials="jd">
    <w:p w14:paraId="64193EAC" w14:textId="77777777" w:rsidR="00735D9D" w:rsidRDefault="00735D9D" w:rsidP="00A94E5E">
      <w:pPr>
        <w:pStyle w:val="CommentText"/>
      </w:pPr>
      <w:r>
        <w:rPr>
          <w:rStyle w:val="CommentReference"/>
        </w:rPr>
        <w:annotationRef/>
      </w:r>
      <w:r>
        <w:t>Updated</w:t>
      </w:r>
    </w:p>
  </w:comment>
  <w:comment w:id="510" w:author="Editor" w:date="2020-12-17T14:23:00Z" w:initials="E">
    <w:p w14:paraId="21C7AA6E" w14:textId="0D5775F1"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511" w:author="Julin Maloof" w:date="2021-02-25T15:38:00Z" w:initials="JM">
    <w:p w14:paraId="03E20BDA" w14:textId="77777777" w:rsidR="00F52EBF" w:rsidRDefault="00F52EBF" w:rsidP="00F52EBF">
      <w:pPr>
        <w:pStyle w:val="CommentText"/>
      </w:pPr>
      <w:r>
        <w:rPr>
          <w:rStyle w:val="CommentReference"/>
        </w:rPr>
        <w:annotationRef/>
      </w:r>
      <w:r>
        <w:t>done</w:t>
      </w:r>
    </w:p>
  </w:comment>
  <w:comment w:id="512"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513"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514" w:author="john davis" w:date="2022-07-01T10:29:00Z" w:initials="jd">
    <w:p w14:paraId="6F24D340" w14:textId="77777777" w:rsidR="00EA4281" w:rsidRDefault="00EA4281" w:rsidP="001B37F2">
      <w:pPr>
        <w:pStyle w:val="CommentText"/>
      </w:pPr>
      <w:r>
        <w:rPr>
          <w:rStyle w:val="CommentReference"/>
        </w:rPr>
        <w:annotationRef/>
      </w:r>
      <w:r>
        <w:t>yes</w:t>
      </w:r>
    </w:p>
  </w:comment>
  <w:comment w:id="515" w:author="john davis" w:date="2022-07-14T12:00:00Z" w:initials="jd">
    <w:p w14:paraId="4AC65C03" w14:textId="77777777" w:rsidR="00867CDA" w:rsidRDefault="00867CDA" w:rsidP="001B016E">
      <w:pPr>
        <w:pStyle w:val="CommentText"/>
      </w:pPr>
      <w:r>
        <w:rPr>
          <w:rStyle w:val="CommentReference"/>
        </w:rPr>
        <w:annotationRef/>
      </w:r>
      <w:r>
        <w:t>added</w:t>
      </w:r>
    </w:p>
  </w:comment>
  <w:comment w:id="552"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553"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554"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555"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556"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557"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558"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559"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560"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561"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562" w:author="Julin Maloof" w:date="2022-07-19T13:42:00Z" w:initials="JM">
    <w:p w14:paraId="06ED7280" w14:textId="77777777" w:rsidR="00110846" w:rsidRDefault="00110846" w:rsidP="007A0263">
      <w:r>
        <w:rPr>
          <w:rStyle w:val="CommentReference"/>
        </w:rPr>
        <w:annotationRef/>
      </w:r>
      <w:r>
        <w:rPr>
          <w:sz w:val="20"/>
          <w:szCs w:val="20"/>
        </w:rPr>
        <w:t xml:space="preserve">I guess I am asking if there is supportt for this from both analyses.  </w:t>
      </w:r>
    </w:p>
  </w:comment>
  <w:comment w:id="563" w:author="John Thompson Davis" w:date="2022-07-21T10:41:00Z" w:initials="JTD">
    <w:p w14:paraId="5EABB010" w14:textId="77777777" w:rsidR="00B32F5F" w:rsidRDefault="00B32F5F" w:rsidP="002708EB">
      <w:pPr>
        <w:pStyle w:val="CommentText"/>
      </w:pPr>
      <w:r>
        <w:rPr>
          <w:rStyle w:val="CommentReference"/>
        </w:rPr>
        <w:annotationRef/>
      </w:r>
      <w:r>
        <w:t>A little more clear in the gene level. Sequence level there is but it's harder to tell. I can try combining the two a different way</w:t>
      </w:r>
    </w:p>
  </w:comment>
  <w:comment w:id="564" w:author="john davis" w:date="2022-07-21T11:17:00Z" w:initials="jd">
    <w:p w14:paraId="13ED528C" w14:textId="77777777" w:rsidR="002F13CC" w:rsidRDefault="002F13CC" w:rsidP="007054E8">
      <w:pPr>
        <w:pStyle w:val="CommentText"/>
      </w:pPr>
      <w:r>
        <w:rPr>
          <w:rStyle w:val="CommentReference"/>
        </w:rPr>
        <w:annotationRef/>
      </w:r>
      <w:r>
        <w:t>Make table of shared regions. Maybe a zoomed in region showing sequence and gene</w:t>
      </w:r>
    </w:p>
  </w:comment>
  <w:comment w:id="567" w:author="john davis" w:date="2022-08-01T13:52:00Z" w:initials="jd">
    <w:p w14:paraId="4405B3AE" w14:textId="77777777" w:rsidR="00735D9D" w:rsidRDefault="00735D9D" w:rsidP="00656035">
      <w:pPr>
        <w:pStyle w:val="CommentText"/>
      </w:pPr>
      <w:r>
        <w:rPr>
          <w:rStyle w:val="CommentReference"/>
        </w:rPr>
        <w:annotationRef/>
      </w:r>
      <w:r>
        <w:t>Struggling on this part</w:t>
      </w:r>
    </w:p>
  </w:comment>
  <w:comment w:id="568" w:author="Julin Maloof [2]" w:date="2020-03-05T17:30:00Z" w:initials="JNM">
    <w:p w14:paraId="62F5F2DC" w14:textId="791D1FBB" w:rsidR="00F52EBF" w:rsidRDefault="00F52EBF" w:rsidP="00F52EBF">
      <w:pPr>
        <w:pStyle w:val="CommentText"/>
      </w:pPr>
      <w:r>
        <w:rPr>
          <w:rStyle w:val="CommentReference"/>
        </w:rPr>
        <w:annotationRef/>
      </w:r>
      <w:r>
        <w:t>Thoughts on relatively poor relationship between gene-based and read-based methods?</w:t>
      </w:r>
    </w:p>
  </w:comment>
  <w:comment w:id="569"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565"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566"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570"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571"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582"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585"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590"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586"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587"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596"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609"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610" w:author="John" w:date="2020-03-19T14:59:00Z" w:initials="J">
    <w:p w14:paraId="3ABBF791" w14:textId="77777777" w:rsidR="00F52EBF" w:rsidRDefault="00F52EBF" w:rsidP="00F52EBF">
      <w:pPr>
        <w:pStyle w:val="CommentText"/>
      </w:pPr>
      <w:r>
        <w:rPr>
          <w:rStyle w:val="CommentReference"/>
        </w:rPr>
        <w:annotationRef/>
      </w:r>
      <w:r>
        <w:t>Blasting now</w:t>
      </w:r>
    </w:p>
  </w:comment>
  <w:comment w:id="611"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597"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598"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614" w:author="john davis" w:date="2022-06-28T06:28:00Z" w:initials="jd">
    <w:p w14:paraId="1E32E8F0" w14:textId="6F0E8662" w:rsidR="00ED778B" w:rsidRDefault="00ED778B" w:rsidP="00EF2C71">
      <w:pPr>
        <w:pStyle w:val="CommentText"/>
      </w:pPr>
      <w:r>
        <w:rPr>
          <w:rStyle w:val="CommentReference"/>
        </w:rPr>
        <w:annotationRef/>
      </w:r>
      <w:r>
        <w:t>Update</w:t>
      </w:r>
    </w:p>
  </w:comment>
  <w:comment w:id="615" w:author="john davis" w:date="2022-07-14T12:02:00Z" w:initials="jd">
    <w:p w14:paraId="49F1E463" w14:textId="77777777" w:rsidR="00152113" w:rsidRDefault="00152113" w:rsidP="004B51A5">
      <w:pPr>
        <w:pStyle w:val="CommentText"/>
      </w:pPr>
      <w:r>
        <w:rPr>
          <w:rStyle w:val="CommentReference"/>
        </w:rPr>
        <w:annotationRef/>
      </w:r>
      <w:r>
        <w:t>added</w:t>
      </w:r>
    </w:p>
  </w:comment>
  <w:comment w:id="620"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621"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622"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623"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626"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 w:id="627" w:author="Julin Maloof" w:date="2022-07-19T13:44:00Z" w:initials="JM">
    <w:p w14:paraId="42C9D81E" w14:textId="77777777" w:rsidR="00110846" w:rsidRDefault="00110846" w:rsidP="00414332">
      <w:r>
        <w:rPr>
          <w:rStyle w:val="CommentReference"/>
        </w:rPr>
        <w:annotationRef/>
      </w:r>
      <w:r>
        <w:rPr>
          <w:sz w:val="20"/>
          <w:szCs w:val="20"/>
        </w:rPr>
        <w:t>tthis wording needs to be updaetd.  you could say something about "like recently published asssemlbies using 3rd gen sequencing, imrpvies upon the original"</w:t>
      </w:r>
    </w:p>
    <w:p w14:paraId="0C31B82A" w14:textId="77777777" w:rsidR="00110846" w:rsidRDefault="00110846" w:rsidP="00414332"/>
  </w:comment>
  <w:comment w:id="628" w:author="john davis" w:date="2022-07-21T11:18:00Z" w:initials="jd">
    <w:p w14:paraId="7FC07C58" w14:textId="77777777" w:rsidR="005459CD" w:rsidRDefault="005459CD" w:rsidP="00DF50BF">
      <w:pPr>
        <w:pStyle w:val="CommentText"/>
      </w:pPr>
      <w:r>
        <w:rPr>
          <w:rStyle w:val="CommentReference"/>
        </w:rPr>
        <w:annotationRef/>
      </w:r>
      <w:r>
        <w:t>Need to fix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1"/>
  <w15:commentEx w15:paraId="111FEB91" w15:paraIdParent="569BFA0D" w15:done="1"/>
  <w15:commentEx w15:paraId="31A237E9" w15:paraIdParent="569BFA0D" w15:done="1"/>
  <w15:commentEx w15:paraId="16F47459" w15:paraIdParent="569BFA0D"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1"/>
  <w15:commentEx w15:paraId="7D4D2200" w15:paraIdParent="07A49B4D" w15:done="1"/>
  <w15:commentEx w15:paraId="1F0088F7" w15:paraIdParent="07A49B4D" w15:done="1"/>
  <w15:commentEx w15:paraId="108301CE" w15:done="1"/>
  <w15:commentEx w15:paraId="4CC265C4" w15:paraIdParent="108301CE" w15:done="1"/>
  <w15:commentEx w15:paraId="4333BAAA" w15:done="0"/>
  <w15:commentEx w15:paraId="216FCE03" w15:paraIdParent="4333BAAA" w15:done="0"/>
  <w15:commentEx w15:paraId="1100A51D" w15:done="1"/>
  <w15:commentEx w15:paraId="480C6048" w15:paraIdParent="1100A51D" w15:done="1"/>
  <w15:commentEx w15:paraId="4C4D6F0C" w15:paraIdParent="1100A51D" w15:done="1"/>
  <w15:commentEx w15:paraId="63A4F085" w15:paraIdParent="1100A51D" w15:done="1"/>
  <w15:commentEx w15:paraId="68F0A710" w15:done="0"/>
  <w15:commentEx w15:paraId="3A16D59E" w15:paraIdParent="68F0A710" w15:done="0"/>
  <w15:commentEx w15:paraId="7BCD68B3" w15:done="1"/>
  <w15:commentEx w15:paraId="47ECAE0C" w15:paraIdParent="7BCD68B3" w15:done="1"/>
  <w15:commentEx w15:paraId="7A23B97D" w15:done="1"/>
  <w15:commentEx w15:paraId="7F8514AA" w15:done="1"/>
  <w15:commentEx w15:paraId="2D68E8C9" w15:paraIdParent="7F8514AA" w15:done="1"/>
  <w15:commentEx w15:paraId="4189EF9C" w15:done="0"/>
  <w15:commentEx w15:paraId="23893183" w15:done="1"/>
  <w15:commentEx w15:paraId="799603E0" w15:paraIdParent="23893183" w15:done="1"/>
  <w15:commentEx w15:paraId="2643B536" w15:done="1"/>
  <w15:commentEx w15:paraId="6D282F75" w15:paraIdParent="2643B536" w15:done="1"/>
  <w15:commentEx w15:paraId="10CA19D0" w15:paraIdParent="2643B536" w15:done="1"/>
  <w15:commentEx w15:paraId="46BEFEA1" w15:done="1"/>
  <w15:commentEx w15:paraId="70E5DEFC" w15:paraIdParent="46BEFEA1" w15:done="1"/>
  <w15:commentEx w15:paraId="5B4282FF" w15:done="0"/>
  <w15:commentEx w15:paraId="50F8C693" w15:done="1"/>
  <w15:commentEx w15:paraId="72E6E5F1" w15:paraIdParent="50F8C693" w15:done="1"/>
  <w15:commentEx w15:paraId="0CE160FE" w15:done="1"/>
  <w15:commentEx w15:paraId="3FC15813" w15:done="0"/>
  <w15:commentEx w15:paraId="70624AE3" w15:done="1"/>
  <w15:commentEx w15:paraId="24E9A9AF" w15:paraIdParent="70624AE3" w15:done="1"/>
  <w15:commentEx w15:paraId="2D315B06" w15:paraIdParent="70624AE3" w15:done="1"/>
  <w15:commentEx w15:paraId="411F8941" w15:paraIdParent="70624AE3" w15:done="1"/>
  <w15:commentEx w15:paraId="44EF699F" w15:paraIdParent="70624AE3" w15:done="1"/>
  <w15:commentEx w15:paraId="365FCC53" w15:done="1"/>
  <w15:commentEx w15:paraId="647379FE" w15:done="1"/>
  <w15:commentEx w15:paraId="6E450DC9" w15:done="0"/>
  <w15:commentEx w15:paraId="760414AA" w15:done="1"/>
  <w15:commentEx w15:paraId="72CB617D" w15:done="1"/>
  <w15:commentEx w15:paraId="38E96C9B" w15:paraIdParent="72CB617D" w15:done="1"/>
  <w15:commentEx w15:paraId="243118EC" w15:paraIdParent="72CB617D" w15:done="1"/>
  <w15:commentEx w15:paraId="7A1C381E" w15:done="1"/>
  <w15:commentEx w15:paraId="59526122" w15:paraIdParent="7A1C381E" w15:done="1"/>
  <w15:commentEx w15:paraId="7EF5F5E7" w15:paraIdParent="7A1C381E" w15:done="1"/>
  <w15:commentEx w15:paraId="2D6A4346" w15:paraIdParent="7A1C381E" w15:done="1"/>
  <w15:commentEx w15:paraId="635BFD7A" w15:done="1"/>
  <w15:commentEx w15:paraId="3A7499BC" w15:paraIdParent="635BFD7A" w15:done="1"/>
  <w15:commentEx w15:paraId="70507640" w15:done="1"/>
  <w15:commentEx w15:paraId="7FF6F2A2" w15:paraIdParent="70507640" w15:done="1"/>
  <w15:commentEx w15:paraId="0338D40C" w15:paraIdParent="70507640" w15:done="1"/>
  <w15:commentEx w15:paraId="6076D85C" w15:done="1"/>
  <w15:commentEx w15:paraId="7DCBB63B" w15:done="1"/>
  <w15:commentEx w15:paraId="088B7E49" w15:done="0"/>
  <w15:commentEx w15:paraId="19AB75B9" w15:done="1"/>
  <w15:commentEx w15:paraId="61CFEC55" w15:paraIdParent="19AB75B9" w15:done="1"/>
  <w15:commentEx w15:paraId="6C14E318" w15:done="1"/>
  <w15:commentEx w15:paraId="630963B4" w15:paraIdParent="6C14E318" w15:done="1"/>
  <w15:commentEx w15:paraId="00AA6694" w15:done="1"/>
  <w15:commentEx w15:paraId="242DEC3F" w15:paraIdParent="00AA6694" w15:done="1"/>
  <w15:commentEx w15:paraId="10CCF45F" w15:done="1"/>
  <w15:commentEx w15:paraId="1B100F5C" w15:done="1"/>
  <w15:commentEx w15:paraId="3E480E75" w15:paraIdParent="1B100F5C" w15:done="1"/>
  <w15:commentEx w15:paraId="605EE96A" w15:paraIdParent="1B100F5C" w15:done="1"/>
  <w15:commentEx w15:paraId="32959D4A" w15:done="0"/>
  <w15:commentEx w15:paraId="34C20B35" w15:done="1"/>
  <w15:commentEx w15:paraId="3D34E350" w15:done="1"/>
  <w15:commentEx w15:paraId="4D0629EB" w15:paraIdParent="3D34E350" w15:done="1"/>
  <w15:commentEx w15:paraId="21B30E34" w15:paraIdParent="3D34E350" w15:done="1"/>
  <w15:commentEx w15:paraId="4F27FC8B" w15:paraIdParent="3D34E350" w15:done="1"/>
  <w15:commentEx w15:paraId="54E4ECB7" w15:done="0"/>
  <w15:commentEx w15:paraId="64193EAC" w15:paraIdParent="54E4ECB7" w15:done="0"/>
  <w15:commentEx w15:paraId="21C7AA6E" w15:done="1"/>
  <w15:commentEx w15:paraId="03E20BDA" w15:paraIdParent="21C7AA6E" w15:done="0"/>
  <w15:commentEx w15:paraId="01066180" w15:done="1"/>
  <w15:commentEx w15:paraId="2E5A676F" w15:paraIdParent="01066180" w15:done="1"/>
  <w15:commentEx w15:paraId="6F24D340" w15:paraIdParent="01066180" w15:done="1"/>
  <w15:commentEx w15:paraId="4AC65C03" w15:paraIdParent="01066180" w15:done="1"/>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06ED7280" w15:paraIdParent="45BF94EA" w15:done="0"/>
  <w15:commentEx w15:paraId="5EABB010" w15:paraIdParent="45BF94EA" w15:done="0"/>
  <w15:commentEx w15:paraId="13ED528C" w15:paraIdParent="45BF94EA" w15:done="0"/>
  <w15:commentEx w15:paraId="4405B3AE" w15:paraIdParent="45BF94EA" w15:done="0"/>
  <w15:commentEx w15:paraId="62F5F2DC" w15:done="1"/>
  <w15:commentEx w15:paraId="1072DCBC" w15:paraIdParent="62F5F2DC" w15:done="1"/>
  <w15:commentEx w15:paraId="3CB23CF0" w15:done="1"/>
  <w15:commentEx w15:paraId="53DA3B64" w15:paraIdParent="3CB23CF0" w15:done="1"/>
  <w15:commentEx w15:paraId="218AC09C" w15:done="1"/>
  <w15:commentEx w15:paraId="630BEFDF" w15:paraIdParent="218AC09C" w15:done="1"/>
  <w15:commentEx w15:paraId="2D35F70E" w15:done="1"/>
  <w15:commentEx w15:paraId="5BFE17A0" w15:done="1"/>
  <w15:commentEx w15:paraId="3DDD3841" w15:done="1"/>
  <w15:commentEx w15:paraId="073A2506" w15:done="1"/>
  <w15:commentEx w15:paraId="0DACACE0" w15:paraIdParent="073A2506" w15:done="1"/>
  <w15:commentEx w15:paraId="6AC3FB5D" w15:done="1"/>
  <w15:commentEx w15:paraId="7B8F123F" w15:done="1"/>
  <w15:commentEx w15:paraId="3ABBF791" w15:paraIdParent="7B8F123F" w15:done="1"/>
  <w15:commentEx w15:paraId="5815591B" w15:paraIdParent="7B8F123F" w15:done="1"/>
  <w15:commentEx w15:paraId="7F9085F7" w15:done="1"/>
  <w15:commentEx w15:paraId="7C47F1A7" w15:paraIdParent="7F9085F7" w15:done="1"/>
  <w15:commentEx w15:paraId="1E32E8F0" w15:done="1"/>
  <w15:commentEx w15:paraId="49F1E463" w15:paraIdParent="1E32E8F0" w15:done="1"/>
  <w15:commentEx w15:paraId="44F56185" w15:done="1"/>
  <w15:commentEx w15:paraId="14AB0323" w15:paraIdParent="44F56185" w15:done="1"/>
  <w15:commentEx w15:paraId="5254F63B" w15:paraIdParent="44F56185" w15:done="1"/>
  <w15:commentEx w15:paraId="2077200F" w15:done="1"/>
  <w15:commentEx w15:paraId="212ADC75" w15:done="1"/>
  <w15:commentEx w15:paraId="0C31B82A" w15:paraIdParent="212ADC75" w15:done="1"/>
  <w15:commentEx w15:paraId="7FC07C58" w15:paraIdParent="212ADC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6812BAA" w16cex:dateUtc="2022-07-19T20:10:00Z"/>
  <w16cex:commentExtensible w16cex:durableId="2683AA50" w16cex:dateUtc="2022-07-21T17:33: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812C0E" w16cex:dateUtc="2022-07-19T20:11: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812DC2" w16cex:dateUtc="2022-07-19T20:18:00Z"/>
  <w16cex:commentExtensible w16cex:durableId="2683B2F0" w16cex:dateUtc="2022-07-21T18:11:00Z"/>
  <w16cex:commentExtensible w16cex:durableId="2683B316" w16cex:dateUtc="2022-07-21T18:12:00Z"/>
  <w16cex:commentExtensible w16cex:durableId="2688D70C" w16cex:dateUtc="2022-07-25T15:46:00Z"/>
  <w16cex:commentExtensible w16cex:durableId="26812DA3" w16cex:dateUtc="2022-07-19T20:18:00Z"/>
  <w16cex:commentExtensible w16cex:durableId="2683B341" w16cex:dateUtc="2022-07-21T18:13:00Z"/>
  <w16cex:commentExtensible w16cex:durableId="26812DD1" w16cex:dateUtc="2022-07-19T20:19:00Z"/>
  <w16cex:commentExtensible w16cex:durableId="2683AAD6" w16cex:dateUtc="2022-07-21T17:37: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812F33" w16cex:dateUtc="2022-07-19T20:25: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8130CF" w16cex:dateUtc="2022-07-19T20:31:00Z"/>
  <w16cex:commentExtensible w16cex:durableId="26651ADA" w16cex:dateUtc="2022-06-28T13:14:00Z"/>
  <w16cex:commentExtensible w16cex:durableId="2665F414" w16cex:dateUtc="2022-06-29T04:41:00Z"/>
  <w16cex:commentExtensible w16cex:durableId="26685236" w16cex:dateUtc="2022-06-30T23:47:00Z"/>
  <w16cex:commentExtensible w16cex:durableId="26813112" w16cex:dateUtc="2022-07-19T20:33: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8131C1" w16cex:dateUtc="2022-07-19T20:36: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683B3E9" w16cex:dateUtc="2022-07-21T18:15:00Z"/>
  <w16cex:commentExtensible w16cex:durableId="268DA5C3" w16cex:dateUtc="2022-07-29T07:18:00Z"/>
  <w16cex:commentExtensible w16cex:durableId="2692594B" w16cex:dateUtc="2022-08-01T20:53: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813356" w16cex:dateUtc="2022-07-19T20:42:00Z"/>
  <w16cex:commentExtensible w16cex:durableId="2683ABF7" w16cex:dateUtc="2022-07-21T17:41:00Z"/>
  <w16cex:commentExtensible w16cex:durableId="2683B434" w16cex:dateUtc="2022-07-21T18:17:00Z"/>
  <w16cex:commentExtensible w16cex:durableId="26925905" w16cex:dateUtc="2022-08-01T20:52: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Extensible w16cex:durableId="268133BA" w16cex:dateUtc="2022-07-19T20:44:00Z"/>
  <w16cex:commentExtensible w16cex:durableId="2683B46C" w16cex:dateUtc="2022-07-21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31A237E9" w16cid:durableId="26812BAA"/>
  <w16cid:commentId w16cid:paraId="16F47459" w16cid:durableId="2683AA50"/>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F0088F7" w16cid:durableId="26812C0E"/>
  <w16cid:commentId w16cid:paraId="108301CE" w16cid:durableId="26651574"/>
  <w16cid:commentId w16cid:paraId="4CC265C4" w16cid:durableId="2665F3B0"/>
  <w16cid:commentId w16cid:paraId="4333BAAA" w16cid:durableId="2671742E"/>
  <w16cid:commentId w16cid:paraId="216FCE03" w16cid:durableId="267A70DD"/>
  <w16cid:commentId w16cid:paraId="1100A51D" w16cid:durableId="26812DC2"/>
  <w16cid:commentId w16cid:paraId="480C6048" w16cid:durableId="2683B2F0"/>
  <w16cid:commentId w16cid:paraId="4C4D6F0C" w16cid:durableId="2683B316"/>
  <w16cid:commentId w16cid:paraId="63A4F085" w16cid:durableId="2688D70C"/>
  <w16cid:commentId w16cid:paraId="68F0A710" w16cid:durableId="26812DA3"/>
  <w16cid:commentId w16cid:paraId="3A16D59E" w16cid:durableId="2683B341"/>
  <w16cid:commentId w16cid:paraId="7BCD68B3" w16cid:durableId="26812DD1"/>
  <w16cid:commentId w16cid:paraId="47ECAE0C" w16cid:durableId="2683AAD6"/>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44EF699F" w16cid:durableId="26812F33"/>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243118EC" w16cid:durableId="268130CF"/>
  <w16cid:commentId w16cid:paraId="7A1C381E" w16cid:durableId="26651ADA"/>
  <w16cid:commentId w16cid:paraId="59526122" w16cid:durableId="2665F414"/>
  <w16cid:commentId w16cid:paraId="7EF5F5E7" w16cid:durableId="26685236"/>
  <w16cid:commentId w16cid:paraId="2D6A4346" w16cid:durableId="26813112"/>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605EE96A" w16cid:durableId="268131C1"/>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4F27FC8B" w16cid:durableId="2683B3E9"/>
  <w16cid:commentId w16cid:paraId="54E4ECB7" w16cid:durableId="268DA5C3"/>
  <w16cid:commentId w16cid:paraId="64193EAC" w16cid:durableId="2692594B"/>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06ED7280" w16cid:durableId="26813356"/>
  <w16cid:commentId w16cid:paraId="5EABB010" w16cid:durableId="2683ABF7"/>
  <w16cid:commentId w16cid:paraId="13ED528C" w16cid:durableId="2683B434"/>
  <w16cid:commentId w16cid:paraId="4405B3AE" w16cid:durableId="26925905"/>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Id w16cid:paraId="0C31B82A" w16cid:durableId="268133BA"/>
  <w16cid:commentId w16cid:paraId="7FC07C58" w16cid:durableId="2683B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Thompson Davis">
    <w15:presenceInfo w15:providerId="None" w15:userId="John Thompson Davis"/>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005A"/>
    <w:rsid w:val="00066863"/>
    <w:rsid w:val="000A653E"/>
    <w:rsid w:val="000D02D6"/>
    <w:rsid w:val="00110846"/>
    <w:rsid w:val="0012706B"/>
    <w:rsid w:val="001428AA"/>
    <w:rsid w:val="00147781"/>
    <w:rsid w:val="00152113"/>
    <w:rsid w:val="001721F0"/>
    <w:rsid w:val="00194D9A"/>
    <w:rsid w:val="001A1EB0"/>
    <w:rsid w:val="001B76D4"/>
    <w:rsid w:val="001D2D5D"/>
    <w:rsid w:val="001F588B"/>
    <w:rsid w:val="001F66E1"/>
    <w:rsid w:val="00217E36"/>
    <w:rsid w:val="00241A02"/>
    <w:rsid w:val="002B6B9C"/>
    <w:rsid w:val="002F13CC"/>
    <w:rsid w:val="00324884"/>
    <w:rsid w:val="003250BB"/>
    <w:rsid w:val="00355F74"/>
    <w:rsid w:val="003A5F85"/>
    <w:rsid w:val="003B6FD3"/>
    <w:rsid w:val="003C5C95"/>
    <w:rsid w:val="003F3355"/>
    <w:rsid w:val="004523B1"/>
    <w:rsid w:val="004C061C"/>
    <w:rsid w:val="004E6219"/>
    <w:rsid w:val="004E7F49"/>
    <w:rsid w:val="004F1A34"/>
    <w:rsid w:val="0054161D"/>
    <w:rsid w:val="005459CD"/>
    <w:rsid w:val="005661F8"/>
    <w:rsid w:val="00576085"/>
    <w:rsid w:val="0058279B"/>
    <w:rsid w:val="0058477E"/>
    <w:rsid w:val="005A7011"/>
    <w:rsid w:val="00605248"/>
    <w:rsid w:val="006468E2"/>
    <w:rsid w:val="006667C7"/>
    <w:rsid w:val="006955E4"/>
    <w:rsid w:val="006C2679"/>
    <w:rsid w:val="006E49BD"/>
    <w:rsid w:val="006F7C41"/>
    <w:rsid w:val="00735D9D"/>
    <w:rsid w:val="00785A12"/>
    <w:rsid w:val="007A2F32"/>
    <w:rsid w:val="007B0E37"/>
    <w:rsid w:val="007E0C55"/>
    <w:rsid w:val="007F07AA"/>
    <w:rsid w:val="00817C9F"/>
    <w:rsid w:val="008267C2"/>
    <w:rsid w:val="00840603"/>
    <w:rsid w:val="00867CDA"/>
    <w:rsid w:val="008718F3"/>
    <w:rsid w:val="00882A9A"/>
    <w:rsid w:val="008873E3"/>
    <w:rsid w:val="00893FEE"/>
    <w:rsid w:val="008A7A6D"/>
    <w:rsid w:val="008B65E5"/>
    <w:rsid w:val="00902513"/>
    <w:rsid w:val="00916157"/>
    <w:rsid w:val="00920AA8"/>
    <w:rsid w:val="00931ABE"/>
    <w:rsid w:val="00957812"/>
    <w:rsid w:val="0097238D"/>
    <w:rsid w:val="009838A3"/>
    <w:rsid w:val="00987C94"/>
    <w:rsid w:val="009F665B"/>
    <w:rsid w:val="00A0278F"/>
    <w:rsid w:val="00A02B15"/>
    <w:rsid w:val="00A03CBF"/>
    <w:rsid w:val="00A1412B"/>
    <w:rsid w:val="00A24385"/>
    <w:rsid w:val="00A3623B"/>
    <w:rsid w:val="00A3711F"/>
    <w:rsid w:val="00A938B6"/>
    <w:rsid w:val="00AB5CAA"/>
    <w:rsid w:val="00AC02D6"/>
    <w:rsid w:val="00B31890"/>
    <w:rsid w:val="00B32F5F"/>
    <w:rsid w:val="00B820AD"/>
    <w:rsid w:val="00B875B8"/>
    <w:rsid w:val="00B901CF"/>
    <w:rsid w:val="00BF0364"/>
    <w:rsid w:val="00C0092A"/>
    <w:rsid w:val="00C107DD"/>
    <w:rsid w:val="00C36644"/>
    <w:rsid w:val="00CC74E9"/>
    <w:rsid w:val="00D013E8"/>
    <w:rsid w:val="00D16455"/>
    <w:rsid w:val="00D22620"/>
    <w:rsid w:val="00D43315"/>
    <w:rsid w:val="00D82289"/>
    <w:rsid w:val="00D84786"/>
    <w:rsid w:val="00D854B6"/>
    <w:rsid w:val="00D9521E"/>
    <w:rsid w:val="00DB5482"/>
    <w:rsid w:val="00E04106"/>
    <w:rsid w:val="00E22079"/>
    <w:rsid w:val="00E27BA0"/>
    <w:rsid w:val="00E4283A"/>
    <w:rsid w:val="00E72804"/>
    <w:rsid w:val="00E87FED"/>
    <w:rsid w:val="00EA4281"/>
    <w:rsid w:val="00EA7410"/>
    <w:rsid w:val="00ED5A34"/>
    <w:rsid w:val="00ED778B"/>
    <w:rsid w:val="00EE7464"/>
    <w:rsid w:val="00F11556"/>
    <w:rsid w:val="00F52EBF"/>
    <w:rsid w:val="00F83074"/>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28</Pages>
  <Words>29456</Words>
  <Characters>167900</Characters>
  <Application>Microsoft Office Word</Application>
  <DocSecurity>0</DocSecurity>
  <Lines>1399</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8</cp:revision>
  <dcterms:created xsi:type="dcterms:W3CDTF">2022-07-29T06:30:00Z</dcterms:created>
  <dcterms:modified xsi:type="dcterms:W3CDTF">2022-08-01T20:53:00Z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