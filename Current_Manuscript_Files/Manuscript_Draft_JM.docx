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44CCEE13" w:rsidR="009F665B" w:rsidRDefault="41ECE5CF" w:rsidP="4F3DF9EC">
      <w:pPr>
        <w:spacing w:line="480" w:lineRule="auto"/>
        <w:jc w:val="center"/>
        <w:rPr>
          <w:b/>
          <w:bCs/>
          <w:sz w:val="24"/>
          <w:szCs w:val="24"/>
        </w:rPr>
      </w:pPr>
      <w:r w:rsidRPr="41ECE5CF">
        <w:rPr>
          <w:b/>
          <w:bCs/>
          <w:sz w:val="24"/>
          <w:szCs w:val="24"/>
        </w:rPr>
        <w:t xml:space="preserve">Genome Report: Whole genome sequence of synthetically derived </w:t>
      </w:r>
      <w:r w:rsidRPr="0020732B">
        <w:rPr>
          <w:b/>
          <w:bCs/>
          <w:i/>
          <w:iCs/>
          <w:sz w:val="24"/>
          <w:szCs w:val="24"/>
        </w:rPr>
        <w:t>Brassica napus</w:t>
      </w:r>
      <w:r w:rsidRPr="41ECE5CF">
        <w:rPr>
          <w:b/>
          <w:bCs/>
          <w:sz w:val="24"/>
          <w:szCs w:val="24"/>
        </w:rPr>
        <w:t xml:space="preserve"> inbred cultivar Da-Ae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r>
        <w:rPr>
          <w:b/>
          <w:sz w:val="24"/>
          <w:szCs w:val="24"/>
        </w:rPr>
        <w:lastRenderedPageBreak/>
        <w:t>Running Title:</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 xml:space="preserve">Keywords: </w:t>
      </w:r>
      <w:r>
        <w:rPr>
          <w:bCs/>
          <w:sz w:val="24"/>
          <w:szCs w:val="24"/>
        </w:rPr>
        <w:t>Illumina, Dovetail, scaffolds, allotetraploid, subgenome</w:t>
      </w:r>
    </w:p>
    <w:p w14:paraId="23AD7E4F" w14:textId="77777777" w:rsidR="009F665B" w:rsidRDefault="009F665B" w:rsidP="009F665B">
      <w:pPr>
        <w:spacing w:line="480" w:lineRule="auto"/>
        <w:rPr>
          <w:b/>
          <w:sz w:val="24"/>
          <w:szCs w:val="24"/>
        </w:rPr>
      </w:pPr>
      <w:r>
        <w:rPr>
          <w:b/>
          <w:sz w:val="24"/>
          <w:szCs w:val="24"/>
        </w:rPr>
        <w:t xml:space="preserve">Corresponding authors: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DB2189" w:rsidP="009F665B">
      <w:pPr>
        <w:shd w:val="clear" w:color="auto" w:fill="FFFFFF"/>
        <w:rPr>
          <w:rFonts w:ascii="Arial" w:hAnsi="Arial" w:cs="Arial"/>
          <w:color w:val="222222"/>
        </w:rPr>
      </w:pPr>
      <w:hyperlink r:id="rId5"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DB2189" w:rsidP="009F665B">
      <w:pPr>
        <w:shd w:val="clear" w:color="auto" w:fill="FFFFFF"/>
        <w:rPr>
          <w:rStyle w:val="Hyperlink"/>
          <w:rFonts w:ascii="Arial" w:hAnsi="Arial" w:cs="Arial"/>
        </w:rPr>
      </w:pPr>
      <w:hyperlink r:id="rId6"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AFF75F2" w:rsidR="009F665B" w:rsidRPr="00527E3A" w:rsidRDefault="009F665B" w:rsidP="004E6219">
      <w:pPr>
        <w:spacing w:line="480" w:lineRule="auto"/>
        <w:rPr>
          <w:sz w:val="24"/>
          <w:szCs w:val="24"/>
        </w:rPr>
      </w:pPr>
      <w:r w:rsidRPr="00571AEC">
        <w:rPr>
          <w:bCs/>
          <w:sz w:val="24"/>
          <w:szCs w:val="24"/>
        </w:rPr>
        <w:tab/>
      </w:r>
      <w:r w:rsidRPr="70A6DFDE">
        <w:rPr>
          <w:i/>
          <w:iCs/>
          <w:sz w:val="24"/>
          <w:szCs w:val="24"/>
        </w:rPr>
        <w:t>Brassica napus</w:t>
      </w:r>
      <w:r w:rsidRPr="7AAD12A5">
        <w:rPr>
          <w:sz w:val="24"/>
          <w:szCs w:val="24"/>
        </w:rPr>
        <w:t xml:space="preserve">, a globally important oilseed crop, is an allotetraploid hybrid species with two </w:t>
      </w:r>
      <w:proofErr w:type="spellStart"/>
      <w:r w:rsidRPr="7AAD12A5">
        <w:rPr>
          <w:sz w:val="24"/>
          <w:szCs w:val="24"/>
        </w:rPr>
        <w:t>subgenomes</w:t>
      </w:r>
      <w:proofErr w:type="spellEnd"/>
      <w:r w:rsidRPr="7AAD12A5">
        <w:rPr>
          <w:sz w:val="24"/>
          <w:szCs w:val="24"/>
        </w:rPr>
        <w:t xml:space="preserve"> originating from </w:t>
      </w:r>
      <w:r w:rsidRPr="70A6DFDE">
        <w:rPr>
          <w:i/>
          <w:iCs/>
          <w:sz w:val="24"/>
          <w:szCs w:val="24"/>
        </w:rPr>
        <w:t xml:space="preserve">B. </w:t>
      </w:r>
      <w:proofErr w:type="spellStart"/>
      <w:r w:rsidRPr="70A6DFDE">
        <w:rPr>
          <w:i/>
          <w:iCs/>
          <w:sz w:val="24"/>
          <w:szCs w:val="24"/>
        </w:rPr>
        <w:t>rapa</w:t>
      </w:r>
      <w:proofErr w:type="spellEnd"/>
      <w:r w:rsidRPr="70A6DFDE">
        <w:rPr>
          <w:i/>
          <w:iCs/>
          <w:sz w:val="24"/>
          <w:szCs w:val="24"/>
        </w:rPr>
        <w:t xml:space="preserve"> </w:t>
      </w:r>
      <w:r w:rsidRPr="7AAD12A5">
        <w:rPr>
          <w:sz w:val="24"/>
          <w:szCs w:val="24"/>
        </w:rPr>
        <w:t xml:space="preserve">and </w:t>
      </w:r>
      <w:r w:rsidRPr="70A6DFDE">
        <w:rPr>
          <w:i/>
          <w:iCs/>
          <w:sz w:val="24"/>
          <w:szCs w:val="24"/>
        </w:rPr>
        <w:t>B. oleracea.</w:t>
      </w:r>
      <w:r w:rsidRPr="7AAD12A5">
        <w:rPr>
          <w:sz w:val="24"/>
          <w:szCs w:val="24"/>
        </w:rPr>
        <w:t xml:space="preserve"> The presence of two highly similar </w:t>
      </w:r>
      <w:proofErr w:type="spellStart"/>
      <w:r w:rsidRPr="7AAD12A5">
        <w:rPr>
          <w:sz w:val="24"/>
          <w:szCs w:val="24"/>
        </w:rPr>
        <w:t>subgenomes</w:t>
      </w:r>
      <w:proofErr w:type="spellEnd"/>
      <w:r w:rsidRPr="7AAD12A5">
        <w:rPr>
          <w:sz w:val="24"/>
          <w:szCs w:val="24"/>
        </w:rPr>
        <w:t xml:space="preserve"> has made the assembly of a complete draft genome challenging</w:t>
      </w:r>
      <w:r w:rsidR="00993BB5">
        <w:rPr>
          <w:sz w:val="24"/>
          <w:szCs w:val="24"/>
        </w:rPr>
        <w:t xml:space="preserve"> and</w:t>
      </w:r>
      <w:r w:rsidR="006808E3">
        <w:rPr>
          <w:sz w:val="24"/>
          <w:szCs w:val="24"/>
        </w:rPr>
        <w:t xml:space="preserve"> </w:t>
      </w:r>
      <w:r w:rsidRPr="7AAD12A5">
        <w:rPr>
          <w:sz w:val="24"/>
          <w:szCs w:val="24"/>
        </w:rPr>
        <w:t>has also resulted in natural homoeologous exchanges between the genomes</w:t>
      </w:r>
      <w:r w:rsidR="70A6DFDE" w:rsidRPr="70A6DFDE">
        <w:rPr>
          <w:sz w:val="24"/>
          <w:szCs w:val="24"/>
        </w:rPr>
        <w:t>,</w:t>
      </w:r>
      <w:r w:rsidRPr="7AAD12A5">
        <w:rPr>
          <w:sz w:val="24"/>
          <w:szCs w:val="24"/>
        </w:rPr>
        <w:t xml:space="preserve">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w:t>
      </w:r>
      <w:r w:rsidR="70A6DFDE" w:rsidRPr="70A6DFDE">
        <w:rPr>
          <w:sz w:val="24"/>
          <w:szCs w:val="24"/>
        </w:rPr>
        <w:t>the</w:t>
      </w:r>
      <w:r w:rsidRPr="7AAD12A5">
        <w:rPr>
          <w:sz w:val="24"/>
          <w:szCs w:val="24"/>
        </w:rPr>
        <w:t xml:space="preserve"> synthetic </w:t>
      </w:r>
      <w:r w:rsidRPr="70A6DFDE">
        <w:rPr>
          <w:i/>
          <w:iCs/>
          <w:sz w:val="24"/>
          <w:szCs w:val="24"/>
        </w:rPr>
        <w:t>Brassica napus</w:t>
      </w:r>
      <w:r w:rsidRPr="7AAD12A5">
        <w:rPr>
          <w:sz w:val="24"/>
          <w:szCs w:val="24"/>
        </w:rPr>
        <w:t xml:space="preserve"> cultivar Da-Ae. Through the use of long reads, linked-reads, and Hi-C proximity data, </w:t>
      </w:r>
      <w:del w:id="0" w:author="Julin Maloof" w:date="2022-11-16T16:40:00Z">
        <w:r w:rsidRPr="7AAD12A5" w:rsidDel="003804A1">
          <w:rPr>
            <w:sz w:val="24"/>
            <w:szCs w:val="24"/>
          </w:rPr>
          <w:delText>we assembled a new</w:delText>
        </w:r>
      </w:del>
      <w:ins w:id="1" w:author="Julin Maloof" w:date="2022-11-16T16:40:00Z">
        <w:r w:rsidR="003804A1">
          <w:rPr>
            <w:sz w:val="24"/>
            <w:szCs w:val="24"/>
          </w:rPr>
          <w:t>this</w:t>
        </w:r>
      </w:ins>
      <w:r w:rsidRPr="7AAD12A5">
        <w:rPr>
          <w:sz w:val="24"/>
          <w:szCs w:val="24"/>
        </w:rPr>
        <w:t xml:space="preserve"> draft genome that provides </w:t>
      </w:r>
      <w:r w:rsidR="00E87FED" w:rsidRPr="7AAD12A5">
        <w:rPr>
          <w:sz w:val="24"/>
          <w:szCs w:val="24"/>
        </w:rPr>
        <w:t xml:space="preserve">a </w:t>
      </w:r>
      <w:proofErr w:type="gramStart"/>
      <w:r w:rsidR="00E87FED" w:rsidRPr="7AAD12A5">
        <w:rPr>
          <w:sz w:val="24"/>
          <w:szCs w:val="24"/>
        </w:rPr>
        <w:t>high quality</w:t>
      </w:r>
      <w:proofErr w:type="gramEnd"/>
      <w:r w:rsidRPr="7AAD12A5">
        <w:rPr>
          <w:sz w:val="24"/>
          <w:szCs w:val="24"/>
        </w:rPr>
        <w:t xml:space="preserve"> reference genome of</w:t>
      </w:r>
      <w:r w:rsidR="00501597">
        <w:rPr>
          <w:sz w:val="24"/>
          <w:szCs w:val="24"/>
        </w:rPr>
        <w:t xml:space="preserve"> a synthetic</w:t>
      </w:r>
      <w:r w:rsidRPr="7AAD12A5">
        <w:rPr>
          <w:sz w:val="24"/>
          <w:szCs w:val="24"/>
        </w:rPr>
        <w:t xml:space="preserve"> </w:t>
      </w:r>
      <w:r w:rsidRPr="70A6DFDE">
        <w:rPr>
          <w:i/>
          <w:iCs/>
          <w:sz w:val="24"/>
          <w:szCs w:val="24"/>
        </w:rPr>
        <w:t>Brassica napus</w:t>
      </w:r>
      <w:r w:rsidRPr="7AAD12A5">
        <w:rPr>
          <w:sz w:val="24"/>
          <w:szCs w:val="24"/>
        </w:rPr>
        <w:t xml:space="preserve">. In addition, we identified potential hotspots of homoeologous exchange between </w:t>
      </w:r>
      <w:proofErr w:type="spellStart"/>
      <w:r w:rsidRPr="7AAD12A5">
        <w:rPr>
          <w:sz w:val="24"/>
          <w:szCs w:val="24"/>
        </w:rPr>
        <w:t>subgenomes</w:t>
      </w:r>
      <w:proofErr w:type="spellEnd"/>
      <w:r w:rsidRPr="7AAD12A5">
        <w:rPr>
          <w:sz w:val="24"/>
          <w:szCs w:val="24"/>
        </w:rPr>
        <w:t xml:space="preserve"> within Da-Ae, based on their presence in other </w:t>
      </w:r>
      <w:proofErr w:type="gramStart"/>
      <w:r w:rsidRPr="7AAD12A5">
        <w:rPr>
          <w:sz w:val="24"/>
          <w:szCs w:val="24"/>
        </w:rPr>
        <w:t>independently-derived</w:t>
      </w:r>
      <w:proofErr w:type="gramEnd"/>
      <w:r w:rsidRPr="7AAD12A5">
        <w:rPr>
          <w:sz w:val="24"/>
          <w:szCs w:val="24"/>
        </w:rPr>
        <w:t xml:space="preserve"> lines. The occurrence of these hotspots may provide insight into the genetic rearrangements required for </w:t>
      </w:r>
      <w:r w:rsidRPr="70A6DFDE">
        <w:rPr>
          <w:i/>
          <w:iCs/>
          <w:sz w:val="24"/>
          <w:szCs w:val="24"/>
        </w:rPr>
        <w:t>B. napus</w:t>
      </w:r>
      <w:r w:rsidRPr="7AAD12A5">
        <w:rPr>
          <w:sz w:val="24"/>
          <w:szCs w:val="24"/>
        </w:rPr>
        <w:t xml:space="preserve"> to be viable following the hybridization of </w:t>
      </w:r>
      <w:r w:rsidRPr="70A6DFDE">
        <w:rPr>
          <w:i/>
          <w:iCs/>
          <w:sz w:val="24"/>
          <w:szCs w:val="24"/>
        </w:rPr>
        <w:t xml:space="preserve">B. </w:t>
      </w:r>
      <w:proofErr w:type="spellStart"/>
      <w:r w:rsidRPr="70A6DFDE">
        <w:rPr>
          <w:i/>
          <w:iCs/>
          <w:sz w:val="24"/>
          <w:szCs w:val="24"/>
        </w:rPr>
        <w:t>rapa</w:t>
      </w:r>
      <w:proofErr w:type="spellEnd"/>
      <w:r w:rsidRPr="7AAD12A5">
        <w:rPr>
          <w:sz w:val="24"/>
          <w:szCs w:val="24"/>
        </w:rPr>
        <w:t xml:space="preserve"> and </w:t>
      </w:r>
      <w:r w:rsidRPr="70A6DFDE">
        <w:rPr>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369C8DF6"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2" w:author="john davis" w:date="2022-11-17T15:11:00Z">
        <w:r w:rsidR="00DB2189">
          <w:rPr>
            <w:sz w:val="24"/>
            <w:szCs w:val="24"/>
          </w:rPr>
          <w:t xml:space="preserve"> </w:t>
        </w:r>
      </w:ins>
      <w:r w:rsidR="00DB2189">
        <w:rPr>
          <w:sz w:val="24"/>
          <w:szCs w:val="24"/>
        </w:rPr>
        <w:fldChar w:fldCharType="begin"/>
      </w:r>
      <w:r w:rsidR="00DB2189">
        <w:rPr>
          <w:sz w:val="24"/>
          <w:szCs w:val="24"/>
        </w:rPr>
        <w:instrText xml:space="preserve"> ADDIN ZOTERO_ITEM CSL_CITATION {"citationID":"nfCogiWx","properties":{"formattedCitation":"(USDA)","plainCitation":"(USDA)","noteIndex":0},"citationItems":[{"id":1775,"uris":["http://zotero.org/users/5857934/items/ATMKJVGI"],"itemData":{"id":1775,"type":"webpage","title":"Publication | Oilseeds: World Markets and Trade | ID: tx31qh68h | USDA Economics, Statistics and Market Information System","URL":"https://usda.library.cornell.edu/concern/publications/tx31qh68h?locale=en","author":[{"family":"USDA","given":"Foreign Agricultural Service"}],"accessed":{"date-parts":[["2022",8,24]]}}}],"schema":"https://github.com/citation-style-language/schema/raw/master/csl-citation.json"} </w:instrText>
      </w:r>
      <w:r w:rsidR="00DB2189">
        <w:rPr>
          <w:sz w:val="24"/>
          <w:szCs w:val="24"/>
        </w:rPr>
        <w:fldChar w:fldCharType="separate"/>
      </w:r>
      <w:r w:rsidR="00DB2189" w:rsidRPr="00DB2189">
        <w:rPr>
          <w:rFonts w:ascii="Calibri" w:hAnsi="Calibri" w:cs="Calibri"/>
          <w:sz w:val="24"/>
        </w:rPr>
        <w:t>(USDA)</w:t>
      </w:r>
      <w:r w:rsidR="00DB2189">
        <w:rPr>
          <w:sz w:val="24"/>
          <w:szCs w:val="24"/>
        </w:rPr>
        <w:fldChar w:fldCharType="end"/>
      </w:r>
      <w:del w:id="3" w:author="john davis" w:date="2022-11-17T15:02:00Z">
        <w:r w:rsidR="00C36644" w:rsidDel="00DB2189">
          <w:rPr>
            <w:sz w:val="24"/>
            <w:szCs w:val="24"/>
          </w:rPr>
          <w:delText xml:space="preserve"> </w:delText>
        </w:r>
        <w:r w:rsidR="00C36644" w:rsidDel="00DB2189">
          <w:rPr>
            <w:rFonts w:ascii="Calibri" w:hAnsi="Calibri" w:cs="Calibri"/>
            <w:sz w:val="24"/>
          </w:rPr>
          <w:fldChar w:fldCharType="begin"/>
        </w:r>
        <w:r w:rsidR="00C71BE3" w:rsidDel="00DB2189">
          <w:rPr>
            <w:rFonts w:ascii="Calibri" w:hAnsi="Calibri" w:cs="Calibri"/>
            <w:sz w:val="24"/>
          </w:rPr>
          <w:delInstrText xml:space="preserve"> ADDIN ZOTERO_ITEM CSL_CITATION {"citationID":"qh3kJkBu","properties":{"formattedCitation":"(\\uc0\\u8220{}FAOSTAT\\uc0\\u8221{})","plainCitation":"(“FAOSTAT”)","dontUpdate":true,"noteIndex":0},"citationItems":[{"id":"GouvQaPA/T7jXjwX1","uris":["http://zotero.org/users/5857934/items/6VV97REZ"],"itemData":{"id":151,"type":"webpage","title":"FAOSTAT","URL":"http://www.fao.org/faostat/en/#rankings/countries_by_commodity","accessed":{"date-parts":[["2022",8,24]]}}}],"schema":"https://github.com/citation-style-language/schema/raw/master/csl-citation.json"} </w:delInstrText>
        </w:r>
        <w:r w:rsidR="00C36644" w:rsidDel="00DB2189">
          <w:rPr>
            <w:rFonts w:ascii="Calibri" w:hAnsi="Calibri" w:cs="Calibri"/>
            <w:sz w:val="24"/>
          </w:rPr>
          <w:fldChar w:fldCharType="separate"/>
        </w:r>
        <w:r w:rsidR="00D06008" w:rsidRPr="00D06008" w:rsidDel="00DB2189">
          <w:rPr>
            <w:rFonts w:ascii="Calibri" w:hAnsi="Calibri" w:cs="Calibri"/>
            <w:sz w:val="24"/>
            <w:szCs w:val="24"/>
          </w:rPr>
          <w:delText>(“FAOSTAT</w:delText>
        </w:r>
        <w:r w:rsidR="00D06008" w:rsidDel="00DB2189">
          <w:rPr>
            <w:rFonts w:ascii="Calibri" w:hAnsi="Calibri" w:cs="Calibri"/>
            <w:sz w:val="24"/>
            <w:szCs w:val="24"/>
          </w:rPr>
          <w:delText xml:space="preserve"> 2020</w:delText>
        </w:r>
        <w:r w:rsidR="00D06008" w:rsidRPr="00D06008" w:rsidDel="00DB2189">
          <w:rPr>
            <w:rFonts w:ascii="Calibri" w:hAnsi="Calibri" w:cs="Calibri"/>
            <w:sz w:val="24"/>
            <w:szCs w:val="24"/>
          </w:rPr>
          <w:delText>”)</w:delText>
        </w:r>
        <w:r w:rsidR="00C36644" w:rsidDel="00DB2189">
          <w:rPr>
            <w:rFonts w:ascii="Calibri" w:hAnsi="Calibri" w:cs="Calibri"/>
            <w:sz w:val="24"/>
          </w:rPr>
          <w:fldChar w:fldCharType="end"/>
        </w:r>
      </w:del>
      <w:r w:rsidRPr="00AC70B6">
        <w:rPr>
          <w:sz w:val="24"/>
          <w:szCs w:val="24"/>
        </w:rPr>
        <w:t>. 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r w:rsidR="00C36644">
        <w:rPr>
          <w:sz w:val="24"/>
          <w:szCs w:val="24"/>
        </w:rPr>
        <w:t xml:space="preserve"> </w:t>
      </w:r>
      <w:r w:rsidR="00C36644">
        <w:rPr>
          <w:rFonts w:ascii="Calibri" w:hAnsi="Calibri" w:cs="Calibri"/>
          <w:sz w:val="24"/>
          <w:szCs w:val="24"/>
        </w:rPr>
        <w:fldChar w:fldCharType="begin"/>
      </w:r>
      <w:r w:rsidR="00DB2189">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Oplinger</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r w:rsidRPr="00AC70B6">
        <w:rPr>
          <w:sz w:val="24"/>
          <w:szCs w:val="24"/>
        </w:rPr>
        <w:t>. The demand for rapeseed oil has caused global production to more than triple in the last few decades, with China and Canada being the world’s largest producers</w:t>
      </w:r>
      <w:r w:rsidR="00C36644">
        <w:rPr>
          <w:sz w:val="24"/>
          <w:szCs w:val="24"/>
        </w:rPr>
        <w:t xml:space="preserve"> </w:t>
      </w:r>
      <w:r w:rsidR="00C36644">
        <w:rPr>
          <w:rFonts w:ascii="Calibri" w:hAnsi="Calibri" w:cs="Calibri"/>
          <w:sz w:val="24"/>
        </w:rPr>
        <w:fldChar w:fldCharType="begin"/>
      </w:r>
      <w:r w:rsidR="00DB2189">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r w:rsidR="00C36644">
        <w:rPr>
          <w:rFonts w:ascii="Calibri" w:hAnsi="Calibri" w:cs="Calibri"/>
          <w:sz w:val="24"/>
          <w:szCs w:val="24"/>
        </w:rPr>
        <w:t xml:space="preserve"> 20</w:t>
      </w:r>
      <w:r w:rsidR="00D06008">
        <w:rPr>
          <w:rFonts w:ascii="Calibri" w:hAnsi="Calibri" w:cs="Calibri"/>
          <w:sz w:val="24"/>
          <w:szCs w:val="24"/>
        </w:rPr>
        <w:t>20</w:t>
      </w:r>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12D5C19B"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DB2189">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w:t>
      </w:r>
      <w:proofErr w:type="spellStart"/>
      <w:r w:rsidR="00C36644" w:rsidRPr="00C36644">
        <w:rPr>
          <w:rFonts w:ascii="Calibri" w:hAnsi="Calibri" w:cs="Calibri"/>
          <w:sz w:val="24"/>
        </w:rPr>
        <w:t>Nagaharu</w:t>
      </w:r>
      <w:proofErr w:type="spellEnd"/>
      <w:r w:rsidR="00C36644" w:rsidRPr="00C36644">
        <w:rPr>
          <w:rFonts w:ascii="Calibri" w:hAnsi="Calibri" w:cs="Calibri"/>
          <w:sz w:val="24"/>
        </w:rPr>
        <w:t xml:space="preserve"> 1935)</w:t>
      </w:r>
      <w:r w:rsidR="00C36644">
        <w:rPr>
          <w:i/>
          <w:sz w:val="24"/>
          <w:szCs w:val="24"/>
        </w:rPr>
        <w:fldChar w:fldCharType="end"/>
      </w:r>
      <w:r w:rsidR="00C36644">
        <w:rPr>
          <w:rFonts w:ascii="Calibri" w:hAnsi="Calibri" w:cs="Calibri"/>
          <w:sz w:val="24"/>
          <w:szCs w:val="24"/>
        </w:rPr>
        <w:t xml:space="preserve">. </w:t>
      </w:r>
      <w:r w:rsidRPr="00AC70B6">
        <w:rPr>
          <w:sz w:val="24"/>
          <w:szCs w:val="24"/>
        </w:rPr>
        <w:t xml:space="preserve">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DB2189">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r w:rsidR="00C36644">
        <w:rPr>
          <w:sz w:val="24"/>
          <w:szCs w:val="24"/>
        </w:rPr>
        <w:t xml:space="preserve">. </w:t>
      </w:r>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DB2189">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Bertioli</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DB2189">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populations</w:t>
      </w:r>
      <w:ins w:id="4" w:author="Julin Maloof" w:date="2022-10-04T15:53:00Z">
        <w:r w:rsidR="00501597">
          <w:rPr>
            <w:sz w:val="24"/>
            <w:szCs w:val="24"/>
          </w:rPr>
          <w:t xml:space="preserve"> and </w:t>
        </w:r>
      </w:ins>
      <w:del w:id="5" w:author="Julin Maloof" w:date="2022-10-04T15:35:00Z">
        <w:r w:rsidRPr="00AC70B6" w:rsidDel="00501597">
          <w:rPr>
            <w:sz w:val="24"/>
            <w:szCs w:val="24"/>
          </w:rPr>
          <w:delText xml:space="preserve"> and </w:delText>
        </w:r>
      </w:del>
      <w:del w:id="6" w:author="Julin Maloof" w:date="2022-10-04T14:51:00Z">
        <w:r w:rsidRPr="00AC70B6" w:rsidDel="00501597">
          <w:rPr>
            <w:sz w:val="24"/>
            <w:szCs w:val="24"/>
          </w:rPr>
          <w:delText xml:space="preserve">has been </w:delText>
        </w:r>
        <w:r w:rsidDel="00501597">
          <w:rPr>
            <w:sz w:val="24"/>
            <w:szCs w:val="24"/>
          </w:rPr>
          <w:delText>reported</w:delText>
        </w:r>
        <w:r w:rsidRPr="00AC70B6" w:rsidDel="00501597">
          <w:rPr>
            <w:sz w:val="24"/>
            <w:szCs w:val="24"/>
          </w:rPr>
          <w:delText xml:space="preserve"> to </w:delText>
        </w:r>
      </w:del>
      <w:r w:rsidRPr="00AC70B6">
        <w:rPr>
          <w:sz w:val="24"/>
          <w:szCs w:val="24"/>
        </w:rPr>
        <w:t>occur</w:t>
      </w:r>
      <w:ins w:id="7" w:author="Julin Maloof" w:date="2022-10-04T14:51:00Z">
        <w:r w:rsidR="00501597">
          <w:rPr>
            <w:sz w:val="24"/>
            <w:szCs w:val="24"/>
          </w:rPr>
          <w:t>s</w:t>
        </w:r>
      </w:ins>
      <w:r w:rsidRPr="00AC70B6">
        <w:rPr>
          <w:sz w:val="24"/>
          <w:szCs w:val="24"/>
        </w:rPr>
        <w:t xml:space="preserve">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DB2189">
        <w:rPr>
          <w:sz w:val="24"/>
          <w:szCs w:val="24"/>
        </w:rPr>
        <w:instrText xml:space="preserve"> ADDIN ZOTERO_ITEM CSL_CITATION {"citationID":"Z5N8C4gN","properties":{"formattedCitation":"(Udall {\\i{}et al.} 2005; Higgins {\\i{}et al.} 2018; Xiong {\\i{}et al.} 2021)","plainCitation":"(Udall et al. 2005; Higgins et al. 2018; Xiong et al. 2021)","noteIndex":0},"citationItems":[{"id":108,"uris":["http://zotero.org/users/5857934/items/2BSZZ4G9"],"itemData":{"id":108,"type":"article-journal","abstract":"Genetic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C."}],"issued":{"date-parts":[["2005",2]]}}},{"id":"7V9yKnA2/uOrr0BQn","uris":["http://zotero.org/users/2164972/items/RHB9NTZT"],"itemData":{"id":19004,"type":"article-journal","abstract":"The heavy selection pressure due to intensive breeding of Brassica napus has created a narrow gene pool, limiting the ability to produce improved varieties through crosses between B. napus cultivars. One mechanism that has contributed to the adaptation of important agronomic traits in the allotetraploid B. napus has been chromosomal rearrangements resulting from homoeologous recombination between the constituent A and C diploid genomes. Determining the rate and distribution of such events in natural B. napus will assist efforts to understand and potentially manipulate this phenomenon. The Brassica high-density 60K SNP array, which provides genome-wide coverage for assessment of recombination events, was used to assay 254 individuals derived from 11 diverse cultivated spring type B. napus These analyses identified reciprocal allele gain and loss between the A and C genomes and allowed visualization of de novo homoeologous recombination events across the B. napus genome. The events ranged from loss/gain of 0.09 Mb to entire chromosomes, with almost 5% aneuploidy observed across all gametes. There was a bias toward sub-telomeric exchanges leading to genome homogenization at chromosome termini. The A genome replaced the C genome in 66% of events, and also featured more dominantly in gain of whole chromosomes. These analyses indicate de novo homoeologous recombination is a continuous source of variation in established Brassica napus and the rate of observed events appears to vary with genetic background. The Brassica 60K SNP array will be a useful tool in further study and manipulation of this phenomenon.","container-title":"G3 (Bethesda, Md.)","DOI":"10.1534/g3.118.200118","ISSN":"2160-1836","issue":"8","journalAbbreviation":"G3 (Bethesda)","language":"eng","note":"PMID: 29907649\nPMCID: PMC6071606","page":"2673-2683","source":"PubMed","title":"Detecting de Novo Homoeologous Recombination Events in Cultivated Brassica napus Using a Genome-Wide SNP Array","volume":"8","author":[{"family":"Higgins","given":"Erin E."},{"family":"Clarke","given":"Wayne E."},{"family":"Howell","given":"Elaine C."},{"family":"Armstrong","given":"Susan J."},{"family":"Parkin","given":"Isobel A. P."}],"issued":{"date-parts":[["2018",7,31]]}}},{"id":"7V9yKnA2/yQaWzJA0","uris":["http://zotero.org/users/2164972/items/X2PU5DXC"],"itemData":{"id":18992,"type":"article-journal","abstract":"Homoeologous recombination, aneuploidy, and other genetic changes are common in resynthesized allopolyploid Brassica napus. In contrast, the chromosomes of cultivars have long been considered to be meiotically stable. To gain a better understanding of the underlying mechanisms leading to stabilization in the allopolyploid, the behavior of chromosomes during meiosis can be compared by unambiguous chromosome identification between resynthesized and natural B. napus. Compared with natural B. napus, resynthesized lines show high rates of nonhomologous centromere association, homoeologous recombination leading to translocation, homoeologous chromosome replacement, and association and breakage of 45S rDNA loci. In both natural and resynthesized B. napus, we observed low rates of univalents, A-C bivalents, and early sister chromatid separations. Reciprocal homoeologous chromosome exchanges and double reductions were photographed for the first time in meiotic telophase I. Meiotic errors were non-uniformly distributed across the genome in resynthesized B. napus, and in particular homoeologs sharing synteny along their entire length exhibited multivalents at diakinesis and polysomic inheritance at telophase I. Natural B. napus appeared to resolve meiotic errors mainly by suppressing homoeologous pairing, resolving nonhomologous centromere associations and 45S rDNA associations before diakinesis, and reducing homoeologous cross-overs.","container-title":"G3 (Bethesda, Md.)","DOI":"10.1093/g3journal/jkaa011","ISSN":"2160-1836","issue":"2","journalAbbreviation":"G3 (Bethesda)","language":"eng","note":"PMID: 33704431\nPMCID: PMC8022990","page":"jkaa011","source":"PubMed","title":"Chromosome inheritance and meiotic stability in allopolyploid Brassica napus","volume":"11","author":[{"family":"Xiong","given":"Zhiyong"},{"family":"Gaeta","given":"Robert T."},{"family":"Edger","given":"Patrick P."},{"family":"Cao","given":"Yao"},{"family":"Zhao","given":"Kanglu"},{"family":"Zhang","given":"Siqi"},{"family":"Pires","given":"J. Chris"}],"issued":{"date-parts":[["2021",2,9]]}}}],"schema":"https://github.com/citation-style-language/schema/raw/master/csl-citation.json"} </w:instrText>
      </w:r>
      <w:r w:rsidR="00C36644">
        <w:rPr>
          <w:sz w:val="24"/>
          <w:szCs w:val="24"/>
        </w:rPr>
        <w:fldChar w:fldCharType="separate"/>
      </w:r>
      <w:r w:rsidR="00501597" w:rsidRPr="00501597">
        <w:rPr>
          <w:rFonts w:ascii="Calibri" w:hAnsi="Calibri" w:cs="Calibri"/>
          <w:sz w:val="24"/>
        </w:rPr>
        <w:t xml:space="preserve">(Udall </w:t>
      </w:r>
      <w:r w:rsidR="00501597" w:rsidRPr="00501597">
        <w:rPr>
          <w:rFonts w:ascii="Calibri" w:hAnsi="Calibri" w:cs="Calibri"/>
          <w:i/>
          <w:iCs/>
          <w:sz w:val="24"/>
        </w:rPr>
        <w:t>et al.</w:t>
      </w:r>
      <w:r w:rsidR="00501597" w:rsidRPr="00501597">
        <w:rPr>
          <w:rFonts w:ascii="Calibri" w:hAnsi="Calibri" w:cs="Calibri"/>
          <w:sz w:val="24"/>
        </w:rPr>
        <w:t xml:space="preserve"> 2005; Higgins </w:t>
      </w:r>
      <w:r w:rsidR="00501597" w:rsidRPr="00501597">
        <w:rPr>
          <w:rFonts w:ascii="Calibri" w:hAnsi="Calibri" w:cs="Calibri"/>
          <w:i/>
          <w:iCs/>
          <w:sz w:val="24"/>
        </w:rPr>
        <w:t>et al.</w:t>
      </w:r>
      <w:r w:rsidR="00501597" w:rsidRPr="00501597">
        <w:rPr>
          <w:rFonts w:ascii="Calibri" w:hAnsi="Calibri" w:cs="Calibri"/>
          <w:sz w:val="24"/>
        </w:rPr>
        <w:t xml:space="preserve"> 2018; </w:t>
      </w:r>
      <w:proofErr w:type="spellStart"/>
      <w:r w:rsidR="00501597" w:rsidRPr="00501597">
        <w:rPr>
          <w:rFonts w:ascii="Calibri" w:hAnsi="Calibri" w:cs="Calibri"/>
          <w:sz w:val="24"/>
        </w:rPr>
        <w:t>Xiong</w:t>
      </w:r>
      <w:proofErr w:type="spellEnd"/>
      <w:r w:rsidR="00501597" w:rsidRPr="00501597">
        <w:rPr>
          <w:rFonts w:ascii="Calibri" w:hAnsi="Calibri" w:cs="Calibri"/>
          <w:sz w:val="24"/>
        </w:rPr>
        <w:t xml:space="preserve"> </w:t>
      </w:r>
      <w:r w:rsidR="00501597" w:rsidRPr="00501597">
        <w:rPr>
          <w:rFonts w:ascii="Calibri" w:hAnsi="Calibri" w:cs="Calibri"/>
          <w:i/>
          <w:iCs/>
          <w:sz w:val="24"/>
        </w:rPr>
        <w:t>et al.</w:t>
      </w:r>
      <w:r w:rsidR="00501597" w:rsidRPr="00501597">
        <w:rPr>
          <w:rFonts w:ascii="Calibri" w:hAnsi="Calibri" w:cs="Calibri"/>
          <w:sz w:val="24"/>
        </w:rPr>
        <w:t xml:space="preserve"> 2021)</w:t>
      </w:r>
      <w:r w:rsidR="00C36644">
        <w:rPr>
          <w:sz w:val="24"/>
          <w:szCs w:val="24"/>
        </w:rPr>
        <w:fldChar w:fldCharType="end"/>
      </w:r>
      <w:ins w:id="8" w:author="Julin Maloof" w:date="2022-10-04T15:36:00Z">
        <w:r w:rsidR="00501597">
          <w:rPr>
            <w:sz w:val="24"/>
            <w:szCs w:val="24"/>
          </w:rPr>
          <w:t xml:space="preserve"> and </w:t>
        </w:r>
      </w:ins>
      <w:ins w:id="9" w:author="Julin Maloof" w:date="2022-10-04T15:37:00Z">
        <w:r w:rsidR="00501597">
          <w:rPr>
            <w:sz w:val="24"/>
            <w:szCs w:val="24"/>
          </w:rPr>
          <w:t xml:space="preserve">loci affecting the rate have been identified </w:t>
        </w:r>
      </w:ins>
      <w:r w:rsidR="00501597">
        <w:rPr>
          <w:sz w:val="24"/>
          <w:szCs w:val="24"/>
        </w:rPr>
        <w:fldChar w:fldCharType="begin"/>
      </w:r>
      <w:r w:rsidR="00DB2189">
        <w:rPr>
          <w:sz w:val="24"/>
          <w:szCs w:val="24"/>
        </w:rPr>
        <w:instrText xml:space="preserve"> ADDIN ZOTERO_ITEM CSL_CITATION {"citationID":"wGvk1oOp","properties":{"formattedCitation":"(Higgins {\\i{}et al.} 2021)","plainCitation":"(Higgins et al. 2021)","noteIndex":0},"citationItems":[{"id":"7V9yKnA2/921nAxmd","uris":["http://zotero.org/users/2164972/items/5PGHWSQ2"],"itemData":{"id":18995,"type":"article-journal","abstract":"Ensuring faithful homologous recombination in allopolyploids is essential to maintain optimal fertility of the species. Variation in the ability to control aberrant pairing between homoeologous chromosomes in Brassica napus has been identified. The current study exploited the extremes of such variation to identify genetic factors that differentiate newly resynthesised B. napus, which is inherently unstable, and established B. napus, which has adapted to largely control homoeologous recombination. A segregating B. napus mapping population was analysed utilising both cytogenetic observations and high-throughput genotyping to quantify the levels of homoeologous recombination. Three quantitative trait loci (QTL) were identified that contributed to the control of homoeologous recombination in the important oilseed crop B. napus. One major QTL on BnaA9 contributed between 32 and 58% of the observed variation. This study is the first to assess homoeologous recombination and map associated QTLs resulting from deviations in normal pairing in allotetraploid B. napus. The identified QTL regions suggest candidate meiotic genes that could be manipulated in order to control this important trait and further allow the development of molecular markers to utilise this trait to exploit homoeologous recombination in a crop.","container-title":"The New Phytologist","DOI":"10.1111/nph.16986","ISSN":"1469-8137","issue":"6","journalAbbreviation":"New Phytol","language":"eng","note":"PMID: 33020949\nPMCID: PMC7984352","page":"3281-3293","source":"PubMed","title":"A major quantitative trait locus on chromosome A9, BnaPh1, controls homoeologous recombination in Brassica napus","volume":"229","author":[{"family":"Higgins","given":"Erin E."},{"family":"Howell","given":"Elaine C."},{"family":"Armstrong","given":"Susan J."},{"family":"Parkin","given":"Isobel A. P."}],"issued":{"date-parts":[["2021",3]]}}}],"schema":"https://github.com/citation-style-language/schema/raw/master/csl-citation.json"} </w:instrText>
      </w:r>
      <w:r w:rsidR="00501597">
        <w:rPr>
          <w:sz w:val="24"/>
          <w:szCs w:val="24"/>
        </w:rPr>
        <w:fldChar w:fldCharType="separate"/>
      </w:r>
      <w:r w:rsidR="00501597" w:rsidRPr="00501597">
        <w:rPr>
          <w:rFonts w:ascii="Calibri" w:cs="Calibri"/>
          <w:sz w:val="24"/>
        </w:rPr>
        <w:t xml:space="preserve">(Higgins </w:t>
      </w:r>
      <w:r w:rsidR="00501597" w:rsidRPr="00501597">
        <w:rPr>
          <w:rFonts w:ascii="Calibri" w:cs="Calibri"/>
          <w:i/>
          <w:iCs/>
          <w:sz w:val="24"/>
        </w:rPr>
        <w:t>et al.</w:t>
      </w:r>
      <w:r w:rsidR="00501597" w:rsidRPr="00501597">
        <w:rPr>
          <w:rFonts w:ascii="Calibri" w:cs="Calibri"/>
          <w:sz w:val="24"/>
        </w:rPr>
        <w:t xml:space="preserve"> 2021)</w:t>
      </w:r>
      <w:r w:rsidR="00501597">
        <w:rPr>
          <w:sz w:val="24"/>
          <w:szCs w:val="24"/>
        </w:rPr>
        <w:fldChar w:fldCharType="end"/>
      </w:r>
      <w:r w:rsidRPr="00AC70B6">
        <w:rPr>
          <w:sz w:val="24"/>
          <w:szCs w:val="24"/>
        </w:rPr>
        <w:t xml:space="preserve">. </w:t>
      </w:r>
      <w:del w:id="10" w:author="Julin Maloof" w:date="2022-10-04T15:22:00Z">
        <w:r w:rsidRPr="00AC70B6" w:rsidDel="00501597">
          <w:rPr>
            <w:sz w:val="24"/>
            <w:szCs w:val="24"/>
          </w:rPr>
          <w:delText xml:space="preserve">The exact mechanisms of this process are still </w:delText>
        </w:r>
        <w:r w:rsidDel="00501597">
          <w:rPr>
            <w:sz w:val="24"/>
            <w:szCs w:val="24"/>
          </w:rPr>
          <w:delText xml:space="preserve">unknown; however, </w:delText>
        </w:r>
        <w:r w:rsidRPr="00AC70B6" w:rsidDel="00501597">
          <w:rPr>
            <w:sz w:val="24"/>
            <w:szCs w:val="24"/>
          </w:rPr>
          <w:delText>the process</w:delText>
        </w:r>
      </w:del>
      <w:ins w:id="11" w:author="Julin Maloof" w:date="2022-10-04T15:22:00Z">
        <w:r w:rsidR="00501597">
          <w:rPr>
            <w:sz w:val="24"/>
            <w:szCs w:val="24"/>
          </w:rPr>
          <w:t>Ho</w:t>
        </w:r>
      </w:ins>
      <w:ins w:id="12" w:author="Julin Maloof" w:date="2022-10-04T15:23:00Z">
        <w:r w:rsidR="00501597">
          <w:rPr>
            <w:sz w:val="24"/>
            <w:szCs w:val="24"/>
          </w:rPr>
          <w:t>moeologous exchange</w:t>
        </w:r>
      </w:ins>
      <w:r w:rsidRPr="00AC70B6">
        <w:rPr>
          <w:sz w:val="24"/>
          <w:szCs w:val="24"/>
        </w:rPr>
        <w:t xml:space="preserve"> is thought to be a driving factor in the large amount of diversity found within </w:t>
      </w:r>
      <w:r w:rsidRPr="00AC70B6">
        <w:rPr>
          <w:i/>
          <w:sz w:val="24"/>
          <w:szCs w:val="24"/>
        </w:rPr>
        <w:t>B. napus</w:t>
      </w:r>
      <w:ins w:id="13" w:author="Julin Maloof" w:date="2022-10-04T15:54:00Z">
        <w:r w:rsidR="00501597">
          <w:rPr>
            <w:iCs/>
            <w:sz w:val="24"/>
            <w:szCs w:val="24"/>
          </w:rPr>
          <w:t xml:space="preserve"> </w:t>
        </w:r>
      </w:ins>
      <w:r w:rsidR="00501597">
        <w:rPr>
          <w:iCs/>
          <w:sz w:val="24"/>
          <w:szCs w:val="24"/>
        </w:rPr>
        <w:fldChar w:fldCharType="begin"/>
      </w:r>
      <w:r w:rsidR="00DB2189">
        <w:rPr>
          <w:iCs/>
          <w:sz w:val="24"/>
          <w:szCs w:val="24"/>
        </w:rPr>
        <w:instrText xml:space="preserve"> ADDIN ZOTERO_ITEM CSL_CITATION {"citationID":"8CnqRvJu","properties":{"formattedCitation":"(Gaeta {\\i{}et al.} 2007; Stein {\\i{}et al.} 2017; Lloyd {\\i{}et al.} 2018; Hurgobin {\\i{}et al.} 2018; Higgins {\\i{}et al.} 2018; Raman {\\i{}et al.} 2022)","plainCitation":"(Gaeta et al. 2007; Stein et al. 2017; Lloyd et al. 2018; Hurgobin et al. 2018; Higgins et al. 2018; Raman et al. 2022)","noteIndex":0},"citationItems":[{"id":"7V9yKnA2/cIQqMZfb","uris":["http://zotero.org/users/2164972/items/726F8Q64"],"itemData":{"id":19015,"type":"article-journal","abstract":"Many previous studies have provided evidence for genome changes in polyploids, but there are little data on the overall population dynamics of genome change and whether it causes phenotypic variability. We analyzed genetic, epigenetic, gene expression, and phenotypic changes in approximately 50 resynthesized Brassica napus lines independently derived by hybridizing double haploids of Brassica oleracea and Brassica rapa. A previous analysis of the first generation (S0) found that genetic changes were rare, and cytosine methylation changes were frequent. Our analysis of a later generation found that most S0 methylation changes remained fixed in their S5 progeny, although there were some reversions and new methylation changes. Genetic changes were much more frequent in the S5 generation, occurring in every line with lines normally distributed for number of changes. Genetic changes were detected on 36 of the 38 chromosomes of the S5 allopolyploids and were not random across the genome. DNA fragment losses within lines often occurred at linked marker loci, and most fragment losses co-occurred with intensification of signal from homoeologous markers, indicating that the changes were due to homoeologous nonreciprocal transpositions (HNRTs). HNRTs between chromosomes A1 and C1 initiated in early generations, occurred in successive generations, and segregated, consistent with a recombination mechanism. HNRTs and deletions were correlated with qualitative changes in the expression of specific homoeologous genes and anonymous cDNA amplified fragment length polymorphisms and with phenotypic variation among S5 polyploids. Our data indicate that exchanges among homoeologous chromosomes are a major mechanism creating novel allele combinations and phenotypic variation in newly formed B. napus polyploids.","container-title":"The Plant Cell","DOI":"10.1105/tpc.107.054346","ISSN":"1040-4651","issue":"11","journalAbbreviation":"Plant Cell","language":"eng","note":"PMID: 18024568\nPMCID: PMC2174891","page":"3403-3417","source":"PubMed","title":"Genomic changes in resynthesized Brassica napus and their effect on gene expression and phenotype","volume":"19","author":[{"family":"Gaeta","given":"Robert T."},{"family":"Pires","given":"J. Chris"},{"family":"Iniguez-Luy","given":"Federico"},{"family":"Leon","given":"Enrique"},{"family":"Osborn","given":"Thomas C."}],"issued":{"date-parts":[["2007",11]]}}},{"id":1589,"uris":["http://zotero.org/users/5857934/items/YWZYUEZ2"],"itemData":{"id":1589,"type":"article-journal","abstract":"Genomic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Journal","DOI":"https://doi.org/10.1111/pbi.12732","ISSN":"1467-7652","issue":"11","language":"en","license":"© 2017 The Authors. Plant Biotechnology Journal published by Society for Experimental Biology and The Association of Applied Biologists and John Wiley &amp; Sons Ltd.","note":"_eprint: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J."}],"issued":{"date-parts":[["2017"]]}}},{"id":"7V9yKnA2/gvyZphap","uris":["http://zotero.org/users/2164972/items/ERF3585L"],"itemData":{"id":19010,"type":"article-journal","abstract":"Structural variation is a major source of genetic diversity and an important substrate for selection. In allopolyploids, homoeologous exchanges (i.e. between the constituent subgenomes) are a very frequent type of structural variant. However, their direct impact on gene content and gene expression had not been determined. Here, we used a tissue-specific mRNA-Seq dataset to measure the consequences of homoeologous exchanges (HE) on gene expression in Brassica napus, a representative allotetraploid crop. We demonstrate that expression changes are proportional to the change in gene copy number triggered by the HEs. Thus, when homoeologous gene pairs have unbalanced transcriptional contributions before the HE, duplication of one copy does not accurately compensate for loss of the other and combined homoeologue expression also changes. These effects are, however, mitigated over time. This study sheds light on the origins, timing and functional consequences of homeologous exchanges in allopolyploids. It demonstrates that the interplay between new structural variation and the resulting impacts on gene expression, influences allopolyploid genome evolution.","container-title":"The New Phytologist","DOI":"10.1111/nph.14836","ISSN":"1469-8137","issue":"1","journalAbbreviation":"New Phytol","language":"eng","note":"PMID: 29034956","page":"367-377","source":"PubMed","title":"Homoeologous exchanges cause extensive dosage-dependent gene expression changes in an allopolyploid crop","volume":"217","author":[{"family":"Lloyd","given":"Andrew"},{"family":"Blary","given":"Aurélien"},{"family":"Charif","given":"Delphine"},{"family":"Charpentier","given":"Catherine"},{"family":"Tran","given":"Joseph"},{"family":"Balzergue","given":"Sandrine"},{"family":"Delannoy","given":"Etienne"},{"family":"Rigaill","given":"Guillem"},{"family":"Jenczewski","given":"Eric"}],"issued":{"date-parts":[["2018",1]]}}},{"id":"7V9yKnA2/iU8mtoiR","uris":["http://zotero.org/users/2164972/items/YD57HZYU"],"itemData":{"id":19007,"type":"article-journal","abstract":"Homoeologous exchanges (HEs) have been shown to generate novel gene combinations and phenotypes in a range of polyploid species. Gene presence/absence variation (PAV) is also a major contributor to genetic diversity. In this study, we show that there is an association between these two events, particularly in recent Brassica napus synthetic accessions, and that these represent a novel source of genetic diversity, which can be captured for the improvement of this important crop species. By assembling the pangenome of B. napus, we show that 38% of the genes display PAV behaviour, with some of these variable genes predicted to be involved in important agronomic traits including flowering time, disease resistance, acyl lipid metabolism and glucosinolate metabolism. This study is a first and provides a detailed characterization of the association between HEs and PAVs in B. napus at the pangenome level.","container-title":"Plant Biotechnology Journal","DOI":"10.1111/pbi.12867","ISSN":"1467-7652","issue":"7","journalAbbreviation":"Plant Biotechnol J","language":"eng","note":"PMID: 29205771\nPMCID: PMC5999312","page":"1265-1274","source":"PubMed","title":"Homoeologous exchange is a major cause of gene presence/absence variation in the amphidiploid Brassica napus","volume":"16","author":[{"family":"Hurgobin","given":"Bhavna"},{"family":"Golicz","given":"Agnieszka A."},{"family":"Bayer","given":"Philipp E."},{"family":"Chan","given":"Chon-Kit Kenneth"},{"family":"Tirnaz","given":"Soodeh"},{"family":"Dolatabadian","given":"Aria"},{"family":"Schiessl","given":"Sarah V."},{"family":"Samans","given":"Birgit"},{"family":"Montenegro","given":"Juan D."},{"family":"Parkin","given":"Isobel A. P."},{"family":"Pires","given":"J. Chris"},{"family":"Chalhoub","given":"Boulos"},{"family":"King","given":"Graham J."},{"family":"Snowdon","given":"Rod"},{"family":"Batley","given":"Jacqueline"},{"family":"Edwards","given":"David"}],"issued":{"date-parts":[["2018",7]]}}},{"id":"7V9yKnA2/uOrr0BQn","uris":["http://zotero.org/users/2164972/items/RHB9NTZT"],"itemData":{"id":19004,"type":"article-journal","abstract":"The heavy selection pressure due to intensive breeding of Brassica napus has created a narrow gene pool, limiting the ability to produce improved varieties through crosses between B. napus cultivars. One mechanism that has contributed to the adaptation of important agronomic traits in the allotetraploid B. napus has been chromosomal rearrangements resulting from homoeologous recombination between the constituent A and C diploid genomes. Determining the rate and distribution of such events in natural B. napus will assist efforts to understand and potentially manipulate this phenomenon. The Brassica high-density 60K SNP array, which provides genome-wide coverage for assessment of recombination events, was used to assay 254 individuals derived from 11 diverse cultivated spring type B. napus These analyses identified reciprocal allele gain and loss between the A and C genomes and allowed visualization of de novo homoeologous recombination events across the B. napus genome. The events ranged from loss/gain of 0.09 Mb to entire chromosomes, with almost 5% aneuploidy observed across all gametes. There was a bias toward sub-telomeric exchanges leading to genome homogenization at chromosome termini. The A genome replaced the C genome in 66% of events, and also featured more dominantly in gain of whole chromosomes. These analyses indicate de novo homoeologous recombination is a continuous source of variation in established Brassica napus and the rate of observed events appears to vary with genetic background. The Brassica 60K SNP array will be a useful tool in further study and manipulation of this phenomenon.","container-title":"G3 (Bethesda, Md.)","DOI":"10.1534/g3.118.200118","ISSN":"2160-1836","issue":"8","journalAbbreviation":"G3 (Bethesda)","language":"eng","note":"PMID: 29907649\nPMCID: PMC6071606","page":"2673-2683","source":"PubMed","title":"Detecting de Novo Homoeologous Recombination Events in Cultivated Brassica napus Using a Genome-Wide SNP Array","volume":"8","author":[{"family":"Higgins","given":"Erin E."},{"family":"Clarke","given":"Wayne E."},{"family":"Howell","given":"Elaine C."},{"family":"Armstrong","given":"Susan J."},{"family":"Parkin","given":"Isobel A. P."}],"issued":{"date-parts":[["2018",7,31]]}}},{"id":"7V9yKnA2/IHmVnCPr","uris":["http://zotero.org/users/2164972/items/BQ7C2CJU"],"itemData":{"id":19001,"type":"article-journal","abstract":"Canola varieties exhibit variation in drought avoidance and drought escape traits, reflecting adaptation to water-deficit environments. Our understanding of underlying genes and their interaction across environments in improving crop productivity is limited. A doubled haploid population was analysed to identify quantitative trait loci (QTL) associated with water-use efficiency (WUE) related traits. High WUE in the vegetative phase was associated with low seed yield. Based on the resequenced parental genome data, we developed sequence-capture-based markers and validated their linkage with carbon isotope discrimination (Δ13 C) in an F2 population. RNA sequencing was performed to determine the expression of candidate genes underlying Δ13 C QTL. QTL contributing to main and QTL × environment interaction effects for Δ13 C and yield were identified. One multiple-trait QTL for Δ13 C, days to flower, plant height, and seed yield was identified on chromosome A09. Interestingly, this QTL region overlapped with a homoeologous exchange (HE) event, suggesting its association with the multiple traits. Transcriptome analysis revealed 121 significantly differentially expressed genes underlying Δ13 C QTL on A09 and C09, including in HE regions. Sorting out the negative relationship between vegetative WUE and seed yield is a priority. Genetic and genomic resources and knowledge so developed could improve canola WUE and yield.","container-title":"Plant, Cell &amp; Environment","DOI":"10.1111/pce.14337","ISSN":"1365-3040","issue":"7","journalAbbreviation":"Plant Cell Environ","language":"eng","note":"PMID: 35445756\nPMCID: PMC9325393","page":"2019-2036","source":"PubMed","title":"Multienvironment QTL analysis delineates a major locus associated with homoeologous exchanges for water-use efficiency and seed yield in canola","volume":"45","author":[{"family":"Raman","given":"Harsh"},{"family":"Raman","given":"Rosy"},{"family":"Pirathiban","given":"Ramethaa"},{"family":"McVittie","given":"Brett"},{"family":"Sharma","given":"Niharika"},{"family":"Liu","given":"Shengyi"},{"family":"Qiu","given":"Yu"},{"family":"Zhu","given":"Anyu"},{"family":"Kilian","given":"Andrzej"},{"family":"Cullis","given":"Brian"},{"family":"Farquhar","given":"Graham D."},{"family":"Stuart-Williams","given":"Hilary"},{"family":"White","given":"Rosemary"},{"family":"Tabah","given":"David"},{"family":"Easton","given":"Andrew"},{"family":"Zhang","given":"Yuanyuan"}],"issued":{"date-parts":[["2022",7]]}}}],"schema":"https://github.com/citation-style-language/schema/raw/master/csl-citation.json"} </w:instrText>
      </w:r>
      <w:r w:rsidR="00501597">
        <w:rPr>
          <w:iCs/>
          <w:sz w:val="24"/>
          <w:szCs w:val="24"/>
        </w:rPr>
        <w:fldChar w:fldCharType="separate"/>
      </w:r>
      <w:r w:rsidR="00501597" w:rsidRPr="00501597">
        <w:rPr>
          <w:rFonts w:ascii="Calibri" w:cs="Calibri"/>
          <w:sz w:val="24"/>
        </w:rPr>
        <w:t xml:space="preserve">(Gaeta </w:t>
      </w:r>
      <w:r w:rsidR="00501597" w:rsidRPr="00501597">
        <w:rPr>
          <w:rFonts w:ascii="Calibri" w:cs="Calibri"/>
          <w:i/>
          <w:iCs/>
          <w:sz w:val="24"/>
        </w:rPr>
        <w:t>et al.</w:t>
      </w:r>
      <w:r w:rsidR="00501597" w:rsidRPr="00501597">
        <w:rPr>
          <w:rFonts w:ascii="Calibri" w:cs="Calibri"/>
          <w:sz w:val="24"/>
        </w:rPr>
        <w:t xml:space="preserve"> 2007; Stein </w:t>
      </w:r>
      <w:r w:rsidR="00501597" w:rsidRPr="00501597">
        <w:rPr>
          <w:rFonts w:ascii="Calibri" w:cs="Calibri"/>
          <w:i/>
          <w:iCs/>
          <w:sz w:val="24"/>
        </w:rPr>
        <w:t>et al.</w:t>
      </w:r>
      <w:r w:rsidR="00501597" w:rsidRPr="00501597">
        <w:rPr>
          <w:rFonts w:ascii="Calibri" w:cs="Calibri"/>
          <w:sz w:val="24"/>
        </w:rPr>
        <w:t xml:space="preserve"> 2017; Lloyd </w:t>
      </w:r>
      <w:r w:rsidR="00501597" w:rsidRPr="00501597">
        <w:rPr>
          <w:rFonts w:ascii="Calibri" w:cs="Calibri"/>
          <w:i/>
          <w:iCs/>
          <w:sz w:val="24"/>
        </w:rPr>
        <w:t>et al.</w:t>
      </w:r>
      <w:r w:rsidR="00501597" w:rsidRPr="00501597">
        <w:rPr>
          <w:rFonts w:ascii="Calibri" w:cs="Calibri"/>
          <w:sz w:val="24"/>
        </w:rPr>
        <w:t xml:space="preserve"> 2018; </w:t>
      </w:r>
      <w:proofErr w:type="spellStart"/>
      <w:r w:rsidR="00501597" w:rsidRPr="00501597">
        <w:rPr>
          <w:rFonts w:ascii="Calibri" w:cs="Calibri"/>
          <w:sz w:val="24"/>
        </w:rPr>
        <w:t>Hurgobin</w:t>
      </w:r>
      <w:proofErr w:type="spellEnd"/>
      <w:r w:rsidR="00501597" w:rsidRPr="00501597">
        <w:rPr>
          <w:rFonts w:ascii="Calibri" w:cs="Calibri"/>
          <w:sz w:val="24"/>
        </w:rPr>
        <w:t xml:space="preserve"> </w:t>
      </w:r>
      <w:r w:rsidR="00501597" w:rsidRPr="00501597">
        <w:rPr>
          <w:rFonts w:ascii="Calibri" w:cs="Calibri"/>
          <w:i/>
          <w:iCs/>
          <w:sz w:val="24"/>
        </w:rPr>
        <w:t>et al.</w:t>
      </w:r>
      <w:r w:rsidR="00501597" w:rsidRPr="00501597">
        <w:rPr>
          <w:rFonts w:ascii="Calibri" w:cs="Calibri"/>
          <w:sz w:val="24"/>
        </w:rPr>
        <w:t xml:space="preserve"> 2018; Higgins </w:t>
      </w:r>
      <w:r w:rsidR="00501597" w:rsidRPr="00501597">
        <w:rPr>
          <w:rFonts w:ascii="Calibri" w:cs="Calibri"/>
          <w:i/>
          <w:iCs/>
          <w:sz w:val="24"/>
        </w:rPr>
        <w:t>et al.</w:t>
      </w:r>
      <w:r w:rsidR="00501597" w:rsidRPr="00501597">
        <w:rPr>
          <w:rFonts w:ascii="Calibri" w:cs="Calibri"/>
          <w:sz w:val="24"/>
        </w:rPr>
        <w:t xml:space="preserve"> 2018; Raman </w:t>
      </w:r>
      <w:r w:rsidR="00501597" w:rsidRPr="00501597">
        <w:rPr>
          <w:rFonts w:ascii="Calibri" w:cs="Calibri"/>
          <w:i/>
          <w:iCs/>
          <w:sz w:val="24"/>
        </w:rPr>
        <w:t>et al.</w:t>
      </w:r>
      <w:r w:rsidR="00501597" w:rsidRPr="00501597">
        <w:rPr>
          <w:rFonts w:ascii="Calibri" w:cs="Calibri"/>
          <w:sz w:val="24"/>
        </w:rPr>
        <w:t xml:space="preserve"> 2022)</w:t>
      </w:r>
      <w:r w:rsidR="00501597">
        <w:rPr>
          <w:iCs/>
          <w:sz w:val="24"/>
          <w:szCs w:val="24"/>
        </w:rPr>
        <w:fldChar w:fldCharType="end"/>
      </w:r>
      <w:r w:rsidRPr="00AC70B6">
        <w:rPr>
          <w:sz w:val="24"/>
          <w:szCs w:val="24"/>
        </w:rPr>
        <w:t xml:space="preserve">. </w:t>
      </w:r>
      <w:r>
        <w:rPr>
          <w:sz w:val="24"/>
          <w:szCs w:val="24"/>
        </w:rPr>
        <w:t>Consequently,</w:t>
      </w:r>
      <w:r w:rsidRPr="00AC70B6">
        <w:rPr>
          <w:sz w:val="24"/>
          <w:szCs w:val="24"/>
        </w:rPr>
        <w:t xml:space="preserve"> it</w:t>
      </w:r>
      <w:del w:id="14" w:author="Julin Maloof" w:date="2022-11-16T17:25:00Z">
        <w:r w:rsidRPr="00AC70B6" w:rsidDel="00695C09">
          <w:rPr>
            <w:sz w:val="24"/>
            <w:szCs w:val="24"/>
          </w:rPr>
          <w:delText xml:space="preserve"> has been </w:delText>
        </w:r>
        <w:r w:rsidDel="00695C09">
          <w:rPr>
            <w:sz w:val="24"/>
            <w:szCs w:val="24"/>
          </w:rPr>
          <w:delText>challenging</w:delText>
        </w:r>
        <w:r w:rsidRPr="00AC70B6" w:rsidDel="00695C09">
          <w:rPr>
            <w:sz w:val="24"/>
            <w:szCs w:val="24"/>
          </w:rPr>
          <w:delText xml:space="preserve"> to generate a standard public consensus genome assembly for </w:delText>
        </w:r>
        <w:r w:rsidRPr="00AC70B6" w:rsidDel="00695C09">
          <w:rPr>
            <w:i/>
            <w:sz w:val="24"/>
            <w:szCs w:val="24"/>
          </w:rPr>
          <w:delText>B. napu</w:delText>
        </w:r>
      </w:del>
      <w:ins w:id="15" w:author="Julin Maloof" w:date="2022-11-16T17:25:00Z">
        <w:r w:rsidR="00695C09">
          <w:rPr>
            <w:sz w:val="24"/>
            <w:szCs w:val="24"/>
          </w:rPr>
          <w:t xml:space="preserve"> </w:t>
        </w:r>
      </w:ins>
      <w:ins w:id="16" w:author="Julin Maloof" w:date="2022-11-16T17:26:00Z">
        <w:r w:rsidR="00695C09">
          <w:rPr>
            <w:sz w:val="24"/>
            <w:szCs w:val="24"/>
          </w:rPr>
          <w:t xml:space="preserve">is important to have genome assemblies from multiple different </w:t>
        </w:r>
        <w:r w:rsidR="00695C09">
          <w:rPr>
            <w:i/>
            <w:iCs/>
            <w:sz w:val="24"/>
            <w:szCs w:val="24"/>
          </w:rPr>
          <w:t xml:space="preserve">B. napus </w:t>
        </w:r>
        <w:r w:rsidR="00695C09">
          <w:rPr>
            <w:sz w:val="24"/>
            <w:szCs w:val="24"/>
          </w:rPr>
          <w:t>varieties as an aid to building a pan</w:t>
        </w:r>
      </w:ins>
      <w:ins w:id="17" w:author="Julin Maloof" w:date="2022-11-16T17:27:00Z">
        <w:r w:rsidR="009A3B12">
          <w:rPr>
            <w:sz w:val="24"/>
            <w:szCs w:val="24"/>
          </w:rPr>
          <w:t>-</w:t>
        </w:r>
      </w:ins>
      <w:ins w:id="18" w:author="Julin Maloof" w:date="2022-11-16T17:26:00Z">
        <w:r w:rsidR="00695C09">
          <w:rPr>
            <w:sz w:val="24"/>
            <w:szCs w:val="24"/>
          </w:rPr>
          <w:t>genome for this species</w:t>
        </w:r>
      </w:ins>
      <w:del w:id="19" w:author="Julin Maloof" w:date="2022-11-16T17:26:00Z">
        <w:r w:rsidRPr="00AC70B6" w:rsidDel="00695C09">
          <w:rPr>
            <w:i/>
            <w:sz w:val="24"/>
            <w:szCs w:val="24"/>
          </w:rPr>
          <w:delText>s</w:delText>
        </w:r>
      </w:del>
      <w:r w:rsidRPr="00AC70B6">
        <w:rPr>
          <w:sz w:val="24"/>
          <w:szCs w:val="24"/>
        </w:rPr>
        <w:t>.</w:t>
      </w:r>
    </w:p>
    <w:p w14:paraId="26DF9B98" w14:textId="38774961" w:rsidR="006F7C41" w:rsidRDefault="61F9FF4D" w:rsidP="61F9FF4D">
      <w:pPr>
        <w:spacing w:line="480" w:lineRule="auto"/>
        <w:ind w:firstLine="720"/>
        <w:rPr>
          <w:sz w:val="24"/>
          <w:szCs w:val="24"/>
        </w:rPr>
      </w:pPr>
      <w:r w:rsidRPr="61F9FF4D">
        <w:rPr>
          <w:sz w:val="24"/>
          <w:szCs w:val="24"/>
        </w:rPr>
        <w:t>In 2014, a</w:t>
      </w:r>
      <w:commentRangeStart w:id="20"/>
      <w:commentRangeEnd w:id="20"/>
      <w:r w:rsidR="004E6219">
        <w:rPr>
          <w:rStyle w:val="CommentReference"/>
        </w:rPr>
        <w:commentReference w:id="20"/>
      </w:r>
      <w:r w:rsidR="0020732B">
        <w:rPr>
          <w:sz w:val="24"/>
          <w:szCs w:val="24"/>
        </w:rPr>
        <w:t xml:space="preserve"> </w:t>
      </w:r>
      <w:r w:rsidRPr="61F9FF4D">
        <w:rPr>
          <w:sz w:val="24"/>
          <w:szCs w:val="24"/>
        </w:rPr>
        <w:t xml:space="preserve">genomic reference assembly for </w:t>
      </w:r>
      <w:r w:rsidRPr="61F9FF4D">
        <w:rPr>
          <w:i/>
          <w:iCs/>
          <w:sz w:val="24"/>
          <w:szCs w:val="24"/>
        </w:rPr>
        <w:t>B. napus</w:t>
      </w:r>
      <w:r w:rsidRPr="61F9FF4D">
        <w:rPr>
          <w:sz w:val="24"/>
          <w:szCs w:val="24"/>
        </w:rPr>
        <w:t xml:space="preserve"> was released to the public </w:t>
      </w:r>
      <w:r w:rsidR="004E6219" w:rsidRPr="61F9FF4D">
        <w:rPr>
          <w:sz w:val="24"/>
          <w:szCs w:val="24"/>
        </w:rPr>
        <w:fldChar w:fldCharType="begin"/>
      </w:r>
      <w:r w:rsidR="00DB2189">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4E6219" w:rsidRPr="61F9FF4D">
        <w:rPr>
          <w:sz w:val="24"/>
          <w:szCs w:val="24"/>
        </w:rPr>
        <w:fldChar w:fldCharType="separate"/>
      </w:r>
      <w:r w:rsidRPr="61F9FF4D">
        <w:rPr>
          <w:rFonts w:ascii="Calibri" w:hAnsi="Calibri" w:cs="Calibri"/>
          <w:sz w:val="24"/>
          <w:szCs w:val="24"/>
        </w:rPr>
        <w:t>(</w:t>
      </w:r>
      <w:proofErr w:type="spellStart"/>
      <w:r w:rsidRPr="61F9FF4D">
        <w:rPr>
          <w:rFonts w:ascii="Calibri" w:hAnsi="Calibri" w:cs="Calibri"/>
          <w:sz w:val="24"/>
          <w:szCs w:val="24"/>
        </w:rPr>
        <w:t>Chalhoub</w:t>
      </w:r>
      <w:proofErr w:type="spellEnd"/>
      <w:r w:rsidRPr="61F9FF4D">
        <w:rPr>
          <w:rFonts w:ascii="Calibri" w:hAnsi="Calibri" w:cs="Calibri"/>
          <w:sz w:val="24"/>
          <w:szCs w:val="24"/>
        </w:rPr>
        <w:t xml:space="preserve"> </w:t>
      </w:r>
      <w:r w:rsidRPr="61F9FF4D">
        <w:rPr>
          <w:rFonts w:ascii="Calibri" w:hAnsi="Calibri" w:cs="Calibri"/>
          <w:i/>
          <w:iCs/>
          <w:sz w:val="24"/>
          <w:szCs w:val="24"/>
        </w:rPr>
        <w:t>et al.</w:t>
      </w:r>
      <w:r w:rsidRPr="61F9FF4D">
        <w:rPr>
          <w:rFonts w:ascii="Calibri" w:hAnsi="Calibri" w:cs="Calibri"/>
          <w:sz w:val="24"/>
          <w:szCs w:val="24"/>
        </w:rPr>
        <w:t xml:space="preserve"> 2014)</w:t>
      </w:r>
      <w:r w:rsidR="004E6219" w:rsidRPr="61F9FF4D">
        <w:rPr>
          <w:sz w:val="24"/>
          <w:szCs w:val="24"/>
        </w:rPr>
        <w:fldChar w:fldCharType="end"/>
      </w:r>
      <w:r w:rsidRPr="61F9FF4D">
        <w:rPr>
          <w:sz w:val="24"/>
          <w:szCs w:val="24"/>
        </w:rPr>
        <w:t>.</w:t>
      </w:r>
      <w:commentRangeStart w:id="21"/>
      <w:commentRangeStart w:id="22"/>
      <w:commentRangeStart w:id="23"/>
      <w:r w:rsidRPr="61F9FF4D">
        <w:rPr>
          <w:sz w:val="24"/>
          <w:szCs w:val="24"/>
        </w:rPr>
        <w:t xml:space="preserve"> This assembly, herein referred to as Darmor-</w:t>
      </w:r>
      <w:proofErr w:type="spellStart"/>
      <w:r w:rsidRPr="61F9FF4D">
        <w:rPr>
          <w:sz w:val="24"/>
          <w:szCs w:val="24"/>
        </w:rPr>
        <w:t>bzh</w:t>
      </w:r>
      <w:proofErr w:type="spellEnd"/>
      <w:r w:rsidRPr="61F9FF4D">
        <w:rPr>
          <w:sz w:val="24"/>
          <w:szCs w:val="24"/>
        </w:rPr>
        <w:t xml:space="preserve">, was generated using short read sequencing data. Due to challenges associated with assembling and scaffolding short reads and the high similarity between the two </w:t>
      </w:r>
      <w:proofErr w:type="spellStart"/>
      <w:r w:rsidRPr="61F9FF4D">
        <w:rPr>
          <w:sz w:val="24"/>
          <w:szCs w:val="24"/>
        </w:rPr>
        <w:t>subgenomes</w:t>
      </w:r>
      <w:proofErr w:type="spellEnd"/>
      <w:r w:rsidRPr="61F9FF4D">
        <w:rPr>
          <w:sz w:val="24"/>
          <w:szCs w:val="24"/>
        </w:rPr>
        <w:t xml:space="preserve">, a significant portion of the genome could not be confidently anchored in the assembly and was left </w:t>
      </w:r>
      <w:proofErr w:type="spellStart"/>
      <w:r w:rsidRPr="61F9FF4D">
        <w:rPr>
          <w:sz w:val="24"/>
          <w:szCs w:val="24"/>
        </w:rPr>
        <w:t>unscaffolded</w:t>
      </w:r>
      <w:proofErr w:type="spellEnd"/>
      <w:r w:rsidR="004C38D4">
        <w:rPr>
          <w:sz w:val="24"/>
          <w:szCs w:val="24"/>
        </w:rPr>
        <w:t xml:space="preserve"> (Table 1)</w:t>
      </w:r>
      <w:r w:rsidRPr="61F9FF4D">
        <w:rPr>
          <w:sz w:val="24"/>
          <w:szCs w:val="24"/>
        </w:rPr>
        <w:t xml:space="preserve">. </w:t>
      </w:r>
      <w:commentRangeEnd w:id="21"/>
      <w:r w:rsidR="004E6219">
        <w:rPr>
          <w:rStyle w:val="CommentReference"/>
        </w:rPr>
        <w:commentReference w:id="21"/>
      </w:r>
      <w:commentRangeEnd w:id="22"/>
      <w:r w:rsidR="00993BB5">
        <w:rPr>
          <w:rStyle w:val="CommentReference"/>
        </w:rPr>
        <w:commentReference w:id="22"/>
      </w:r>
      <w:commentRangeEnd w:id="23"/>
      <w:r w:rsidR="00110B8C">
        <w:rPr>
          <w:rStyle w:val="CommentReference"/>
        </w:rPr>
        <w:commentReference w:id="23"/>
      </w:r>
      <w:r w:rsidRPr="61F9FF4D">
        <w:rPr>
          <w:sz w:val="24"/>
          <w:szCs w:val="24"/>
        </w:rPr>
        <w:t>Since the release of the Darmor-</w:t>
      </w:r>
      <w:proofErr w:type="spellStart"/>
      <w:r w:rsidRPr="61F9FF4D">
        <w:rPr>
          <w:sz w:val="24"/>
          <w:szCs w:val="24"/>
        </w:rPr>
        <w:t>bzh</w:t>
      </w:r>
      <w:proofErr w:type="spellEnd"/>
      <w:r w:rsidRPr="61F9FF4D">
        <w:rPr>
          <w:sz w:val="24"/>
          <w:szCs w:val="24"/>
        </w:rPr>
        <w:t xml:space="preserve"> assembly, new </w:t>
      </w:r>
      <w:proofErr w:type="gramStart"/>
      <w:r w:rsidRPr="61F9FF4D">
        <w:rPr>
          <w:sz w:val="24"/>
          <w:szCs w:val="24"/>
        </w:rPr>
        <w:t>sequencing</w:t>
      </w:r>
      <w:proofErr w:type="gramEnd"/>
      <w:r w:rsidRPr="61F9FF4D">
        <w:rPr>
          <w:sz w:val="24"/>
          <w:szCs w:val="24"/>
        </w:rPr>
        <w:t xml:space="preserve"> and assembly strategies, including long reads, linked-reads, and proximity data, have become available and fiscally feasible. Recently, new </w:t>
      </w:r>
      <w:r w:rsidRPr="61F9FF4D">
        <w:rPr>
          <w:i/>
          <w:iCs/>
          <w:sz w:val="24"/>
          <w:szCs w:val="24"/>
        </w:rPr>
        <w:t xml:space="preserve">B. napus </w:t>
      </w:r>
      <w:r w:rsidRPr="61F9FF4D">
        <w:rPr>
          <w:sz w:val="24"/>
          <w:szCs w:val="24"/>
        </w:rPr>
        <w:t xml:space="preserve">genomes using these technologies have been released to the public </w:t>
      </w:r>
      <w:r w:rsidR="004E6219" w:rsidRPr="61F9FF4D">
        <w:rPr>
          <w:sz w:val="24"/>
          <w:szCs w:val="24"/>
        </w:rPr>
        <w:fldChar w:fldCharType="begin"/>
      </w:r>
      <w:r w:rsidR="00DB2189">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DB2189">
        <w:rPr>
          <w:rFonts w:ascii="Cambria Math" w:hAnsi="Cambria Math" w:cs="Cambria Math"/>
          <w:sz w:val="24"/>
          <w:szCs w:val="24"/>
        </w:rPr>
        <w:instrText>∼</w:instrText>
      </w:r>
      <w:r w:rsidR="00DB2189">
        <w:rPr>
          <w:sz w:val="24"/>
          <w:szCs w:val="24"/>
        </w:rPr>
        <w:instrText>16 million</w:instrText>
      </w:r>
      <w:r w:rsidR="00DB2189">
        <w:rPr>
          <w:rFonts w:ascii="Calibri" w:hAnsi="Calibri" w:cs="Calibri"/>
          <w:sz w:val="24"/>
          <w:szCs w:val="24"/>
        </w:rPr>
        <w:instrText> </w:instrText>
      </w:r>
      <w:r w:rsidR="00DB2189">
        <w:rPr>
          <w:sz w:val="24"/>
          <w:szCs w:val="24"/>
        </w:rPr>
        <w:instrText>long reads representing 93</w:instrText>
      </w:r>
      <w:r w:rsidR="00DB2189">
        <w:rPr>
          <w:rFonts w:ascii="Calibri" w:hAnsi="Calibri" w:cs="Calibri"/>
          <w:sz w:val="24"/>
          <w:szCs w:val="24"/>
        </w:rPr>
        <w:instrText>×</w:instrText>
      </w:r>
      <w:r w:rsidR="00DB2189">
        <w:rPr>
          <w:sz w:val="24"/>
          <w:szCs w:val="24"/>
        </w:rPr>
        <w:instrText xml:space="preserve"> coverage and, more importantly, 6</w:instrText>
      </w:r>
      <w:r w:rsidR="00DB2189">
        <w:rPr>
          <w:rFonts w:ascii="Calibri" w:hAnsi="Calibri" w:cs="Calibri"/>
          <w:sz w:val="24"/>
          <w:szCs w:val="24"/>
        </w:rPr>
        <w:instrText>×</w:instrText>
      </w:r>
      <w:r w:rsidR="00DB2189">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4E6219" w:rsidRPr="61F9FF4D">
        <w:rPr>
          <w:sz w:val="24"/>
          <w:szCs w:val="24"/>
        </w:rPr>
        <w:fldChar w:fldCharType="separate"/>
      </w:r>
      <w:r w:rsidRPr="61F9FF4D">
        <w:rPr>
          <w:rFonts w:ascii="Calibri" w:hAnsi="Calibri" w:cs="Calibri"/>
          <w:sz w:val="24"/>
          <w:szCs w:val="24"/>
        </w:rPr>
        <w:t xml:space="preserve">(Lee </w:t>
      </w:r>
      <w:r w:rsidRPr="61F9FF4D">
        <w:rPr>
          <w:rFonts w:ascii="Calibri" w:hAnsi="Calibri" w:cs="Calibri"/>
          <w:i/>
          <w:iCs/>
          <w:sz w:val="24"/>
          <w:szCs w:val="24"/>
        </w:rPr>
        <w:t>et al.</w:t>
      </w:r>
      <w:r w:rsidRPr="61F9FF4D">
        <w:rPr>
          <w:rFonts w:ascii="Calibri" w:hAnsi="Calibri" w:cs="Calibri"/>
          <w:sz w:val="24"/>
          <w:szCs w:val="24"/>
        </w:rPr>
        <w:t xml:space="preserve"> 2020; Song </w:t>
      </w:r>
      <w:r w:rsidRPr="61F9FF4D">
        <w:rPr>
          <w:rFonts w:ascii="Calibri" w:hAnsi="Calibri" w:cs="Calibri"/>
          <w:i/>
          <w:iCs/>
          <w:sz w:val="24"/>
          <w:szCs w:val="24"/>
        </w:rPr>
        <w:t>et al.</w:t>
      </w:r>
      <w:r w:rsidRPr="61F9FF4D">
        <w:rPr>
          <w:rFonts w:ascii="Calibri" w:hAnsi="Calibri" w:cs="Calibri"/>
          <w:sz w:val="24"/>
          <w:szCs w:val="24"/>
        </w:rPr>
        <w:t xml:space="preserve"> 2020; Rousseau-</w:t>
      </w:r>
      <w:proofErr w:type="spellStart"/>
      <w:r w:rsidRPr="61F9FF4D">
        <w:rPr>
          <w:rFonts w:ascii="Calibri" w:hAnsi="Calibri" w:cs="Calibri"/>
          <w:sz w:val="24"/>
          <w:szCs w:val="24"/>
        </w:rPr>
        <w:t>Gueutin</w:t>
      </w:r>
      <w:proofErr w:type="spellEnd"/>
      <w:r w:rsidRPr="61F9FF4D">
        <w:rPr>
          <w:rFonts w:ascii="Calibri" w:hAnsi="Calibri" w:cs="Calibri"/>
          <w:sz w:val="24"/>
          <w:szCs w:val="24"/>
        </w:rPr>
        <w:t xml:space="preserve"> </w:t>
      </w:r>
      <w:r w:rsidRPr="61F9FF4D">
        <w:rPr>
          <w:rFonts w:ascii="Calibri" w:hAnsi="Calibri" w:cs="Calibri"/>
          <w:i/>
          <w:iCs/>
          <w:sz w:val="24"/>
          <w:szCs w:val="24"/>
        </w:rPr>
        <w:t>et al.</w:t>
      </w:r>
      <w:r w:rsidRPr="61F9FF4D">
        <w:rPr>
          <w:rFonts w:ascii="Calibri" w:hAnsi="Calibri" w:cs="Calibri"/>
          <w:sz w:val="24"/>
          <w:szCs w:val="24"/>
        </w:rPr>
        <w:t xml:space="preserve"> 2020)</w:t>
      </w:r>
      <w:r w:rsidR="004E6219" w:rsidRPr="61F9FF4D">
        <w:rPr>
          <w:sz w:val="24"/>
          <w:szCs w:val="24"/>
        </w:rPr>
        <w:fldChar w:fldCharType="end"/>
      </w:r>
      <w:r w:rsidRPr="61F9FF4D">
        <w:rPr>
          <w:sz w:val="24"/>
          <w:szCs w:val="24"/>
        </w:rPr>
        <w:t xml:space="preserve">. Concurrently, we generated a genomic assembly for a synthetic </w:t>
      </w:r>
      <w:r w:rsidRPr="61F9FF4D">
        <w:rPr>
          <w:i/>
          <w:iCs/>
          <w:sz w:val="24"/>
          <w:szCs w:val="24"/>
        </w:rPr>
        <w:t>B. napus</w:t>
      </w:r>
      <w:r w:rsidRPr="61F9FF4D">
        <w:rPr>
          <w:sz w:val="24"/>
          <w:szCs w:val="24"/>
        </w:rPr>
        <w:t xml:space="preserve"> that includes multiple previously </w:t>
      </w:r>
      <w:proofErr w:type="spellStart"/>
      <w:r w:rsidRPr="61F9FF4D">
        <w:rPr>
          <w:sz w:val="24"/>
          <w:szCs w:val="24"/>
        </w:rPr>
        <w:t>unscaffolded</w:t>
      </w:r>
      <w:proofErr w:type="spellEnd"/>
      <w:r w:rsidRPr="61F9FF4D">
        <w:rPr>
          <w:sz w:val="24"/>
          <w:szCs w:val="24"/>
        </w:rPr>
        <w:t xml:space="preserve"> sequences </w:t>
      </w:r>
      <w:commentRangeStart w:id="24"/>
      <w:commentRangeStart w:id="25"/>
      <w:commentRangeStart w:id="26"/>
      <w:r w:rsidRPr="61F9FF4D">
        <w:rPr>
          <w:sz w:val="24"/>
          <w:szCs w:val="24"/>
        </w:rPr>
        <w:t>relative to the Darmor-</w:t>
      </w:r>
      <w:proofErr w:type="spellStart"/>
      <w:r w:rsidRPr="61F9FF4D">
        <w:rPr>
          <w:sz w:val="24"/>
          <w:szCs w:val="24"/>
        </w:rPr>
        <w:t>bzh</w:t>
      </w:r>
      <w:proofErr w:type="spellEnd"/>
      <w:r w:rsidRPr="61F9FF4D">
        <w:rPr>
          <w:sz w:val="24"/>
          <w:szCs w:val="24"/>
        </w:rPr>
        <w:t xml:space="preserve"> v4.1 assembly</w:t>
      </w:r>
      <w:commentRangeEnd w:id="24"/>
      <w:r w:rsidR="004E6219">
        <w:rPr>
          <w:rStyle w:val="CommentReference"/>
        </w:rPr>
        <w:commentReference w:id="24"/>
      </w:r>
      <w:commentRangeEnd w:id="25"/>
      <w:r w:rsidR="00FA75BB">
        <w:rPr>
          <w:rStyle w:val="CommentReference"/>
        </w:rPr>
        <w:commentReference w:id="25"/>
      </w:r>
      <w:commentRangeEnd w:id="26"/>
      <w:r w:rsidR="006808E3">
        <w:rPr>
          <w:rStyle w:val="CommentReference"/>
        </w:rPr>
        <w:commentReference w:id="26"/>
      </w:r>
      <w:r w:rsidRPr="61F9FF4D">
        <w:rPr>
          <w:sz w:val="24"/>
          <w:szCs w:val="24"/>
        </w:rPr>
        <w:t>. In addition, this new assembly reveals shared and unique homoeologous exchange events compared to different lines</w:t>
      </w:r>
      <w:r w:rsidRPr="61F9FF4D">
        <w:rPr>
          <w:i/>
          <w:iCs/>
          <w:sz w:val="24"/>
          <w:szCs w:val="24"/>
        </w:rPr>
        <w:t xml:space="preserve"> </w:t>
      </w:r>
      <w:r w:rsidRPr="61F9FF4D">
        <w:rPr>
          <w:sz w:val="24"/>
          <w:szCs w:val="24"/>
        </w:rPr>
        <w:t xml:space="preserve">of </w:t>
      </w:r>
      <w:r w:rsidRPr="61F9FF4D">
        <w:rPr>
          <w:i/>
          <w:iCs/>
          <w:sz w:val="24"/>
          <w:szCs w:val="24"/>
        </w:rPr>
        <w:t>B. napus</w:t>
      </w:r>
      <w:r w:rsidRPr="61F9FF4D">
        <w:rPr>
          <w:sz w:val="24"/>
          <w:szCs w:val="24"/>
        </w:rPr>
        <w:t>.</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3A3B5FD6" w:rsidR="00D22620" w:rsidRPr="00AC70B6" w:rsidRDefault="61F9FF4D" w:rsidP="61F9FF4D">
      <w:pPr>
        <w:spacing w:line="480" w:lineRule="auto"/>
        <w:rPr>
          <w:i/>
          <w:iCs/>
          <w:sz w:val="24"/>
          <w:szCs w:val="24"/>
        </w:rPr>
      </w:pPr>
      <w:r w:rsidRPr="61F9FF4D">
        <w:rPr>
          <w:i/>
          <w:iCs/>
          <w:sz w:val="24"/>
          <w:szCs w:val="24"/>
        </w:rPr>
        <w:t>Creation of Synthetic Brassica napus, Da-Ae</w:t>
      </w:r>
    </w:p>
    <w:p w14:paraId="43204FCD" w14:textId="02E8C2F6" w:rsidR="00D22620" w:rsidRDefault="61F9FF4D" w:rsidP="00D22620">
      <w:pPr>
        <w:spacing w:line="480" w:lineRule="auto"/>
        <w:ind w:firstLine="720"/>
        <w:rPr>
          <w:sz w:val="24"/>
          <w:szCs w:val="24"/>
        </w:rPr>
      </w:pPr>
      <w:r w:rsidRPr="61F9FF4D">
        <w:rPr>
          <w:sz w:val="24"/>
          <w:szCs w:val="24"/>
        </w:rPr>
        <w:t xml:space="preserve">The synthetic </w:t>
      </w:r>
      <w:r w:rsidRPr="61F9FF4D">
        <w:rPr>
          <w:i/>
          <w:iCs/>
          <w:sz w:val="24"/>
          <w:szCs w:val="24"/>
        </w:rPr>
        <w:t xml:space="preserve">B. napus </w:t>
      </w:r>
      <w:proofErr w:type="spellStart"/>
      <w:r w:rsidR="00E17461">
        <w:rPr>
          <w:sz w:val="24"/>
          <w:szCs w:val="24"/>
        </w:rPr>
        <w:t>cultivar</w:t>
      </w:r>
      <w:r w:rsidRPr="61F9FF4D">
        <w:rPr>
          <w:sz w:val="24"/>
          <w:szCs w:val="24"/>
        </w:rPr>
        <w:t>Da</w:t>
      </w:r>
      <w:proofErr w:type="spellEnd"/>
      <w:r w:rsidRPr="61F9FF4D">
        <w:rPr>
          <w:sz w:val="24"/>
          <w:szCs w:val="24"/>
        </w:rPr>
        <w:t xml:space="preserve">-Ae (AACC, Korea patent number: 10-1432278-0000, 2014.08.13) used in this study was developed at </w:t>
      </w:r>
      <w:proofErr w:type="spellStart"/>
      <w:r w:rsidRPr="61F9FF4D">
        <w:rPr>
          <w:sz w:val="24"/>
          <w:szCs w:val="24"/>
        </w:rPr>
        <w:t>FnPCo</w:t>
      </w:r>
      <w:proofErr w:type="spellEnd"/>
      <w:r w:rsidRPr="61F9FF4D">
        <w:rPr>
          <w:sz w:val="24"/>
          <w:szCs w:val="24"/>
        </w:rPr>
        <w:t xml:space="preserve"> (South Korea) by crossing an inbred </w:t>
      </w:r>
      <w:r w:rsidRPr="61F9FF4D">
        <w:rPr>
          <w:i/>
          <w:iCs/>
          <w:sz w:val="24"/>
          <w:szCs w:val="24"/>
        </w:rPr>
        <w:t xml:space="preserve">B. </w:t>
      </w:r>
      <w:proofErr w:type="spellStart"/>
      <w:r w:rsidRPr="61F9FF4D">
        <w:rPr>
          <w:i/>
          <w:iCs/>
          <w:sz w:val="24"/>
          <w:szCs w:val="24"/>
        </w:rPr>
        <w:t>rapa</w:t>
      </w:r>
      <w:proofErr w:type="spellEnd"/>
      <w:r w:rsidRPr="61F9FF4D">
        <w:rPr>
          <w:i/>
          <w:iCs/>
          <w:sz w:val="24"/>
          <w:szCs w:val="24"/>
        </w:rPr>
        <w:t xml:space="preserve"> (</w:t>
      </w:r>
      <w:r w:rsidRPr="61F9FF4D">
        <w:rPr>
          <w:sz w:val="24"/>
          <w:szCs w:val="24"/>
        </w:rPr>
        <w:t>AA)</w:t>
      </w:r>
      <w:r w:rsidRPr="61F9FF4D">
        <w:rPr>
          <w:i/>
          <w:iCs/>
          <w:sz w:val="24"/>
          <w:szCs w:val="24"/>
        </w:rPr>
        <w:t xml:space="preserve"> </w:t>
      </w:r>
      <w:r w:rsidRPr="61F9FF4D">
        <w:rPr>
          <w:sz w:val="24"/>
          <w:szCs w:val="24"/>
        </w:rPr>
        <w:t xml:space="preserve">Chinese cabbage (WC720) with an inbred </w:t>
      </w:r>
      <w:r w:rsidRPr="61F9FF4D">
        <w:rPr>
          <w:i/>
          <w:iCs/>
          <w:sz w:val="24"/>
          <w:szCs w:val="24"/>
        </w:rPr>
        <w:t>B. oleracea (</w:t>
      </w:r>
      <w:r w:rsidRPr="61F9FF4D">
        <w:rPr>
          <w:sz w:val="24"/>
          <w:szCs w:val="24"/>
        </w:rPr>
        <w:t>CC) red cabbage (BW716). After hybridization, the F</w:t>
      </w:r>
      <w:r w:rsidRPr="0020732B">
        <w:rPr>
          <w:sz w:val="24"/>
          <w:szCs w:val="24"/>
          <w:vertAlign w:val="subscript"/>
        </w:rPr>
        <w:t>1</w:t>
      </w:r>
      <w:r w:rsidRPr="61F9FF4D">
        <w:rPr>
          <w:sz w:val="24"/>
          <w:szCs w:val="24"/>
        </w:rPr>
        <w:t xml:space="preserve"> underwent spontaneous chromosome doubling, producing a naturally occurring allotetraploid </w:t>
      </w:r>
      <w:r w:rsidRPr="61F9FF4D">
        <w:rPr>
          <w:i/>
          <w:iCs/>
          <w:sz w:val="24"/>
          <w:szCs w:val="24"/>
        </w:rPr>
        <w:t>B. napus (</w:t>
      </w:r>
      <w:r w:rsidRPr="61F9FF4D">
        <w:rPr>
          <w:sz w:val="24"/>
          <w:szCs w:val="24"/>
        </w:rPr>
        <w:t>AACC). The hybrid was self-fertilized, and seven seeds were obtained and planted. Only three of the seven plants germinated and flowered, with only one producing seeds. Progeny from this plant were then self-fertilized for six generations with the final generation being designated Da-Ae.</w:t>
      </w:r>
    </w:p>
    <w:p w14:paraId="49A238F3" w14:textId="292DBF5D" w:rsidR="00D22620" w:rsidRPr="00AC70B6" w:rsidRDefault="49106657" w:rsidP="49106657">
      <w:pPr>
        <w:spacing w:line="480" w:lineRule="auto"/>
        <w:rPr>
          <w:i/>
          <w:iCs/>
          <w:sz w:val="24"/>
          <w:szCs w:val="24"/>
        </w:rPr>
      </w:pPr>
      <w:r w:rsidRPr="49106657">
        <w:rPr>
          <w:i/>
          <w:iCs/>
          <w:sz w:val="24"/>
          <w:szCs w:val="24"/>
        </w:rPr>
        <w:t>Plant Materials, DNA Extraction, and Library Preparation</w:t>
      </w:r>
    </w:p>
    <w:p w14:paraId="6F6F9512" w14:textId="1789E094"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36EB1C9C">
        <w:rPr>
          <w:i/>
          <w:iCs/>
          <w:sz w:val="24"/>
          <w:szCs w:val="24"/>
        </w:rPr>
        <w:t xml:space="preserve">B. </w:t>
      </w:r>
      <w:proofErr w:type="spellStart"/>
      <w:r w:rsidRPr="36EB1C9C">
        <w:rPr>
          <w:i/>
          <w:iCs/>
          <w:sz w:val="24"/>
          <w:szCs w:val="24"/>
        </w:rPr>
        <w:t>rapa</w:t>
      </w:r>
      <w:proofErr w:type="spellEnd"/>
      <w:r>
        <w:rPr>
          <w:sz w:val="24"/>
          <w:szCs w:val="24"/>
        </w:rPr>
        <w:t xml:space="preserve"> (</w:t>
      </w:r>
      <w:r w:rsidRPr="00AC70B6">
        <w:rPr>
          <w:sz w:val="24"/>
          <w:szCs w:val="24"/>
        </w:rPr>
        <w:t xml:space="preserve">AA, WC720), and </w:t>
      </w:r>
      <w:r w:rsidR="36EB1C9C" w:rsidRPr="36EB1C9C">
        <w:rPr>
          <w:sz w:val="24"/>
          <w:szCs w:val="24"/>
        </w:rPr>
        <w:t xml:space="preserve">the </w:t>
      </w:r>
      <w:r w:rsidRPr="00AC70B6">
        <w:rPr>
          <w:sz w:val="24"/>
          <w:szCs w:val="24"/>
        </w:rPr>
        <w:t xml:space="preserve">female parent </w:t>
      </w:r>
      <w:r w:rsidRPr="36EB1C9C">
        <w:rPr>
          <w:i/>
          <w:iCs/>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 xml:space="preserve">10 days. The resulting seedlings were pooled separately for each line and high molecular weight genomic DNA </w:t>
      </w:r>
      <w:r w:rsidR="36EB1C9C" w:rsidRPr="36EB1C9C">
        <w:rPr>
          <w:sz w:val="24"/>
          <w:szCs w:val="24"/>
        </w:rPr>
        <w:t xml:space="preserve">was </w:t>
      </w:r>
      <w:r w:rsidRPr="00AC70B6">
        <w:rPr>
          <w:sz w:val="24"/>
          <w:szCs w:val="24"/>
        </w:rPr>
        <w:t>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end reads</w:t>
      </w:r>
      <w:r w:rsidR="36EB1C9C" w:rsidRPr="36EB1C9C">
        <w:rPr>
          <w:sz w:val="24"/>
          <w:szCs w:val="24"/>
        </w:rPr>
        <w:t>,</w:t>
      </w:r>
      <w:r w:rsidRPr="00AC70B6">
        <w:rPr>
          <w:sz w:val="24"/>
          <w:szCs w:val="24"/>
        </w:rPr>
        <w:t xml:space="preserve">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lastRenderedPageBreak/>
        <w:t xml:space="preserve">respectively. 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36EB1C9C" w:rsidRPr="36EB1C9C">
        <w:rPr>
          <w:rFonts w:ascii="Arial" w:hAnsi="Arial" w:cs="Arial"/>
          <w:color w:val="222222"/>
        </w:rPr>
        <w:t xml:space="preserve">, in contrast to </w:t>
      </w:r>
      <w:r w:rsidRPr="00AC70B6">
        <w:rPr>
          <w:sz w:val="24"/>
          <w:szCs w:val="24"/>
        </w:rPr>
        <w:t xml:space="preserve">the </w:t>
      </w:r>
      <w:r>
        <w:rPr>
          <w:sz w:val="24"/>
          <w:szCs w:val="24"/>
        </w:rPr>
        <w:t xml:space="preserve">10X </w:t>
      </w:r>
      <w:proofErr w:type="gramStart"/>
      <w:r>
        <w:rPr>
          <w:sz w:val="24"/>
          <w:szCs w:val="24"/>
        </w:rPr>
        <w:t xml:space="preserve">Genomics </w:t>
      </w:r>
      <w:r w:rsidRPr="00AC70B6">
        <w:rPr>
          <w:sz w:val="24"/>
          <w:szCs w:val="24"/>
        </w:rPr>
        <w:t xml:space="preserve"> </w:t>
      </w:r>
      <w:r>
        <w:rPr>
          <w:sz w:val="24"/>
          <w:szCs w:val="24"/>
        </w:rPr>
        <w:t>library</w:t>
      </w:r>
      <w:proofErr w:type="gramEnd"/>
      <w:r>
        <w:rPr>
          <w:sz w:val="24"/>
          <w:szCs w:val="24"/>
        </w:rPr>
        <w:t xml:space="preserve">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w:t>
      </w:r>
      <w:r w:rsidR="36EB1C9C" w:rsidRPr="36EB1C9C">
        <w:rPr>
          <w:sz w:val="24"/>
          <w:szCs w:val="24"/>
        </w:rPr>
        <w:t>,</w:t>
      </w:r>
      <w:r w:rsidRPr="00AC70B6">
        <w:rPr>
          <w:sz w:val="24"/>
          <w:szCs w:val="24"/>
        </w:rPr>
        <w:t xml:space="preserve">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36EB1C9C" w:rsidRPr="36EB1C9C">
        <w:rPr>
          <w:sz w:val="24"/>
          <w:szCs w:val="24"/>
        </w:rPr>
        <w:t>k</w:t>
      </w:r>
      <w:r w:rsidRPr="00AC70B6">
        <w:rPr>
          <w:sz w:val="24"/>
          <w:szCs w:val="24"/>
        </w:rPr>
        <w:t>b. An additional 100 seeds from the same Da-Ae plant were grown to produce 4.5</w:t>
      </w:r>
      <w:r>
        <w:rPr>
          <w:sz w:val="24"/>
          <w:szCs w:val="24"/>
        </w:rPr>
        <w:t xml:space="preserve"> </w:t>
      </w:r>
      <w:r w:rsidRPr="00AC70B6">
        <w:rPr>
          <w:sz w:val="24"/>
          <w:szCs w:val="24"/>
        </w:rPr>
        <w:t>g young leaf tissue</w:t>
      </w:r>
      <w:r w:rsidR="36EB1C9C" w:rsidRPr="36EB1C9C">
        <w:rPr>
          <w:sz w:val="24"/>
          <w:szCs w:val="24"/>
        </w:rPr>
        <w:t>, which</w:t>
      </w:r>
      <w:r w:rsidRPr="00AC70B6">
        <w:rPr>
          <w:sz w:val="24"/>
          <w:szCs w:val="24"/>
        </w:rPr>
        <w:t xml:space="preserve"> </w:t>
      </w:r>
      <w:r w:rsidR="36EB1C9C" w:rsidRPr="36EB1C9C">
        <w:rPr>
          <w:sz w:val="24"/>
          <w:szCs w:val="24"/>
        </w:rPr>
        <w:t xml:space="preserve">was </w:t>
      </w:r>
      <w:r w:rsidRPr="00AC70B6">
        <w:rPr>
          <w:sz w:val="24"/>
          <w:szCs w:val="24"/>
        </w:rPr>
        <w:t>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w:t>
      </w:r>
      <w:r w:rsidR="36EB1C9C" w:rsidRPr="36EB1C9C">
        <w:rPr>
          <w:sz w:val="24"/>
          <w:szCs w:val="24"/>
        </w:rPr>
        <w:t>,</w:t>
      </w:r>
      <w:r w:rsidRPr="00AC70B6">
        <w:rPr>
          <w:sz w:val="24"/>
          <w:szCs w:val="24"/>
        </w:rPr>
        <w:t xml:space="preserve">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r w:rsidRPr="00AC70B6">
        <w:rPr>
          <w:i/>
          <w:sz w:val="24"/>
          <w:szCs w:val="24"/>
        </w:rPr>
        <w:t xml:space="preserve">Generation of 10X </w:t>
      </w:r>
      <w:r>
        <w:rPr>
          <w:i/>
          <w:sz w:val="24"/>
          <w:szCs w:val="24"/>
        </w:rPr>
        <w:t xml:space="preserve">Genomics </w:t>
      </w:r>
      <w:r w:rsidRPr="00AC70B6">
        <w:rPr>
          <w:i/>
          <w:sz w:val="24"/>
          <w:szCs w:val="24"/>
        </w:rPr>
        <w:t>Assemblies</w:t>
      </w:r>
    </w:p>
    <w:p w14:paraId="4D3F64B5" w14:textId="44D1FD03" w:rsidR="00D22620" w:rsidRDefault="40610F4F" w:rsidP="00D22620">
      <w:pPr>
        <w:spacing w:line="480" w:lineRule="auto"/>
        <w:ind w:firstLine="720"/>
        <w:rPr>
          <w:sz w:val="24"/>
          <w:szCs w:val="24"/>
        </w:rPr>
      </w:pPr>
      <w:r w:rsidRPr="40610F4F">
        <w:rPr>
          <w:sz w:val="24"/>
          <w:szCs w:val="24"/>
        </w:rPr>
        <w:t xml:space="preserve">Initial assemblies of </w:t>
      </w:r>
      <w:r w:rsidRPr="40610F4F">
        <w:rPr>
          <w:i/>
          <w:iCs/>
          <w:sz w:val="24"/>
          <w:szCs w:val="24"/>
        </w:rPr>
        <w:t xml:space="preserve">B. napus </w:t>
      </w:r>
      <w:r w:rsidRPr="40610F4F">
        <w:rPr>
          <w:sz w:val="24"/>
          <w:szCs w:val="24"/>
        </w:rPr>
        <w:t xml:space="preserve">were generated using the default Supernova v1.1.5 pipeline </w:t>
      </w:r>
      <w:r w:rsidR="00D22620" w:rsidRPr="40610F4F">
        <w:rPr>
          <w:sz w:val="24"/>
          <w:szCs w:val="24"/>
        </w:rPr>
        <w:fldChar w:fldCharType="begin"/>
      </w:r>
      <w:r w:rsidR="00DB2189">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D22620" w:rsidRPr="40610F4F">
        <w:rPr>
          <w:sz w:val="24"/>
          <w:szCs w:val="24"/>
        </w:rPr>
        <w:fldChar w:fldCharType="separate"/>
      </w:r>
      <w:r w:rsidRPr="40610F4F">
        <w:rPr>
          <w:rFonts w:ascii="Calibri" w:hAnsi="Calibri" w:cs="Calibri"/>
          <w:sz w:val="24"/>
          <w:szCs w:val="24"/>
        </w:rPr>
        <w:t xml:space="preserve">(Weisenfeld </w:t>
      </w:r>
      <w:r w:rsidRPr="40610F4F">
        <w:rPr>
          <w:rFonts w:ascii="Calibri" w:hAnsi="Calibri" w:cs="Calibri"/>
          <w:i/>
          <w:iCs/>
          <w:sz w:val="24"/>
          <w:szCs w:val="24"/>
        </w:rPr>
        <w:t>et al.</w:t>
      </w:r>
      <w:r w:rsidRPr="40610F4F">
        <w:rPr>
          <w:rFonts w:ascii="Calibri" w:hAnsi="Calibri" w:cs="Calibri"/>
          <w:sz w:val="24"/>
          <w:szCs w:val="24"/>
        </w:rPr>
        <w:t xml:space="preserve"> 2017)</w:t>
      </w:r>
      <w:r w:rsidR="00D22620" w:rsidRPr="40610F4F">
        <w:rPr>
          <w:sz w:val="24"/>
          <w:szCs w:val="24"/>
        </w:rPr>
        <w:fldChar w:fldCharType="end"/>
      </w:r>
      <w:r w:rsidRPr="40610F4F">
        <w:rPr>
          <w:sz w:val="24"/>
          <w:szCs w:val="24"/>
        </w:rPr>
        <w:t xml:space="preserve"> with an estimated genome size of 1.12 Gb. The 10X Genomics Da-Ae reads sequenced at the UCD Genome Center and </w:t>
      </w:r>
      <w:proofErr w:type="spellStart"/>
      <w:r w:rsidRPr="40610F4F">
        <w:rPr>
          <w:sz w:val="24"/>
          <w:szCs w:val="24"/>
        </w:rPr>
        <w:t>Novogene</w:t>
      </w:r>
      <w:proofErr w:type="spellEnd"/>
      <w:r w:rsidRPr="40610F4F">
        <w:rPr>
          <w:sz w:val="24"/>
          <w:szCs w:val="24"/>
        </w:rPr>
        <w:t xml:space="preserve"> (hereafter referred to as Da-Ae 10X Davis and Da-Ae 10X </w:t>
      </w:r>
      <w:proofErr w:type="spellStart"/>
      <w:r w:rsidRPr="40610F4F">
        <w:rPr>
          <w:sz w:val="24"/>
          <w:szCs w:val="24"/>
        </w:rPr>
        <w:t>Novogene</w:t>
      </w:r>
      <w:proofErr w:type="spellEnd"/>
      <w:r w:rsidRPr="40610F4F">
        <w:rPr>
          <w:sz w:val="24"/>
          <w:szCs w:val="24"/>
        </w:rPr>
        <w:t xml:space="preserve">) were both independently assembled. The Da-Ae 10X Davis reads and the Da-Ae 10X </w:t>
      </w:r>
      <w:proofErr w:type="spellStart"/>
      <w:r w:rsidRPr="40610F4F">
        <w:rPr>
          <w:sz w:val="24"/>
          <w:szCs w:val="24"/>
        </w:rPr>
        <w:t>Novogene</w:t>
      </w:r>
      <w:proofErr w:type="spellEnd"/>
      <w:r w:rsidRPr="40610F4F">
        <w:rPr>
          <w:sz w:val="24"/>
          <w:szCs w:val="24"/>
        </w:rPr>
        <w:t xml:space="preserve"> reads resulted in near identical assemblies. As a result, only the Da-Ae 10X Davis reads were used in downstream Supernova assemblies. Upon the release of Supernova-2.0.0, the </w:t>
      </w:r>
      <w:r w:rsidRPr="40610F4F">
        <w:rPr>
          <w:i/>
          <w:iCs/>
          <w:sz w:val="24"/>
          <w:szCs w:val="24"/>
        </w:rPr>
        <w:t xml:space="preserve">B. </w:t>
      </w:r>
      <w:proofErr w:type="spellStart"/>
      <w:r w:rsidRPr="40610F4F">
        <w:rPr>
          <w:i/>
          <w:iCs/>
          <w:sz w:val="24"/>
          <w:szCs w:val="24"/>
        </w:rPr>
        <w:t>rapa</w:t>
      </w:r>
      <w:proofErr w:type="spellEnd"/>
      <w:r w:rsidRPr="40610F4F">
        <w:rPr>
          <w:i/>
          <w:iCs/>
          <w:sz w:val="24"/>
          <w:szCs w:val="24"/>
        </w:rPr>
        <w:t xml:space="preserve"> </w:t>
      </w:r>
      <w:r w:rsidRPr="40610F4F">
        <w:rPr>
          <w:sz w:val="24"/>
          <w:szCs w:val="24"/>
        </w:rPr>
        <w:t>10X</w:t>
      </w:r>
      <w:r w:rsidRPr="40610F4F">
        <w:rPr>
          <w:i/>
          <w:iCs/>
          <w:sz w:val="24"/>
          <w:szCs w:val="24"/>
        </w:rPr>
        <w:t xml:space="preserve">, B. oleracea </w:t>
      </w:r>
      <w:r w:rsidRPr="40610F4F">
        <w:rPr>
          <w:sz w:val="24"/>
          <w:szCs w:val="24"/>
        </w:rPr>
        <w:t>10X, and Da-Ae 10X Davis</w:t>
      </w:r>
      <w:r w:rsidRPr="40610F4F">
        <w:rPr>
          <w:i/>
          <w:iCs/>
          <w:sz w:val="24"/>
          <w:szCs w:val="24"/>
        </w:rPr>
        <w:t xml:space="preserve"> </w:t>
      </w:r>
      <w:r w:rsidRPr="40610F4F">
        <w:rPr>
          <w:sz w:val="24"/>
          <w:szCs w:val="24"/>
        </w:rPr>
        <w:t xml:space="preserve">reads were each individually assembled using the newer </w:t>
      </w:r>
      <w:r w:rsidR="00FA75BB">
        <w:rPr>
          <w:sz w:val="24"/>
          <w:szCs w:val="24"/>
        </w:rPr>
        <w:t>software package</w:t>
      </w:r>
      <w:r w:rsidR="00110B8C">
        <w:rPr>
          <w:sz w:val="24"/>
          <w:szCs w:val="24"/>
        </w:rPr>
        <w:t xml:space="preserve">. </w:t>
      </w:r>
      <w:r w:rsidRPr="40610F4F">
        <w:rPr>
          <w:sz w:val="24"/>
          <w:szCs w:val="24"/>
        </w:rPr>
        <w:t xml:space="preserve">The number of reads required for 56X coverage was calculated using the formula genome size x 56 / read length. The expected genome sizes used for </w:t>
      </w:r>
      <w:r w:rsidRPr="40610F4F">
        <w:rPr>
          <w:i/>
          <w:iCs/>
          <w:sz w:val="24"/>
          <w:szCs w:val="24"/>
        </w:rPr>
        <w:t xml:space="preserve">B. </w:t>
      </w:r>
      <w:proofErr w:type="spellStart"/>
      <w:r w:rsidRPr="40610F4F">
        <w:rPr>
          <w:i/>
          <w:iCs/>
          <w:sz w:val="24"/>
          <w:szCs w:val="24"/>
        </w:rPr>
        <w:t>rapa</w:t>
      </w:r>
      <w:proofErr w:type="spellEnd"/>
      <w:r w:rsidRPr="40610F4F">
        <w:rPr>
          <w:i/>
          <w:iCs/>
          <w:sz w:val="24"/>
          <w:szCs w:val="24"/>
        </w:rPr>
        <w:t xml:space="preserve">, B. oleracea, </w:t>
      </w:r>
      <w:r w:rsidRPr="40610F4F">
        <w:rPr>
          <w:sz w:val="24"/>
          <w:szCs w:val="24"/>
        </w:rPr>
        <w:t xml:space="preserve">and </w:t>
      </w:r>
      <w:r w:rsidRPr="40610F4F">
        <w:rPr>
          <w:i/>
          <w:iCs/>
          <w:sz w:val="24"/>
          <w:szCs w:val="24"/>
        </w:rPr>
        <w:t xml:space="preserve">B. napus </w:t>
      </w:r>
      <w:r w:rsidRPr="40610F4F">
        <w:rPr>
          <w:sz w:val="24"/>
          <w:szCs w:val="24"/>
        </w:rPr>
        <w:t xml:space="preserve">were 530 Mb, 630 Mb, and </w:t>
      </w:r>
      <w:r w:rsidRPr="40610F4F">
        <w:rPr>
          <w:sz w:val="24"/>
          <w:szCs w:val="24"/>
        </w:rPr>
        <w:lastRenderedPageBreak/>
        <w:t xml:space="preserve">1.12 Gb, respectively. These values were then input to </w:t>
      </w:r>
      <w:commentRangeStart w:id="27"/>
      <w:commentRangeStart w:id="28"/>
      <w:r w:rsidRPr="40610F4F">
        <w:rPr>
          <w:sz w:val="24"/>
          <w:szCs w:val="24"/>
        </w:rPr>
        <w:t xml:space="preserve">Supernova-2.0.0 </w:t>
      </w:r>
      <w:commentRangeEnd w:id="27"/>
      <w:r w:rsidR="00D22620">
        <w:rPr>
          <w:rStyle w:val="CommentReference"/>
        </w:rPr>
        <w:commentReference w:id="27"/>
      </w:r>
      <w:commentRangeEnd w:id="28"/>
      <w:r w:rsidR="00217F38">
        <w:rPr>
          <w:rStyle w:val="CommentReference"/>
        </w:rPr>
        <w:commentReference w:id="28"/>
      </w:r>
      <w:r w:rsidRPr="40610F4F">
        <w:rPr>
          <w:sz w:val="24"/>
          <w:szCs w:val="24"/>
        </w:rPr>
        <w:t>using the --</w:t>
      </w:r>
      <w:proofErr w:type="spellStart"/>
      <w:r w:rsidRPr="40610F4F">
        <w:rPr>
          <w:sz w:val="24"/>
          <w:szCs w:val="24"/>
        </w:rPr>
        <w:t>maxreads</w:t>
      </w:r>
      <w:proofErr w:type="spellEnd"/>
      <w:r w:rsidRPr="40610F4F">
        <w:rPr>
          <w:sz w:val="24"/>
          <w:szCs w:val="24"/>
        </w:rPr>
        <w:t xml:space="preserve"> parameter. Scaffolds from these three new Supernova assemblies were later used to assess mis-assemblies in Dovetail scaffolding-based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4DC69BE9"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DB2189">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391BF3C9" w:rsidR="00D22620" w:rsidRDefault="10326E7E" w:rsidP="00D22620">
      <w:pPr>
        <w:spacing w:line="480" w:lineRule="auto"/>
        <w:ind w:firstLine="720"/>
        <w:rPr>
          <w:sz w:val="24"/>
          <w:szCs w:val="24"/>
        </w:rPr>
      </w:pPr>
      <w:r w:rsidRPr="10326E7E">
        <w:rPr>
          <w:sz w:val="24"/>
          <w:szCs w:val="24"/>
        </w:rPr>
        <w:t xml:space="preserve">Polishing was performed to improve the quality of the </w:t>
      </w:r>
      <w:proofErr w:type="spellStart"/>
      <w:r w:rsidRPr="10326E7E">
        <w:rPr>
          <w:sz w:val="24"/>
          <w:szCs w:val="24"/>
        </w:rPr>
        <w:t>Canu</w:t>
      </w:r>
      <w:proofErr w:type="spellEnd"/>
      <w:r w:rsidRPr="10326E7E">
        <w:rPr>
          <w:sz w:val="24"/>
          <w:szCs w:val="24"/>
        </w:rPr>
        <w:t xml:space="preserve"> Da-Ae assembly. Polishing was completed using the 10X Da-Ae Davis reads and the Broad Institute’s program Pilon v.1.22 </w:t>
      </w:r>
      <w:r w:rsidRPr="10326E7E">
        <w:rPr>
          <w:rFonts w:ascii="Calibri" w:hAnsi="Calibri" w:cs="Calibri"/>
          <w:sz w:val="24"/>
          <w:szCs w:val="24"/>
        </w:rPr>
        <w:t xml:space="preserve">(Walker </w:t>
      </w:r>
      <w:r w:rsidRPr="10326E7E">
        <w:rPr>
          <w:rFonts w:ascii="Calibri" w:hAnsi="Calibri" w:cs="Calibri"/>
          <w:i/>
          <w:iCs/>
          <w:sz w:val="24"/>
          <w:szCs w:val="24"/>
        </w:rPr>
        <w:t>et al.</w:t>
      </w:r>
      <w:r w:rsidRPr="10326E7E">
        <w:rPr>
          <w:rFonts w:ascii="Calibri" w:hAnsi="Calibri" w:cs="Calibri"/>
          <w:sz w:val="24"/>
          <w:szCs w:val="24"/>
        </w:rPr>
        <w:t xml:space="preserve"> 2014)</w:t>
      </w:r>
      <w:r w:rsidRPr="10326E7E">
        <w:rPr>
          <w:sz w:val="24"/>
          <w:szCs w:val="24"/>
        </w:rPr>
        <w:t xml:space="preserve">. Following the guidelines from 10X Genomics, 23 bp at the start of read 1 and the first base pair of read 2 were removed using </w:t>
      </w:r>
      <w:proofErr w:type="spellStart"/>
      <w:r w:rsidRPr="10326E7E">
        <w:rPr>
          <w:sz w:val="24"/>
          <w:szCs w:val="24"/>
        </w:rPr>
        <w:t>Trimmomatic</w:t>
      </w:r>
      <w:proofErr w:type="spellEnd"/>
      <w:r w:rsidRPr="10326E7E">
        <w:rPr>
          <w:sz w:val="24"/>
          <w:szCs w:val="24"/>
        </w:rPr>
        <w:t xml:space="preserve"> v.0.33 </w:t>
      </w:r>
      <w:r w:rsidR="00D22620" w:rsidRPr="10326E7E">
        <w:rPr>
          <w:sz w:val="24"/>
          <w:szCs w:val="24"/>
        </w:rPr>
        <w:fldChar w:fldCharType="begin"/>
      </w:r>
      <w:r w:rsidR="00DB2189">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D22620" w:rsidRPr="10326E7E">
        <w:rPr>
          <w:sz w:val="24"/>
          <w:szCs w:val="24"/>
        </w:rPr>
        <w:fldChar w:fldCharType="separate"/>
      </w:r>
      <w:r w:rsidRPr="10326E7E">
        <w:rPr>
          <w:rFonts w:ascii="Calibri" w:hAnsi="Calibri" w:cs="Calibri"/>
          <w:sz w:val="24"/>
          <w:szCs w:val="24"/>
        </w:rPr>
        <w:t xml:space="preserve">(Bolger </w:t>
      </w:r>
      <w:r w:rsidRPr="10326E7E">
        <w:rPr>
          <w:rFonts w:ascii="Calibri" w:hAnsi="Calibri" w:cs="Calibri"/>
          <w:i/>
          <w:iCs/>
          <w:sz w:val="24"/>
          <w:szCs w:val="24"/>
        </w:rPr>
        <w:t>et al.</w:t>
      </w:r>
      <w:r w:rsidRPr="10326E7E">
        <w:rPr>
          <w:rFonts w:ascii="Calibri" w:hAnsi="Calibri" w:cs="Calibri"/>
          <w:sz w:val="24"/>
          <w:szCs w:val="24"/>
        </w:rPr>
        <w:t xml:space="preserve"> 2014)</w:t>
      </w:r>
      <w:r w:rsidR="00D22620" w:rsidRPr="10326E7E">
        <w:rPr>
          <w:sz w:val="24"/>
          <w:szCs w:val="24"/>
        </w:rPr>
        <w:fldChar w:fldCharType="end"/>
      </w:r>
      <w:r w:rsidRPr="10326E7E">
        <w:rPr>
          <w:sz w:val="24"/>
          <w:szCs w:val="24"/>
        </w:rPr>
        <w:t xml:space="preserve"> in order to remove the 10X barcodes and the initial base of read 2 that is often low-quality. The trimmed reads were then mapped to the </w:t>
      </w:r>
      <w:proofErr w:type="spellStart"/>
      <w:r w:rsidRPr="10326E7E">
        <w:rPr>
          <w:sz w:val="24"/>
          <w:szCs w:val="24"/>
        </w:rPr>
        <w:t>Canu</w:t>
      </w:r>
      <w:proofErr w:type="spellEnd"/>
      <w:r w:rsidRPr="10326E7E">
        <w:rPr>
          <w:sz w:val="24"/>
          <w:szCs w:val="24"/>
        </w:rPr>
        <w:t xml:space="preserve"> Da-Ae assembly using bwa version 0.7.16a </w:t>
      </w:r>
      <w:r w:rsidR="00D22620" w:rsidRPr="10326E7E">
        <w:rPr>
          <w:sz w:val="24"/>
          <w:szCs w:val="24"/>
        </w:rPr>
        <w:fldChar w:fldCharType="begin"/>
      </w:r>
      <w:r w:rsidR="00DB2189">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DB2189">
        <w:rPr>
          <w:rFonts w:ascii="Cambria Math" w:hAnsi="Cambria Math" w:cs="Cambria Math"/>
          <w:sz w:val="24"/>
          <w:szCs w:val="24"/>
        </w:rPr>
        <w:instrText>∼</w:instrText>
      </w:r>
      <w:r w:rsidR="00DB2189">
        <w:rPr>
          <w:sz w:val="24"/>
          <w:szCs w:val="24"/>
        </w:rPr>
        <w:instrText>10</w:instrText>
      </w:r>
      <w:r w:rsidR="00DB2189">
        <w:rPr>
          <w:rFonts w:ascii="Calibri" w:hAnsi="Calibri" w:cs="Calibri"/>
          <w:sz w:val="24"/>
          <w:szCs w:val="24"/>
        </w:rPr>
        <w:instrText>–</w:instrText>
      </w:r>
      <w:r w:rsidR="00DB2189">
        <w:rPr>
          <w:sz w:val="24"/>
          <w:szCs w:val="24"/>
        </w:rPr>
        <w:instrText>20</w:instrText>
      </w:r>
      <w:r w:rsidR="00DB2189">
        <w:rPr>
          <w:rFonts w:ascii="Calibri" w:hAnsi="Calibri" w:cs="Calibri"/>
          <w:sz w:val="24"/>
          <w:szCs w:val="24"/>
        </w:rPr>
        <w:instrText>×</w:instrText>
      </w:r>
      <w:r w:rsidR="00DB2189">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D22620" w:rsidRPr="10326E7E">
        <w:rPr>
          <w:sz w:val="24"/>
          <w:szCs w:val="24"/>
        </w:rPr>
        <w:fldChar w:fldCharType="separate"/>
      </w:r>
      <w:r w:rsidRPr="10326E7E">
        <w:rPr>
          <w:rFonts w:ascii="Calibri" w:hAnsi="Calibri" w:cs="Calibri"/>
          <w:sz w:val="24"/>
          <w:szCs w:val="24"/>
        </w:rPr>
        <w:t>(Li and Durbin 2009)</w:t>
      </w:r>
      <w:r w:rsidR="00D22620" w:rsidRPr="10326E7E">
        <w:rPr>
          <w:sz w:val="24"/>
          <w:szCs w:val="24"/>
        </w:rPr>
        <w:fldChar w:fldCharType="end"/>
      </w:r>
      <w:r w:rsidRPr="10326E7E">
        <w:rPr>
          <w:sz w:val="24"/>
          <w:szCs w:val="24"/>
        </w:rPr>
        <w:t>. The assembly and the mapped read files were fed into Pilon. After polishing, the assembly had approximately the same size and N</w:t>
      </w:r>
      <w:r w:rsidRPr="10326E7E">
        <w:rPr>
          <w:sz w:val="24"/>
          <w:szCs w:val="24"/>
          <w:vertAlign w:val="subscript"/>
        </w:rPr>
        <w:t>50</w:t>
      </w:r>
      <w:r w:rsidRPr="10326E7E">
        <w:rPr>
          <w:sz w:val="24"/>
          <w:szCs w:val="24"/>
        </w:rPr>
        <w:t xml:space="preserve"> as its unpolished counterpart.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17A70EA4" w:rsidR="00D22620" w:rsidRDefault="4FA8B2F3" w:rsidP="00D22620">
      <w:pPr>
        <w:spacing w:line="480" w:lineRule="auto"/>
        <w:ind w:firstLine="720"/>
        <w:rPr>
          <w:sz w:val="24"/>
          <w:szCs w:val="24"/>
        </w:rPr>
      </w:pPr>
      <w:r w:rsidRPr="4FA8B2F3">
        <w:rPr>
          <w:sz w:val="24"/>
          <w:szCs w:val="24"/>
        </w:rPr>
        <w:lastRenderedPageBreak/>
        <w:t xml:space="preserve">The </w:t>
      </w:r>
      <w:proofErr w:type="spellStart"/>
      <w:r w:rsidRPr="4FA8B2F3">
        <w:rPr>
          <w:sz w:val="24"/>
          <w:szCs w:val="24"/>
        </w:rPr>
        <w:t>Canu</w:t>
      </w:r>
      <w:proofErr w:type="spellEnd"/>
      <w:r w:rsidRPr="4FA8B2F3">
        <w:rPr>
          <w:sz w:val="24"/>
          <w:szCs w:val="24"/>
        </w:rPr>
        <w:t xml:space="preserve"> Da-Ae assembly and the Hi-C reads sequenced at the UCD Genome Center were sent to Dovetail Genomics for scaffolding. </w:t>
      </w:r>
      <w:r w:rsidR="00217F38">
        <w:rPr>
          <w:sz w:val="24"/>
          <w:szCs w:val="24"/>
        </w:rPr>
        <w:t>The assembly</w:t>
      </w:r>
      <w:r w:rsidR="00110B8C">
        <w:rPr>
          <w:sz w:val="24"/>
          <w:szCs w:val="24"/>
        </w:rPr>
        <w:t xml:space="preserve"> </w:t>
      </w:r>
      <w:r w:rsidRPr="4FA8B2F3">
        <w:rPr>
          <w:sz w:val="24"/>
          <w:szCs w:val="24"/>
        </w:rPr>
        <w:t xml:space="preserve">and the Hi-C reads were run through Dovetail’s proprietary </w:t>
      </w:r>
      <w:proofErr w:type="spellStart"/>
      <w:r w:rsidRPr="4FA8B2F3">
        <w:rPr>
          <w:sz w:val="24"/>
          <w:szCs w:val="24"/>
        </w:rPr>
        <w:t>HiRise</w:t>
      </w:r>
      <w:proofErr w:type="spellEnd"/>
      <w:r w:rsidRPr="4FA8B2F3">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6FA5BAE8" w:rsidR="00D22620" w:rsidRPr="005F4A48" w:rsidRDefault="4FA8B2F3" w:rsidP="00D22620">
      <w:pPr>
        <w:spacing w:line="480" w:lineRule="auto"/>
        <w:ind w:firstLine="720"/>
        <w:rPr>
          <w:sz w:val="24"/>
          <w:szCs w:val="24"/>
        </w:rPr>
      </w:pPr>
      <w:r w:rsidRPr="4FA8B2F3">
        <w:rPr>
          <w:sz w:val="24"/>
          <w:szCs w:val="24"/>
        </w:rPr>
        <w:t>The N</w:t>
      </w:r>
      <w:r w:rsidRPr="4FA8B2F3">
        <w:rPr>
          <w:sz w:val="24"/>
          <w:szCs w:val="24"/>
          <w:vertAlign w:val="subscript"/>
        </w:rPr>
        <w:t>50</w:t>
      </w:r>
      <w:r w:rsidRPr="4FA8B2F3">
        <w:rPr>
          <w:sz w:val="24"/>
          <w:szCs w:val="24"/>
        </w:rPr>
        <w:t xml:space="preserve">, assembly size, and BUSCO scores of the </w:t>
      </w:r>
      <w:proofErr w:type="spellStart"/>
      <w:r w:rsidRPr="4FA8B2F3">
        <w:rPr>
          <w:sz w:val="24"/>
          <w:szCs w:val="24"/>
        </w:rPr>
        <w:t>HiRise</w:t>
      </w:r>
      <w:proofErr w:type="spellEnd"/>
      <w:r w:rsidRPr="4FA8B2F3">
        <w:rPr>
          <w:sz w:val="24"/>
          <w:szCs w:val="24"/>
        </w:rPr>
        <w:t xml:space="preserve"> scaffolded assembly was measured. Next, all scaffolds from the </w:t>
      </w:r>
      <w:proofErr w:type="spellStart"/>
      <w:r w:rsidRPr="4FA8B2F3">
        <w:rPr>
          <w:sz w:val="24"/>
          <w:szCs w:val="24"/>
        </w:rPr>
        <w:t>HiRise</w:t>
      </w:r>
      <w:proofErr w:type="spellEnd"/>
      <w:r w:rsidRPr="4FA8B2F3">
        <w:rPr>
          <w:sz w:val="24"/>
          <w:szCs w:val="24"/>
        </w:rPr>
        <w:t xml:space="preserve"> generated assembly were compared to the chromosomes of the publicly available Darmor-</w:t>
      </w:r>
      <w:proofErr w:type="spellStart"/>
      <w:r w:rsidRPr="4FA8B2F3">
        <w:rPr>
          <w:sz w:val="24"/>
          <w:szCs w:val="24"/>
        </w:rPr>
        <w:t>bzh</w:t>
      </w:r>
      <w:proofErr w:type="spellEnd"/>
      <w:r w:rsidRPr="4FA8B2F3">
        <w:rPr>
          <w:sz w:val="24"/>
          <w:szCs w:val="24"/>
        </w:rPr>
        <w:t xml:space="preserve"> v4.1 genome hosted by the Brassica database (BRAD) </w:t>
      </w:r>
      <w:r w:rsidR="00D22620" w:rsidRPr="4FA8B2F3">
        <w:rPr>
          <w:sz w:val="24"/>
          <w:szCs w:val="24"/>
        </w:rPr>
        <w:fldChar w:fldCharType="begin"/>
      </w:r>
      <w:r w:rsidR="00DB2189">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D22620" w:rsidRPr="4FA8B2F3">
        <w:rPr>
          <w:sz w:val="24"/>
          <w:szCs w:val="24"/>
        </w:rPr>
        <w:fldChar w:fldCharType="separate"/>
      </w:r>
      <w:r w:rsidRPr="4FA8B2F3">
        <w:rPr>
          <w:rFonts w:ascii="Calibri" w:hAnsi="Calibri" w:cs="Calibri"/>
          <w:sz w:val="24"/>
          <w:szCs w:val="24"/>
        </w:rPr>
        <w:t xml:space="preserve">(Cheng </w:t>
      </w:r>
      <w:r w:rsidRPr="4FA8B2F3">
        <w:rPr>
          <w:rFonts w:ascii="Calibri" w:hAnsi="Calibri" w:cs="Calibri"/>
          <w:i/>
          <w:iCs/>
          <w:sz w:val="24"/>
          <w:szCs w:val="24"/>
        </w:rPr>
        <w:t>et al.</w:t>
      </w:r>
      <w:r w:rsidRPr="4FA8B2F3">
        <w:rPr>
          <w:rFonts w:ascii="Calibri" w:hAnsi="Calibri" w:cs="Calibri"/>
          <w:sz w:val="24"/>
          <w:szCs w:val="24"/>
        </w:rPr>
        <w:t xml:space="preserve"> 2011)</w:t>
      </w:r>
      <w:r w:rsidR="00D22620" w:rsidRPr="4FA8B2F3">
        <w:rPr>
          <w:sz w:val="24"/>
          <w:szCs w:val="24"/>
        </w:rPr>
        <w:fldChar w:fldCharType="end"/>
      </w:r>
      <w:r w:rsidRPr="4FA8B2F3">
        <w:rPr>
          <w:sz w:val="24"/>
          <w:szCs w:val="24"/>
        </w:rPr>
        <w:t xml:space="preserve">. The scaffolds from the </w:t>
      </w:r>
      <w:proofErr w:type="spellStart"/>
      <w:r w:rsidRPr="4FA8B2F3">
        <w:rPr>
          <w:sz w:val="24"/>
          <w:szCs w:val="24"/>
        </w:rPr>
        <w:t>HiRise</w:t>
      </w:r>
      <w:proofErr w:type="spellEnd"/>
      <w:r w:rsidRPr="4FA8B2F3">
        <w:rPr>
          <w:sz w:val="24"/>
          <w:szCs w:val="24"/>
        </w:rPr>
        <w:t xml:space="preserve"> generated assembly were independently aligned to the chromosomes of Darmor-</w:t>
      </w:r>
      <w:proofErr w:type="spellStart"/>
      <w:r w:rsidRPr="4FA8B2F3">
        <w:rPr>
          <w:sz w:val="24"/>
          <w:szCs w:val="24"/>
        </w:rPr>
        <w:t>bzh</w:t>
      </w:r>
      <w:proofErr w:type="spellEnd"/>
      <w:r w:rsidRPr="4FA8B2F3">
        <w:rPr>
          <w:sz w:val="24"/>
          <w:szCs w:val="24"/>
        </w:rPr>
        <w:t xml:space="preserve"> v4.1 using Nucmer with the parameters --</w:t>
      </w:r>
      <w:proofErr w:type="spellStart"/>
      <w:r w:rsidRPr="4FA8B2F3">
        <w:rPr>
          <w:sz w:val="24"/>
          <w:szCs w:val="24"/>
        </w:rPr>
        <w:t>maxmatch</w:t>
      </w:r>
      <w:proofErr w:type="spellEnd"/>
      <w:r w:rsidRPr="4FA8B2F3">
        <w:rPr>
          <w:sz w:val="24"/>
          <w:szCs w:val="24"/>
        </w:rPr>
        <w:t xml:space="preserve"> -l 100 -c 500. The alignments were filtered for quality and all scaffolds 1 </w:t>
      </w:r>
      <w:proofErr w:type="spellStart"/>
      <w:r w:rsidRPr="4FA8B2F3">
        <w:rPr>
          <w:sz w:val="24"/>
          <w:szCs w:val="24"/>
        </w:rPr>
        <w:t>Mbp</w:t>
      </w:r>
      <w:proofErr w:type="spellEnd"/>
      <w:r w:rsidRPr="4FA8B2F3">
        <w:rPr>
          <w:sz w:val="24"/>
          <w:szCs w:val="24"/>
        </w:rPr>
        <w:t xml:space="preserve"> or greater were plotted (Figures 1). If a scaffold aligned best to one reference chromosome, it was assigned a name based on its alignment. All remaining scaffolds in the assembly were not renamed and retained their </w:t>
      </w:r>
      <w:proofErr w:type="spellStart"/>
      <w:r w:rsidRPr="4FA8B2F3">
        <w:rPr>
          <w:sz w:val="24"/>
          <w:szCs w:val="24"/>
        </w:rPr>
        <w:t>HiRise</w:t>
      </w:r>
      <w:proofErr w:type="spellEnd"/>
      <w:r w:rsidRPr="4FA8B2F3">
        <w:rPr>
          <w:sz w:val="24"/>
          <w:szCs w:val="24"/>
        </w:rPr>
        <w:t xml:space="preserve"> designated sequence IDs</w:t>
      </w:r>
    </w:p>
    <w:p w14:paraId="5744362C" w14:textId="4B28469D" w:rsidR="00D22620" w:rsidRPr="005F4A48" w:rsidRDefault="49106657" w:rsidP="49106657">
      <w:pPr>
        <w:spacing w:line="480" w:lineRule="auto"/>
        <w:rPr>
          <w:i/>
          <w:iCs/>
          <w:sz w:val="24"/>
          <w:szCs w:val="24"/>
        </w:rPr>
      </w:pPr>
      <w:r w:rsidRPr="49106657">
        <w:rPr>
          <w:i/>
          <w:iCs/>
          <w:sz w:val="24"/>
          <w:szCs w:val="24"/>
        </w:rPr>
        <w:t xml:space="preserve">Assessing Discrepancies Between the </w:t>
      </w:r>
      <w:proofErr w:type="spellStart"/>
      <w:r w:rsidRPr="49106657">
        <w:rPr>
          <w:i/>
          <w:iCs/>
          <w:sz w:val="24"/>
          <w:szCs w:val="24"/>
        </w:rPr>
        <w:t>Canu</w:t>
      </w:r>
      <w:proofErr w:type="spellEnd"/>
      <w:r w:rsidRPr="49106657">
        <w:rPr>
          <w:i/>
          <w:iCs/>
          <w:sz w:val="24"/>
          <w:szCs w:val="24"/>
        </w:rPr>
        <w:t xml:space="preserve"> Da-Ae Assembly and the Public Reference Assembly</w:t>
      </w:r>
    </w:p>
    <w:p w14:paraId="6EDF1C7C" w14:textId="480F915D" w:rsidR="00D22620" w:rsidRPr="005F4A48" w:rsidRDefault="54B96050" w:rsidP="00D22620">
      <w:pPr>
        <w:spacing w:line="480" w:lineRule="auto"/>
        <w:ind w:firstLine="720"/>
        <w:rPr>
          <w:sz w:val="24"/>
          <w:szCs w:val="24"/>
        </w:rPr>
      </w:pPr>
      <w:r w:rsidRPr="54B96050">
        <w:rPr>
          <w:sz w:val="24"/>
          <w:szCs w:val="24"/>
        </w:rPr>
        <w:t>The 21 largest scaffolds in the assembly were independently compared to their corresponding Darmor-</w:t>
      </w:r>
      <w:proofErr w:type="spellStart"/>
      <w:r w:rsidRPr="54B96050">
        <w:rPr>
          <w:sz w:val="24"/>
          <w:szCs w:val="24"/>
        </w:rPr>
        <w:t>bzh</w:t>
      </w:r>
      <w:proofErr w:type="spellEnd"/>
      <w:r w:rsidRPr="54B96050">
        <w:rPr>
          <w:sz w:val="24"/>
          <w:szCs w:val="24"/>
        </w:rPr>
        <w:t xml:space="preserve"> v4.1 chromosomes</w:t>
      </w:r>
      <w:ins w:id="29" w:author="Julin Maloof" w:date="2022-11-16T16:20:00Z">
        <w:r w:rsidR="00DD2F2C">
          <w:rPr>
            <w:sz w:val="24"/>
            <w:szCs w:val="24"/>
          </w:rPr>
          <w:t xml:space="preserve"> (Darmor-</w:t>
        </w:r>
        <w:proofErr w:type="spellStart"/>
        <w:r w:rsidR="00DD2F2C">
          <w:rPr>
            <w:sz w:val="24"/>
            <w:szCs w:val="24"/>
          </w:rPr>
          <w:t>bzh</w:t>
        </w:r>
        <w:proofErr w:type="spellEnd"/>
        <w:r w:rsidR="00DD2F2C">
          <w:rPr>
            <w:sz w:val="24"/>
            <w:szCs w:val="24"/>
          </w:rPr>
          <w:t xml:space="preserve"> </w:t>
        </w:r>
      </w:ins>
      <w:ins w:id="30" w:author="Julin Maloof" w:date="2022-11-16T16:21:00Z">
        <w:r w:rsidR="00DD2F2C">
          <w:rPr>
            <w:sz w:val="24"/>
            <w:szCs w:val="24"/>
          </w:rPr>
          <w:t>v</w:t>
        </w:r>
      </w:ins>
      <w:ins w:id="31" w:author="Julin Maloof" w:date="2022-11-16T16:20:00Z">
        <w:r w:rsidR="00DD2F2C">
          <w:rPr>
            <w:sz w:val="24"/>
            <w:szCs w:val="24"/>
          </w:rPr>
          <w:t>10 was not available at this time)</w:t>
        </w:r>
      </w:ins>
      <w:r w:rsidRPr="54B96050">
        <w:rPr>
          <w:sz w:val="24"/>
          <w:szCs w:val="24"/>
        </w:rPr>
        <w:t xml:space="preserve">. Regions of discrepancy between the assembly and the reference assembly were identified. The validity of each discrepancy was then tested by aligning PacBio reads and 10X ancestral parent scaffolds to the </w:t>
      </w:r>
      <w:proofErr w:type="spellStart"/>
      <w:r w:rsidRPr="54B96050">
        <w:rPr>
          <w:sz w:val="24"/>
          <w:szCs w:val="24"/>
        </w:rPr>
        <w:t>Canu</w:t>
      </w:r>
      <w:proofErr w:type="spellEnd"/>
      <w:r w:rsidRPr="54B96050">
        <w:rPr>
          <w:sz w:val="24"/>
          <w:szCs w:val="24"/>
        </w:rPr>
        <w:t xml:space="preserve"> Da-Ae assembly. The PacBio reads were aligned using BLASR </w:t>
      </w:r>
      <w:r w:rsidR="00D22620" w:rsidRPr="54B96050">
        <w:rPr>
          <w:sz w:val="24"/>
          <w:szCs w:val="24"/>
        </w:rPr>
        <w:fldChar w:fldCharType="begin"/>
      </w:r>
      <w:r w:rsidR="00DB2189">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D22620" w:rsidRPr="54B96050">
        <w:rPr>
          <w:sz w:val="24"/>
          <w:szCs w:val="24"/>
        </w:rPr>
        <w:fldChar w:fldCharType="separate"/>
      </w:r>
      <w:r w:rsidRPr="54B96050">
        <w:rPr>
          <w:rFonts w:ascii="Calibri" w:hAnsi="Calibri" w:cs="Calibri"/>
          <w:sz w:val="24"/>
          <w:szCs w:val="24"/>
        </w:rPr>
        <w:t>(</w:t>
      </w:r>
      <w:proofErr w:type="spellStart"/>
      <w:r w:rsidRPr="54B96050">
        <w:rPr>
          <w:rFonts w:ascii="Calibri" w:hAnsi="Calibri" w:cs="Calibri"/>
          <w:sz w:val="24"/>
          <w:szCs w:val="24"/>
        </w:rPr>
        <w:t>Chaisson</w:t>
      </w:r>
      <w:proofErr w:type="spellEnd"/>
      <w:r w:rsidRPr="54B96050">
        <w:rPr>
          <w:rFonts w:ascii="Calibri" w:hAnsi="Calibri" w:cs="Calibri"/>
          <w:sz w:val="24"/>
          <w:szCs w:val="24"/>
        </w:rPr>
        <w:t xml:space="preserve"> and </w:t>
      </w:r>
      <w:proofErr w:type="spellStart"/>
      <w:r w:rsidRPr="54B96050">
        <w:rPr>
          <w:rFonts w:ascii="Calibri" w:hAnsi="Calibri" w:cs="Calibri"/>
          <w:sz w:val="24"/>
          <w:szCs w:val="24"/>
        </w:rPr>
        <w:t>Tesler</w:t>
      </w:r>
      <w:proofErr w:type="spellEnd"/>
      <w:r w:rsidRPr="54B96050">
        <w:rPr>
          <w:rFonts w:ascii="Calibri" w:hAnsi="Calibri" w:cs="Calibri"/>
          <w:sz w:val="24"/>
          <w:szCs w:val="24"/>
        </w:rPr>
        <w:t xml:space="preserve"> 2012)</w:t>
      </w:r>
      <w:r w:rsidR="00D22620" w:rsidRPr="54B96050">
        <w:rPr>
          <w:sz w:val="24"/>
          <w:szCs w:val="24"/>
        </w:rPr>
        <w:fldChar w:fldCharType="end"/>
      </w:r>
      <w:r w:rsidRPr="54B96050">
        <w:rPr>
          <w:sz w:val="24"/>
          <w:szCs w:val="24"/>
        </w:rPr>
        <w:t xml:space="preserve"> with a minimum subread length of 10 kb. The 10X ancestral parent scaffolds </w:t>
      </w:r>
      <w:r w:rsidRPr="54B96050">
        <w:rPr>
          <w:sz w:val="24"/>
          <w:szCs w:val="24"/>
        </w:rPr>
        <w:lastRenderedPageBreak/>
        <w:t xml:space="preserve">were aligned using </w:t>
      </w:r>
      <w:proofErr w:type="spellStart"/>
      <w:ins w:id="32" w:author="Julin Maloof" w:date="2022-11-15T17:29:00Z">
        <w:r w:rsidR="00A4784C">
          <w:rPr>
            <w:sz w:val="24"/>
            <w:szCs w:val="24"/>
          </w:rPr>
          <w:t>n</w:t>
        </w:r>
      </w:ins>
      <w:del w:id="33" w:author="Julin Maloof" w:date="2022-11-15T17:29:00Z">
        <w:r w:rsidRPr="54B96050" w:rsidDel="00A4784C">
          <w:rPr>
            <w:sz w:val="24"/>
            <w:szCs w:val="24"/>
          </w:rPr>
          <w:delText>N</w:delText>
        </w:r>
      </w:del>
      <w:r w:rsidRPr="54B96050">
        <w:rPr>
          <w:sz w:val="24"/>
          <w:szCs w:val="24"/>
        </w:rPr>
        <w:t>ucmer</w:t>
      </w:r>
      <w:proofErr w:type="spellEnd"/>
      <w:ins w:id="34" w:author="Julin Maloof" w:date="2022-11-15T17:29:00Z">
        <w:r w:rsidR="00A4784C">
          <w:rPr>
            <w:sz w:val="24"/>
            <w:szCs w:val="24"/>
          </w:rPr>
          <w:t xml:space="preserve"> from the </w:t>
        </w:r>
        <w:proofErr w:type="spellStart"/>
        <w:r w:rsidR="00A4784C">
          <w:rPr>
            <w:sz w:val="24"/>
            <w:szCs w:val="24"/>
          </w:rPr>
          <w:t>MUMmer</w:t>
        </w:r>
        <w:proofErr w:type="spellEnd"/>
        <w:r w:rsidR="00A4784C">
          <w:rPr>
            <w:sz w:val="24"/>
            <w:szCs w:val="24"/>
          </w:rPr>
          <w:t xml:space="preserve"> </w:t>
        </w:r>
      </w:ins>
      <w:ins w:id="35" w:author="Julin Maloof" w:date="2022-11-15T17:30:00Z">
        <w:r w:rsidR="00A4784C">
          <w:rPr>
            <w:sz w:val="24"/>
            <w:szCs w:val="24"/>
          </w:rPr>
          <w:t xml:space="preserve">software </w:t>
        </w:r>
      </w:ins>
      <w:ins w:id="36" w:author="Julin Maloof" w:date="2022-11-15T17:29:00Z">
        <w:r w:rsidR="00A4784C">
          <w:rPr>
            <w:sz w:val="24"/>
            <w:szCs w:val="24"/>
          </w:rPr>
          <w:t>suite</w:t>
        </w:r>
      </w:ins>
      <w:ins w:id="37" w:author="Julin Maloof" w:date="2022-11-15T17:30:00Z">
        <w:r w:rsidR="00A4784C">
          <w:rPr>
            <w:sz w:val="24"/>
            <w:szCs w:val="24"/>
          </w:rPr>
          <w:t xml:space="preserve"> </w:t>
        </w:r>
      </w:ins>
      <w:r w:rsidR="00A4784C">
        <w:rPr>
          <w:sz w:val="24"/>
          <w:szCs w:val="24"/>
        </w:rPr>
        <w:fldChar w:fldCharType="begin"/>
      </w:r>
      <w:r w:rsidR="00DB2189">
        <w:rPr>
          <w:sz w:val="24"/>
          <w:szCs w:val="24"/>
        </w:rPr>
        <w:instrText xml:space="preserve"> ADDIN ZOTERO_ITEM CSL_CITATION {"citationID":"m4ua1Pi1","properties":{"formattedCitation":"(Mar\\uc0\\u231{}ais {\\i{}et al.} 2018)","plainCitation":"(Marçais et al. 2018)","noteIndex":0},"citationItems":[{"id":"7V9yKnA2/y91xk20E","uris":["http://zotero.org/users/2164972/items/2KUQQCCC"],"itemData":{"id":19055,"type":"article-journal","abstract":"The MUMmer system and the genome sequence aligner nucmer included within it are among the most widely used alignment packages in genomics. Since the last major release of MUMmer version 3 in 2004, it has been applied to many types of problems including aligning whole genome sequences, aligning reads to a reference genome, and comparing different assemblies of the same genome. Despite its broad utility, MUMmer3 has limitations that can make it difficult to use for large genomes and for the very large sequence data sets that are common today. In this paper we describe MUMmer4, a substantially improved version of MUMmer that addresses genome size constraints by changing the 32-bit suffix tree data structure at the core of MUMmer to a 48-bit suffix array, and that offers improved speed through parallel processing of input query sequences. With a theoretical limit on the input size of 141Tbp, MUMmer4 can now work with input sequences of any biologically realistic length. We show that as a result of these enhancements, the nucmer program in MUMmer4 is easily able to handle alignments of large genomes; we illustrate this with an alignment of the human and chimpanzee genomes, which allows us to compute that the two species are 98% identical across 96% of their length. With the enhancements described here, MUMmer4 can also be used to efficiently align reads to reference genomes, although it is less sensitive and accurate than the dedicated read aligners. The nucmer aligner in MUMmer4 can now be called from scripting languages such as Perl, Python and Ruby. These improvements make MUMer4 one the most versatile genome alignment packages available.","container-title":"PLOS Computational Biology","DOI":"10.1371/journal.pcbi.1005944","ISSN":"1553-7358","issue":"1","journalAbbreviation":"PLOS Computational Biology","language":"en","note":"publisher: Public Library of Science","page":"e1005944","source":"PLoS Journals","title":"MUMmer4: A fast and versatile genome alignment system","title-short":"MUMmer4","volume":"14","author":[{"family":"Marçais","given":"Guillaume"},{"family":"Delcher","given":"Arthur L."},{"family":"Phillippy","given":"Adam M."},{"family":"Coston","given":"Rachel"},{"family":"Salzberg","given":"Steven L."},{"family":"Zimin","given":"Aleksey"}],"issued":{"date-parts":[["2018",1,26]]}}}],"schema":"https://github.com/citation-style-language/schema/raw/master/csl-citation.json"} </w:instrText>
      </w:r>
      <w:r w:rsidR="00A4784C">
        <w:rPr>
          <w:sz w:val="24"/>
          <w:szCs w:val="24"/>
        </w:rPr>
        <w:fldChar w:fldCharType="separate"/>
      </w:r>
      <w:r w:rsidR="00A4784C" w:rsidRPr="00A4784C">
        <w:rPr>
          <w:rFonts w:ascii="Calibri" w:cs="Calibri"/>
          <w:sz w:val="24"/>
        </w:rPr>
        <w:t>(</w:t>
      </w:r>
      <w:proofErr w:type="spellStart"/>
      <w:r w:rsidR="00A4784C" w:rsidRPr="00A4784C">
        <w:rPr>
          <w:rFonts w:ascii="Calibri" w:cs="Calibri"/>
          <w:sz w:val="24"/>
        </w:rPr>
        <w:t>Marçais</w:t>
      </w:r>
      <w:proofErr w:type="spellEnd"/>
      <w:r w:rsidR="00A4784C" w:rsidRPr="00A4784C">
        <w:rPr>
          <w:rFonts w:ascii="Calibri" w:cs="Calibri"/>
          <w:sz w:val="24"/>
        </w:rPr>
        <w:t xml:space="preserve"> </w:t>
      </w:r>
      <w:r w:rsidR="00A4784C" w:rsidRPr="00A4784C">
        <w:rPr>
          <w:rFonts w:ascii="Calibri" w:cs="Calibri"/>
          <w:i/>
          <w:iCs/>
          <w:sz w:val="24"/>
        </w:rPr>
        <w:t>et al.</w:t>
      </w:r>
      <w:r w:rsidR="00A4784C" w:rsidRPr="00A4784C">
        <w:rPr>
          <w:rFonts w:ascii="Calibri" w:cs="Calibri"/>
          <w:sz w:val="24"/>
        </w:rPr>
        <w:t xml:space="preserve"> 2018)</w:t>
      </w:r>
      <w:r w:rsidR="00A4784C">
        <w:rPr>
          <w:sz w:val="24"/>
          <w:szCs w:val="24"/>
        </w:rPr>
        <w:fldChar w:fldCharType="end"/>
      </w:r>
      <w:r w:rsidRPr="54B96050">
        <w:rPr>
          <w:sz w:val="24"/>
          <w:szCs w:val="24"/>
        </w:rPr>
        <w:t>. If the region of discrepancy in the assembly had s</w:t>
      </w:r>
      <w:ins w:id="38" w:author="john davis" w:date="2022-09-26T16:35:00Z">
        <w:r w:rsidR="000C5565">
          <w:rPr>
            <w:sz w:val="24"/>
            <w:szCs w:val="24"/>
          </w:rPr>
          <w:t>ubstantial</w:t>
        </w:r>
      </w:ins>
      <w:del w:id="39" w:author="john davis" w:date="2022-09-26T16:35:00Z">
        <w:r w:rsidRPr="54B96050" w:rsidDel="000C5565">
          <w:rPr>
            <w:sz w:val="24"/>
            <w:szCs w:val="24"/>
          </w:rPr>
          <w:delText>ignificant</w:delText>
        </w:r>
      </w:del>
      <w:r w:rsidRPr="54B96050">
        <w:rPr>
          <w:sz w:val="24"/>
          <w:szCs w:val="24"/>
        </w:rPr>
        <w:t xml:space="preserve"> support from the mapped reads and scaffolds, the discrepancy was considered a true difference between our assembly and the Darmor-</w:t>
      </w:r>
      <w:proofErr w:type="spellStart"/>
      <w:r w:rsidRPr="54B96050">
        <w:rPr>
          <w:sz w:val="24"/>
          <w:szCs w:val="24"/>
        </w:rPr>
        <w:t>bzh</w:t>
      </w:r>
      <w:proofErr w:type="spellEnd"/>
      <w:r w:rsidRPr="54B96050">
        <w:rPr>
          <w:sz w:val="24"/>
          <w:szCs w:val="24"/>
        </w:rPr>
        <w:t xml:space="preserve"> v4.1 assembly; thus, it was retained. If there was no support, or the mapped reads and scaffolds disagreed with the </w:t>
      </w:r>
      <w:proofErr w:type="spellStart"/>
      <w:r w:rsidRPr="54B96050">
        <w:rPr>
          <w:sz w:val="24"/>
          <w:szCs w:val="24"/>
        </w:rPr>
        <w:t>Canu</w:t>
      </w:r>
      <w:proofErr w:type="spellEnd"/>
      <w:r w:rsidRPr="54B96050">
        <w:rPr>
          <w:sz w:val="24"/>
          <w:szCs w:val="24"/>
        </w:rPr>
        <w:t xml:space="preserve"> Da-Ae assembly, the region of discrepancy was considered a likely error and altered to match Darmor-</w:t>
      </w:r>
      <w:proofErr w:type="spellStart"/>
      <w:r w:rsidRPr="54B96050">
        <w:rPr>
          <w:sz w:val="24"/>
          <w:szCs w:val="24"/>
        </w:rPr>
        <w:t>bzh</w:t>
      </w:r>
      <w:proofErr w:type="spellEnd"/>
      <w:r w:rsidRPr="54B96050">
        <w:rPr>
          <w:sz w:val="24"/>
          <w:szCs w:val="24"/>
        </w:rPr>
        <w:t xml:space="preserve"> v4.1. All alterations performed were simple sequence flips to fix assembly inversions. All inversions, except one, were almost exactly encapsulated by the contig boundaries of a scaffold. After all identified discrepancies had been addressed, the assembly was considered </w:t>
      </w:r>
      <w:proofErr w:type="gramStart"/>
      <w:r w:rsidRPr="54B96050">
        <w:rPr>
          <w:sz w:val="24"/>
          <w:szCs w:val="24"/>
        </w:rPr>
        <w:t>final</w:t>
      </w:r>
      <w:proofErr w:type="gramEnd"/>
      <w:r w:rsidRPr="54B96050">
        <w:rPr>
          <w:sz w:val="24"/>
          <w:szCs w:val="24"/>
        </w:rPr>
        <w:t xml:space="preserve"> and annotation began (Figure 2; Supplementary Table 1).</w:t>
      </w:r>
      <w:ins w:id="40" w:author="Julin Maloof" w:date="2022-11-16T16:20:00Z">
        <w:r w:rsidR="00DD2F2C">
          <w:rPr>
            <w:sz w:val="24"/>
            <w:szCs w:val="24"/>
          </w:rPr>
          <w:t xml:space="preserve">  </w:t>
        </w:r>
      </w:ins>
      <w:ins w:id="41" w:author="Julin Maloof" w:date="2022-11-16T16:21:00Z">
        <w:r w:rsidR="00DD2F2C">
          <w:rPr>
            <w:sz w:val="24"/>
            <w:szCs w:val="24"/>
          </w:rPr>
          <w:t>After Darmor-</w:t>
        </w:r>
        <w:proofErr w:type="spellStart"/>
        <w:r w:rsidR="00DD2F2C">
          <w:rPr>
            <w:sz w:val="24"/>
            <w:szCs w:val="24"/>
          </w:rPr>
          <w:t>bzh</w:t>
        </w:r>
        <w:proofErr w:type="spellEnd"/>
        <w:r w:rsidR="00DD2F2C">
          <w:rPr>
            <w:sz w:val="24"/>
            <w:szCs w:val="24"/>
          </w:rPr>
          <w:t xml:space="preserve"> v10 was available we compared v4 and v10 a</w:t>
        </w:r>
      </w:ins>
      <w:ins w:id="42" w:author="Julin Maloof" w:date="2022-11-16T16:22:00Z">
        <w:r w:rsidR="00DD2F2C">
          <w:rPr>
            <w:sz w:val="24"/>
            <w:szCs w:val="24"/>
          </w:rPr>
          <w:t xml:space="preserve">nd found them to be essentially co-linear.  The </w:t>
        </w:r>
      </w:ins>
      <w:ins w:id="43" w:author="Julin Maloof" w:date="2022-11-16T16:24:00Z">
        <w:r w:rsidR="00DD2F2C">
          <w:rPr>
            <w:sz w:val="24"/>
            <w:szCs w:val="24"/>
          </w:rPr>
          <w:t>one</w:t>
        </w:r>
      </w:ins>
      <w:ins w:id="44" w:author="Julin Maloof" w:date="2022-11-16T16:22:00Z">
        <w:r w:rsidR="00DD2F2C">
          <w:rPr>
            <w:sz w:val="24"/>
            <w:szCs w:val="24"/>
          </w:rPr>
          <w:t xml:space="preserve"> exception was an inversion on C07, a region where </w:t>
        </w:r>
      </w:ins>
      <w:ins w:id="45" w:author="Julin Maloof" w:date="2022-11-16T16:42:00Z">
        <w:r w:rsidR="00143E9B">
          <w:rPr>
            <w:sz w:val="24"/>
            <w:szCs w:val="24"/>
          </w:rPr>
          <w:t>Da-Ae</w:t>
        </w:r>
      </w:ins>
      <w:ins w:id="46" w:author="Julin Maloof" w:date="2022-11-16T16:22:00Z">
        <w:r w:rsidR="00DD2F2C">
          <w:rPr>
            <w:sz w:val="24"/>
            <w:szCs w:val="24"/>
          </w:rPr>
          <w:t xml:space="preserve"> also showed a</w:t>
        </w:r>
      </w:ins>
      <w:ins w:id="47" w:author="Julin Maloof" w:date="2022-11-16T16:23:00Z">
        <w:r w:rsidR="00DD2F2C">
          <w:rPr>
            <w:sz w:val="24"/>
            <w:szCs w:val="24"/>
          </w:rPr>
          <w:t xml:space="preserve"> supported</w:t>
        </w:r>
      </w:ins>
      <w:ins w:id="48" w:author="Julin Maloof" w:date="2022-11-16T16:22:00Z">
        <w:r w:rsidR="00DD2F2C">
          <w:rPr>
            <w:sz w:val="24"/>
            <w:szCs w:val="24"/>
          </w:rPr>
          <w:t xml:space="preserve"> inversion relative to Darmor-</w:t>
        </w:r>
        <w:proofErr w:type="spellStart"/>
        <w:r w:rsidR="00DD2F2C">
          <w:rPr>
            <w:sz w:val="24"/>
            <w:szCs w:val="24"/>
          </w:rPr>
          <w:t>bzh</w:t>
        </w:r>
        <w:proofErr w:type="spellEnd"/>
        <w:r w:rsidR="00DD2F2C">
          <w:rPr>
            <w:sz w:val="24"/>
            <w:szCs w:val="24"/>
          </w:rPr>
          <w:t xml:space="preserve"> v</w:t>
        </w:r>
      </w:ins>
      <w:ins w:id="49" w:author="Julin Maloof" w:date="2022-11-16T16:23:00Z">
        <w:r w:rsidR="00DD2F2C">
          <w:rPr>
            <w:sz w:val="24"/>
            <w:szCs w:val="24"/>
          </w:rPr>
          <w:t>4 (and which we did not change)</w:t>
        </w:r>
      </w:ins>
      <w:ins w:id="50" w:author="Julin Maloof" w:date="2022-11-16T16:22:00Z">
        <w:r w:rsidR="00DD2F2C">
          <w:rPr>
            <w:sz w:val="24"/>
            <w:szCs w:val="24"/>
          </w:rPr>
          <w:t xml:space="preserve">.  </w:t>
        </w:r>
      </w:ins>
      <w:commentRangeStart w:id="51"/>
      <w:commentRangeStart w:id="52"/>
      <w:ins w:id="53" w:author="Julin Maloof" w:date="2022-11-16T16:24:00Z">
        <w:r w:rsidR="00DD2F2C">
          <w:rPr>
            <w:sz w:val="24"/>
            <w:szCs w:val="24"/>
          </w:rPr>
          <w:t xml:space="preserve">We use juicer to make a Hi-C contact </w:t>
        </w:r>
      </w:ins>
      <w:ins w:id="54" w:author="Julin Maloof" w:date="2022-11-16T16:25:00Z">
        <w:r w:rsidR="00DD2F2C">
          <w:rPr>
            <w:sz w:val="24"/>
            <w:szCs w:val="24"/>
          </w:rPr>
          <w:t>plant (figure X)</w:t>
        </w:r>
        <w:commentRangeEnd w:id="51"/>
        <w:r w:rsidR="00DD2F2C">
          <w:rPr>
            <w:rStyle w:val="CommentReference"/>
          </w:rPr>
          <w:commentReference w:id="51"/>
        </w:r>
      </w:ins>
      <w:commentRangeEnd w:id="52"/>
      <w:ins w:id="55" w:author="Julin Maloof" w:date="2022-11-16T16:28:00Z">
        <w:r w:rsidR="00DD2F2C">
          <w:rPr>
            <w:rStyle w:val="CommentReference"/>
          </w:rPr>
          <w:commentReference w:id="52"/>
        </w:r>
      </w:ins>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AE44A4D" w:rsidR="00D22620" w:rsidRDefault="00D22620" w:rsidP="11A50003">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11A50003">
        <w:rPr>
          <w:rFonts w:ascii="Calibri" w:hAnsi="Calibri" w:cs="Calibri"/>
          <w:sz w:val="24"/>
          <w:szCs w:val="24"/>
        </w:rPr>
        <w:t xml:space="preserve">(Li </w:t>
      </w:r>
      <w:r w:rsidRPr="11A50003">
        <w:rPr>
          <w:rFonts w:ascii="Calibri" w:hAnsi="Calibri" w:cs="Calibri"/>
          <w:i/>
          <w:iCs/>
          <w:sz w:val="24"/>
          <w:szCs w:val="24"/>
        </w:rPr>
        <w:t>et al.</w:t>
      </w:r>
      <w:r w:rsidRPr="11A50003">
        <w:rPr>
          <w:rFonts w:ascii="Calibri" w:hAnsi="Calibri" w:cs="Calibri"/>
          <w:sz w:val="24"/>
          <w:szCs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11A50003">
        <w:rPr>
          <w:i/>
          <w:iCs/>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00A0278F">
        <w:rPr>
          <w:sz w:val="24"/>
          <w:szCs w:val="24"/>
        </w:rPr>
        <w:fldChar w:fldCharType="begin"/>
      </w:r>
      <w:r w:rsidR="00DB2189">
        <w:rPr>
          <w:sz w:val="24"/>
          <w:szCs w:val="24"/>
        </w:rPr>
        <w:instrText xml:space="preserve"> ADDIN ZOTERO_ITEM CSL_CITATION {"citationID":"8G51cQBG","properties":{"formattedCitation":"(Li {\\i{}et al.} 2018)","plainCitation":"(Li et al. 2018)","dontUpdate":true,"noteIndex":0},"citationItems":[{"id":21,"uris":["http://zotero.org/users/5857934/items/RSWNQ5KG"],"itemData":{"id":21,"type":"article-journal","abstract":"Brassica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(2018)</w:t>
      </w:r>
      <w:r w:rsidR="00A0278F">
        <w:rPr>
          <w:sz w:val="24"/>
          <w:szCs w:val="24"/>
        </w:rPr>
        <w:fldChar w:fldCharType="end"/>
      </w:r>
      <w:r w:rsidRPr="005F4A48">
        <w:rPr>
          <w:sz w:val="24"/>
          <w:szCs w:val="24"/>
        </w:rPr>
        <w:t xml:space="preserve">. </w:t>
      </w:r>
      <w:commentRangeStart w:id="56"/>
      <w:commentRangeStart w:id="57"/>
      <w:r w:rsidRPr="005F4A48">
        <w:rPr>
          <w:sz w:val="24"/>
          <w:szCs w:val="24"/>
        </w:rPr>
        <w:t xml:space="preserve">The mapped reads were then assembled </w:t>
      </w:r>
      <w:r w:rsidR="11A50003" w:rsidRPr="11A50003">
        <w:rPr>
          <w:sz w:val="24"/>
          <w:szCs w:val="24"/>
        </w:rPr>
        <w:t>to transcripts</w:t>
      </w:r>
      <w:r w:rsidRPr="005F4A48">
        <w:rPr>
          <w:sz w:val="24"/>
          <w:szCs w:val="24"/>
        </w:rPr>
        <w:t xml:space="preserve"> using Cufflinks v2.2.1</w:t>
      </w:r>
      <w:r>
        <w:rPr>
          <w:sz w:val="24"/>
          <w:szCs w:val="24"/>
        </w:rPr>
        <w:t xml:space="preserve"> </w:t>
      </w:r>
      <w:r w:rsidR="00A0278F">
        <w:rPr>
          <w:sz w:val="24"/>
          <w:szCs w:val="24"/>
        </w:rPr>
        <w:fldChar w:fldCharType="begin"/>
      </w:r>
      <w:r w:rsidR="00DB2189">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commentRangeEnd w:id="57"/>
      <w:r>
        <w:rPr>
          <w:rStyle w:val="CommentReference"/>
        </w:rPr>
        <w:commentReference w:id="57"/>
      </w:r>
      <w:commentRangeEnd w:id="56"/>
      <w:r w:rsidR="00E31AAD">
        <w:rPr>
          <w:rStyle w:val="CommentReference"/>
        </w:rPr>
        <w:commentReference w:id="56"/>
      </w:r>
      <w:r w:rsidR="00A0278F" w:rsidRPr="00A0278F">
        <w:rPr>
          <w:rFonts w:ascii="Calibri" w:hAnsi="Calibri" w:cs="Calibri"/>
          <w:sz w:val="24"/>
          <w:szCs w:val="24"/>
        </w:rPr>
        <w:t>(</w:t>
      </w:r>
      <w:proofErr w:type="spellStart"/>
      <w:r w:rsidR="00A0278F" w:rsidRPr="00A0278F">
        <w:rPr>
          <w:rFonts w:ascii="Calibri" w:hAnsi="Calibri" w:cs="Calibri"/>
          <w:sz w:val="24"/>
          <w:szCs w:val="24"/>
        </w:rPr>
        <w:t>Trapnell</w:t>
      </w:r>
      <w:proofErr w:type="spellEnd"/>
      <w:r w:rsidR="00A0278F" w:rsidRPr="00A0278F">
        <w:rPr>
          <w:rFonts w:ascii="Calibri" w:hAnsi="Calibri" w:cs="Calibri"/>
          <w:sz w:val="24"/>
          <w:szCs w:val="24"/>
        </w:rPr>
        <w:t xml:space="preserve">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r w:rsidRPr="005F4A48">
        <w:rPr>
          <w:sz w:val="24"/>
          <w:szCs w:val="24"/>
        </w:rPr>
        <w:t xml:space="preserve"> with the help of reference annotations. The output GTF file</w:t>
      </w:r>
      <w:r w:rsidR="00E31AAD">
        <w:rPr>
          <w:sz w:val="24"/>
          <w:szCs w:val="24"/>
        </w:rPr>
        <w:t>s</w:t>
      </w:r>
      <w:r w:rsidRPr="005F4A48">
        <w:rPr>
          <w:sz w:val="24"/>
          <w:szCs w:val="24"/>
        </w:rPr>
        <w:t xml:space="preserve"> generated by Cufflinks w</w:t>
      </w:r>
      <w:r w:rsidR="00E31AAD">
        <w:rPr>
          <w:sz w:val="24"/>
          <w:szCs w:val="24"/>
        </w:rPr>
        <w:t>ere</w:t>
      </w:r>
      <w:r w:rsidRPr="005F4A48">
        <w:rPr>
          <w:sz w:val="24"/>
          <w:szCs w:val="24"/>
        </w:rPr>
        <w:t xml:space="preserve"> fed to </w:t>
      </w:r>
      <w:proofErr w:type="spellStart"/>
      <w:r w:rsidRPr="005F4A48">
        <w:rPr>
          <w:sz w:val="24"/>
          <w:szCs w:val="24"/>
        </w:rPr>
        <w:t>Cuffmerge</w:t>
      </w:r>
      <w:proofErr w:type="spellEnd"/>
      <w:r w:rsidRPr="005F4A48">
        <w:rPr>
          <w:sz w:val="24"/>
          <w:szCs w:val="24"/>
        </w:rPr>
        <w:t xml:space="preserve"> and then</w:t>
      </w:r>
      <w:r w:rsidR="00E31AAD">
        <w:rPr>
          <w:sz w:val="24"/>
          <w:szCs w:val="24"/>
        </w:rPr>
        <w:t xml:space="preserve"> compared to the </w:t>
      </w:r>
      <w:r w:rsidR="00E31AAD" w:rsidRPr="005F4A48">
        <w:rPr>
          <w:sz w:val="24"/>
          <w:szCs w:val="24"/>
        </w:rPr>
        <w:t>annotation</w:t>
      </w:r>
      <w:r w:rsidR="00E31AAD">
        <w:rPr>
          <w:sz w:val="24"/>
          <w:szCs w:val="24"/>
        </w:rPr>
        <w:t>s</w:t>
      </w:r>
      <w:r w:rsidR="00E31AAD" w:rsidRPr="005F4A48">
        <w:rPr>
          <w:sz w:val="24"/>
          <w:szCs w:val="24"/>
        </w:rPr>
        <w:t xml:space="preserve"> from the reference assembly</w:t>
      </w:r>
      <w:commentRangeStart w:id="58"/>
      <w:commentRangeEnd w:id="58"/>
      <w:r w:rsidR="00E31AAD">
        <w:rPr>
          <w:rStyle w:val="CommentReference"/>
        </w:rPr>
        <w:commentReference w:id="58"/>
      </w:r>
      <w:r w:rsidRPr="005F4A48">
        <w:rPr>
          <w:sz w:val="24"/>
          <w:szCs w:val="24"/>
        </w:rPr>
        <w:t xml:space="preserve"> </w:t>
      </w:r>
      <w:r w:rsidR="00E31AAD">
        <w:rPr>
          <w:sz w:val="24"/>
          <w:szCs w:val="24"/>
        </w:rPr>
        <w:t xml:space="preserve">using </w:t>
      </w:r>
      <w:proofErr w:type="spellStart"/>
      <w:r w:rsidRPr="005F4A48">
        <w:rPr>
          <w:sz w:val="24"/>
          <w:szCs w:val="24"/>
        </w:rPr>
        <w:t>Cuffcompare</w:t>
      </w:r>
      <w:proofErr w:type="spellEnd"/>
      <w:r w:rsidRPr="005F4A48">
        <w:rPr>
          <w:sz w:val="24"/>
          <w:szCs w:val="24"/>
        </w:rPr>
        <w:t xml:space="preserve">.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w:t>
      </w:r>
      <w:r w:rsidRPr="005F4A48">
        <w:rPr>
          <w:sz w:val="24"/>
          <w:szCs w:val="24"/>
        </w:rPr>
        <w:lastRenderedPageBreak/>
        <w:t>considered novel. Redundant isoforms among these novel transcripts were removed using CAP3</w:t>
      </w:r>
      <w:r>
        <w:rPr>
          <w:sz w:val="24"/>
          <w:szCs w:val="24"/>
        </w:rPr>
        <w:t xml:space="preserve"> </w:t>
      </w:r>
      <w:r w:rsidR="00A0278F">
        <w:rPr>
          <w:sz w:val="24"/>
          <w:szCs w:val="24"/>
        </w:rPr>
        <w:fldChar w:fldCharType="begin"/>
      </w:r>
      <w:r w:rsidR="00DB2189">
        <w:rPr>
          <w:sz w:val="24"/>
          <w:szCs w:val="24"/>
        </w:rPr>
        <w:instrText xml:space="preserve"> ADDIN ZOTERO_ITEM CSL_CITATION {"citationID":"0IipUMBK","properties":{"formattedCitation":"(Huang and Madan 1999)","plainCitation":"(Huang and Madan 1999)","dontUpdate":true,"noteIndex":0},"citationItems":[{"id":104,"uris":["http://zotero.org/users/5857934/items/76JBQYCJ"],"itemData":{"id":104,"type":"article-journal","abstract":"We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11A50003">
        <w:rPr>
          <w:rFonts w:ascii="Calibri" w:hAnsi="Calibri" w:cs="Calibri"/>
          <w:sz w:val="24"/>
          <w:szCs w:val="24"/>
        </w:rPr>
        <w:t>(Huang and Madan 1999),</w:t>
      </w:r>
      <w:r w:rsidR="00A0278F">
        <w:rPr>
          <w:sz w:val="24"/>
          <w:szCs w:val="24"/>
        </w:rPr>
        <w:fldChar w:fldCharType="end"/>
      </w:r>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DB2189">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11A50003">
        <w:rPr>
          <w:i/>
          <w:iCs/>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DB2189">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Grabherr</w:t>
      </w:r>
      <w:proofErr w:type="spellEnd"/>
      <w:r w:rsidR="00A0278F" w:rsidRPr="00A0278F">
        <w:rPr>
          <w:rFonts w:ascii="Calibri" w:hAnsi="Calibri" w:cs="Calibri"/>
          <w:sz w:val="24"/>
          <w:szCs w:val="24"/>
        </w:rPr>
        <w:t xml:space="preserve">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r>
        <w:rPr>
          <w:sz w:val="24"/>
          <w:szCs w:val="24"/>
        </w:rPr>
        <w:t xml:space="preserve"> set to</w:t>
      </w:r>
      <w:r w:rsidRPr="005F4A48">
        <w:rPr>
          <w:sz w:val="24"/>
          <w:szCs w:val="24"/>
        </w:rPr>
        <w:t xml:space="preserve">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DB2189">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Biotechnology","DOI":"10.1038/nbt.3519","ISSN":"1546-1696","issue":"5","language":"en","license":"2016 Nature Publishing Group","page":"525-527","source":"www.nature.com","title":"Near-optimal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11A50003">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one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DB2189">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AltschuP</w:t>
      </w:r>
      <w:proofErr w:type="spellEnd"/>
      <w:r w:rsidR="00A0278F" w:rsidRPr="00A0278F">
        <w:rPr>
          <w:rFonts w:ascii="Calibri" w:hAnsi="Calibri" w:cs="Calibri"/>
          <w:sz w:val="24"/>
          <w:szCs w:val="24"/>
        </w:rPr>
        <w:t xml:space="preserve"> </w:t>
      </w:r>
      <w:r w:rsidR="00A0278F" w:rsidRPr="11A50003">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11A50003">
        <w:rPr>
          <w:i/>
          <w:iCs/>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DB2189">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11A50003">
        <w:rPr>
          <w:rFonts w:ascii="Calibri" w:hAnsi="Calibri" w:cs="Calibri"/>
          <w:sz w:val="24"/>
          <w:szCs w:val="24"/>
        </w:rPr>
        <w:t>(Scott 2016)</w:t>
      </w:r>
      <w:r w:rsidR="00A0278F">
        <w:rPr>
          <w:sz w:val="24"/>
          <w:szCs w:val="24"/>
        </w:rPr>
        <w:fldChar w:fldCharType="end"/>
      </w:r>
      <w:r>
        <w:rPr>
          <w:sz w:val="24"/>
          <w:szCs w:val="24"/>
        </w:rPr>
        <w:t xml:space="preserve"> </w:t>
      </w:r>
      <w:r w:rsidRPr="005F4A48">
        <w:rPr>
          <w:sz w:val="24"/>
          <w:szCs w:val="24"/>
        </w:rPr>
        <w:t xml:space="preserve">with default parameters to generate the final GFF3 file. BUSCO scores for the final assembly were calculated to assess transcriptome completeness </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11A5000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11A5000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19BC67" w:rsidR="00D22620" w:rsidRPr="005F4A48" w:rsidRDefault="11A50003" w:rsidP="11A50003">
      <w:pPr>
        <w:spacing w:line="480" w:lineRule="auto"/>
        <w:rPr>
          <w:i/>
          <w:iCs/>
          <w:sz w:val="24"/>
          <w:szCs w:val="24"/>
        </w:rPr>
      </w:pPr>
      <w:r w:rsidRPr="11A50003">
        <w:rPr>
          <w:i/>
          <w:iCs/>
          <w:sz w:val="24"/>
          <w:szCs w:val="24"/>
        </w:rPr>
        <w:t>Annotation Using MAKER</w:t>
      </w:r>
    </w:p>
    <w:p w14:paraId="5E22C498" w14:textId="7A94FF5E" w:rsidR="00D22620" w:rsidRPr="005F4A48" w:rsidRDefault="11A50003" w:rsidP="00FC5E56">
      <w:pPr>
        <w:spacing w:line="480" w:lineRule="auto"/>
        <w:ind w:firstLine="720"/>
        <w:rPr>
          <w:i/>
          <w:iCs/>
          <w:sz w:val="24"/>
          <w:szCs w:val="24"/>
        </w:rPr>
      </w:pPr>
      <w:r w:rsidRPr="11A50003">
        <w:rPr>
          <w:sz w:val="24"/>
          <w:szCs w:val="24"/>
        </w:rPr>
        <w:t xml:space="preserve">Annotation was performed using MAKER v.3.01.02-beta </w:t>
      </w:r>
      <w:r w:rsidR="00D22620" w:rsidRPr="11A50003">
        <w:rPr>
          <w:sz w:val="24"/>
          <w:szCs w:val="24"/>
        </w:rPr>
        <w:fldChar w:fldCharType="begin"/>
      </w:r>
      <w:r w:rsidR="00DB2189">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w:t>
      </w:r>
      <w:proofErr w:type="spellStart"/>
      <w:r w:rsidRPr="11A50003">
        <w:rPr>
          <w:rFonts w:ascii="Calibri" w:hAnsi="Calibri" w:cs="Calibri"/>
          <w:sz w:val="24"/>
          <w:szCs w:val="24"/>
        </w:rPr>
        <w:t>Cantarel</w:t>
      </w:r>
      <w:proofErr w:type="spellEnd"/>
      <w:r w:rsidRPr="11A50003">
        <w:rPr>
          <w:rFonts w:ascii="Calibri" w:hAnsi="Calibri" w:cs="Calibri"/>
          <w:sz w:val="24"/>
          <w:szCs w:val="24"/>
        </w:rPr>
        <w:t xml:space="preserve"> </w:t>
      </w:r>
      <w:r w:rsidRPr="11A50003">
        <w:rPr>
          <w:rFonts w:ascii="Calibri" w:hAnsi="Calibri" w:cs="Calibri"/>
          <w:i/>
          <w:iCs/>
          <w:sz w:val="24"/>
          <w:szCs w:val="24"/>
        </w:rPr>
        <w:t>et al.</w:t>
      </w:r>
      <w:r w:rsidRPr="11A50003">
        <w:rPr>
          <w:rFonts w:ascii="Calibri" w:hAnsi="Calibri" w:cs="Calibri"/>
          <w:sz w:val="24"/>
          <w:szCs w:val="24"/>
        </w:rPr>
        <w:t xml:space="preserve"> 2008; Campbell </w:t>
      </w:r>
      <w:r w:rsidRPr="11A50003">
        <w:rPr>
          <w:rFonts w:ascii="Calibri" w:hAnsi="Calibri" w:cs="Calibri"/>
          <w:i/>
          <w:iCs/>
          <w:sz w:val="24"/>
          <w:szCs w:val="24"/>
        </w:rPr>
        <w:t>et al.</w:t>
      </w:r>
      <w:r w:rsidRPr="11A50003">
        <w:rPr>
          <w:rFonts w:ascii="Calibri" w:hAnsi="Calibri" w:cs="Calibri"/>
          <w:sz w:val="24"/>
          <w:szCs w:val="24"/>
        </w:rPr>
        <w:t xml:space="preserve"> 2014a)</w:t>
      </w:r>
      <w:r w:rsidR="00D22620" w:rsidRPr="11A50003">
        <w:rPr>
          <w:sz w:val="24"/>
          <w:szCs w:val="24"/>
        </w:rPr>
        <w:fldChar w:fldCharType="end"/>
      </w:r>
      <w:r w:rsidRPr="11A50003">
        <w:rPr>
          <w:sz w:val="24"/>
          <w:szCs w:val="24"/>
        </w:rPr>
        <w:t xml:space="preserve">. Prior to running the MAKER pipeline, a custom repeat library was constructed using the MAKER-P Repeat Library Construction-Advanced </w:t>
      </w:r>
      <w:r w:rsidR="00D22620" w:rsidRPr="11A50003">
        <w:rPr>
          <w:sz w:val="24"/>
          <w:szCs w:val="24"/>
        </w:rPr>
        <w:fldChar w:fldCharType="begin"/>
      </w:r>
      <w:r w:rsidR="00DB2189">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1532-2548","issue":"2","language":"en","license":"© 2014 American Society of Plant Biologists. All Rights Reserved..","note":"PMID: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 xml:space="preserve">(Campbell </w:t>
      </w:r>
      <w:r w:rsidRPr="11A50003">
        <w:rPr>
          <w:rFonts w:ascii="Calibri" w:hAnsi="Calibri" w:cs="Calibri"/>
          <w:i/>
          <w:iCs/>
          <w:sz w:val="24"/>
          <w:szCs w:val="24"/>
        </w:rPr>
        <w:t>et al.</w:t>
      </w:r>
      <w:r w:rsidRPr="11A50003">
        <w:rPr>
          <w:rFonts w:ascii="Calibri" w:hAnsi="Calibri" w:cs="Calibri"/>
          <w:sz w:val="24"/>
          <w:szCs w:val="24"/>
        </w:rPr>
        <w:t xml:space="preserve"> 2014b)</w:t>
      </w:r>
      <w:r w:rsidR="00D22620" w:rsidRPr="11A50003">
        <w:rPr>
          <w:sz w:val="24"/>
          <w:szCs w:val="24"/>
        </w:rPr>
        <w:fldChar w:fldCharType="end"/>
      </w:r>
      <w:r w:rsidRPr="11A50003">
        <w:rPr>
          <w:sz w:val="24"/>
          <w:szCs w:val="24"/>
        </w:rPr>
        <w:t>. MAKER was run with the following parameters: the CDS transcripts from the Darmor-</w:t>
      </w:r>
      <w:proofErr w:type="spellStart"/>
      <w:r w:rsidRPr="11A50003">
        <w:rPr>
          <w:sz w:val="24"/>
          <w:szCs w:val="24"/>
        </w:rPr>
        <w:t>bzh</w:t>
      </w:r>
      <w:proofErr w:type="spellEnd"/>
      <w:r w:rsidRPr="11A50003">
        <w:rPr>
          <w:sz w:val="24"/>
          <w:szCs w:val="24"/>
        </w:rPr>
        <w:t xml:space="preserve"> v4.1 assembly </w:t>
      </w:r>
      <w:r w:rsidR="00D22620" w:rsidRPr="11A50003">
        <w:rPr>
          <w:sz w:val="24"/>
          <w:szCs w:val="24"/>
        </w:rPr>
        <w:fldChar w:fldCharType="begin"/>
      </w:r>
      <w:r w:rsidR="00DB2189">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w:t>
      </w:r>
      <w:proofErr w:type="spellStart"/>
      <w:r w:rsidRPr="11A50003">
        <w:rPr>
          <w:rFonts w:ascii="Calibri" w:hAnsi="Calibri" w:cs="Calibri"/>
          <w:sz w:val="24"/>
          <w:szCs w:val="24"/>
        </w:rPr>
        <w:t>Chalhoub</w:t>
      </w:r>
      <w:proofErr w:type="spellEnd"/>
      <w:r w:rsidRPr="11A50003">
        <w:rPr>
          <w:rFonts w:ascii="Calibri" w:hAnsi="Calibri" w:cs="Calibri"/>
          <w:sz w:val="24"/>
          <w:szCs w:val="24"/>
        </w:rPr>
        <w:t xml:space="preserve"> </w:t>
      </w:r>
      <w:r w:rsidRPr="11A50003">
        <w:rPr>
          <w:rFonts w:ascii="Calibri" w:hAnsi="Calibri" w:cs="Calibri"/>
          <w:i/>
          <w:iCs/>
          <w:sz w:val="24"/>
          <w:szCs w:val="24"/>
        </w:rPr>
        <w:t>et al.</w:t>
      </w:r>
      <w:r w:rsidRPr="11A50003">
        <w:rPr>
          <w:rFonts w:ascii="Calibri" w:hAnsi="Calibri" w:cs="Calibri"/>
          <w:sz w:val="24"/>
          <w:szCs w:val="24"/>
        </w:rPr>
        <w:t xml:space="preserve"> 2014)</w:t>
      </w:r>
      <w:r w:rsidR="00D22620" w:rsidRPr="11A50003">
        <w:rPr>
          <w:sz w:val="24"/>
          <w:szCs w:val="24"/>
        </w:rPr>
        <w:fldChar w:fldCharType="end"/>
      </w:r>
      <w:r w:rsidRPr="11A50003">
        <w:rPr>
          <w:sz w:val="24"/>
          <w:szCs w:val="24"/>
        </w:rPr>
        <w:t>, Darmor-</w:t>
      </w:r>
      <w:proofErr w:type="spellStart"/>
      <w:r w:rsidRPr="11A50003">
        <w:rPr>
          <w:sz w:val="24"/>
          <w:szCs w:val="24"/>
        </w:rPr>
        <w:t>bzh</w:t>
      </w:r>
      <w:proofErr w:type="spellEnd"/>
      <w:r w:rsidRPr="11A50003">
        <w:rPr>
          <w:sz w:val="24"/>
          <w:szCs w:val="24"/>
        </w:rPr>
        <w:t xml:space="preserve"> v10 assembly </w:t>
      </w:r>
      <w:r w:rsidR="00D22620" w:rsidRPr="11A50003">
        <w:rPr>
          <w:sz w:val="24"/>
          <w:szCs w:val="24"/>
        </w:rPr>
        <w:fldChar w:fldCharType="begin"/>
      </w:r>
      <w:r w:rsidR="00DB2189">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DB2189">
        <w:rPr>
          <w:rFonts w:ascii="Cambria Math" w:hAnsi="Cambria Math" w:cs="Cambria Math"/>
          <w:sz w:val="24"/>
          <w:szCs w:val="24"/>
        </w:rPr>
        <w:instrText>∼</w:instrText>
      </w:r>
      <w:r w:rsidR="00DB2189">
        <w:rPr>
          <w:sz w:val="24"/>
          <w:szCs w:val="24"/>
        </w:rPr>
        <w:instrText>16 million</w:instrText>
      </w:r>
      <w:r w:rsidR="00DB2189">
        <w:rPr>
          <w:rFonts w:ascii="Calibri" w:hAnsi="Calibri" w:cs="Calibri"/>
          <w:sz w:val="24"/>
          <w:szCs w:val="24"/>
        </w:rPr>
        <w:instrText> </w:instrText>
      </w:r>
      <w:r w:rsidR="00DB2189">
        <w:rPr>
          <w:sz w:val="24"/>
          <w:szCs w:val="24"/>
        </w:rPr>
        <w:instrText>long reads representing 93</w:instrText>
      </w:r>
      <w:r w:rsidR="00DB2189">
        <w:rPr>
          <w:rFonts w:ascii="Calibri" w:hAnsi="Calibri" w:cs="Calibri"/>
          <w:sz w:val="24"/>
          <w:szCs w:val="24"/>
        </w:rPr>
        <w:instrText>×</w:instrText>
      </w:r>
      <w:r w:rsidR="00DB2189">
        <w:rPr>
          <w:sz w:val="24"/>
          <w:szCs w:val="24"/>
        </w:rPr>
        <w:instrText xml:space="preserve"> coverage and, more importantly, 6</w:instrText>
      </w:r>
      <w:r w:rsidR="00DB2189">
        <w:rPr>
          <w:rFonts w:ascii="Calibri" w:hAnsi="Calibri" w:cs="Calibri"/>
          <w:sz w:val="24"/>
          <w:szCs w:val="24"/>
        </w:rPr>
        <w:instrText>×</w:instrText>
      </w:r>
      <w:r w:rsidR="00DB2189">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(Rousseau-</w:t>
      </w:r>
      <w:proofErr w:type="spellStart"/>
      <w:r w:rsidRPr="11A50003">
        <w:rPr>
          <w:rFonts w:ascii="Calibri" w:hAnsi="Calibri" w:cs="Calibri"/>
          <w:sz w:val="24"/>
          <w:szCs w:val="24"/>
        </w:rPr>
        <w:t>Gueutin</w:t>
      </w:r>
      <w:proofErr w:type="spellEnd"/>
      <w:r w:rsidRPr="11A50003">
        <w:rPr>
          <w:rFonts w:ascii="Calibri" w:hAnsi="Calibri" w:cs="Calibri"/>
          <w:sz w:val="24"/>
          <w:szCs w:val="24"/>
        </w:rPr>
        <w:t xml:space="preserve"> </w:t>
      </w:r>
      <w:r w:rsidRPr="11A50003">
        <w:rPr>
          <w:rFonts w:ascii="Calibri" w:hAnsi="Calibri" w:cs="Calibri"/>
          <w:i/>
          <w:iCs/>
          <w:sz w:val="24"/>
          <w:szCs w:val="24"/>
        </w:rPr>
        <w:t>et al.</w:t>
      </w:r>
      <w:r w:rsidRPr="11A50003">
        <w:rPr>
          <w:rFonts w:ascii="Calibri" w:hAnsi="Calibri" w:cs="Calibri"/>
          <w:sz w:val="24"/>
          <w:szCs w:val="24"/>
        </w:rPr>
        <w:t xml:space="preserve"> 2020)</w:t>
      </w:r>
      <w:r w:rsidR="00D22620" w:rsidRPr="11A50003">
        <w:rPr>
          <w:sz w:val="24"/>
          <w:szCs w:val="24"/>
        </w:rPr>
        <w:fldChar w:fldCharType="end"/>
      </w:r>
      <w:r w:rsidRPr="11A50003">
        <w:rPr>
          <w:sz w:val="24"/>
          <w:szCs w:val="24"/>
        </w:rPr>
        <w:t xml:space="preserve">, and the eight </w:t>
      </w:r>
      <w:commentRangeStart w:id="59"/>
      <w:commentRangeStart w:id="60"/>
      <w:r w:rsidRPr="11A50003">
        <w:rPr>
          <w:i/>
          <w:iCs/>
          <w:sz w:val="24"/>
          <w:szCs w:val="24"/>
        </w:rPr>
        <w:t>B. napus</w:t>
      </w:r>
      <w:commentRangeEnd w:id="59"/>
      <w:r w:rsidR="00D22620">
        <w:rPr>
          <w:rStyle w:val="CommentReference"/>
        </w:rPr>
        <w:commentReference w:id="59"/>
      </w:r>
      <w:commentRangeEnd w:id="60"/>
      <w:r w:rsidR="00FC5E56">
        <w:rPr>
          <w:rStyle w:val="CommentReference"/>
        </w:rPr>
        <w:commentReference w:id="60"/>
      </w:r>
      <w:r w:rsidR="00FC5E56">
        <w:rPr>
          <w:i/>
          <w:iCs/>
          <w:sz w:val="24"/>
          <w:szCs w:val="24"/>
        </w:rPr>
        <w:t xml:space="preserve"> </w:t>
      </w:r>
      <w:r w:rsidR="00FC5E56">
        <w:rPr>
          <w:sz w:val="24"/>
          <w:szCs w:val="24"/>
        </w:rPr>
        <w:t>assemblies</w:t>
      </w:r>
      <w:r w:rsidRPr="11A50003">
        <w:rPr>
          <w:i/>
          <w:iCs/>
          <w:sz w:val="24"/>
          <w:szCs w:val="24"/>
        </w:rPr>
        <w:t xml:space="preserve"> </w:t>
      </w:r>
      <w:r w:rsidR="00E31AAD" w:rsidRPr="009E2045">
        <w:rPr>
          <w:sz w:val="24"/>
          <w:szCs w:val="24"/>
        </w:rPr>
        <w:t>(</w:t>
      </w:r>
      <w:r w:rsidR="00FC5E56" w:rsidRPr="009E2045">
        <w:rPr>
          <w:sz w:val="24"/>
          <w:szCs w:val="24"/>
        </w:rPr>
        <w:t xml:space="preserve">ZS11, Westar, No2127, Zheyou7, </w:t>
      </w:r>
      <w:proofErr w:type="spellStart"/>
      <w:r w:rsidR="00FC5E56" w:rsidRPr="009E2045">
        <w:rPr>
          <w:sz w:val="24"/>
          <w:szCs w:val="24"/>
        </w:rPr>
        <w:t>Gangan</w:t>
      </w:r>
      <w:proofErr w:type="spellEnd"/>
      <w:r w:rsidR="00FC5E56" w:rsidRPr="009E2045">
        <w:rPr>
          <w:sz w:val="24"/>
          <w:szCs w:val="24"/>
        </w:rPr>
        <w:t xml:space="preserve">, </w:t>
      </w:r>
      <w:proofErr w:type="spellStart"/>
      <w:r w:rsidR="00FC5E56" w:rsidRPr="009E2045">
        <w:rPr>
          <w:sz w:val="24"/>
          <w:szCs w:val="24"/>
        </w:rPr>
        <w:t>Shengli</w:t>
      </w:r>
      <w:proofErr w:type="spellEnd"/>
      <w:r w:rsidR="00FC5E56" w:rsidRPr="009E2045">
        <w:rPr>
          <w:sz w:val="24"/>
          <w:szCs w:val="24"/>
        </w:rPr>
        <w:t xml:space="preserve">, </w:t>
      </w:r>
      <w:proofErr w:type="spellStart"/>
      <w:r w:rsidR="00FC5E56" w:rsidRPr="009E2045">
        <w:rPr>
          <w:sz w:val="24"/>
          <w:szCs w:val="24"/>
        </w:rPr>
        <w:t>Tapidor</w:t>
      </w:r>
      <w:proofErr w:type="spellEnd"/>
      <w:r w:rsidR="00FC5E56" w:rsidRPr="009E2045">
        <w:rPr>
          <w:sz w:val="24"/>
          <w:szCs w:val="24"/>
        </w:rPr>
        <w:t xml:space="preserve">, and Quinta) </w:t>
      </w:r>
      <w:r w:rsidRPr="11A50003">
        <w:rPr>
          <w:sz w:val="24"/>
          <w:szCs w:val="24"/>
        </w:rPr>
        <w:lastRenderedPageBreak/>
        <w:t>from Song et. al 2020</w:t>
      </w:r>
      <w:r w:rsidR="00803ACD">
        <w:rPr>
          <w:sz w:val="24"/>
          <w:szCs w:val="24"/>
        </w:rPr>
        <w:t>;</w:t>
      </w:r>
      <w:r w:rsidRPr="11A50003">
        <w:rPr>
          <w:sz w:val="24"/>
          <w:szCs w:val="24"/>
        </w:rPr>
        <w:t xml:space="preserve"> the previously identified novel transcripts were used as expressed sequence tag (EST) evidence. The peptide sequences from </w:t>
      </w:r>
      <w:r w:rsidRPr="0020732B">
        <w:rPr>
          <w:sz w:val="24"/>
          <w:szCs w:val="24"/>
        </w:rPr>
        <w:t>each</w:t>
      </w:r>
      <w:r w:rsidRPr="11A50003">
        <w:rPr>
          <w:sz w:val="24"/>
          <w:szCs w:val="24"/>
        </w:rPr>
        <w:t xml:space="preserve"> </w:t>
      </w:r>
      <w:r w:rsidRPr="11A50003">
        <w:rPr>
          <w:i/>
          <w:iCs/>
          <w:sz w:val="24"/>
          <w:szCs w:val="24"/>
        </w:rPr>
        <w:t xml:space="preserve">B. napus </w:t>
      </w:r>
      <w:r w:rsidRPr="11A50003">
        <w:rPr>
          <w:sz w:val="24"/>
          <w:szCs w:val="24"/>
        </w:rPr>
        <w:t>assembly mentioned above as well as</w:t>
      </w:r>
      <w:r w:rsidRPr="11A50003">
        <w:rPr>
          <w:i/>
          <w:iCs/>
          <w:sz w:val="24"/>
          <w:szCs w:val="24"/>
        </w:rPr>
        <w:t xml:space="preserve"> B. oleracea </w:t>
      </w:r>
      <w:r w:rsidRPr="11A50003">
        <w:rPr>
          <w:sz w:val="24"/>
          <w:szCs w:val="24"/>
        </w:rPr>
        <w:t>HDEM</w:t>
      </w:r>
      <w:r w:rsidRPr="11A50003">
        <w:rPr>
          <w:i/>
          <w:iCs/>
          <w:sz w:val="24"/>
          <w:szCs w:val="24"/>
        </w:rPr>
        <w:t xml:space="preserve">, B. </w:t>
      </w:r>
      <w:proofErr w:type="spellStart"/>
      <w:r w:rsidRPr="11A50003">
        <w:rPr>
          <w:i/>
          <w:iCs/>
          <w:sz w:val="24"/>
          <w:szCs w:val="24"/>
        </w:rPr>
        <w:t>rapa</w:t>
      </w:r>
      <w:proofErr w:type="spellEnd"/>
      <w:r w:rsidRPr="11A50003">
        <w:rPr>
          <w:i/>
          <w:iCs/>
          <w:sz w:val="24"/>
          <w:szCs w:val="24"/>
        </w:rPr>
        <w:t xml:space="preserve"> </w:t>
      </w:r>
      <w:r w:rsidRPr="11A50003">
        <w:rPr>
          <w:sz w:val="24"/>
          <w:szCs w:val="24"/>
        </w:rPr>
        <w:t>Z1 v2</w:t>
      </w:r>
      <w:r w:rsidRPr="11A50003">
        <w:rPr>
          <w:i/>
          <w:iCs/>
          <w:sz w:val="24"/>
          <w:szCs w:val="24"/>
        </w:rPr>
        <w:t xml:space="preserve"> </w:t>
      </w:r>
      <w:r w:rsidRPr="11A50003">
        <w:rPr>
          <w:sz w:val="24"/>
          <w:szCs w:val="24"/>
        </w:rPr>
        <w:t xml:space="preserve">downloaded from genoscope.cns.fr, and the </w:t>
      </w:r>
      <w:r w:rsidRPr="11A50003">
        <w:rPr>
          <w:i/>
          <w:iCs/>
          <w:sz w:val="24"/>
          <w:szCs w:val="24"/>
        </w:rPr>
        <w:t>A. thaliana</w:t>
      </w:r>
      <w:r w:rsidRPr="11A50003">
        <w:rPr>
          <w:sz w:val="24"/>
          <w:szCs w:val="24"/>
        </w:rPr>
        <w:t xml:space="preserve"> Araport11 peptides downloaded from the TAIR Project </w:t>
      </w:r>
      <w:r w:rsidR="00D22620" w:rsidRPr="11A50003">
        <w:rPr>
          <w:sz w:val="24"/>
          <w:szCs w:val="24"/>
        </w:rPr>
        <w:fldChar w:fldCharType="begin"/>
      </w:r>
      <w:r w:rsidR="00DB2189">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Inc.","container-title":"genesis","DOI":"10.1002/dvg.22877","ISSN":"1526-968X","issue":"8","language":"en","license":"© 2015 Wiley Periodicals, Inc.","note":"_eprint: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w:t>
      </w:r>
      <w:proofErr w:type="spellStart"/>
      <w:r w:rsidRPr="11A50003">
        <w:rPr>
          <w:rFonts w:ascii="Calibri" w:hAnsi="Calibri" w:cs="Calibri"/>
          <w:sz w:val="24"/>
          <w:szCs w:val="24"/>
        </w:rPr>
        <w:t>Berardini</w:t>
      </w:r>
      <w:proofErr w:type="spellEnd"/>
      <w:r w:rsidRPr="11A50003">
        <w:rPr>
          <w:rFonts w:ascii="Calibri" w:hAnsi="Calibri" w:cs="Calibri"/>
          <w:sz w:val="24"/>
          <w:szCs w:val="24"/>
        </w:rPr>
        <w:t xml:space="preserve"> </w:t>
      </w:r>
      <w:r w:rsidRPr="11A50003">
        <w:rPr>
          <w:rFonts w:ascii="Calibri" w:hAnsi="Calibri" w:cs="Calibri"/>
          <w:i/>
          <w:iCs/>
          <w:sz w:val="24"/>
          <w:szCs w:val="24"/>
        </w:rPr>
        <w:t>et al.</w:t>
      </w:r>
      <w:r w:rsidRPr="11A50003">
        <w:rPr>
          <w:rFonts w:ascii="Calibri" w:hAnsi="Calibri" w:cs="Calibri"/>
          <w:sz w:val="24"/>
          <w:szCs w:val="24"/>
        </w:rPr>
        <w:t xml:space="preserve"> 2015)</w:t>
      </w:r>
      <w:r w:rsidR="00D22620" w:rsidRPr="11A50003">
        <w:rPr>
          <w:sz w:val="24"/>
          <w:szCs w:val="24"/>
        </w:rPr>
        <w:fldChar w:fldCharType="end"/>
      </w:r>
      <w:r w:rsidRPr="11A50003">
        <w:rPr>
          <w:sz w:val="24"/>
          <w:szCs w:val="24"/>
        </w:rPr>
        <w:t xml:space="preserve"> were used as evidence for protein homology. MAKER parameters that were modified included the following: A custom Augustus gene prediction species model of Da-Ae created using BUSCO v3.0.2 with the long parameter was used as the model species for Augustus; repeat library was set to the custom repeat library we constructed using the MAKER-P Repeat Library Construction-Advanced protocol; est2genome was set to 1; protein2genome was set to 1. All other parameters not listed above were left as the MAKER defaults. Due to an unresolved bioinformatics issue, 10 kb of chrC01 sequence starting at 47,446,387 had to be masked with N before MAKER would run to completion.</w:t>
      </w:r>
    </w:p>
    <w:p w14:paraId="15392055" w14:textId="3C872FDF" w:rsidR="00D22620" w:rsidRDefault="11A50003" w:rsidP="00D22620">
      <w:pPr>
        <w:spacing w:line="480" w:lineRule="auto"/>
        <w:ind w:firstLine="720"/>
        <w:rPr>
          <w:sz w:val="24"/>
          <w:szCs w:val="24"/>
        </w:rPr>
      </w:pPr>
      <w:r w:rsidRPr="11A50003">
        <w:rPr>
          <w:sz w:val="24"/>
          <w:szCs w:val="24"/>
        </w:rPr>
        <w:t xml:space="preserve">Once annotation of each chromosome was completed, the MAKER proteins were compared to the Uniref90 protein set using BLASTP. Protein domains were then identified using </w:t>
      </w:r>
      <w:proofErr w:type="spellStart"/>
      <w:r w:rsidRPr="11A50003">
        <w:rPr>
          <w:sz w:val="24"/>
          <w:szCs w:val="24"/>
        </w:rPr>
        <w:t>InterProScan</w:t>
      </w:r>
      <w:proofErr w:type="spellEnd"/>
      <w:r w:rsidRPr="11A50003">
        <w:rPr>
          <w:sz w:val="24"/>
          <w:szCs w:val="24"/>
        </w:rPr>
        <w:t xml:space="preserve"> on the MAKER predicted proteins. Using accessory scripts provided with MAKER, the MAKER genes were then renamed with the prefix “</w:t>
      </w:r>
      <w:proofErr w:type="spellStart"/>
      <w:r w:rsidRPr="11A50003">
        <w:rPr>
          <w:sz w:val="24"/>
          <w:szCs w:val="24"/>
        </w:rPr>
        <w:t>Bna</w:t>
      </w:r>
      <w:proofErr w:type="spellEnd"/>
      <w:r w:rsidRPr="11A50003">
        <w:rPr>
          <w:sz w:val="24"/>
          <w:szCs w:val="24"/>
        </w:rPr>
        <w:t>,” the suffix “</w:t>
      </w:r>
      <w:del w:id="61" w:author="Julin Maloof" w:date="2022-11-16T16:42:00Z">
        <w:r w:rsidRPr="11A50003" w:rsidDel="00143E9B">
          <w:rPr>
            <w:sz w:val="24"/>
            <w:szCs w:val="24"/>
          </w:rPr>
          <w:delText>DaAe</w:delText>
        </w:r>
      </w:del>
      <w:ins w:id="62" w:author="Julin Maloof" w:date="2022-11-16T16:42:00Z">
        <w:r w:rsidR="00143E9B">
          <w:rPr>
            <w:sz w:val="24"/>
            <w:szCs w:val="24"/>
          </w:rPr>
          <w:t>Da-Ae</w:t>
        </w:r>
      </w:ins>
      <w:r w:rsidRPr="11A50003">
        <w:rPr>
          <w:sz w:val="24"/>
          <w:szCs w:val="24"/>
        </w:rPr>
        <w:t xml:space="preserve">,” and the BLASTP and </w:t>
      </w:r>
      <w:proofErr w:type="spellStart"/>
      <w:r w:rsidRPr="11A50003">
        <w:rPr>
          <w:sz w:val="24"/>
          <w:szCs w:val="24"/>
        </w:rPr>
        <w:t>InterProScan</w:t>
      </w:r>
      <w:proofErr w:type="spellEnd"/>
      <w:r w:rsidRPr="11A50003">
        <w:rPr>
          <w:sz w:val="24"/>
          <w:szCs w:val="24"/>
        </w:rPr>
        <w:t xml:space="preserve"> results were integrated into the GFF annotation files. Finally, the annotations were filtered to remove any annotation that contained an Annotation Edit Distance (AED) score greater than 0.5. The cutoff of 0.5 was selected based on the recommendation listed in Campbell </w:t>
      </w:r>
      <w:r w:rsidRPr="11A50003">
        <w:rPr>
          <w:i/>
          <w:iCs/>
          <w:sz w:val="24"/>
          <w:szCs w:val="24"/>
        </w:rPr>
        <w:t>et al</w:t>
      </w:r>
      <w:r w:rsidRPr="11A50003">
        <w:rPr>
          <w:sz w:val="24"/>
          <w:szCs w:val="24"/>
        </w:rPr>
        <w:t xml:space="preserve">. </w:t>
      </w:r>
      <w:r w:rsidR="00D22620" w:rsidRPr="11A50003">
        <w:rPr>
          <w:sz w:val="24"/>
          <w:szCs w:val="24"/>
        </w:rPr>
        <w:fldChar w:fldCharType="begin"/>
      </w:r>
      <w:r w:rsidR="00DB2189">
        <w:rPr>
          <w:sz w:val="24"/>
          <w:szCs w:val="24"/>
        </w:rPr>
        <w:instrText xml:space="preserve"> ADDIN ZOTERO_ITEM CSL_CITATION {"citationID":"5AthEbl5","properties":{"formattedCitation":"(Campbell {\\i{}et al.} 2014a)","plainCitation":"(Campbell et al. 2014a)","dontUpdate":true,"noteIndex":0},"citationItems":[{"id":15,"uris":["http://zotero.org/users/5857934/items/2LS2VWRB"],"itemData":{"id":15,"type":"chapter","container-title":"Current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D22620" w:rsidRPr="11A50003">
        <w:rPr>
          <w:sz w:val="24"/>
          <w:szCs w:val="24"/>
        </w:rPr>
        <w:fldChar w:fldCharType="separate"/>
      </w:r>
      <w:r w:rsidRPr="11A50003">
        <w:rPr>
          <w:rFonts w:ascii="Calibri" w:hAnsi="Calibri" w:cs="Calibri"/>
          <w:sz w:val="24"/>
          <w:szCs w:val="24"/>
        </w:rPr>
        <w:t>(2014a)</w:t>
      </w:r>
      <w:r w:rsidR="00D22620" w:rsidRPr="11A50003">
        <w:rPr>
          <w:sz w:val="24"/>
          <w:szCs w:val="24"/>
        </w:rPr>
        <w:fldChar w:fldCharType="end"/>
      </w:r>
      <w:r w:rsidRPr="11A50003">
        <w:rPr>
          <w:sz w:val="24"/>
          <w:szCs w:val="24"/>
        </w:rPr>
        <w:t>.</w:t>
      </w:r>
    </w:p>
    <w:p w14:paraId="4B9A28A2" w14:textId="36B6F377" w:rsidR="00D22620" w:rsidRDefault="49106657" w:rsidP="49106657">
      <w:pPr>
        <w:spacing w:line="480" w:lineRule="auto"/>
        <w:rPr>
          <w:i/>
          <w:iCs/>
          <w:sz w:val="24"/>
          <w:szCs w:val="24"/>
        </w:rPr>
      </w:pPr>
      <w:r w:rsidRPr="49106657">
        <w:rPr>
          <w:i/>
          <w:iCs/>
          <w:sz w:val="24"/>
          <w:szCs w:val="24"/>
        </w:rPr>
        <w:t xml:space="preserve">Analysis of Homoeologous Exchange Between </w:t>
      </w:r>
      <w:proofErr w:type="spellStart"/>
      <w:r w:rsidRPr="49106657">
        <w:rPr>
          <w:i/>
          <w:iCs/>
          <w:sz w:val="24"/>
          <w:szCs w:val="24"/>
        </w:rPr>
        <w:t>Subgenomes</w:t>
      </w:r>
      <w:proofErr w:type="spellEnd"/>
    </w:p>
    <w:p w14:paraId="74159AD3" w14:textId="2C722379" w:rsidR="00D22620" w:rsidDel="001E3E94" w:rsidRDefault="49106657" w:rsidP="00D22620">
      <w:pPr>
        <w:spacing w:line="480" w:lineRule="auto"/>
        <w:ind w:firstLine="720"/>
        <w:rPr>
          <w:del w:id="63" w:author="Julin Maloof" w:date="2022-11-14T15:02:00Z"/>
          <w:sz w:val="24"/>
          <w:szCs w:val="24"/>
        </w:rPr>
      </w:pPr>
      <w:del w:id="64" w:author="Julin Maloof" w:date="2022-11-14T15:02:00Z">
        <w:r w:rsidRPr="49106657" w:rsidDel="001E3E94">
          <w:rPr>
            <w:sz w:val="24"/>
            <w:szCs w:val="24"/>
          </w:rPr>
          <w:lastRenderedPageBreak/>
          <w:delText xml:space="preserve">Homoeologous exchange was explored using both gene and sequence level analyses. Gene-level pairwise alignments between the diploid genomes of Da-Ae, Darmor-bzh v10, ZS11, </w:delText>
        </w:r>
        <w:r w:rsidRPr="49106657" w:rsidDel="001E3E94">
          <w:rPr>
            <w:i/>
            <w:iCs/>
            <w:sz w:val="24"/>
            <w:szCs w:val="24"/>
          </w:rPr>
          <w:delText xml:space="preserve">B. rapa, </w:delText>
        </w:r>
        <w:r w:rsidRPr="49106657" w:rsidDel="001E3E94">
          <w:rPr>
            <w:sz w:val="24"/>
            <w:szCs w:val="24"/>
          </w:rPr>
          <w:delText xml:space="preserve">and </w:delText>
        </w:r>
        <w:r w:rsidRPr="49106657" w:rsidDel="001E3E94">
          <w:rPr>
            <w:i/>
            <w:iCs/>
            <w:sz w:val="24"/>
            <w:szCs w:val="24"/>
          </w:rPr>
          <w:delText>B. oleracea</w:delText>
        </w:r>
        <w:r w:rsidRPr="49106657" w:rsidDel="001E3E94">
          <w:rPr>
            <w:sz w:val="24"/>
            <w:szCs w:val="24"/>
          </w:rPr>
          <w:delText xml:space="preserve"> were made using BLASTP. Complete conversions are events where both sister chromatids for a region in one subgenome are converted to the homoeologous version from the other subgenome but without a reciprocal exchange. As a result, the ratio of A:C or C:A at these homoeologous regions will become 4:0. By this criteria, homoeologous exchange was examined at both gene and sequence level contexts using genome and transcriptome information from Da-Ae, Darmor-bzh v10 </w:delText>
        </w:r>
        <w:r w:rsidRPr="49106657" w:rsidDel="001E3E94">
          <w:rPr>
            <w:rFonts w:ascii="Calibri" w:hAnsi="Calibri" w:cs="Calibri"/>
            <w:sz w:val="24"/>
            <w:szCs w:val="24"/>
          </w:rPr>
          <w:delText xml:space="preserve">(Rousseau-Gueutin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2020)</w:delText>
        </w:r>
        <w:r w:rsidRPr="49106657" w:rsidDel="001E3E94">
          <w:rPr>
            <w:sz w:val="24"/>
            <w:szCs w:val="24"/>
          </w:rPr>
          <w:delText xml:space="preserve">, </w:delText>
        </w:r>
        <w:r w:rsidRPr="49106657" w:rsidDel="001E3E94">
          <w:rPr>
            <w:i/>
            <w:iCs/>
            <w:sz w:val="24"/>
            <w:szCs w:val="24"/>
          </w:rPr>
          <w:delText xml:space="preserve">B. rapa </w:delText>
        </w:r>
        <w:r w:rsidR="00D22620" w:rsidRPr="49106657" w:rsidDel="001E3E94">
          <w:rPr>
            <w:i/>
            <w:iCs/>
            <w:sz w:val="24"/>
            <w:szCs w:val="24"/>
          </w:rPr>
          <w:fldChar w:fldCharType="begin"/>
        </w:r>
        <w:r w:rsidR="00501597" w:rsidDel="001E3E94">
          <w:rPr>
            <w:i/>
            <w:iCs/>
            <w:sz w:val="24"/>
            <w:szCs w:val="24"/>
          </w:rPr>
          <w:delInstrText xml:space="preserve"> ADDIN ZOTERO_ITEM CSL_CITATION {"citationID":"FmatGbdV","properties":{"formattedCitation":"(Istace {\\i{}et al.} 2021)","plainCitation":"(Istace et al. 2021)","noteIndex":0},"citationItems":[{"id":"Hmz3g81t/r9S9ZwUa","uris":["http://zotero.org/users/5857934/items/MRLXYCKT"],"itemData":{"id":1713,"type":"article-journal","abstract":"Simple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delInstrText>
        </w:r>
        <w:r w:rsidR="00D22620" w:rsidRPr="49106657" w:rsidDel="001E3E94">
          <w:rPr>
            <w:i/>
            <w:iCs/>
            <w:sz w:val="24"/>
            <w:szCs w:val="24"/>
          </w:rPr>
          <w:fldChar w:fldCharType="separate"/>
        </w:r>
        <w:r w:rsidRPr="49106657" w:rsidDel="001E3E94">
          <w:rPr>
            <w:rFonts w:ascii="Calibri" w:hAnsi="Calibri" w:cs="Calibri"/>
            <w:sz w:val="24"/>
            <w:szCs w:val="24"/>
          </w:rPr>
          <w:delText xml:space="preserve">(Istace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2021)</w:delText>
        </w:r>
        <w:r w:rsidR="00D22620" w:rsidRPr="49106657" w:rsidDel="001E3E94">
          <w:rPr>
            <w:i/>
            <w:iCs/>
            <w:sz w:val="24"/>
            <w:szCs w:val="24"/>
          </w:rPr>
          <w:fldChar w:fldCharType="end"/>
        </w:r>
        <w:r w:rsidRPr="49106657" w:rsidDel="001E3E94">
          <w:rPr>
            <w:i/>
            <w:iCs/>
            <w:sz w:val="24"/>
            <w:szCs w:val="24"/>
          </w:rPr>
          <w:delText xml:space="preserve">, B. oleracea </w:delText>
        </w:r>
        <w:r w:rsidR="00D22620" w:rsidRPr="49106657" w:rsidDel="001E3E94">
          <w:rPr>
            <w:i/>
            <w:iCs/>
            <w:sz w:val="24"/>
            <w:szCs w:val="24"/>
          </w:rPr>
          <w:fldChar w:fldCharType="begin"/>
        </w:r>
        <w:r w:rsidR="00501597" w:rsidDel="001E3E94">
          <w:rPr>
            <w:i/>
            <w:iCs/>
            <w:sz w:val="24"/>
            <w:szCs w:val="24"/>
          </w:rPr>
          <w:delInstrText xml:space="preserve"> ADDIN ZOTERO_ITEM CSL_CITATION {"citationID":"PO9089uH","properties":{"formattedCitation":"(Belser {\\i{}et al.} 2018)","plainCitation":"(Belser et al. 2018)","noteIndex":0},"citationItems":[{"id":"Hmz3g81t/wLj7eHs6","uris":["http://zotero.org/users/5857934/items/79VX9JGX"],"itemData":{"id":1705,"type":"article-journal","abstract":"Plant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delInstrText>
        </w:r>
        <w:r w:rsidR="00D22620" w:rsidRPr="49106657" w:rsidDel="001E3E94">
          <w:rPr>
            <w:i/>
            <w:iCs/>
            <w:sz w:val="24"/>
            <w:szCs w:val="24"/>
          </w:rPr>
          <w:fldChar w:fldCharType="separate"/>
        </w:r>
        <w:r w:rsidRPr="49106657" w:rsidDel="001E3E94">
          <w:rPr>
            <w:rFonts w:ascii="Calibri" w:hAnsi="Calibri" w:cs="Calibri"/>
            <w:sz w:val="24"/>
            <w:szCs w:val="24"/>
          </w:rPr>
          <w:delText xml:space="preserve">(Belser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2018)</w:delText>
        </w:r>
        <w:r w:rsidR="00D22620" w:rsidRPr="49106657" w:rsidDel="001E3E94">
          <w:rPr>
            <w:i/>
            <w:iCs/>
            <w:sz w:val="24"/>
            <w:szCs w:val="24"/>
          </w:rPr>
          <w:fldChar w:fldCharType="end"/>
        </w:r>
        <w:r w:rsidRPr="49106657" w:rsidDel="001E3E94">
          <w:rPr>
            <w:sz w:val="24"/>
            <w:szCs w:val="24"/>
          </w:rPr>
          <w:delText xml:space="preserve">, and an additional </w:delText>
        </w:r>
        <w:r w:rsidRPr="49106657" w:rsidDel="001E3E94">
          <w:rPr>
            <w:i/>
            <w:iCs/>
            <w:sz w:val="24"/>
            <w:szCs w:val="24"/>
          </w:rPr>
          <w:delText xml:space="preserve">B. napus </w:delText>
        </w:r>
        <w:r w:rsidRPr="49106657" w:rsidDel="001E3E94">
          <w:rPr>
            <w:sz w:val="24"/>
            <w:szCs w:val="24"/>
          </w:rPr>
          <w:delText xml:space="preserve">cultivar, ZS11 </w:delText>
        </w:r>
        <w:r w:rsidR="00D22620" w:rsidRPr="49106657" w:rsidDel="001E3E94">
          <w:rPr>
            <w:sz w:val="24"/>
            <w:szCs w:val="24"/>
          </w:rPr>
          <w:fldChar w:fldCharType="begin"/>
        </w:r>
        <w:r w:rsidR="00501597" w:rsidDel="001E3E94">
          <w:rPr>
            <w:sz w:val="24"/>
            <w:szCs w:val="24"/>
          </w:rPr>
          <w:delInstrText xml:space="preserve"> ADDIN ZOTERO_ITEM CSL_CITATION {"citationID":"J1Fvtw9Q","properties":{"formattedCitation":"(Song {\\i{}et al.} 2020)","plainCitation":"(Song et al. 2020)","noteIndex":0},"citationItems":[{"id":"Hmz3g81t/JPQKg56C","uris":["http://zotero.org/users/5857934/items/A9RME2FD"],"itemData":{"id":1594,"type":"article-journal","abstract":"Rapeseed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R="00D22620" w:rsidRPr="49106657" w:rsidDel="001E3E94">
          <w:rPr>
            <w:sz w:val="24"/>
            <w:szCs w:val="24"/>
          </w:rPr>
          <w:fldChar w:fldCharType="separate"/>
        </w:r>
        <w:r w:rsidRPr="49106657" w:rsidDel="001E3E94">
          <w:rPr>
            <w:rFonts w:ascii="Calibri" w:hAnsi="Calibri" w:cs="Calibri"/>
            <w:sz w:val="24"/>
            <w:szCs w:val="24"/>
          </w:rPr>
          <w:delText xml:space="preserve">(Song </w:delText>
        </w:r>
        <w:r w:rsidRPr="49106657" w:rsidDel="001E3E94">
          <w:rPr>
            <w:rFonts w:ascii="Calibri" w:hAnsi="Calibri" w:cs="Calibri"/>
            <w:i/>
            <w:iCs/>
            <w:sz w:val="24"/>
            <w:szCs w:val="24"/>
          </w:rPr>
          <w:delText>et al.</w:delText>
        </w:r>
        <w:r w:rsidRPr="49106657" w:rsidDel="001E3E94">
          <w:rPr>
            <w:rFonts w:ascii="Calibri" w:hAnsi="Calibri" w:cs="Calibri"/>
            <w:sz w:val="24"/>
            <w:szCs w:val="24"/>
          </w:rPr>
          <w:delText xml:space="preserve"> 2020)</w:delText>
        </w:r>
        <w:r w:rsidR="00D22620" w:rsidRPr="49106657" w:rsidDel="001E3E94">
          <w:rPr>
            <w:sz w:val="24"/>
            <w:szCs w:val="24"/>
          </w:rPr>
          <w:fldChar w:fldCharType="end"/>
        </w:r>
        <w:r w:rsidRPr="49106657" w:rsidDel="001E3E94">
          <w:rPr>
            <w:sz w:val="24"/>
            <w:szCs w:val="24"/>
          </w:rPr>
          <w:delText>. Because our current assembly is unphased, attempting to identify potential 3:1 homoeologous ratios is not possible because the assembler program created a consensus sequence by either selecting one of the two homoeologous regions or creating a mashup of the two regions. In either case, the true underlying sequences are not being accurately represented by the assembly sequence. Thus, only complete conversions were explored.</w:delText>
        </w:r>
      </w:del>
    </w:p>
    <w:p w14:paraId="7BE197E5" w14:textId="21EBED2B" w:rsidR="00D22620" w:rsidRPr="005F4A48" w:rsidDel="001E3E94" w:rsidRDefault="00D22620" w:rsidP="00D22620">
      <w:pPr>
        <w:spacing w:line="480" w:lineRule="auto"/>
        <w:ind w:firstLine="720"/>
        <w:rPr>
          <w:del w:id="65" w:author="Julin Maloof" w:date="2022-11-14T15:02:00Z"/>
          <w:sz w:val="24"/>
          <w:szCs w:val="24"/>
        </w:rPr>
      </w:pPr>
      <w:commentRangeStart w:id="66"/>
      <w:commentRangeStart w:id="67"/>
      <w:commentRangeStart w:id="68"/>
      <w:commentRangeEnd w:id="66"/>
      <w:del w:id="69" w:author="Julin Maloof" w:date="2022-11-14T15:02:00Z">
        <w:r w:rsidDel="001E3E94">
          <w:rPr>
            <w:rStyle w:val="CommentReference"/>
          </w:rPr>
          <w:commentReference w:id="66"/>
        </w:r>
        <w:commentRangeEnd w:id="67"/>
        <w:r w:rsidR="009E4378" w:rsidDel="001E3E94">
          <w:rPr>
            <w:rStyle w:val="CommentReference"/>
          </w:rPr>
          <w:commentReference w:id="67"/>
        </w:r>
        <w:commentRangeEnd w:id="68"/>
        <w:r w:rsidR="00803ACD" w:rsidDel="001E3E94">
          <w:rPr>
            <w:rStyle w:val="CommentReference"/>
          </w:rPr>
          <w:commentReference w:id="68"/>
        </w:r>
        <w:r w:rsidR="510DFC0B" w:rsidRPr="510DFC0B" w:rsidDel="001E3E94">
          <w:rPr>
            <w:sz w:val="24"/>
            <w:szCs w:val="24"/>
          </w:rPr>
          <w:delText xml:space="preserve"> The protein sequences from the </w:delText>
        </w:r>
        <w:r w:rsidR="510DFC0B" w:rsidRPr="510DFC0B" w:rsidDel="001E3E94">
          <w:rPr>
            <w:i/>
            <w:iCs/>
            <w:sz w:val="24"/>
            <w:szCs w:val="24"/>
          </w:rPr>
          <w:delText xml:space="preserve">B. napus </w:delText>
        </w:r>
        <w:r w:rsidR="510DFC0B" w:rsidRPr="510DFC0B" w:rsidDel="001E3E94">
          <w:rPr>
            <w:sz w:val="24"/>
            <w:szCs w:val="24"/>
          </w:rPr>
          <w:delText xml:space="preserve">assemblies were separated according to their subgenome of origin, A or C. For each of the three </w:delText>
        </w:r>
        <w:r w:rsidR="510DFC0B" w:rsidRPr="510DFC0B" w:rsidDel="001E3E94">
          <w:rPr>
            <w:i/>
            <w:iCs/>
            <w:sz w:val="24"/>
            <w:szCs w:val="24"/>
          </w:rPr>
          <w:delText>B. napus</w:delText>
        </w:r>
        <w:r w:rsidR="510DFC0B" w:rsidRPr="510DFC0B" w:rsidDel="001E3E94">
          <w:rPr>
            <w:sz w:val="24"/>
            <w:szCs w:val="24"/>
          </w:rPr>
          <w:delText xml:space="preserve"> genomes, BLASTP was run five times, corresponding to five different pairwise synteny searches:</w:delText>
        </w:r>
        <w:r w:rsidR="510DFC0B" w:rsidRPr="510DFC0B" w:rsidDel="001E3E94">
          <w:rPr>
            <w:i/>
            <w:iCs/>
            <w:sz w:val="24"/>
            <w:szCs w:val="24"/>
          </w:rPr>
          <w:delText xml:space="preserve"> B. rapa vs. B. napus A; B. rapa vs. B. napus C; B. oleracea vs. B. napus A; B. oleracea vs. B. napus C; </w:delText>
        </w:r>
        <w:r w:rsidR="510DFC0B" w:rsidRPr="510DFC0B" w:rsidDel="001E3E94">
          <w:rPr>
            <w:sz w:val="24"/>
            <w:szCs w:val="24"/>
          </w:rPr>
          <w:delText>and</w:delText>
        </w:r>
        <w:r w:rsidR="510DFC0B" w:rsidRPr="510DFC0B" w:rsidDel="001E3E94">
          <w:rPr>
            <w:i/>
            <w:iCs/>
            <w:sz w:val="24"/>
            <w:szCs w:val="24"/>
          </w:rPr>
          <w:delText xml:space="preserve"> B. napus A vs. B. napus C (</w:delText>
        </w:r>
        <w:r w:rsidR="510DFC0B" w:rsidRPr="510DFC0B" w:rsidDel="001E3E94">
          <w:rPr>
            <w:sz w:val="24"/>
            <w:szCs w:val="24"/>
          </w:rPr>
          <w:delText>A</w:delText>
        </w:r>
        <w:r w:rsidR="510DFC0B" w:rsidRPr="510DFC0B" w:rsidDel="001E3E94">
          <w:rPr>
            <w:sz w:val="24"/>
            <w:szCs w:val="24"/>
            <w:vertAlign w:val="subscript"/>
          </w:rPr>
          <w:delText>r</w:delText>
        </w:r>
        <w:r w:rsidR="510DFC0B" w:rsidRPr="510DFC0B" w:rsidDel="001E3E94">
          <w:rPr>
            <w:sz w:val="24"/>
            <w:szCs w:val="24"/>
          </w:rPr>
          <w:delText>-A</w:delText>
        </w:r>
        <w:r w:rsidR="510DFC0B" w:rsidRPr="510DFC0B" w:rsidDel="001E3E94">
          <w:rPr>
            <w:sz w:val="24"/>
            <w:szCs w:val="24"/>
            <w:vertAlign w:val="subscript"/>
          </w:rPr>
          <w:delText>n</w:delText>
        </w:r>
        <w:r w:rsidR="510DFC0B" w:rsidRPr="510DFC0B" w:rsidDel="001E3E94">
          <w:rPr>
            <w:sz w:val="24"/>
            <w:szCs w:val="24"/>
          </w:rPr>
          <w:delText>, A</w:delText>
        </w:r>
        <w:r w:rsidR="510DFC0B" w:rsidRPr="510DFC0B" w:rsidDel="001E3E94">
          <w:rPr>
            <w:sz w:val="24"/>
            <w:szCs w:val="24"/>
            <w:vertAlign w:val="subscript"/>
          </w:rPr>
          <w:delText>r</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-A</w:delText>
        </w:r>
        <w:r w:rsidR="510DFC0B" w:rsidRPr="510DFC0B" w:rsidDel="001E3E94">
          <w:rPr>
            <w:sz w:val="24"/>
            <w:szCs w:val="24"/>
            <w:vertAlign w:val="subscript"/>
          </w:rPr>
          <w:delText>n</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and A</w:delText>
        </w:r>
        <w:r w:rsidR="510DFC0B" w:rsidRPr="510DFC0B" w:rsidDel="001E3E94">
          <w:rPr>
            <w:sz w:val="24"/>
            <w:szCs w:val="24"/>
            <w:vertAlign w:val="subscript"/>
          </w:rPr>
          <w:delText>n</w:delText>
        </w:r>
        <w:r w:rsidR="510DFC0B" w:rsidRPr="510DFC0B" w:rsidDel="001E3E94">
          <w:rPr>
            <w:sz w:val="24"/>
            <w:szCs w:val="24"/>
          </w:rPr>
          <w:delText>-C</w:delText>
        </w:r>
        <w:r w:rsidR="510DFC0B" w:rsidRPr="510DFC0B" w:rsidDel="001E3E94">
          <w:rPr>
            <w:sz w:val="24"/>
            <w:szCs w:val="24"/>
            <w:vertAlign w:val="subscript"/>
          </w:rPr>
          <w:delText>n</w:delText>
        </w:r>
        <w:r w:rsidR="510DFC0B" w:rsidRPr="510DFC0B" w:rsidDel="001E3E94">
          <w:rPr>
            <w:sz w:val="24"/>
            <w:szCs w:val="24"/>
          </w:rPr>
          <w:delText xml:space="preserve"> ).</w:delText>
        </w:r>
        <w:r w:rsidR="510DFC0B" w:rsidRPr="510DFC0B" w:rsidDel="001E3E94">
          <w:rPr>
            <w:i/>
            <w:iCs/>
            <w:sz w:val="24"/>
            <w:szCs w:val="24"/>
          </w:rPr>
          <w:delText xml:space="preserve"> B. rapa</w:delText>
        </w:r>
        <w:r w:rsidR="510DFC0B" w:rsidRPr="510DFC0B" w:rsidDel="001E3E94">
          <w:rPr>
            <w:sz w:val="24"/>
            <w:szCs w:val="24"/>
          </w:rPr>
          <w:delText xml:space="preserve"> and </w:delText>
        </w:r>
        <w:r w:rsidR="510DFC0B" w:rsidRPr="510DFC0B" w:rsidDel="001E3E94">
          <w:rPr>
            <w:i/>
            <w:iCs/>
            <w:sz w:val="24"/>
            <w:szCs w:val="24"/>
          </w:rPr>
          <w:delText>B. oleracea</w:delText>
        </w:r>
        <w:r w:rsidR="510DFC0B" w:rsidRPr="510DFC0B" w:rsidDel="001E3E94">
          <w:rPr>
            <w:sz w:val="24"/>
            <w:szCs w:val="24"/>
          </w:rPr>
          <w:delText xml:space="preserve"> (A</w:delText>
        </w:r>
        <w:r w:rsidR="510DFC0B" w:rsidRPr="510DFC0B" w:rsidDel="001E3E94">
          <w:rPr>
            <w:sz w:val="24"/>
            <w:szCs w:val="24"/>
            <w:vertAlign w:val="subscript"/>
          </w:rPr>
          <w:delText>r</w:delText>
        </w:r>
        <w:r w:rsidR="510DFC0B" w:rsidRPr="510DFC0B" w:rsidDel="001E3E94">
          <w:rPr>
            <w:sz w:val="24"/>
            <w:szCs w:val="24"/>
          </w:rPr>
          <w:delText>- C</w:delText>
        </w:r>
        <w:r w:rsidR="510DFC0B" w:rsidRPr="510DFC0B" w:rsidDel="001E3E94">
          <w:rPr>
            <w:sz w:val="24"/>
            <w:szCs w:val="24"/>
            <w:vertAlign w:val="subscript"/>
          </w:rPr>
          <w:delText>o</w:delText>
        </w:r>
        <w:r w:rsidR="510DFC0B" w:rsidRPr="510DFC0B" w:rsidDel="001E3E94">
          <w:rPr>
            <w:sz w:val="24"/>
            <w:szCs w:val="24"/>
          </w:rPr>
          <w:delText xml:space="preserve">) were also aligned to one another for a total of 16 alignments. The reciprocal best hit (RBH) of every gene in each pairwise alignment was identified using bitscore to rank alignments. The resulting alignments were then analyzed in R </w:delText>
        </w:r>
        <w:r w:rsidRPr="510DFC0B" w:rsidDel="001E3E94">
          <w:rPr>
            <w:sz w:val="24"/>
            <w:szCs w:val="24"/>
          </w:rPr>
          <w:fldChar w:fldCharType="begin"/>
        </w:r>
        <w:r w:rsidR="00501597" w:rsidDel="001E3E94">
          <w:rPr>
            <w:sz w:val="24"/>
            <w:szCs w:val="24"/>
          </w:rPr>
          <w:delInstrText xml:space="preserve"> ADDIN ZOTERO_ITEM CSL_CITATION {"citationID":"yy9J5tgG","properties":{"formattedCitation":"(R Core Team 2013)","plainCitation":"(R Core Team 2013)","dontUpdate":true,"noteIndex":0},"citationItems":[{"id":"Hmz3g81t/VjVMEDRC","uris":["http://zotero.org/users/5857934/items/DCZZTAGZ"],"itemData":{"id":22,"type":"software","event-place":"Vienna,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Pr="510DFC0B" w:rsidDel="001E3E94">
          <w:rPr>
            <w:sz w:val="24"/>
            <w:szCs w:val="24"/>
          </w:rPr>
          <w:fldChar w:fldCharType="separate"/>
        </w:r>
        <w:r w:rsidR="510DFC0B" w:rsidRPr="510DFC0B" w:rsidDel="001E3E94">
          <w:rPr>
            <w:rFonts w:ascii="Calibri" w:hAnsi="Calibri" w:cs="Calibri"/>
            <w:sz w:val="24"/>
            <w:szCs w:val="24"/>
          </w:rPr>
          <w:delText>(R Core Team 2020)</w:delText>
        </w:r>
        <w:r w:rsidRPr="510DFC0B" w:rsidDel="001E3E94">
          <w:rPr>
            <w:sz w:val="24"/>
            <w:szCs w:val="24"/>
          </w:rPr>
          <w:fldChar w:fldCharType="end"/>
        </w:r>
        <w:r w:rsidR="510DFC0B" w:rsidRPr="510DFC0B" w:rsidDel="001E3E94">
          <w:rPr>
            <w:sz w:val="24"/>
            <w:szCs w:val="24"/>
          </w:rPr>
          <w:delText xml:space="preserve"> to identify potential genes that may have been involved in homoeologous exchange. For simplicity of analysis, RBH gene alignments between </w:delText>
        </w:r>
        <w:r w:rsidR="510DFC0B" w:rsidRPr="510DFC0B" w:rsidDel="001E3E94">
          <w:rPr>
            <w:i/>
            <w:iCs/>
            <w:sz w:val="24"/>
            <w:szCs w:val="24"/>
          </w:rPr>
          <w:delText>B. rapa</w:delText>
        </w:r>
        <w:r w:rsidR="510DFC0B" w:rsidRPr="510DFC0B" w:rsidDel="001E3E94">
          <w:rPr>
            <w:sz w:val="24"/>
            <w:szCs w:val="24"/>
          </w:rPr>
          <w:delText xml:space="preserve"> and </w:delText>
        </w:r>
        <w:r w:rsidR="510DFC0B" w:rsidRPr="510DFC0B" w:rsidDel="001E3E94">
          <w:rPr>
            <w:i/>
            <w:iCs/>
            <w:sz w:val="24"/>
            <w:szCs w:val="24"/>
          </w:rPr>
          <w:delText>B. oleracea</w:delText>
        </w:r>
        <w:r w:rsidR="510DFC0B" w:rsidRPr="510DFC0B" w:rsidDel="001E3E94">
          <w:rPr>
            <w:sz w:val="24"/>
            <w:szCs w:val="24"/>
          </w:rPr>
          <w:delText xml:space="preserve"> were used to filter potential genes involved in homoeologous exchange between the A and C subgenomes of </w:delText>
        </w:r>
        <w:r w:rsidR="510DFC0B" w:rsidRPr="510DFC0B" w:rsidDel="001E3E94">
          <w:rPr>
            <w:i/>
            <w:iCs/>
            <w:sz w:val="24"/>
            <w:szCs w:val="24"/>
          </w:rPr>
          <w:delText>B. napus</w:delText>
        </w:r>
        <w:r w:rsidR="510DFC0B" w:rsidRPr="510DFC0B" w:rsidDel="001E3E94">
          <w:rPr>
            <w:sz w:val="24"/>
            <w:szCs w:val="24"/>
          </w:rPr>
          <w:delText xml:space="preserve">. A homoeologous gene pair was considered a possible site of homoeologous exchange if two requirements were met. First, one gene of the pairs must align better to its homoeolog than it does to its ortholog. Second, the gene must also align better to its homoeolog's ortholog than it does to its own ortholog. For example, consider the case of a gene on the </w:delText>
        </w:r>
        <w:r w:rsidR="510DFC0B" w:rsidRPr="510DFC0B" w:rsidDel="001E3E94">
          <w:rPr>
            <w:i/>
            <w:iCs/>
            <w:sz w:val="24"/>
            <w:szCs w:val="24"/>
          </w:rPr>
          <w:delText xml:space="preserve">B. napus </w:delText>
        </w:r>
        <w:r w:rsidR="510DFC0B" w:rsidRPr="510DFC0B" w:rsidDel="001E3E94">
          <w:rPr>
            <w:sz w:val="24"/>
            <w:szCs w:val="24"/>
          </w:rPr>
          <w:delText xml:space="preserve">C subgenome being converted to the </w:delText>
        </w:r>
        <w:r w:rsidR="510DFC0B" w:rsidRPr="510DFC0B" w:rsidDel="001E3E94">
          <w:rPr>
            <w:i/>
            <w:iCs/>
            <w:sz w:val="24"/>
            <w:szCs w:val="24"/>
          </w:rPr>
          <w:delText>B. napus</w:delText>
        </w:r>
        <w:r w:rsidR="510DFC0B" w:rsidRPr="510DFC0B" w:rsidDel="001E3E94">
          <w:rPr>
            <w:sz w:val="24"/>
            <w:szCs w:val="24"/>
          </w:rPr>
          <w:delText xml:space="preserve"> A subgenome form. The gene in the C subgenome will align better to its homoeolog in the A subgenome than to its ortholog in the </w:delText>
        </w:r>
        <w:r w:rsidR="510DFC0B" w:rsidRPr="510DFC0B" w:rsidDel="001E3E94">
          <w:rPr>
            <w:i/>
            <w:iCs/>
            <w:sz w:val="24"/>
            <w:szCs w:val="24"/>
          </w:rPr>
          <w:delText xml:space="preserve">B. oleracea </w:delText>
        </w:r>
        <w:r w:rsidR="510DFC0B" w:rsidRPr="510DFC0B" w:rsidDel="001E3E94">
          <w:rPr>
            <w:sz w:val="24"/>
            <w:szCs w:val="24"/>
          </w:rPr>
          <w:delText xml:space="preserve">genome. The gene in the C subgenome will also align better to its homoeolog’s ortholog in the </w:delText>
        </w:r>
        <w:r w:rsidR="510DFC0B" w:rsidRPr="510DFC0B" w:rsidDel="001E3E94">
          <w:rPr>
            <w:i/>
            <w:iCs/>
            <w:sz w:val="24"/>
            <w:szCs w:val="24"/>
          </w:rPr>
          <w:delText xml:space="preserve">B. rapa </w:delText>
        </w:r>
        <w:r w:rsidR="510DFC0B" w:rsidRPr="510DFC0B" w:rsidDel="001E3E94">
          <w:rPr>
            <w:sz w:val="24"/>
            <w:szCs w:val="24"/>
          </w:rPr>
          <w:delText xml:space="preserve">genome than to its ortholog in the </w:delText>
        </w:r>
        <w:r w:rsidR="510DFC0B" w:rsidRPr="510DFC0B" w:rsidDel="001E3E94">
          <w:rPr>
            <w:i/>
            <w:iCs/>
            <w:sz w:val="24"/>
            <w:szCs w:val="24"/>
          </w:rPr>
          <w:delText xml:space="preserve">B. oleracea </w:delText>
        </w:r>
        <w:r w:rsidR="510DFC0B" w:rsidRPr="510DFC0B" w:rsidDel="001E3E94">
          <w:rPr>
            <w:sz w:val="24"/>
            <w:szCs w:val="24"/>
          </w:rPr>
          <w:delText>genome (Figure 3). However, if an annotation is incomplete or erroneous, it can create both false positive and false negative results.</w:delText>
        </w:r>
      </w:del>
    </w:p>
    <w:p w14:paraId="45A1AE40" w14:textId="5176C734" w:rsidR="001E3E94" w:rsidRPr="001E3E94" w:rsidRDefault="001E3E94" w:rsidP="3080FADD">
      <w:pPr>
        <w:spacing w:line="480" w:lineRule="auto"/>
        <w:ind w:firstLine="720"/>
        <w:rPr>
          <w:ins w:id="70" w:author="Julin Maloof" w:date="2022-11-14T15:00:00Z"/>
          <w:sz w:val="24"/>
          <w:szCs w:val="24"/>
        </w:rPr>
      </w:pPr>
      <w:ins w:id="71" w:author="Julin Maloof" w:date="2022-11-14T14:59:00Z">
        <w:r>
          <w:rPr>
            <w:sz w:val="24"/>
            <w:szCs w:val="24"/>
          </w:rPr>
          <w:t xml:space="preserve">We examined homoeologous exchange using two methods: </w:t>
        </w:r>
      </w:ins>
      <w:ins w:id="72" w:author="Julin Maloof" w:date="2022-11-14T15:00:00Z">
        <w:r>
          <w:rPr>
            <w:sz w:val="24"/>
            <w:szCs w:val="24"/>
          </w:rPr>
          <w:t xml:space="preserve">synteny analysis and read coverage.  </w:t>
        </w:r>
      </w:ins>
      <w:ins w:id="73" w:author="Julin Maloof" w:date="2022-11-14T15:01:00Z">
        <w:r>
          <w:rPr>
            <w:sz w:val="24"/>
            <w:szCs w:val="24"/>
          </w:rPr>
          <w:t xml:space="preserve">For synteny analysis we </w:t>
        </w:r>
      </w:ins>
      <w:ins w:id="74" w:author="Julin Maloof" w:date="2022-11-14T15:02:00Z">
        <w:r>
          <w:rPr>
            <w:sz w:val="24"/>
            <w:szCs w:val="24"/>
          </w:rPr>
          <w:t xml:space="preserve">first identified </w:t>
        </w:r>
      </w:ins>
      <w:ins w:id="75" w:author="Julin Maloof" w:date="2022-11-14T15:03:00Z">
        <w:r>
          <w:rPr>
            <w:sz w:val="24"/>
            <w:szCs w:val="24"/>
          </w:rPr>
          <w:t xml:space="preserve">“trusted” syntenic regions of the </w:t>
        </w:r>
      </w:ins>
      <w:ins w:id="76" w:author="Julin Maloof" w:date="2022-11-14T15:04:00Z">
        <w:r>
          <w:rPr>
            <w:sz w:val="24"/>
            <w:szCs w:val="24"/>
          </w:rPr>
          <w:t xml:space="preserve">A and C </w:t>
        </w:r>
        <w:proofErr w:type="spellStart"/>
        <w:r>
          <w:rPr>
            <w:sz w:val="24"/>
            <w:szCs w:val="24"/>
          </w:rPr>
          <w:t>subgenomes</w:t>
        </w:r>
      </w:ins>
      <w:proofErr w:type="spellEnd"/>
      <w:ins w:id="77" w:author="Julin Maloof" w:date="2022-11-14T15:03:00Z">
        <w:r>
          <w:rPr>
            <w:sz w:val="24"/>
            <w:szCs w:val="24"/>
          </w:rPr>
          <w:t xml:space="preserve"> by performing a </w:t>
        </w:r>
        <w:commentRangeStart w:id="78"/>
        <w:proofErr w:type="spellStart"/>
        <w:r>
          <w:rPr>
            <w:sz w:val="24"/>
            <w:szCs w:val="24"/>
          </w:rPr>
          <w:t>nucmer</w:t>
        </w:r>
      </w:ins>
      <w:proofErr w:type="spellEnd"/>
      <w:ins w:id="79" w:author="Julin Maloof" w:date="2022-11-15T17:32:00Z">
        <w:r w:rsidR="00A4784C">
          <w:rPr>
            <w:sz w:val="24"/>
            <w:szCs w:val="24"/>
          </w:rPr>
          <w:t xml:space="preserve"> </w:t>
        </w:r>
      </w:ins>
      <w:r w:rsidR="00A4784C">
        <w:rPr>
          <w:sz w:val="24"/>
          <w:szCs w:val="24"/>
        </w:rPr>
        <w:fldChar w:fldCharType="begin"/>
      </w:r>
      <w:r w:rsidR="00DB2189">
        <w:rPr>
          <w:sz w:val="24"/>
          <w:szCs w:val="24"/>
        </w:rPr>
        <w:instrText xml:space="preserve"> ADDIN ZOTERO_ITEM CSL_CITATION {"citationID":"KFCp6Gc0","properties":{"formattedCitation":"(Mar\\uc0\\u231{}ais {\\i{}et al.} 2018)","plainCitation":"(Marçais et al. 2018)","noteIndex":0},"citationItems":[{"id":"7V9yKnA2/y91xk20E","uris":["http://zotero.org/users/2164972/items/2KUQQCCC"],"itemData":{"id":19055,"type":"article-journal","abstract":"The MUMmer system and the genome sequence aligner nucmer included within it are among the most widely used alignment packages in genomics. Since the last major release of MUMmer version 3 in 2004, it has been applied to many types of problems including aligning whole genome sequences, aligning reads to a reference genome, and comparing different assemblies of the same genome. Despite its broad utility, MUMmer3 has limitations that can make it difficult to use for large genomes and for the very large sequence data sets that are common today. In this paper we describe MUMmer4, a substantially improved version of MUMmer that addresses genome size constraints by changing the 32-bit suffix tree data structure at the core of MUMmer to a 48-bit suffix array, and that offers improved speed through parallel processing of input query sequences. With a theoretical limit on the input size of 141Tbp, MUMmer4 can now work with input sequences of any biologically realistic length. We show that as a result of these enhancements, the nucmer program in MUMmer4 is easily able to handle alignments of large genomes; we illustrate this with an alignment of the human and chimpanzee genomes, which allows us to compute that the two species are 98% identical across 96% of their length. With the enhancements described here, MUMmer4 can also be used to efficiently align reads to reference genomes, although it is less sensitive and accurate than the dedicated read aligners. The nucmer aligner in MUMmer4 can now be called from scripting languages such as Perl, Python and Ruby. These improvements make MUMer4 one the most versatile genome alignment packages available.","container-title":"PLOS Computational Biology","DOI":"10.1371/journal.pcbi.1005944","ISSN":"1553-7358","issue":"1","journalAbbreviation":"PLOS Computational Biology","language":"en","note":"publisher: Public Library of Science","page":"e1005944","source":"PLoS Journals","title":"MUMmer4: A fast and versatile genome alignment system","title-short":"MUMmer4","volume":"14","author":[{"family":"Marçais","given":"Guillaume"},{"family":"Delcher","given":"Arthur L."},{"family":"Phillippy","given":"Adam M."},{"family":"Coston","given":"Rachel"},{"family":"Salzberg","given":"Steven L."},{"family":"Zimin","given":"Aleksey"}],"issued":{"date-parts":[["2018",1,26]]}}}],"schema":"https://github.com/citation-style-language/schema/raw/master/csl-citation.json"} </w:instrText>
      </w:r>
      <w:r w:rsidR="00A4784C">
        <w:rPr>
          <w:sz w:val="24"/>
          <w:szCs w:val="24"/>
        </w:rPr>
        <w:fldChar w:fldCharType="separate"/>
      </w:r>
      <w:r w:rsidR="00A4784C" w:rsidRPr="00A4784C">
        <w:rPr>
          <w:rFonts w:ascii="Calibri" w:cs="Calibri"/>
          <w:sz w:val="24"/>
        </w:rPr>
        <w:t>(</w:t>
      </w:r>
      <w:proofErr w:type="spellStart"/>
      <w:r w:rsidR="00A4784C" w:rsidRPr="00A4784C">
        <w:rPr>
          <w:rFonts w:ascii="Calibri" w:cs="Calibri"/>
          <w:sz w:val="24"/>
        </w:rPr>
        <w:t>Marçais</w:t>
      </w:r>
      <w:proofErr w:type="spellEnd"/>
      <w:r w:rsidR="00A4784C" w:rsidRPr="00A4784C">
        <w:rPr>
          <w:rFonts w:ascii="Calibri" w:cs="Calibri"/>
          <w:sz w:val="24"/>
        </w:rPr>
        <w:t xml:space="preserve"> </w:t>
      </w:r>
      <w:r w:rsidR="00A4784C" w:rsidRPr="00A4784C">
        <w:rPr>
          <w:rFonts w:ascii="Calibri" w:cs="Calibri"/>
          <w:i/>
          <w:iCs/>
          <w:sz w:val="24"/>
        </w:rPr>
        <w:t>et al.</w:t>
      </w:r>
      <w:r w:rsidR="00A4784C" w:rsidRPr="00A4784C">
        <w:rPr>
          <w:rFonts w:ascii="Calibri" w:cs="Calibri"/>
          <w:sz w:val="24"/>
        </w:rPr>
        <w:t xml:space="preserve"> 2018)</w:t>
      </w:r>
      <w:r w:rsidR="00A4784C">
        <w:rPr>
          <w:sz w:val="24"/>
          <w:szCs w:val="24"/>
        </w:rPr>
        <w:fldChar w:fldCharType="end"/>
      </w:r>
      <w:ins w:id="80" w:author="Julin Maloof" w:date="2022-11-14T15:03:00Z">
        <w:r>
          <w:rPr>
            <w:sz w:val="24"/>
            <w:szCs w:val="24"/>
          </w:rPr>
          <w:t xml:space="preserve"> </w:t>
        </w:r>
      </w:ins>
      <w:commentRangeEnd w:id="78"/>
      <w:ins w:id="81" w:author="Julin Maloof" w:date="2022-11-14T15:17:00Z">
        <w:r>
          <w:rPr>
            <w:rStyle w:val="CommentReference"/>
          </w:rPr>
          <w:commentReference w:id="78"/>
        </w:r>
      </w:ins>
      <w:ins w:id="82" w:author="Julin Maloof" w:date="2022-11-14T15:03:00Z">
        <w:r>
          <w:rPr>
            <w:sz w:val="24"/>
            <w:szCs w:val="24"/>
          </w:rPr>
          <w:t xml:space="preserve">alignment of </w:t>
        </w:r>
        <w:r>
          <w:rPr>
            <w:i/>
            <w:iCs/>
            <w:sz w:val="24"/>
            <w:szCs w:val="24"/>
          </w:rPr>
          <w:t xml:space="preserve">B. </w:t>
        </w:r>
        <w:proofErr w:type="spellStart"/>
        <w:r>
          <w:rPr>
            <w:i/>
            <w:iCs/>
            <w:sz w:val="24"/>
            <w:szCs w:val="24"/>
          </w:rPr>
          <w:t>rapa</w:t>
        </w:r>
        <w:proofErr w:type="spellEnd"/>
        <w:r>
          <w:rPr>
            <w:sz w:val="24"/>
            <w:szCs w:val="24"/>
          </w:rPr>
          <w:t xml:space="preserve"> (A chromosomes) and </w:t>
        </w:r>
        <w:r>
          <w:rPr>
            <w:i/>
            <w:iCs/>
            <w:sz w:val="24"/>
            <w:szCs w:val="24"/>
          </w:rPr>
          <w:t>B. olera</w:t>
        </w:r>
      </w:ins>
      <w:ins w:id="83" w:author="Julin Maloof" w:date="2022-11-14T15:04:00Z">
        <w:r>
          <w:rPr>
            <w:i/>
            <w:iCs/>
            <w:sz w:val="24"/>
            <w:szCs w:val="24"/>
          </w:rPr>
          <w:t>cea</w:t>
        </w:r>
        <w:r>
          <w:rPr>
            <w:sz w:val="24"/>
            <w:szCs w:val="24"/>
          </w:rPr>
          <w:t xml:space="preserve"> (C chromosomes) assemblies</w:t>
        </w:r>
      </w:ins>
      <w:ins w:id="84" w:author="Julin Maloof" w:date="2022-11-14T15:50:00Z">
        <w:r w:rsidR="00F65FCA">
          <w:rPr>
            <w:sz w:val="24"/>
            <w:szCs w:val="24"/>
          </w:rPr>
          <w:t>; hits were filtered to require &gt; 85% identity for &gt; 1000bp</w:t>
        </w:r>
      </w:ins>
      <w:ins w:id="85" w:author="Julin Maloof" w:date="2022-11-14T15:04:00Z">
        <w:r>
          <w:rPr>
            <w:sz w:val="24"/>
            <w:szCs w:val="24"/>
          </w:rPr>
          <w:t xml:space="preserve">.  </w:t>
        </w:r>
      </w:ins>
      <w:ins w:id="86" w:author="Julin Maloof" w:date="2022-11-14T15:05:00Z">
        <w:r>
          <w:rPr>
            <w:sz w:val="24"/>
            <w:szCs w:val="24"/>
          </w:rPr>
          <w:t xml:space="preserve">We next </w:t>
        </w:r>
      </w:ins>
      <w:ins w:id="87" w:author="Julin Maloof" w:date="2022-11-14T15:08:00Z">
        <w:r>
          <w:rPr>
            <w:sz w:val="24"/>
            <w:szCs w:val="24"/>
          </w:rPr>
          <w:t xml:space="preserve">used </w:t>
        </w:r>
        <w:proofErr w:type="spellStart"/>
        <w:r>
          <w:rPr>
            <w:sz w:val="24"/>
            <w:szCs w:val="24"/>
          </w:rPr>
          <w:t>nucmer</w:t>
        </w:r>
        <w:proofErr w:type="spellEnd"/>
        <w:r>
          <w:rPr>
            <w:sz w:val="24"/>
            <w:szCs w:val="24"/>
          </w:rPr>
          <w:t xml:space="preserve"> to align each </w:t>
        </w:r>
        <w:r>
          <w:rPr>
            <w:i/>
            <w:iCs/>
            <w:sz w:val="24"/>
            <w:szCs w:val="24"/>
          </w:rPr>
          <w:t xml:space="preserve">B. napus </w:t>
        </w:r>
      </w:ins>
      <w:ins w:id="88" w:author="Julin Maloof" w:date="2022-11-14T15:14:00Z">
        <w:r>
          <w:rPr>
            <w:sz w:val="24"/>
            <w:szCs w:val="24"/>
          </w:rPr>
          <w:t>assembly</w:t>
        </w:r>
      </w:ins>
      <w:ins w:id="89" w:author="Julin Maloof" w:date="2022-11-14T15:09:00Z">
        <w:r>
          <w:rPr>
            <w:sz w:val="24"/>
            <w:szCs w:val="24"/>
          </w:rPr>
          <w:t xml:space="preserve"> in our comparison</w:t>
        </w:r>
      </w:ins>
      <w:ins w:id="90" w:author="Julin Maloof" w:date="2022-11-14T15:08:00Z">
        <w:r>
          <w:rPr>
            <w:sz w:val="24"/>
            <w:szCs w:val="24"/>
          </w:rPr>
          <w:t xml:space="preserve"> (</w:t>
        </w:r>
      </w:ins>
      <w:ins w:id="91" w:author="Julin Maloof" w:date="2022-11-16T16:42:00Z">
        <w:r w:rsidR="00143E9B">
          <w:rPr>
            <w:sz w:val="24"/>
            <w:szCs w:val="24"/>
          </w:rPr>
          <w:t>Da-Ae</w:t>
        </w:r>
      </w:ins>
      <w:ins w:id="92" w:author="Julin Maloof" w:date="2022-11-14T15:08:00Z">
        <w:r>
          <w:rPr>
            <w:sz w:val="24"/>
            <w:szCs w:val="24"/>
          </w:rPr>
          <w:t xml:space="preserve">, </w:t>
        </w:r>
      </w:ins>
      <w:ins w:id="93" w:author="Julin Maloof" w:date="2022-11-14T15:09:00Z">
        <w:r>
          <w:rPr>
            <w:sz w:val="24"/>
            <w:szCs w:val="24"/>
          </w:rPr>
          <w:t xml:space="preserve">Darmor-BZH_V10, </w:t>
        </w:r>
      </w:ins>
      <w:ins w:id="94" w:author="Julin Maloof" w:date="2022-11-14T15:12:00Z">
        <w:r>
          <w:rPr>
            <w:sz w:val="24"/>
            <w:szCs w:val="24"/>
          </w:rPr>
          <w:t xml:space="preserve">GanganF73, No2127, </w:t>
        </w:r>
        <w:proofErr w:type="spellStart"/>
        <w:r>
          <w:rPr>
            <w:sz w:val="24"/>
            <w:szCs w:val="24"/>
          </w:rPr>
          <w:t>QuintaA</w:t>
        </w:r>
        <w:proofErr w:type="spellEnd"/>
        <w:r>
          <w:rPr>
            <w:sz w:val="24"/>
            <w:szCs w:val="24"/>
          </w:rPr>
          <w:t xml:space="preserve">, Shengli3, </w:t>
        </w:r>
      </w:ins>
      <w:proofErr w:type="spellStart"/>
      <w:ins w:id="95" w:author="Julin Maloof" w:date="2022-11-14T15:09:00Z">
        <w:r>
          <w:rPr>
            <w:sz w:val="24"/>
            <w:szCs w:val="24"/>
          </w:rPr>
          <w:t>Tapidor</w:t>
        </w:r>
        <w:proofErr w:type="spellEnd"/>
        <w:r>
          <w:rPr>
            <w:sz w:val="24"/>
            <w:szCs w:val="24"/>
          </w:rPr>
          <w:t xml:space="preserve">, </w:t>
        </w:r>
      </w:ins>
      <w:ins w:id="96" w:author="Julin Maloof" w:date="2022-11-14T15:12:00Z">
        <w:r>
          <w:rPr>
            <w:sz w:val="24"/>
            <w:szCs w:val="24"/>
          </w:rPr>
          <w:t>Westar</w:t>
        </w:r>
      </w:ins>
      <w:ins w:id="97" w:author="Julin Maloof" w:date="2022-11-14T15:13:00Z">
        <w:r>
          <w:rPr>
            <w:sz w:val="24"/>
            <w:szCs w:val="24"/>
          </w:rPr>
          <w:t>, Zheyou73, and ZS11</w:t>
        </w:r>
      </w:ins>
      <w:ins w:id="98" w:author="Julin Maloof" w:date="2022-11-14T15:14:00Z">
        <w:r>
          <w:rPr>
            <w:sz w:val="24"/>
            <w:szCs w:val="24"/>
          </w:rPr>
          <w:t>)</w:t>
        </w:r>
      </w:ins>
      <w:ins w:id="99" w:author="Julin Maloof" w:date="2022-11-14T15:05:00Z">
        <w:r>
          <w:rPr>
            <w:sz w:val="24"/>
            <w:szCs w:val="24"/>
          </w:rPr>
          <w:t xml:space="preserve"> </w:t>
        </w:r>
      </w:ins>
      <w:ins w:id="100" w:author="Julin Maloof" w:date="2022-11-14T15:14:00Z">
        <w:r>
          <w:rPr>
            <w:sz w:val="24"/>
            <w:szCs w:val="24"/>
          </w:rPr>
          <w:t xml:space="preserve">to </w:t>
        </w:r>
      </w:ins>
      <w:ins w:id="101" w:author="Julin Maloof" w:date="2022-11-14T15:59:00Z">
        <w:r w:rsidR="00F65FCA" w:rsidRPr="005F4A48">
          <w:rPr>
            <w:sz w:val="24"/>
            <w:szCs w:val="24"/>
          </w:rPr>
          <w:t xml:space="preserve">an </w:t>
        </w:r>
        <w:r w:rsidR="00F65FCA" w:rsidRPr="39D0E1B6">
          <w:rPr>
            <w:i/>
            <w:iCs/>
            <w:sz w:val="24"/>
            <w:szCs w:val="24"/>
          </w:rPr>
          <w:t>in silico</w:t>
        </w:r>
        <w:r w:rsidR="00F65FCA" w:rsidRPr="005F4A48">
          <w:rPr>
            <w:sz w:val="24"/>
            <w:szCs w:val="24"/>
          </w:rPr>
          <w:t xml:space="preserve"> </w:t>
        </w:r>
        <w:r w:rsidR="00F65FCA" w:rsidRPr="39D0E1B6">
          <w:rPr>
            <w:i/>
            <w:iCs/>
            <w:sz w:val="24"/>
            <w:szCs w:val="24"/>
          </w:rPr>
          <w:t xml:space="preserve">B. napus </w:t>
        </w:r>
        <w:r w:rsidR="00F65FCA" w:rsidRPr="005F4A48">
          <w:rPr>
            <w:sz w:val="24"/>
            <w:szCs w:val="24"/>
          </w:rPr>
          <w:t xml:space="preserve">genome constructed by combining both the </w:t>
        </w:r>
        <w:r w:rsidR="00F65FCA" w:rsidRPr="39D0E1B6">
          <w:rPr>
            <w:i/>
            <w:iCs/>
            <w:sz w:val="24"/>
            <w:szCs w:val="24"/>
          </w:rPr>
          <w:t xml:space="preserve">B. </w:t>
        </w:r>
        <w:proofErr w:type="spellStart"/>
        <w:r w:rsidR="00F65FCA" w:rsidRPr="39D0E1B6">
          <w:rPr>
            <w:i/>
            <w:iCs/>
            <w:sz w:val="24"/>
            <w:szCs w:val="24"/>
          </w:rPr>
          <w:t>rapa</w:t>
        </w:r>
        <w:proofErr w:type="spellEnd"/>
        <w:r w:rsidR="00F65FCA" w:rsidRPr="39D0E1B6">
          <w:rPr>
            <w:i/>
            <w:iCs/>
            <w:sz w:val="24"/>
            <w:szCs w:val="24"/>
          </w:rPr>
          <w:t xml:space="preserve"> </w:t>
        </w:r>
        <w:r w:rsidR="00F65FCA" w:rsidRPr="39D0E1B6">
          <w:rPr>
            <w:i/>
            <w:iCs/>
            <w:sz w:val="24"/>
            <w:szCs w:val="24"/>
          </w:rPr>
          <w:fldChar w:fldCharType="begin"/>
        </w:r>
      </w:ins>
      <w:r w:rsidR="00DB2189">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ins w:id="102" w:author="Julin Maloof" w:date="2022-11-14T15:59:00Z">
        <w:r w:rsidR="00F65FCA" w:rsidRPr="39D0E1B6">
          <w:rPr>
            <w:i/>
            <w:iCs/>
            <w:sz w:val="24"/>
            <w:szCs w:val="24"/>
          </w:rPr>
          <w:fldChar w:fldCharType="separate"/>
        </w:r>
        <w:r w:rsidR="00F65FCA" w:rsidRPr="006468E2">
          <w:rPr>
            <w:rFonts w:ascii="Calibri" w:hAnsi="Calibri" w:cs="Calibri"/>
            <w:sz w:val="24"/>
            <w:szCs w:val="24"/>
          </w:rPr>
          <w:t>(</w:t>
        </w:r>
        <w:proofErr w:type="spellStart"/>
        <w:r w:rsidR="00F65FCA" w:rsidRPr="006468E2">
          <w:rPr>
            <w:rFonts w:ascii="Calibri" w:hAnsi="Calibri" w:cs="Calibri"/>
            <w:sz w:val="24"/>
            <w:szCs w:val="24"/>
          </w:rPr>
          <w:t>Istace</w:t>
        </w:r>
        <w:proofErr w:type="spellEnd"/>
        <w:r w:rsidR="00F65FCA" w:rsidRPr="006468E2">
          <w:rPr>
            <w:rFonts w:ascii="Calibri" w:hAnsi="Calibri" w:cs="Calibri"/>
            <w:sz w:val="24"/>
            <w:szCs w:val="24"/>
          </w:rPr>
          <w:t xml:space="preserve"> </w:t>
        </w:r>
        <w:r w:rsidR="00F65FCA" w:rsidRPr="39D0E1B6">
          <w:rPr>
            <w:rFonts w:ascii="Calibri" w:hAnsi="Calibri" w:cs="Calibri"/>
            <w:i/>
            <w:iCs/>
            <w:sz w:val="24"/>
            <w:szCs w:val="24"/>
          </w:rPr>
          <w:t>et al.</w:t>
        </w:r>
        <w:r w:rsidR="00F65FCA" w:rsidRPr="006468E2">
          <w:rPr>
            <w:rFonts w:ascii="Calibri" w:hAnsi="Calibri" w:cs="Calibri"/>
            <w:sz w:val="24"/>
            <w:szCs w:val="24"/>
          </w:rPr>
          <w:t xml:space="preserve"> 2021)</w:t>
        </w:r>
        <w:r w:rsidR="00F65FCA" w:rsidRPr="39D0E1B6">
          <w:rPr>
            <w:i/>
            <w:iCs/>
            <w:sz w:val="24"/>
            <w:szCs w:val="24"/>
          </w:rPr>
          <w:fldChar w:fldCharType="end"/>
        </w:r>
        <w:r w:rsidR="00F65FCA" w:rsidRPr="39D0E1B6">
          <w:rPr>
            <w:i/>
            <w:iCs/>
            <w:sz w:val="24"/>
            <w:szCs w:val="24"/>
          </w:rPr>
          <w:t xml:space="preserve"> </w:t>
        </w:r>
        <w:r w:rsidR="00F65FCA" w:rsidRPr="009E2C62">
          <w:rPr>
            <w:sz w:val="24"/>
            <w:szCs w:val="24"/>
          </w:rPr>
          <w:t xml:space="preserve">and </w:t>
        </w:r>
        <w:r w:rsidR="00F65FCA" w:rsidRPr="005F4A48">
          <w:rPr>
            <w:sz w:val="24"/>
            <w:szCs w:val="24"/>
          </w:rPr>
          <w:t xml:space="preserve">the </w:t>
        </w:r>
        <w:r w:rsidR="00F65FCA" w:rsidRPr="39D0E1B6">
          <w:rPr>
            <w:i/>
            <w:iCs/>
            <w:sz w:val="24"/>
            <w:szCs w:val="24"/>
          </w:rPr>
          <w:t xml:space="preserve">B. oleracea </w:t>
        </w:r>
        <w:r w:rsidR="00F65FCA">
          <w:rPr>
            <w:sz w:val="24"/>
            <w:szCs w:val="24"/>
          </w:rPr>
          <w:fldChar w:fldCharType="begin"/>
        </w:r>
      </w:ins>
      <w:r w:rsidR="00DB2189">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ins w:id="103" w:author="Julin Maloof" w:date="2022-11-14T15:59:00Z">
        <w:r w:rsidR="00F65FCA">
          <w:rPr>
            <w:sz w:val="24"/>
            <w:szCs w:val="24"/>
          </w:rPr>
          <w:fldChar w:fldCharType="separate"/>
        </w:r>
        <w:r w:rsidR="00F65FCA" w:rsidRPr="006468E2">
          <w:rPr>
            <w:rFonts w:ascii="Calibri" w:hAnsi="Calibri" w:cs="Calibri"/>
            <w:sz w:val="24"/>
            <w:szCs w:val="24"/>
          </w:rPr>
          <w:t>(</w:t>
        </w:r>
        <w:proofErr w:type="spellStart"/>
        <w:r w:rsidR="00F65FCA" w:rsidRPr="006468E2">
          <w:rPr>
            <w:rFonts w:ascii="Calibri" w:hAnsi="Calibri" w:cs="Calibri"/>
            <w:sz w:val="24"/>
            <w:szCs w:val="24"/>
          </w:rPr>
          <w:t>Belser</w:t>
        </w:r>
        <w:proofErr w:type="spellEnd"/>
        <w:r w:rsidR="00F65FCA" w:rsidRPr="006468E2">
          <w:rPr>
            <w:rFonts w:ascii="Calibri" w:hAnsi="Calibri" w:cs="Calibri"/>
            <w:sz w:val="24"/>
            <w:szCs w:val="24"/>
          </w:rPr>
          <w:t xml:space="preserve"> </w:t>
        </w:r>
        <w:r w:rsidR="00F65FCA" w:rsidRPr="39D0E1B6">
          <w:rPr>
            <w:rFonts w:ascii="Calibri" w:hAnsi="Calibri" w:cs="Calibri"/>
            <w:i/>
            <w:iCs/>
            <w:sz w:val="24"/>
            <w:szCs w:val="24"/>
          </w:rPr>
          <w:t>et al.</w:t>
        </w:r>
        <w:r w:rsidR="00F65FCA" w:rsidRPr="006468E2">
          <w:rPr>
            <w:rFonts w:ascii="Calibri" w:hAnsi="Calibri" w:cs="Calibri"/>
            <w:sz w:val="24"/>
            <w:szCs w:val="24"/>
          </w:rPr>
          <w:t xml:space="preserve"> 2018)</w:t>
        </w:r>
        <w:r w:rsidR="00F65FCA">
          <w:rPr>
            <w:sz w:val="24"/>
            <w:szCs w:val="24"/>
          </w:rPr>
          <w:fldChar w:fldCharType="end"/>
        </w:r>
        <w:r w:rsidR="00F65FCA">
          <w:rPr>
            <w:sz w:val="24"/>
            <w:szCs w:val="24"/>
          </w:rPr>
          <w:t xml:space="preserve"> </w:t>
        </w:r>
        <w:r w:rsidR="00F65FCA" w:rsidRPr="006468E2">
          <w:rPr>
            <w:sz w:val="24"/>
            <w:szCs w:val="24"/>
          </w:rPr>
          <w:t>chromosomes</w:t>
        </w:r>
      </w:ins>
      <w:ins w:id="104" w:author="Julin Maloof" w:date="2022-11-14T15:15:00Z">
        <w:r>
          <w:rPr>
            <w:sz w:val="24"/>
            <w:szCs w:val="24"/>
          </w:rPr>
          <w:t xml:space="preserve"> (hereafter referred to as “ancestral”).  </w:t>
        </w:r>
      </w:ins>
      <w:ins w:id="105" w:author="Julin Maloof" w:date="2022-11-14T15:16:00Z">
        <w:r>
          <w:rPr>
            <w:sz w:val="24"/>
            <w:szCs w:val="24"/>
          </w:rPr>
          <w:t xml:space="preserve">Candidate homoeologous exchange regions were defined as those where </w:t>
        </w:r>
      </w:ins>
      <w:ins w:id="106" w:author="Julin Maloof" w:date="2022-11-14T15:20:00Z">
        <w:r>
          <w:rPr>
            <w:sz w:val="24"/>
            <w:szCs w:val="24"/>
          </w:rPr>
          <w:t xml:space="preserve">the sequence was from an “A” subgenome in the </w:t>
        </w:r>
      </w:ins>
      <w:ins w:id="107" w:author="Julin Maloof" w:date="2022-11-14T15:21:00Z">
        <w:r>
          <w:rPr>
            <w:i/>
            <w:iCs/>
            <w:sz w:val="24"/>
            <w:szCs w:val="24"/>
          </w:rPr>
          <w:t>B. napus</w:t>
        </w:r>
        <w:r>
          <w:rPr>
            <w:sz w:val="24"/>
            <w:szCs w:val="24"/>
          </w:rPr>
          <w:t xml:space="preserve"> assembly but had its highest hit to a “C” region in the “</w:t>
        </w:r>
      </w:ins>
      <w:ins w:id="108" w:author="Julin Maloof" w:date="2022-11-14T15:23:00Z">
        <w:r>
          <w:rPr>
            <w:sz w:val="24"/>
            <w:szCs w:val="24"/>
          </w:rPr>
          <w:t>a</w:t>
        </w:r>
      </w:ins>
      <w:ins w:id="109" w:author="Julin Maloof" w:date="2022-11-14T15:21:00Z">
        <w:r>
          <w:rPr>
            <w:sz w:val="24"/>
            <w:szCs w:val="24"/>
          </w:rPr>
          <w:t>ncestral” assembly</w:t>
        </w:r>
      </w:ins>
      <w:ins w:id="110" w:author="Julin Maloof" w:date="2022-11-14T15:22:00Z">
        <w:r>
          <w:rPr>
            <w:sz w:val="24"/>
            <w:szCs w:val="24"/>
          </w:rPr>
          <w:t xml:space="preserve"> or </w:t>
        </w:r>
        <w:r>
          <w:rPr>
            <w:i/>
            <w:iCs/>
            <w:sz w:val="24"/>
            <w:szCs w:val="24"/>
          </w:rPr>
          <w:t>vice versa</w:t>
        </w:r>
      </w:ins>
      <w:ins w:id="111" w:author="Julin Maloof" w:date="2022-11-14T15:21:00Z">
        <w:r>
          <w:rPr>
            <w:sz w:val="24"/>
            <w:szCs w:val="24"/>
          </w:rPr>
          <w:t xml:space="preserve">.  </w:t>
        </w:r>
      </w:ins>
      <w:ins w:id="112" w:author="Julin Maloof" w:date="2022-11-14T15:22:00Z">
        <w:r>
          <w:rPr>
            <w:sz w:val="24"/>
            <w:szCs w:val="24"/>
          </w:rPr>
          <w:t>Candidate homoeologous exchange</w:t>
        </w:r>
      </w:ins>
      <w:ins w:id="113" w:author="Julin Maloof" w:date="2022-11-14T15:21:00Z">
        <w:r>
          <w:rPr>
            <w:sz w:val="24"/>
            <w:szCs w:val="24"/>
          </w:rPr>
          <w:t xml:space="preserve"> regions were filtered to retain </w:t>
        </w:r>
      </w:ins>
      <w:ins w:id="114" w:author="Julin Maloof" w:date="2022-11-14T15:23:00Z">
        <w:r>
          <w:rPr>
            <w:sz w:val="24"/>
            <w:szCs w:val="24"/>
          </w:rPr>
          <w:t xml:space="preserve">only </w:t>
        </w:r>
      </w:ins>
      <w:ins w:id="115" w:author="Julin Maloof" w:date="2022-11-14T15:21:00Z">
        <w:r>
          <w:rPr>
            <w:sz w:val="24"/>
            <w:szCs w:val="24"/>
          </w:rPr>
          <w:t xml:space="preserve">those </w:t>
        </w:r>
      </w:ins>
      <w:ins w:id="116" w:author="Julin Maloof" w:date="2022-11-14T15:52:00Z">
        <w:r w:rsidR="00F65FCA">
          <w:rPr>
            <w:sz w:val="24"/>
            <w:szCs w:val="24"/>
          </w:rPr>
          <w:t xml:space="preserve">with greater than 90% identity and a length of greater than 100bp and </w:t>
        </w:r>
      </w:ins>
      <w:ins w:id="117" w:author="Julin Maloof" w:date="2022-11-14T15:23:00Z">
        <w:r>
          <w:rPr>
            <w:sz w:val="24"/>
            <w:szCs w:val="24"/>
          </w:rPr>
          <w:t>that overlapped with</w:t>
        </w:r>
      </w:ins>
      <w:ins w:id="118" w:author="Julin Maloof" w:date="2022-11-14T15:22:00Z">
        <w:r>
          <w:rPr>
            <w:sz w:val="24"/>
            <w:szCs w:val="24"/>
          </w:rPr>
          <w:t xml:space="preserve"> “trusted” syntenic regions</w:t>
        </w:r>
      </w:ins>
      <w:ins w:id="119" w:author="Julin Maloof" w:date="2022-11-14T15:23:00Z">
        <w:r>
          <w:rPr>
            <w:sz w:val="24"/>
            <w:szCs w:val="24"/>
          </w:rPr>
          <w:t xml:space="preserve"> in the ancestral assembly (</w:t>
        </w:r>
      </w:ins>
      <w:ins w:id="120" w:author="Julin Maloof" w:date="2022-11-14T15:24:00Z">
        <w:r>
          <w:rPr>
            <w:sz w:val="24"/>
            <w:szCs w:val="24"/>
          </w:rPr>
          <w:t>to eliminate false positives that could be caused by</w:t>
        </w:r>
      </w:ins>
      <w:ins w:id="121" w:author="Julin Maloof" w:date="2022-11-14T15:23:00Z">
        <w:r>
          <w:rPr>
            <w:sz w:val="24"/>
            <w:szCs w:val="24"/>
          </w:rPr>
          <w:t xml:space="preserve"> assembly gaps in </w:t>
        </w:r>
        <w:r>
          <w:rPr>
            <w:i/>
            <w:iCs/>
            <w:sz w:val="24"/>
            <w:szCs w:val="24"/>
          </w:rPr>
          <w:t xml:space="preserve">B. </w:t>
        </w:r>
        <w:proofErr w:type="spellStart"/>
        <w:r>
          <w:rPr>
            <w:i/>
            <w:iCs/>
            <w:sz w:val="24"/>
            <w:szCs w:val="24"/>
          </w:rPr>
          <w:t>rapa</w:t>
        </w:r>
        <w:proofErr w:type="spellEnd"/>
        <w:r>
          <w:rPr>
            <w:sz w:val="24"/>
            <w:szCs w:val="24"/>
          </w:rPr>
          <w:t xml:space="preserve"> or </w:t>
        </w:r>
        <w:r>
          <w:rPr>
            <w:i/>
            <w:iCs/>
            <w:sz w:val="24"/>
            <w:szCs w:val="24"/>
          </w:rPr>
          <w:t>B. oleracea</w:t>
        </w:r>
      </w:ins>
      <w:ins w:id="122" w:author="Julin Maloof" w:date="2022-11-14T15:24:00Z">
        <w:r>
          <w:rPr>
            <w:i/>
            <w:iCs/>
            <w:sz w:val="24"/>
            <w:szCs w:val="24"/>
          </w:rPr>
          <w:t>).</w:t>
        </w:r>
        <w:r>
          <w:rPr>
            <w:sz w:val="24"/>
            <w:szCs w:val="24"/>
          </w:rPr>
          <w:t xml:space="preserve">  </w:t>
        </w:r>
      </w:ins>
      <w:ins w:id="123" w:author="Julin Maloof" w:date="2022-11-14T15:48:00Z">
        <w:r w:rsidR="00F65FCA">
          <w:rPr>
            <w:sz w:val="24"/>
            <w:szCs w:val="24"/>
          </w:rPr>
          <w:t xml:space="preserve">All </w:t>
        </w:r>
        <w:proofErr w:type="spellStart"/>
        <w:r w:rsidR="00F65FCA">
          <w:rPr>
            <w:sz w:val="24"/>
            <w:szCs w:val="24"/>
          </w:rPr>
          <w:t>nucmer</w:t>
        </w:r>
        <w:proofErr w:type="spellEnd"/>
        <w:r w:rsidR="00F65FCA">
          <w:rPr>
            <w:sz w:val="24"/>
            <w:szCs w:val="24"/>
          </w:rPr>
          <w:t xml:space="preserve"> runs used version 4.0</w:t>
        </w:r>
      </w:ins>
      <w:ins w:id="124" w:author="Julin Maloof" w:date="2022-11-15T17:25:00Z">
        <w:r w:rsidR="00A4784C">
          <w:rPr>
            <w:sz w:val="24"/>
            <w:szCs w:val="24"/>
          </w:rPr>
          <w:t>.0</w:t>
        </w:r>
      </w:ins>
      <w:ins w:id="125" w:author="Julin Maloof" w:date="2022-11-14T15:48:00Z">
        <w:r w:rsidR="00F65FCA">
          <w:rPr>
            <w:sz w:val="24"/>
            <w:szCs w:val="24"/>
          </w:rPr>
          <w:t xml:space="preserve"> with default parameters; all </w:t>
        </w:r>
        <w:proofErr w:type="spellStart"/>
        <w:r w:rsidR="00F65FCA">
          <w:rPr>
            <w:sz w:val="24"/>
            <w:szCs w:val="24"/>
          </w:rPr>
          <w:t>nucmer</w:t>
        </w:r>
        <w:proofErr w:type="spellEnd"/>
        <w:r w:rsidR="00F65FCA">
          <w:rPr>
            <w:sz w:val="24"/>
            <w:szCs w:val="24"/>
          </w:rPr>
          <w:t xml:space="preserve"> results were</w:t>
        </w:r>
      </w:ins>
      <w:ins w:id="126" w:author="Julin Maloof" w:date="2022-11-14T15:23:00Z">
        <w:r>
          <w:rPr>
            <w:i/>
            <w:iCs/>
            <w:sz w:val="24"/>
            <w:szCs w:val="24"/>
          </w:rPr>
          <w:t xml:space="preserve"> </w:t>
        </w:r>
      </w:ins>
      <w:ins w:id="127" w:author="Julin Maloof" w:date="2022-11-14T15:48:00Z">
        <w:r w:rsidR="00F65FCA">
          <w:rPr>
            <w:sz w:val="24"/>
            <w:szCs w:val="24"/>
          </w:rPr>
          <w:t xml:space="preserve">filtered to retrain the one best alignment </w:t>
        </w:r>
      </w:ins>
      <w:ins w:id="128" w:author="Julin Maloof" w:date="2022-11-14T15:49:00Z">
        <w:r w:rsidR="00F65FCA">
          <w:rPr>
            <w:sz w:val="24"/>
            <w:szCs w:val="24"/>
          </w:rPr>
          <w:t>using the delta-filter program with option “-1”.</w:t>
        </w:r>
      </w:ins>
    </w:p>
    <w:p w14:paraId="252C0879" w14:textId="1E8CF79E" w:rsidR="007A7DDA" w:rsidRDefault="00F65FCA" w:rsidP="007A7DDA">
      <w:pPr>
        <w:spacing w:line="480" w:lineRule="auto"/>
        <w:ind w:firstLine="720"/>
        <w:rPr>
          <w:ins w:id="129" w:author="Julin Maloof" w:date="2022-11-15T21:41:00Z"/>
          <w:sz w:val="24"/>
          <w:szCs w:val="24"/>
        </w:rPr>
      </w:pPr>
      <w:ins w:id="130" w:author="Julin Maloof" w:date="2022-11-14T15:54:00Z">
        <w:r>
          <w:rPr>
            <w:sz w:val="24"/>
            <w:szCs w:val="24"/>
          </w:rPr>
          <w:t>When</w:t>
        </w:r>
      </w:ins>
      <w:ins w:id="131" w:author="Julin Maloof" w:date="2022-11-14T15:53:00Z">
        <w:r>
          <w:rPr>
            <w:sz w:val="24"/>
            <w:szCs w:val="24"/>
          </w:rPr>
          <w:t xml:space="preserve"> sequence reads from one genome are ma</w:t>
        </w:r>
      </w:ins>
      <w:ins w:id="132" w:author="Julin Maloof" w:date="2022-11-14T15:54:00Z">
        <w:r>
          <w:rPr>
            <w:sz w:val="24"/>
            <w:szCs w:val="24"/>
          </w:rPr>
          <w:t xml:space="preserve">pped to an assembly from a different genome, differences in homoeologous exchange </w:t>
        </w:r>
      </w:ins>
      <w:ins w:id="133" w:author="Julin Maloof" w:date="2022-11-14T15:55:00Z">
        <w:r>
          <w:rPr>
            <w:sz w:val="24"/>
            <w:szCs w:val="24"/>
          </w:rPr>
          <w:t>between the two genomes will lead to decreased or increased read coverage.  T</w:t>
        </w:r>
      </w:ins>
      <w:ins w:id="134" w:author="Julin Maloof" w:date="2022-11-14T15:56:00Z">
        <w:r>
          <w:rPr>
            <w:sz w:val="24"/>
            <w:szCs w:val="24"/>
          </w:rPr>
          <w:t>o utilize this kind of information, we performed a</w:t>
        </w:r>
      </w:ins>
      <w:del w:id="135" w:author="Julin Maloof" w:date="2022-11-14T15:56:00Z">
        <w:r w:rsidR="00D22620" w:rsidRPr="005F4A48" w:rsidDel="00F65FCA">
          <w:rPr>
            <w:sz w:val="24"/>
            <w:szCs w:val="24"/>
          </w:rPr>
          <w:delText xml:space="preserve">For </w:delText>
        </w:r>
      </w:del>
      <w:del w:id="136" w:author="Julin Maloof" w:date="2022-11-14T15:00:00Z">
        <w:r w:rsidR="00D22620" w:rsidRPr="005F4A48" w:rsidDel="001E3E94">
          <w:rPr>
            <w:sz w:val="24"/>
            <w:szCs w:val="24"/>
          </w:rPr>
          <w:delText>sequence level analysis of homoeologous exchange</w:delText>
        </w:r>
      </w:del>
      <w:ins w:id="137" w:author="Julin Maloof" w:date="2022-11-14T15:00:00Z">
        <w:r w:rsidR="001E3E94">
          <w:rPr>
            <w:sz w:val="24"/>
            <w:szCs w:val="24"/>
          </w:rPr>
          <w:t xml:space="preserve"> coverage analysis</w:t>
        </w:r>
      </w:ins>
      <w:ins w:id="138" w:author="Julin Maloof" w:date="2022-11-14T15:56:00Z">
        <w:r>
          <w:rPr>
            <w:sz w:val="24"/>
            <w:szCs w:val="24"/>
          </w:rPr>
          <w:t xml:space="preserve"> using</w:t>
        </w:r>
      </w:ins>
      <w:del w:id="139" w:author="Julin Maloof" w:date="2022-11-14T15:56:00Z">
        <w:r w:rsidR="00D22620" w:rsidRPr="005F4A48" w:rsidDel="00F65FCA">
          <w:rPr>
            <w:sz w:val="24"/>
            <w:szCs w:val="24"/>
          </w:rPr>
          <w:delText>,</w:delText>
        </w:r>
      </w:del>
      <w:r w:rsidR="00D22620" w:rsidRPr="005F4A48">
        <w:rPr>
          <w:sz w:val="24"/>
          <w:szCs w:val="24"/>
        </w:rPr>
        <w:t xml:space="preserve"> the </w:t>
      </w:r>
      <w:commentRangeStart w:id="140"/>
      <w:commentRangeStart w:id="141"/>
      <w:commentRangeEnd w:id="140"/>
      <w:r w:rsidR="00D22620">
        <w:rPr>
          <w:rStyle w:val="CommentReference"/>
        </w:rPr>
        <w:commentReference w:id="140"/>
      </w:r>
      <w:commentRangeEnd w:id="141"/>
      <w:r w:rsidR="009E4378">
        <w:rPr>
          <w:rStyle w:val="CommentReference"/>
        </w:rPr>
        <w:commentReference w:id="141"/>
      </w:r>
      <w:r w:rsidR="00D22620" w:rsidRPr="005F4A48">
        <w:rPr>
          <w:sz w:val="24"/>
          <w:szCs w:val="24"/>
        </w:rPr>
        <w:t>10X Da-Ae Davis reads</w:t>
      </w:r>
      <w:del w:id="142" w:author="Julin Maloof" w:date="2022-11-14T15:56:00Z">
        <w:r w:rsidR="00D22620" w:rsidRPr="005F4A48" w:rsidDel="00F65FCA">
          <w:rPr>
            <w:sz w:val="24"/>
            <w:szCs w:val="24"/>
          </w:rPr>
          <w:delText xml:space="preserve"> </w:delText>
        </w:r>
        <w:r w:rsidR="00D22620" w:rsidRPr="009E2C62" w:rsidDel="00F65FCA">
          <w:rPr>
            <w:sz w:val="24"/>
            <w:szCs w:val="24"/>
          </w:rPr>
          <w:delText>were used</w:delText>
        </w:r>
      </w:del>
      <w:r w:rsidR="00D22620" w:rsidRPr="009E2C62">
        <w:rPr>
          <w:sz w:val="24"/>
          <w:szCs w:val="24"/>
        </w:rPr>
        <w:t xml:space="preserve">. All reads were trimmed for quality using </w:t>
      </w:r>
      <w:proofErr w:type="spellStart"/>
      <w:r w:rsidR="00D22620" w:rsidRPr="009E2C62">
        <w:rPr>
          <w:sz w:val="24"/>
          <w:szCs w:val="24"/>
        </w:rPr>
        <w:t>Trimmomatic</w:t>
      </w:r>
      <w:proofErr w:type="spellEnd"/>
      <w:r w:rsidR="00D22620" w:rsidRPr="005F4A48">
        <w:rPr>
          <w:sz w:val="24"/>
          <w:szCs w:val="24"/>
        </w:rPr>
        <w:t xml:space="preserve"> and the adapter sequences </w:t>
      </w:r>
      <w:r w:rsidR="39D0E1B6" w:rsidRPr="39D0E1B6">
        <w:rPr>
          <w:sz w:val="24"/>
          <w:szCs w:val="24"/>
        </w:rPr>
        <w:t xml:space="preserve">were removed </w:t>
      </w:r>
      <w:r w:rsidR="00D22620" w:rsidRPr="005F4A48">
        <w:rPr>
          <w:sz w:val="24"/>
          <w:szCs w:val="24"/>
        </w:rPr>
        <w:t xml:space="preserve">with the parameters ILLUMINACLIP:adapters.fa:2:30:10 LEADING:3  TRAILING:3  SLIDINGWINDOW:4:15  MINLEN:36 </w:t>
      </w:r>
      <w:r w:rsidR="00D22620" w:rsidRPr="009E2C62">
        <w:rPr>
          <w:sz w:val="24"/>
          <w:szCs w:val="24"/>
        </w:rPr>
        <w:lastRenderedPageBreak/>
        <w:t>before being mapped</w:t>
      </w:r>
      <w:r w:rsidR="00D22620" w:rsidRPr="005F4A48">
        <w:rPr>
          <w:sz w:val="24"/>
          <w:szCs w:val="24"/>
        </w:rPr>
        <w:t xml:space="preserve"> with BWA to </w:t>
      </w:r>
      <w:del w:id="143" w:author="Julin Maloof" w:date="2022-11-14T15:59:00Z">
        <w:r w:rsidR="00D22620" w:rsidRPr="005F4A48" w:rsidDel="00F65FCA">
          <w:rPr>
            <w:sz w:val="24"/>
            <w:szCs w:val="24"/>
          </w:rPr>
          <w:delText xml:space="preserve">an </w:delText>
        </w:r>
      </w:del>
      <w:ins w:id="144" w:author="Julin Maloof" w:date="2022-11-14T15:59:00Z">
        <w:r>
          <w:rPr>
            <w:sz w:val="24"/>
            <w:szCs w:val="24"/>
          </w:rPr>
          <w:t>the</w:t>
        </w:r>
        <w:r w:rsidRPr="005F4A48">
          <w:rPr>
            <w:sz w:val="24"/>
            <w:szCs w:val="24"/>
          </w:rPr>
          <w:t xml:space="preserve"> </w:t>
        </w:r>
      </w:ins>
      <w:r w:rsidR="00D22620" w:rsidRPr="39D0E1B6">
        <w:rPr>
          <w:i/>
          <w:iCs/>
          <w:sz w:val="24"/>
          <w:szCs w:val="24"/>
        </w:rPr>
        <w:t>in silico</w:t>
      </w:r>
      <w:r w:rsidR="00D22620" w:rsidRPr="005F4A48">
        <w:rPr>
          <w:sz w:val="24"/>
          <w:szCs w:val="24"/>
        </w:rPr>
        <w:t xml:space="preserve"> </w:t>
      </w:r>
      <w:ins w:id="145" w:author="Julin Maloof" w:date="2022-11-14T15:59:00Z">
        <w:r>
          <w:rPr>
            <w:sz w:val="24"/>
            <w:szCs w:val="24"/>
          </w:rPr>
          <w:t xml:space="preserve">“ancestral” </w:t>
        </w:r>
      </w:ins>
      <w:r w:rsidR="00D22620" w:rsidRPr="39D0E1B6">
        <w:rPr>
          <w:i/>
          <w:iCs/>
          <w:sz w:val="24"/>
          <w:szCs w:val="24"/>
        </w:rPr>
        <w:t xml:space="preserve">B. napus </w:t>
      </w:r>
      <w:r w:rsidR="00D22620" w:rsidRPr="005F4A48">
        <w:rPr>
          <w:sz w:val="24"/>
          <w:szCs w:val="24"/>
        </w:rPr>
        <w:t xml:space="preserve">genome </w:t>
      </w:r>
      <w:del w:id="146" w:author="Julin Maloof" w:date="2022-11-14T15:59:00Z">
        <w:r w:rsidR="00D22620" w:rsidRPr="005F4A48" w:rsidDel="00F65FCA">
          <w:rPr>
            <w:sz w:val="24"/>
            <w:szCs w:val="24"/>
          </w:rPr>
          <w:delText xml:space="preserve">constructed by combining both the </w:delText>
        </w:r>
        <w:r w:rsidR="00D22620" w:rsidRPr="39D0E1B6" w:rsidDel="00F65FCA">
          <w:rPr>
            <w:i/>
            <w:iCs/>
            <w:sz w:val="24"/>
            <w:szCs w:val="24"/>
          </w:rPr>
          <w:delText>B. rap</w:delText>
        </w:r>
        <w:r w:rsidR="003F3355" w:rsidRPr="39D0E1B6" w:rsidDel="00F65FCA">
          <w:rPr>
            <w:i/>
            <w:iCs/>
            <w:sz w:val="24"/>
            <w:szCs w:val="24"/>
          </w:rPr>
          <w:delText>a</w:delText>
        </w:r>
        <w:r w:rsidR="00D22620" w:rsidRPr="39D0E1B6" w:rsidDel="00F65FCA">
          <w:rPr>
            <w:i/>
            <w:iCs/>
            <w:sz w:val="24"/>
            <w:szCs w:val="24"/>
          </w:rPr>
          <w:delText xml:space="preserve"> </w:delText>
        </w:r>
        <w:r w:rsidR="006468E2" w:rsidRPr="39D0E1B6" w:rsidDel="00F65FCA">
          <w:rPr>
            <w:i/>
            <w:iCs/>
            <w:sz w:val="24"/>
            <w:szCs w:val="24"/>
          </w:rPr>
          <w:fldChar w:fldCharType="begin"/>
        </w:r>
        <w:r w:rsidR="00501597" w:rsidDel="00F65FCA">
          <w:rPr>
            <w:i/>
            <w:iCs/>
            <w:sz w:val="24"/>
            <w:szCs w:val="24"/>
          </w:rPr>
          <w:delInstrText xml:space="preserve"> ADDIN ZOTERO_ITEM CSL_CITATION {"citationID":"HKFSrUYi","properties":{"formattedCitation":"(Istace {\\i{}et al.} 2021)","plainCitation":"(Istace et al. 2021)","noteIndex":0},"citationItems":[{"id":"Hmz3g81t/r9S9ZwUa","uris":["http://zotero.org/users/5857934/items/MRLXYCKT"],"itemData":{"id":1713,"type":"article-journal","abstract":"Simple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delInstrText>
        </w:r>
        <w:r w:rsidR="006468E2" w:rsidRPr="39D0E1B6" w:rsidDel="00F65FCA">
          <w:rPr>
            <w:i/>
            <w:iCs/>
            <w:sz w:val="24"/>
            <w:szCs w:val="24"/>
          </w:rPr>
          <w:fldChar w:fldCharType="separate"/>
        </w:r>
        <w:r w:rsidR="006468E2" w:rsidRPr="006468E2" w:rsidDel="00F65FCA">
          <w:rPr>
            <w:rFonts w:ascii="Calibri" w:hAnsi="Calibri" w:cs="Calibri"/>
            <w:sz w:val="24"/>
            <w:szCs w:val="24"/>
          </w:rPr>
          <w:delText xml:space="preserve">(Istace </w:delText>
        </w:r>
        <w:r w:rsidR="006468E2" w:rsidRPr="39D0E1B6" w:rsidDel="00F65FCA">
          <w:rPr>
            <w:rFonts w:ascii="Calibri" w:hAnsi="Calibri" w:cs="Calibri"/>
            <w:i/>
            <w:iCs/>
            <w:sz w:val="24"/>
            <w:szCs w:val="24"/>
          </w:rPr>
          <w:delText>et al.</w:delText>
        </w:r>
        <w:r w:rsidR="006468E2" w:rsidRPr="006468E2" w:rsidDel="00F65FCA">
          <w:rPr>
            <w:rFonts w:ascii="Calibri" w:hAnsi="Calibri" w:cs="Calibri"/>
            <w:sz w:val="24"/>
            <w:szCs w:val="24"/>
          </w:rPr>
          <w:delText xml:space="preserve"> 2021)</w:delText>
        </w:r>
        <w:r w:rsidR="006468E2" w:rsidRPr="39D0E1B6" w:rsidDel="00F65FCA">
          <w:rPr>
            <w:i/>
            <w:iCs/>
            <w:sz w:val="24"/>
            <w:szCs w:val="24"/>
          </w:rPr>
          <w:fldChar w:fldCharType="end"/>
        </w:r>
        <w:r w:rsidR="00D22620" w:rsidRPr="39D0E1B6" w:rsidDel="00F65FCA">
          <w:rPr>
            <w:i/>
            <w:iCs/>
            <w:sz w:val="24"/>
            <w:szCs w:val="24"/>
          </w:rPr>
          <w:delText xml:space="preserve"> </w:delText>
        </w:r>
        <w:r w:rsidR="00D22620" w:rsidRPr="009E2C62" w:rsidDel="00F65FCA">
          <w:rPr>
            <w:sz w:val="24"/>
            <w:szCs w:val="24"/>
          </w:rPr>
          <w:delText xml:space="preserve">and </w:delText>
        </w:r>
        <w:r w:rsidR="00D22620" w:rsidRPr="005F4A48" w:rsidDel="00F65FCA">
          <w:rPr>
            <w:sz w:val="24"/>
            <w:szCs w:val="24"/>
          </w:rPr>
          <w:delText xml:space="preserve">the </w:delText>
        </w:r>
        <w:r w:rsidR="00D22620" w:rsidRPr="39D0E1B6" w:rsidDel="00F65FCA">
          <w:rPr>
            <w:i/>
            <w:iCs/>
            <w:sz w:val="24"/>
            <w:szCs w:val="24"/>
          </w:rPr>
          <w:delText xml:space="preserve">B. oleracea </w:delText>
        </w:r>
        <w:r w:rsidR="006468E2" w:rsidDel="00F65FCA">
          <w:rPr>
            <w:sz w:val="24"/>
            <w:szCs w:val="24"/>
          </w:rPr>
          <w:fldChar w:fldCharType="begin"/>
        </w:r>
        <w:r w:rsidR="00501597" w:rsidDel="00F65FCA">
          <w:rPr>
            <w:sz w:val="24"/>
            <w:szCs w:val="24"/>
          </w:rPr>
          <w:delInstrText xml:space="preserve"> ADDIN ZOTERO_ITEM CSL_CITATION {"citationID":"6omymx4L","properties":{"formattedCitation":"(Belser {\\i{}et al.} 2018)","plainCitation":"(Belser et al. 2018)","noteIndex":0},"citationItems":[{"id":"Hmz3g81t/wLj7eHs6","uris":["http://zotero.org/users/5857934/items/79VX9JGX"],"itemData":{"id":1705,"type":"article-journal","abstract":"Plant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Plants","DOI":"10.1038/s41477-018-0289-4","ISSN":"2055-0278","issue":"11","language":"en","license":"2018 The Author(s), under exclusive licence to Springer Nature Limited","note":"number: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delInstrText>
        </w:r>
        <w:r w:rsidR="006468E2" w:rsidDel="00F65FCA">
          <w:rPr>
            <w:sz w:val="24"/>
            <w:szCs w:val="24"/>
          </w:rPr>
          <w:fldChar w:fldCharType="separate"/>
        </w:r>
        <w:r w:rsidR="006468E2" w:rsidRPr="006468E2" w:rsidDel="00F65FCA">
          <w:rPr>
            <w:rFonts w:ascii="Calibri" w:hAnsi="Calibri" w:cs="Calibri"/>
            <w:sz w:val="24"/>
            <w:szCs w:val="24"/>
          </w:rPr>
          <w:delText xml:space="preserve">(Belser </w:delText>
        </w:r>
        <w:r w:rsidR="006468E2" w:rsidRPr="39D0E1B6" w:rsidDel="00F65FCA">
          <w:rPr>
            <w:rFonts w:ascii="Calibri" w:hAnsi="Calibri" w:cs="Calibri"/>
            <w:i/>
            <w:iCs/>
            <w:sz w:val="24"/>
            <w:szCs w:val="24"/>
          </w:rPr>
          <w:delText>et al.</w:delText>
        </w:r>
        <w:r w:rsidR="006468E2" w:rsidRPr="006468E2" w:rsidDel="00F65FCA">
          <w:rPr>
            <w:rFonts w:ascii="Calibri" w:hAnsi="Calibri" w:cs="Calibri"/>
            <w:sz w:val="24"/>
            <w:szCs w:val="24"/>
          </w:rPr>
          <w:delText xml:space="preserve"> 2018)</w:delText>
        </w:r>
        <w:r w:rsidR="006468E2" w:rsidDel="00F65FCA">
          <w:rPr>
            <w:sz w:val="24"/>
            <w:szCs w:val="24"/>
          </w:rPr>
          <w:fldChar w:fldCharType="end"/>
        </w:r>
        <w:r w:rsidR="006468E2" w:rsidDel="00F65FCA">
          <w:rPr>
            <w:sz w:val="24"/>
            <w:szCs w:val="24"/>
          </w:rPr>
          <w:delText xml:space="preserve"> </w:delText>
        </w:r>
        <w:r w:rsidR="00D22620" w:rsidRPr="006468E2" w:rsidDel="00F65FCA">
          <w:rPr>
            <w:sz w:val="24"/>
            <w:szCs w:val="24"/>
          </w:rPr>
          <w:delText>chromosomes</w:delText>
        </w:r>
      </w:del>
      <w:ins w:id="147" w:author="Julin Maloof" w:date="2022-11-14T15:59:00Z">
        <w:r>
          <w:rPr>
            <w:sz w:val="24"/>
            <w:szCs w:val="24"/>
          </w:rPr>
          <w:t>described above</w:t>
        </w:r>
      </w:ins>
      <w:r w:rsidR="00D22620" w:rsidRPr="005F4A48">
        <w:rPr>
          <w:sz w:val="24"/>
          <w:szCs w:val="24"/>
        </w:rPr>
        <w:t xml:space="preserve">. To find possible sites of homoeologous exchange, we first filtered </w:t>
      </w:r>
      <w:r w:rsidR="00E27BA0">
        <w:rPr>
          <w:sz w:val="24"/>
          <w:szCs w:val="24"/>
        </w:rPr>
        <w:t xml:space="preserve">the 10X Da-Ae Davis </w:t>
      </w:r>
      <w:r w:rsidR="00D22620" w:rsidRPr="005F4A48">
        <w:rPr>
          <w:sz w:val="24"/>
          <w:szCs w:val="24"/>
        </w:rPr>
        <w:t xml:space="preserve">reads to retain those that could reliably be described as coming from </w:t>
      </w:r>
      <w:r w:rsidR="39D0E1B6" w:rsidRPr="39D0E1B6">
        <w:rPr>
          <w:rFonts w:ascii="Calibri" w:hAnsi="Calibri" w:cs="Calibri"/>
          <w:sz w:val="24"/>
          <w:szCs w:val="24"/>
        </w:rPr>
        <w:t>e</w:t>
      </w:r>
      <w:r w:rsidR="00D22620" w:rsidRPr="005F4A48">
        <w:rPr>
          <w:sz w:val="24"/>
          <w:szCs w:val="24"/>
        </w:rPr>
        <w:t>ither the A or C subgenome</w:t>
      </w:r>
      <w:r w:rsidR="00D22620">
        <w:rPr>
          <w:sz w:val="24"/>
          <w:szCs w:val="24"/>
        </w:rPr>
        <w:t xml:space="preserve"> (</w:t>
      </w:r>
      <w:r w:rsidR="00D22620" w:rsidRPr="005F4A48">
        <w:rPr>
          <w:sz w:val="24"/>
          <w:szCs w:val="24"/>
        </w:rPr>
        <w:t>i.e.</w:t>
      </w:r>
      <w:r w:rsidR="00D22620">
        <w:rPr>
          <w:sz w:val="24"/>
          <w:szCs w:val="24"/>
        </w:rPr>
        <w:t>,</w:t>
      </w:r>
      <w:r w:rsidR="00D22620" w:rsidRPr="005F4A48">
        <w:rPr>
          <w:sz w:val="24"/>
          <w:szCs w:val="24"/>
        </w:rPr>
        <w:t xml:space="preserve"> those with unique and trustworthy mapping locations)</w:t>
      </w:r>
      <w:r w:rsidR="009E4378">
        <w:rPr>
          <w:rFonts w:ascii="Calibri" w:hAnsi="Calibri" w:cs="Calibri"/>
          <w:sz w:val="24"/>
          <w:szCs w:val="24"/>
        </w:rPr>
        <w:t>.</w:t>
      </w:r>
      <w:ins w:id="148" w:author="Julin Maloof" w:date="2022-11-14T16:00:00Z">
        <w:r>
          <w:rPr>
            <w:rFonts w:ascii="Calibri" w:hAnsi="Calibri" w:cs="Calibri"/>
            <w:sz w:val="24"/>
            <w:szCs w:val="24"/>
          </w:rPr>
          <w:t xml:space="preserve"> </w:t>
        </w:r>
      </w:ins>
      <w:r w:rsidR="00D22620" w:rsidRPr="005F4A48">
        <w:rPr>
          <w:sz w:val="24"/>
          <w:szCs w:val="24"/>
        </w:rPr>
        <w:t>To do so, the alignment file w</w:t>
      </w:r>
      <w:r w:rsidR="00E27BA0">
        <w:rPr>
          <w:sz w:val="24"/>
          <w:szCs w:val="24"/>
        </w:rPr>
        <w:t>as</w:t>
      </w:r>
      <w:r w:rsidR="00D22620" w:rsidRPr="005F4A48">
        <w:rPr>
          <w:sz w:val="24"/>
          <w:szCs w:val="24"/>
        </w:rPr>
        <w:t xml:space="preserve"> filtered to only contain alignments </w:t>
      </w:r>
      <w:r w:rsidR="00D22620">
        <w:rPr>
          <w:sz w:val="24"/>
          <w:szCs w:val="24"/>
        </w:rPr>
        <w:t>that</w:t>
      </w:r>
      <w:r w:rsidR="00D22620" w:rsidRPr="005F4A48">
        <w:rPr>
          <w:sz w:val="24"/>
          <w:szCs w:val="24"/>
        </w:rPr>
        <w:t xml:space="preserve"> had a MAPQ of </w:t>
      </w:r>
      <w:r w:rsidR="00D22620">
        <w:rPr>
          <w:sz w:val="24"/>
          <w:szCs w:val="24"/>
        </w:rPr>
        <w:t>five</w:t>
      </w:r>
      <w:r w:rsidR="00D22620" w:rsidRPr="005F4A48">
        <w:rPr>
          <w:sz w:val="24"/>
          <w:szCs w:val="24"/>
        </w:rPr>
        <w:t xml:space="preserve"> or greater, were properly paired, had no supplementary alignments, and were primary alignments. Reads </w:t>
      </w:r>
      <w:r w:rsidR="00E27BA0">
        <w:rPr>
          <w:sz w:val="24"/>
          <w:szCs w:val="24"/>
        </w:rPr>
        <w:t>that passed these filters</w:t>
      </w:r>
      <w:r w:rsidR="00D22620" w:rsidRPr="005F4A48">
        <w:rPr>
          <w:sz w:val="24"/>
          <w:szCs w:val="24"/>
        </w:rPr>
        <w:t xml:space="preserve"> were then mapped to </w:t>
      </w:r>
      <w:del w:id="149" w:author="Julin Maloof" w:date="2022-11-14T16:00:00Z">
        <w:r w:rsidR="00E27BA0" w:rsidRPr="00F65FCA" w:rsidDel="00F65FCA">
          <w:rPr>
            <w:sz w:val="24"/>
            <w:szCs w:val="24"/>
            <w:rPrChange w:id="150" w:author="Julin Maloof" w:date="2022-11-14T16:00:00Z">
              <w:rPr>
                <w:i/>
                <w:iCs/>
                <w:sz w:val="24"/>
                <w:szCs w:val="24"/>
              </w:rPr>
            </w:rPrChange>
          </w:rPr>
          <w:delText>three</w:delText>
        </w:r>
        <w:r w:rsidR="00E27BA0" w:rsidRPr="00F65FCA" w:rsidDel="00F65FCA">
          <w:rPr>
            <w:sz w:val="24"/>
            <w:szCs w:val="24"/>
          </w:rPr>
          <w:delText xml:space="preserve"> </w:delText>
        </w:r>
      </w:del>
      <w:ins w:id="151" w:author="Julin Maloof" w:date="2022-11-14T16:00:00Z">
        <w:r w:rsidRPr="00F65FCA">
          <w:rPr>
            <w:sz w:val="24"/>
            <w:szCs w:val="24"/>
            <w:rPrChange w:id="152" w:author="Julin Maloof" w:date="2022-11-14T16:00:00Z">
              <w:rPr>
                <w:i/>
                <w:iCs/>
                <w:sz w:val="24"/>
                <w:szCs w:val="24"/>
              </w:rPr>
            </w:rPrChange>
          </w:rPr>
          <w:t>nine</w:t>
        </w:r>
        <w:r>
          <w:rPr>
            <w:sz w:val="24"/>
            <w:szCs w:val="24"/>
          </w:rPr>
          <w:t xml:space="preserve"> </w:t>
        </w:r>
      </w:ins>
      <w:r w:rsidR="00E27BA0" w:rsidRPr="39D0E1B6">
        <w:rPr>
          <w:i/>
          <w:iCs/>
          <w:sz w:val="24"/>
          <w:szCs w:val="24"/>
        </w:rPr>
        <w:t>B. napus</w:t>
      </w:r>
      <w:r w:rsidR="00D22620" w:rsidRPr="005F4A48">
        <w:rPr>
          <w:sz w:val="24"/>
          <w:szCs w:val="24"/>
        </w:rPr>
        <w:t xml:space="preserve"> genomes</w:t>
      </w:r>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from </w:t>
      </w:r>
      <w:commentRangeStart w:id="153"/>
      <w:commentRangeStart w:id="154"/>
      <w:r w:rsidR="00931ABE">
        <w:rPr>
          <w:sz w:val="24"/>
          <w:szCs w:val="24"/>
        </w:rPr>
        <w:t>bedtools2 v2.29.2</w:t>
      </w:r>
      <w:commentRangeEnd w:id="153"/>
      <w:r w:rsidR="00D22620">
        <w:rPr>
          <w:rStyle w:val="CommentReference"/>
        </w:rPr>
        <w:commentReference w:id="153"/>
      </w:r>
      <w:commentRangeEnd w:id="154"/>
      <w:r w:rsidR="003A19AC">
        <w:rPr>
          <w:rStyle w:val="CommentReference"/>
        </w:rPr>
        <w:commentReference w:id="154"/>
      </w:r>
      <w:r w:rsidR="003A19AC">
        <w:rPr>
          <w:sz w:val="24"/>
          <w:szCs w:val="24"/>
        </w:rPr>
        <w:t xml:space="preserve"> </w:t>
      </w:r>
      <w:r w:rsidR="003A19AC">
        <w:rPr>
          <w:sz w:val="24"/>
          <w:szCs w:val="24"/>
        </w:rPr>
        <w:fldChar w:fldCharType="begin"/>
      </w:r>
      <w:r w:rsidR="00DB2189">
        <w:rPr>
          <w:sz w:val="24"/>
          <w:szCs w:val="24"/>
        </w:rPr>
        <w:instrText xml:space="preserve"> ADDIN ZOTERO_ITEM CSL_CITATION {"citationID":"nIVpDc7o","properties":{"formattedCitation":"(Quinlan and Hall 2010)","plainCitation":"(Quinlan and Hall 2010)","noteIndex":0},"citationItems":[{"id":1793,"uris":["http://zotero.org/users/5857934/items/29RBVBGR"],"itemData":{"id":1793,"type":"article-journal","abstract":"Motivation: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3A19AC">
        <w:rPr>
          <w:sz w:val="24"/>
          <w:szCs w:val="24"/>
        </w:rPr>
        <w:fldChar w:fldCharType="separate"/>
      </w:r>
      <w:r w:rsidR="003A19AC" w:rsidRPr="003A19AC">
        <w:rPr>
          <w:rFonts w:ascii="Calibri" w:hAnsi="Calibri" w:cs="Calibri"/>
          <w:sz w:val="24"/>
        </w:rPr>
        <w:t>(Quinlan and Hall 2010)</w:t>
      </w:r>
      <w:r w:rsidR="003A19AC">
        <w:rPr>
          <w:sz w:val="24"/>
          <w:szCs w:val="24"/>
        </w:rPr>
        <w:fldChar w:fldCharType="end"/>
      </w:r>
      <w:r w:rsidR="00D22620" w:rsidRPr="005F4A48">
        <w:rPr>
          <w:sz w:val="24"/>
          <w:szCs w:val="24"/>
        </w:rPr>
        <w:t xml:space="preserve"> was then used to calculate the coverage across the genomes </w:t>
      </w:r>
      <w:r w:rsidR="00D22620">
        <w:rPr>
          <w:sz w:val="24"/>
          <w:szCs w:val="24"/>
        </w:rPr>
        <w:t>and</w:t>
      </w:r>
      <w:r w:rsidR="00D22620" w:rsidRPr="005F4A48">
        <w:rPr>
          <w:sz w:val="24"/>
          <w:szCs w:val="24"/>
        </w:rPr>
        <w:t xml:space="preserve"> the coverage of the individual potential genes previously identified</w:t>
      </w:r>
      <w:r w:rsidR="00D22620">
        <w:rPr>
          <w:sz w:val="24"/>
          <w:szCs w:val="24"/>
        </w:rPr>
        <w:t>.</w:t>
      </w:r>
      <w:r w:rsidR="00D22620" w:rsidRPr="009E2C62">
        <w:rPr>
          <w:sz w:val="24"/>
          <w:szCs w:val="24"/>
        </w:rPr>
        <w:t xml:space="preserve"> </w:t>
      </w:r>
      <w:r w:rsidR="00E27BA0">
        <w:rPr>
          <w:sz w:val="24"/>
          <w:szCs w:val="24"/>
        </w:rPr>
        <w:t>The alternate mapping sites were also captured using the “XA” tag from the bwa output. Us</w:t>
      </w:r>
      <w:r w:rsidR="00931ABE">
        <w:rPr>
          <w:sz w:val="24"/>
          <w:szCs w:val="24"/>
        </w:rPr>
        <w:t xml:space="preserve">ing edit distance as a filtering parameter, alternate mapping sites </w:t>
      </w:r>
      <w:r w:rsidR="39D0E1B6" w:rsidRPr="39D0E1B6">
        <w:rPr>
          <w:sz w:val="24"/>
          <w:szCs w:val="24"/>
        </w:rPr>
        <w:t>that</w:t>
      </w:r>
      <w:r w:rsidR="00931ABE">
        <w:rPr>
          <w:sz w:val="24"/>
          <w:szCs w:val="24"/>
        </w:rPr>
        <w:t xml:space="preserve"> had a</w:t>
      </w:r>
      <w:r w:rsidR="39D0E1B6" w:rsidRPr="39D0E1B6">
        <w:rPr>
          <w:sz w:val="24"/>
          <w:szCs w:val="24"/>
        </w:rPr>
        <w:t>n</w:t>
      </w:r>
      <w:r w:rsidR="00931ABE">
        <w:rPr>
          <w:sz w:val="24"/>
          <w:szCs w:val="24"/>
        </w:rPr>
        <w:t xml:space="preserve"> edit distance equal to or less than the primary alignment’s edit distance were added to the coverage calculation. </w:t>
      </w:r>
      <w:r w:rsidR="00D22620" w:rsidRPr="005F4A48">
        <w:rPr>
          <w:sz w:val="24"/>
          <w:szCs w:val="24"/>
        </w:rPr>
        <w:t>To calculate coverage across the genomes,</w:t>
      </w:r>
      <w:ins w:id="155" w:author="Julin Maloof" w:date="2022-11-14T16:18:00Z">
        <w:r w:rsidR="007A7DDA">
          <w:rPr>
            <w:sz w:val="24"/>
            <w:szCs w:val="24"/>
          </w:rPr>
          <w:t xml:space="preserve"> median coverage in</w:t>
        </w:r>
      </w:ins>
      <w:r w:rsidR="00D22620" w:rsidRPr="005F4A48">
        <w:rPr>
          <w:sz w:val="24"/>
          <w:szCs w:val="24"/>
        </w:rPr>
        <w:t xml:space="preserve"> a window size of 100 </w:t>
      </w:r>
      <w:r w:rsidR="39D0E1B6" w:rsidRPr="39D0E1B6">
        <w:rPr>
          <w:sz w:val="24"/>
          <w:szCs w:val="24"/>
        </w:rPr>
        <w:t>k</w:t>
      </w:r>
      <w:r w:rsidR="00D22620">
        <w:rPr>
          <w:sz w:val="24"/>
          <w:szCs w:val="24"/>
        </w:rPr>
        <w:t>b</w:t>
      </w:r>
      <w:r w:rsidR="00D22620" w:rsidRPr="005F4A48">
        <w:rPr>
          <w:sz w:val="24"/>
          <w:szCs w:val="24"/>
        </w:rPr>
        <w:t xml:space="preserve"> with a step size of 20 </w:t>
      </w:r>
      <w:r w:rsidR="39D0E1B6" w:rsidRPr="39D0E1B6">
        <w:rPr>
          <w:sz w:val="24"/>
          <w:szCs w:val="24"/>
        </w:rPr>
        <w:t>k</w:t>
      </w:r>
      <w:r w:rsidR="00D22620">
        <w:rPr>
          <w:sz w:val="24"/>
          <w:szCs w:val="24"/>
        </w:rPr>
        <w:t>b</w:t>
      </w:r>
      <w:r w:rsidR="00D22620" w:rsidRPr="005F4A48">
        <w:rPr>
          <w:sz w:val="24"/>
          <w:szCs w:val="24"/>
        </w:rPr>
        <w:t xml:space="preserve"> was used. </w:t>
      </w:r>
      <w:commentRangeStart w:id="156"/>
      <w:r w:rsidR="00D22620">
        <w:rPr>
          <w:sz w:val="24"/>
          <w:szCs w:val="24"/>
        </w:rPr>
        <w:t>T</w:t>
      </w:r>
      <w:r w:rsidR="00D22620" w:rsidRPr="005F4A48">
        <w:rPr>
          <w:sz w:val="24"/>
          <w:szCs w:val="24"/>
        </w:rPr>
        <w:t xml:space="preserve">he calculated coverages were standardized based on </w:t>
      </w:r>
      <w:r w:rsidR="00D22620">
        <w:rPr>
          <w:sz w:val="24"/>
          <w:szCs w:val="24"/>
        </w:rPr>
        <w:t xml:space="preserve">the </w:t>
      </w:r>
      <w:del w:id="157" w:author="Julin Maloof" w:date="2022-11-14T16:17:00Z">
        <w:r w:rsidR="00D22620" w:rsidRPr="005F4A48" w:rsidDel="007A7DDA">
          <w:rPr>
            <w:sz w:val="24"/>
            <w:szCs w:val="24"/>
          </w:rPr>
          <w:delText>chromosome</w:delText>
        </w:r>
        <w:r w:rsidR="00D22620" w:rsidDel="007A7DDA">
          <w:rPr>
            <w:sz w:val="24"/>
            <w:szCs w:val="24"/>
          </w:rPr>
          <w:delText xml:space="preserve"> </w:delText>
        </w:r>
      </w:del>
      <w:ins w:id="158" w:author="Julin Maloof" w:date="2022-11-14T16:17:00Z">
        <w:r w:rsidR="007A7DDA">
          <w:rPr>
            <w:sz w:val="24"/>
            <w:szCs w:val="24"/>
          </w:rPr>
          <w:t xml:space="preserve">genome-wide average </w:t>
        </w:r>
      </w:ins>
      <w:r w:rsidR="00D22620">
        <w:rPr>
          <w:sz w:val="24"/>
          <w:szCs w:val="24"/>
        </w:rPr>
        <w:t xml:space="preserve">using R </w:t>
      </w:r>
      <w:r w:rsidR="003F3355">
        <w:rPr>
          <w:sz w:val="24"/>
          <w:szCs w:val="24"/>
        </w:rPr>
        <w:fldChar w:fldCharType="begin"/>
      </w:r>
      <w:r w:rsidR="00DB2189">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2013)","dontUpdate":true,"noteIndex":0},"citationItems":[{"id":22,"uris":["http://zotero.org/users/5857934/items/DCZZTAGZ"],"itemData":{"id":22,"type":"software","event-place":"Vienna,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3080FADD">
        <w:rPr>
          <w:rFonts w:ascii="Calibri" w:hAnsi="Calibri" w:cs="Calibri"/>
          <w:sz w:val="24"/>
          <w:szCs w:val="24"/>
        </w:rPr>
        <w:t>(R Core Team 2020)</w:t>
      </w:r>
      <w:r w:rsidR="003F3355">
        <w:rPr>
          <w:sz w:val="24"/>
          <w:szCs w:val="24"/>
        </w:rPr>
        <w:fldChar w:fldCharType="end"/>
      </w:r>
      <w:r w:rsidR="00D22620" w:rsidRPr="005F4A48">
        <w:rPr>
          <w:sz w:val="24"/>
          <w:szCs w:val="24"/>
        </w:rPr>
        <w:t xml:space="preserve">. Prior to standardization, regions </w:t>
      </w:r>
      <w:r w:rsidR="00D22620">
        <w:rPr>
          <w:sz w:val="24"/>
          <w:szCs w:val="24"/>
        </w:rPr>
        <w:t>that</w:t>
      </w:r>
      <w:r w:rsidR="00D22620" w:rsidRPr="005F4A48">
        <w:rPr>
          <w:sz w:val="24"/>
          <w:szCs w:val="24"/>
        </w:rPr>
        <w:t xml:space="preserve"> contained </w:t>
      </w:r>
      <w:r w:rsidR="00D22620">
        <w:rPr>
          <w:rFonts w:ascii="Roboto" w:hAnsi="Roboto"/>
          <w:color w:val="222222"/>
          <w:shd w:val="clear" w:color="auto" w:fill="FFFFFF"/>
        </w:rPr>
        <w:t>≥</w:t>
      </w:r>
      <w:r w:rsidR="00D22620" w:rsidRPr="005F4A48">
        <w:rPr>
          <w:sz w:val="24"/>
          <w:szCs w:val="24"/>
        </w:rPr>
        <w:t xml:space="preserve">10X </w:t>
      </w:r>
      <w:r w:rsidR="00D22620" w:rsidRPr="009E2C62">
        <w:rPr>
          <w:sz w:val="24"/>
          <w:szCs w:val="24"/>
        </w:rPr>
        <w:t xml:space="preserve">mean coverage </w:t>
      </w:r>
      <w:r w:rsidR="00D22620">
        <w:rPr>
          <w:sz w:val="24"/>
          <w:szCs w:val="24"/>
        </w:rPr>
        <w:t xml:space="preserve">of </w:t>
      </w:r>
      <w:r w:rsidR="00D22620" w:rsidRPr="005F4A48">
        <w:rPr>
          <w:sz w:val="24"/>
          <w:szCs w:val="24"/>
        </w:rPr>
        <w:t>their chromosome</w:t>
      </w:r>
      <w:r w:rsidR="00D22620">
        <w:rPr>
          <w:sz w:val="24"/>
          <w:szCs w:val="24"/>
        </w:rPr>
        <w:t xml:space="preserve"> </w:t>
      </w:r>
      <w:r w:rsidR="00D22620" w:rsidRPr="009E2C62">
        <w:rPr>
          <w:sz w:val="24"/>
          <w:szCs w:val="24"/>
        </w:rPr>
        <w:t xml:space="preserve">were removed from further analysis. </w:t>
      </w:r>
      <w:commentRangeEnd w:id="156"/>
      <w:r w:rsidR="00D319D2">
        <w:rPr>
          <w:rStyle w:val="CommentReference"/>
        </w:rPr>
        <w:commentReference w:id="156"/>
      </w:r>
      <w:r w:rsidR="00D22620" w:rsidRPr="009E2C62">
        <w:rPr>
          <w:sz w:val="24"/>
          <w:szCs w:val="24"/>
        </w:rPr>
        <w:t xml:space="preserve">The coverages were then </w:t>
      </w:r>
      <w:r w:rsidR="00D22620" w:rsidRPr="005F4A48">
        <w:rPr>
          <w:sz w:val="24"/>
          <w:szCs w:val="24"/>
        </w:rPr>
        <w:t xml:space="preserve">plotted to identify regions across the genome with higher or lower than average coverage. </w:t>
      </w:r>
      <w:ins w:id="159" w:author="Julin Maloof" w:date="2022-11-14T16:22:00Z">
        <w:r w:rsidR="007A7DDA">
          <w:rPr>
            <w:sz w:val="24"/>
            <w:szCs w:val="24"/>
          </w:rPr>
          <w:t>Coverages were plotted using ggplot</w:t>
        </w:r>
      </w:ins>
      <w:ins w:id="160" w:author="Julin Maloof" w:date="2022-11-14T16:24:00Z">
        <w:r w:rsidR="007A7DDA">
          <w:rPr>
            <w:sz w:val="24"/>
            <w:szCs w:val="24"/>
          </w:rPr>
          <w:t>2</w:t>
        </w:r>
      </w:ins>
      <w:ins w:id="161" w:author="Julin Maloof" w:date="2022-11-15T17:33:00Z">
        <w:r w:rsidR="00A4784C">
          <w:rPr>
            <w:sz w:val="24"/>
            <w:szCs w:val="24"/>
          </w:rPr>
          <w:t xml:space="preserve"> </w:t>
        </w:r>
      </w:ins>
      <w:r w:rsidR="007A7DDA">
        <w:rPr>
          <w:sz w:val="24"/>
          <w:szCs w:val="24"/>
        </w:rPr>
        <w:fldChar w:fldCharType="begin"/>
      </w:r>
      <w:r w:rsidR="00DB2189">
        <w:rPr>
          <w:sz w:val="24"/>
          <w:szCs w:val="24"/>
        </w:rPr>
        <w:instrText xml:space="preserve"> ADDIN ZOTERO_ITEM CSL_CITATION {"citationID":"UsUehTMc","properties":{"formattedCitation":"(Wickham 2009)","plainCitation":"(Wickham 2009)","noteIndex":0},"citationItems":[{"id":"7V9yKnA2/3hQzGnFn","uris":["http://zotero.org/users/2164972/items/STKDA8HS"],"itemData":{"id":217,"type":"book","ISBN":"978-0-387-98140-6","publisher":"Springer New York","title":"ggplot2: elegant graphics for data analysis","URL":"http://had.co.nz/ggplot2/book","author":[{"family":"Wickham","given":"Hadley"}],"issued":{"date-parts":[["2009"]]}}}],"schema":"https://github.com/citation-style-language/schema/raw/master/csl-citation.json"} </w:instrText>
      </w:r>
      <w:r w:rsidR="007A7DDA">
        <w:rPr>
          <w:sz w:val="24"/>
          <w:szCs w:val="24"/>
        </w:rPr>
        <w:fldChar w:fldCharType="separate"/>
      </w:r>
      <w:r w:rsidR="007A7DDA">
        <w:rPr>
          <w:noProof/>
          <w:sz w:val="24"/>
          <w:szCs w:val="24"/>
        </w:rPr>
        <w:t>(Wickham 2009)</w:t>
      </w:r>
      <w:r w:rsidR="007A7DDA">
        <w:rPr>
          <w:sz w:val="24"/>
          <w:szCs w:val="24"/>
        </w:rPr>
        <w:fldChar w:fldCharType="end"/>
      </w:r>
      <w:ins w:id="162" w:author="Julin Maloof" w:date="2022-11-14T16:22:00Z">
        <w:r w:rsidR="007A7DDA">
          <w:rPr>
            <w:sz w:val="24"/>
            <w:szCs w:val="24"/>
          </w:rPr>
          <w:t xml:space="preserve"> in </w:t>
        </w:r>
      </w:ins>
      <w:ins w:id="163" w:author="Julin Maloof" w:date="2022-11-14T16:23:00Z">
        <w:r w:rsidR="007A7DDA">
          <w:rPr>
            <w:sz w:val="24"/>
            <w:szCs w:val="24"/>
          </w:rPr>
          <w:t>R</w:t>
        </w:r>
      </w:ins>
      <w:ins w:id="164" w:author="Julin Maloof" w:date="2022-11-14T16:22:00Z">
        <w:r w:rsidR="007A7DDA">
          <w:rPr>
            <w:sz w:val="24"/>
            <w:szCs w:val="24"/>
          </w:rPr>
          <w:t>.  Plots combining the coverage and synteny analyses were plotted</w:t>
        </w:r>
      </w:ins>
      <w:ins w:id="165" w:author="Julin Maloof" w:date="2022-11-14T16:23:00Z">
        <w:r w:rsidR="007A7DDA">
          <w:rPr>
            <w:sz w:val="24"/>
            <w:szCs w:val="24"/>
          </w:rPr>
          <w:t xml:space="preserve"> using a </w:t>
        </w:r>
      </w:ins>
      <w:del w:id="166" w:author="Julin Maloof" w:date="2022-11-14T16:19:00Z">
        <w:r w:rsidR="00D22620" w:rsidRPr="005F4A48" w:rsidDel="007A7DDA">
          <w:rPr>
            <w:sz w:val="24"/>
            <w:szCs w:val="24"/>
          </w:rPr>
          <w:delText>These regions were considered potential sites of homoeologous exchange. The coverage of the potential homoeologous genes was also compared to the genome coverage to look for agreement between the two methods.</w:delText>
        </w:r>
      </w:del>
      <w:ins w:id="167" w:author="Julin Maloof" w:date="2022-11-14T16:19:00Z">
        <w:r w:rsidR="007A7DDA">
          <w:rPr>
            <w:sz w:val="24"/>
            <w:szCs w:val="24"/>
          </w:rPr>
          <w:t xml:space="preserve">modified version of the </w:t>
        </w:r>
        <w:proofErr w:type="spellStart"/>
        <w:r w:rsidR="007A7DDA">
          <w:rPr>
            <w:sz w:val="24"/>
            <w:szCs w:val="24"/>
          </w:rPr>
          <w:t>plotsr</w:t>
        </w:r>
        <w:proofErr w:type="spellEnd"/>
        <w:r w:rsidR="007A7DDA">
          <w:rPr>
            <w:sz w:val="24"/>
            <w:szCs w:val="24"/>
          </w:rPr>
          <w:t xml:space="preserve"> </w:t>
        </w:r>
      </w:ins>
      <w:ins w:id="168" w:author="Julin Maloof" w:date="2022-11-15T17:33:00Z">
        <w:r w:rsidR="00A4784C">
          <w:rPr>
            <w:sz w:val="24"/>
            <w:szCs w:val="24"/>
          </w:rPr>
          <w:t>program</w:t>
        </w:r>
      </w:ins>
      <w:ins w:id="169" w:author="Julin Maloof" w:date="2022-11-14T16:20:00Z">
        <w:r w:rsidR="007A7DDA">
          <w:rPr>
            <w:sz w:val="24"/>
            <w:szCs w:val="24"/>
          </w:rPr>
          <w:t xml:space="preserve"> </w:t>
        </w:r>
      </w:ins>
      <w:r w:rsidR="007A7DDA">
        <w:rPr>
          <w:sz w:val="24"/>
          <w:szCs w:val="24"/>
        </w:rPr>
        <w:fldChar w:fldCharType="begin"/>
      </w:r>
      <w:r w:rsidR="00DB2189">
        <w:rPr>
          <w:sz w:val="24"/>
          <w:szCs w:val="24"/>
        </w:rPr>
        <w:instrText xml:space="preserve"> ADDIN ZOTERO_ITEM CSL_CITATION {"citationID":"21nuwRcT","properties":{"formattedCitation":"(Goel and Schneeberger 2022)","plainCitation":"(Goel and Schneeberger 2022)","noteIndex":0},"citationItems":[{"id":"7V9yKnA2/vZ8Z53CY","uris":["http://zotero.org/users/2164972/items/TW7IINK4"],"itemData":{"id":19052,"type":"article-journal","abstract":"Third-generation genome sequencing technologies have led to a sharp increase in the number of high-quality genome assemblies. This allows the comparison of multiple assembled genomes of individual species and demands new tools for visualizing their structural properties. Here, we present plotsr, an efficient tool to visualize structural similarities and rearrangements between genomes. It can be used to compare genomes on chromosome level or to zoom in on any selected region. In addition, plotsr can augment the visualization with regional identifiers (e.g. genes or genomic markers) or histogram tracks for continuous features (e.g. GC content or polymorphism density).plotsr is implemented as a python package and uses the standard matplotlib library for plotting. It is freely available under the MIT license at GitHub (https://github.com/schneebergerlab/plotsr) and bioconda (https://anaconda.org/bioconda/plotsr).Supplementary data are available at Bioinformatics online.","container-title":"Bioinformatics","DOI":"10.1093/bioinformatics/btac196","ISSN":"1367-4803","issue":"10","journalAbbreviation":"Bioinformatics","page":"2922-2926","source":"Silverchair","title":"plotsr: visualizing structural similarities and rearrangements between multiple genomes","title-short":"plotsr","volume":"38","author":[{"family":"Goel","given":"Manish"},{"family":"Schneeberger","given":"Korbinian"}],"issued":{"date-parts":[["2022",5,15]]}}}],"schema":"https://github.com/citation-style-language/schema/raw/master/csl-citation.json"} </w:instrText>
      </w:r>
      <w:r w:rsidR="007A7DDA">
        <w:rPr>
          <w:sz w:val="24"/>
          <w:szCs w:val="24"/>
        </w:rPr>
        <w:fldChar w:fldCharType="separate"/>
      </w:r>
      <w:r w:rsidR="007A7DDA">
        <w:rPr>
          <w:noProof/>
          <w:sz w:val="24"/>
          <w:szCs w:val="24"/>
        </w:rPr>
        <w:t>(Goel and Schneeberger 2022)</w:t>
      </w:r>
      <w:r w:rsidR="007A7DDA">
        <w:rPr>
          <w:sz w:val="24"/>
          <w:szCs w:val="24"/>
        </w:rPr>
        <w:fldChar w:fldCharType="end"/>
      </w:r>
      <w:ins w:id="170" w:author="Julin Maloof" w:date="2022-11-14T16:20:00Z">
        <w:r w:rsidR="007A7DDA">
          <w:rPr>
            <w:sz w:val="24"/>
            <w:szCs w:val="24"/>
          </w:rPr>
          <w:t xml:space="preserve">.  </w:t>
        </w:r>
      </w:ins>
    </w:p>
    <w:p w14:paraId="2808D36D" w14:textId="75C51059" w:rsidR="00987C5E" w:rsidRPr="00987C5E" w:rsidRDefault="00987C5E" w:rsidP="007A7DDA">
      <w:pPr>
        <w:spacing w:line="480" w:lineRule="auto"/>
        <w:ind w:firstLine="720"/>
        <w:rPr>
          <w:sz w:val="24"/>
          <w:szCs w:val="24"/>
        </w:rPr>
      </w:pPr>
      <w:ins w:id="171" w:author="Julin Maloof" w:date="2022-11-15T21:41:00Z">
        <w:r>
          <w:rPr>
            <w:sz w:val="24"/>
            <w:szCs w:val="24"/>
          </w:rPr>
          <w:t xml:space="preserve">Annotation of genes in shared homoeologous exchange regions was done by </w:t>
        </w:r>
      </w:ins>
      <w:ins w:id="172" w:author="Julin Maloof" w:date="2022-11-15T21:48:00Z">
        <w:r w:rsidR="00C71BE3">
          <w:rPr>
            <w:sz w:val="24"/>
            <w:szCs w:val="24"/>
          </w:rPr>
          <w:t>using BLASTP to query an Arabidopsis ARAP</w:t>
        </w:r>
      </w:ins>
      <w:ins w:id="173" w:author="Julin Maloof" w:date="2022-11-15T21:49:00Z">
        <w:r w:rsidR="00C71BE3">
          <w:rPr>
            <w:sz w:val="24"/>
            <w:szCs w:val="24"/>
          </w:rPr>
          <w:t>ORT11 protein database with</w:t>
        </w:r>
      </w:ins>
      <w:ins w:id="174" w:author="Julin Maloof" w:date="2022-11-15T21:42:00Z">
        <w:r>
          <w:rPr>
            <w:sz w:val="24"/>
            <w:szCs w:val="24"/>
          </w:rPr>
          <w:t xml:space="preserve"> </w:t>
        </w:r>
        <w:r>
          <w:rPr>
            <w:i/>
            <w:iCs/>
            <w:sz w:val="24"/>
            <w:szCs w:val="24"/>
          </w:rPr>
          <w:t xml:space="preserve">Brassica </w:t>
        </w:r>
        <w:proofErr w:type="spellStart"/>
        <w:r>
          <w:rPr>
            <w:i/>
            <w:iCs/>
            <w:sz w:val="24"/>
            <w:szCs w:val="24"/>
          </w:rPr>
          <w:t>rapa</w:t>
        </w:r>
        <w:proofErr w:type="spellEnd"/>
        <w:r>
          <w:rPr>
            <w:i/>
            <w:iCs/>
            <w:sz w:val="24"/>
            <w:szCs w:val="24"/>
          </w:rPr>
          <w:t xml:space="preserve"> </w:t>
        </w:r>
        <w:r>
          <w:rPr>
            <w:sz w:val="24"/>
            <w:szCs w:val="24"/>
          </w:rPr>
          <w:t xml:space="preserve">or </w:t>
        </w:r>
        <w:r>
          <w:rPr>
            <w:i/>
            <w:iCs/>
            <w:sz w:val="24"/>
            <w:szCs w:val="24"/>
          </w:rPr>
          <w:t xml:space="preserve">Brassica </w:t>
        </w:r>
        <w:r>
          <w:rPr>
            <w:i/>
            <w:iCs/>
            <w:sz w:val="24"/>
            <w:szCs w:val="24"/>
          </w:rPr>
          <w:lastRenderedPageBreak/>
          <w:t>oleracea</w:t>
        </w:r>
        <w:r>
          <w:rPr>
            <w:sz w:val="24"/>
            <w:szCs w:val="24"/>
          </w:rPr>
          <w:t xml:space="preserve"> </w:t>
        </w:r>
      </w:ins>
      <w:ins w:id="175" w:author="Julin Maloof" w:date="2022-11-15T21:49:00Z">
        <w:r w:rsidR="00C71BE3">
          <w:rPr>
            <w:sz w:val="24"/>
            <w:szCs w:val="24"/>
          </w:rPr>
          <w:t>protein sequences</w:t>
        </w:r>
      </w:ins>
      <w:ins w:id="176" w:author="Julin Maloof" w:date="2022-11-15T21:42:00Z">
        <w:r>
          <w:rPr>
            <w:sz w:val="24"/>
            <w:szCs w:val="24"/>
          </w:rPr>
          <w:t xml:space="preserve"> </w:t>
        </w:r>
      </w:ins>
      <w:ins w:id="177" w:author="Julin Maloof" w:date="2022-11-15T21:43:00Z">
        <w:r>
          <w:rPr>
            <w:sz w:val="24"/>
            <w:szCs w:val="24"/>
          </w:rPr>
          <w:t xml:space="preserve">at </w:t>
        </w:r>
        <w:proofErr w:type="spellStart"/>
        <w:r>
          <w:rPr>
            <w:sz w:val="24"/>
            <w:szCs w:val="24"/>
          </w:rPr>
          <w:t>phytozome</w:t>
        </w:r>
      </w:ins>
      <w:proofErr w:type="spellEnd"/>
      <w:ins w:id="178" w:author="Julin Maloof" w:date="2022-11-15T21:46:00Z">
        <w:r w:rsidR="00C71BE3">
          <w:rPr>
            <w:sz w:val="24"/>
            <w:szCs w:val="24"/>
          </w:rPr>
          <w:t xml:space="preserve"> </w:t>
        </w:r>
      </w:ins>
      <w:r w:rsidR="00C71BE3">
        <w:rPr>
          <w:sz w:val="24"/>
          <w:szCs w:val="24"/>
        </w:rPr>
        <w:fldChar w:fldCharType="begin"/>
      </w:r>
      <w:r w:rsidR="00DB2189">
        <w:rPr>
          <w:sz w:val="24"/>
          <w:szCs w:val="24"/>
        </w:rPr>
        <w:instrText xml:space="preserve"> ADDIN ZOTERO_ITEM CSL_CITATION {"citationID":"PSJudHUU","properties":{"formattedCitation":"(Goodstein {\\i{}et al.} 2012)","plainCitation":"(Goodstein et al. 2012)","noteIndex":0},"citationItems":[{"id":"7V9yKnA2/7RJhkYAS","uris":["http://zotero.org/users/2164972/items/75JQBPVA"],"itemData":{"id":1523,"type":"article-journal","container-title":"Nucleic Acids Research","DOI":"10.1093/nar/gkr944","issue":"D1","page":"D1178–D1186","title":"Phytozome: a comparative platform for green plant genomics","volume":"40","author":[{"family":"Goodstein","given":"D M"},{"family":"Shu","given":"S"},{"family":"Howson","given":"R"},{"family":"Neupane","given":"R"},{"family":"Hayes","given":"R D"},{"family":"Fazo","given":"J"},{"family":"Mitros","given":"T"},{"family":"Dirks","given":"W"},{"family":"Hellsten","given":"U"},{"family":"Putnam","given":"N"},{"family":"Rokhsar","given":"D S"}],"issued":{"date-parts":[["2012"]]}}}],"schema":"https://github.com/citation-style-language/schema/raw/master/csl-citation.json"} </w:instrText>
      </w:r>
      <w:r w:rsidR="00C71BE3">
        <w:rPr>
          <w:sz w:val="24"/>
          <w:szCs w:val="24"/>
        </w:rPr>
        <w:fldChar w:fldCharType="separate"/>
      </w:r>
      <w:r w:rsidR="00C71BE3" w:rsidRPr="00C71BE3">
        <w:rPr>
          <w:rFonts w:ascii="Calibri" w:cs="Calibri"/>
          <w:sz w:val="24"/>
        </w:rPr>
        <w:t xml:space="preserve">(Goodstein </w:t>
      </w:r>
      <w:r w:rsidR="00C71BE3" w:rsidRPr="00C71BE3">
        <w:rPr>
          <w:rFonts w:ascii="Calibri" w:cs="Calibri"/>
          <w:i/>
          <w:iCs/>
          <w:sz w:val="24"/>
        </w:rPr>
        <w:t>et al.</w:t>
      </w:r>
      <w:r w:rsidR="00C71BE3" w:rsidRPr="00C71BE3">
        <w:rPr>
          <w:rFonts w:ascii="Calibri" w:cs="Calibri"/>
          <w:sz w:val="24"/>
        </w:rPr>
        <w:t xml:space="preserve"> 2012)</w:t>
      </w:r>
      <w:r w:rsidR="00C71BE3">
        <w:rPr>
          <w:sz w:val="24"/>
          <w:szCs w:val="24"/>
        </w:rPr>
        <w:fldChar w:fldCharType="end"/>
      </w:r>
      <w:ins w:id="179" w:author="Julin Maloof" w:date="2022-11-15T21:43:00Z">
        <w:r>
          <w:rPr>
            <w:sz w:val="24"/>
            <w:szCs w:val="24"/>
          </w:rPr>
          <w:t xml:space="preserve">, keeping the one best hit, and </w:t>
        </w:r>
      </w:ins>
      <w:ins w:id="180" w:author="Julin Maloof" w:date="2022-11-15T21:47:00Z">
        <w:r w:rsidR="00C71BE3">
          <w:rPr>
            <w:sz w:val="24"/>
            <w:szCs w:val="24"/>
          </w:rPr>
          <w:t>downloading</w:t>
        </w:r>
      </w:ins>
      <w:ins w:id="181" w:author="Julin Maloof" w:date="2022-11-15T21:43:00Z">
        <w:r>
          <w:rPr>
            <w:sz w:val="24"/>
            <w:szCs w:val="24"/>
          </w:rPr>
          <w:t xml:space="preserve"> </w:t>
        </w:r>
      </w:ins>
      <w:ins w:id="182" w:author="Julin Maloof" w:date="2022-11-15T21:46:00Z">
        <w:r w:rsidR="00C71BE3">
          <w:rPr>
            <w:sz w:val="24"/>
            <w:szCs w:val="24"/>
          </w:rPr>
          <w:t>ARAPORT</w:t>
        </w:r>
      </w:ins>
      <w:ins w:id="183" w:author="Julin Maloof" w:date="2022-11-15T21:43:00Z">
        <w:r>
          <w:rPr>
            <w:sz w:val="24"/>
            <w:szCs w:val="24"/>
          </w:rPr>
          <w:t xml:space="preserve">11 annotations from </w:t>
        </w:r>
        <w:proofErr w:type="spellStart"/>
        <w:r>
          <w:rPr>
            <w:sz w:val="24"/>
            <w:szCs w:val="24"/>
          </w:rPr>
          <w:t>phytozome</w:t>
        </w:r>
        <w:proofErr w:type="spellEnd"/>
        <w:r>
          <w:rPr>
            <w:sz w:val="24"/>
            <w:szCs w:val="24"/>
          </w:rPr>
          <w:t>.</w:t>
        </w:r>
      </w:ins>
      <w:ins w:id="184" w:author="Julin Maloof" w:date="2022-11-15T21:44:00Z">
        <w:r w:rsidR="00C71BE3">
          <w:rPr>
            <w:sz w:val="24"/>
            <w:szCs w:val="24"/>
          </w:rPr>
          <w:tab/>
        </w:r>
        <w:r w:rsidR="00C71BE3">
          <w:rPr>
            <w:sz w:val="24"/>
            <w:szCs w:val="24"/>
          </w:rPr>
          <w:tab/>
        </w:r>
      </w:ins>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33F40FC9" w:rsidR="00F52EBF" w:rsidRPr="005F4A48" w:rsidRDefault="385AEB9A" w:rsidP="00F52EBF">
      <w:pPr>
        <w:spacing w:line="480" w:lineRule="auto"/>
        <w:ind w:firstLine="720"/>
        <w:rPr>
          <w:sz w:val="24"/>
          <w:szCs w:val="24"/>
        </w:rPr>
      </w:pPr>
      <w:commentRangeStart w:id="185"/>
      <w:commentRangeStart w:id="186"/>
      <w:r w:rsidRPr="385AEB9A">
        <w:rPr>
          <w:sz w:val="24"/>
          <w:szCs w:val="24"/>
        </w:rPr>
        <w:t>To develop a high-quality assembly of</w:t>
      </w:r>
      <w:ins w:id="187" w:author="Julin Maloof" w:date="2022-11-16T16:41:00Z">
        <w:r w:rsidR="00143E9B">
          <w:rPr>
            <w:sz w:val="24"/>
            <w:szCs w:val="24"/>
          </w:rPr>
          <w:t xml:space="preserve"> t</w:t>
        </w:r>
      </w:ins>
      <w:ins w:id="188" w:author="Julin Maloof" w:date="2022-11-16T16:42:00Z">
        <w:r w:rsidR="00143E9B">
          <w:rPr>
            <w:sz w:val="24"/>
            <w:szCs w:val="24"/>
          </w:rPr>
          <w:t>his new, synthetic</w:t>
        </w:r>
      </w:ins>
      <w:r w:rsidRPr="385AEB9A">
        <w:rPr>
          <w:sz w:val="24"/>
          <w:szCs w:val="24"/>
        </w:rPr>
        <w:t xml:space="preserve"> </w:t>
      </w:r>
      <w:r w:rsidRPr="385AEB9A">
        <w:rPr>
          <w:i/>
          <w:iCs/>
          <w:sz w:val="24"/>
          <w:szCs w:val="24"/>
        </w:rPr>
        <w:t xml:space="preserve">B. napus </w:t>
      </w:r>
      <w:r w:rsidRPr="385AEB9A">
        <w:rPr>
          <w:sz w:val="24"/>
          <w:szCs w:val="24"/>
        </w:rPr>
        <w:t>we took advantage of contemporary technologies by using a combination of 10X Genomics, Pacific Biosciences, and Dovetail / Hi-C methods (Figure 4).  The application of each is described in turn below, followed by the results of the annotation and homoeologous exchange analysis.</w:t>
      </w:r>
      <w:commentRangeEnd w:id="185"/>
      <w:r w:rsidR="00F52EBF">
        <w:rPr>
          <w:rStyle w:val="CommentReference"/>
        </w:rPr>
        <w:commentReference w:id="185"/>
      </w:r>
      <w:commentRangeEnd w:id="186"/>
      <w:r w:rsidR="00F52EBF">
        <w:rPr>
          <w:rStyle w:val="CommentReference"/>
        </w:rPr>
        <w:commentReference w:id="186"/>
      </w:r>
    </w:p>
    <w:p w14:paraId="11591097" w14:textId="7D5C3AE4" w:rsidR="00F52EBF" w:rsidRPr="005F4A48" w:rsidRDefault="6C7CFAE9" w:rsidP="6C7CFAE9">
      <w:pPr>
        <w:spacing w:line="480" w:lineRule="auto"/>
        <w:rPr>
          <w:i/>
          <w:iCs/>
          <w:sz w:val="24"/>
          <w:szCs w:val="24"/>
        </w:rPr>
      </w:pPr>
      <w:r w:rsidRPr="6C7CFAE9">
        <w:rPr>
          <w:i/>
          <w:iCs/>
          <w:sz w:val="24"/>
          <w:szCs w:val="24"/>
        </w:rPr>
        <w:t>Supernova Assemblies</w:t>
      </w:r>
    </w:p>
    <w:p w14:paraId="20DE38F0" w14:textId="3186175B" w:rsidR="00F52EBF" w:rsidRPr="005F4A48" w:rsidRDefault="003A341F" w:rsidP="00FA16D5">
      <w:pPr>
        <w:spacing w:line="480" w:lineRule="auto"/>
        <w:ind w:firstLine="720"/>
        <w:rPr>
          <w:sz w:val="24"/>
          <w:szCs w:val="24"/>
        </w:rPr>
      </w:pPr>
      <w:commentRangeStart w:id="189"/>
      <w:r>
        <w:rPr>
          <w:sz w:val="24"/>
          <w:szCs w:val="24"/>
        </w:rPr>
        <w:t>T</w:t>
      </w:r>
      <w:r w:rsidRPr="6C7CFAE9">
        <w:rPr>
          <w:sz w:val="24"/>
          <w:szCs w:val="24"/>
        </w:rPr>
        <w:t xml:space="preserve">he </w:t>
      </w:r>
      <w:r w:rsidR="6C7CFAE9" w:rsidRPr="6C7CFAE9">
        <w:rPr>
          <w:sz w:val="24"/>
          <w:szCs w:val="24"/>
        </w:rPr>
        <w:t>Da-Ae 10X Davis reads were assembled</w:t>
      </w:r>
      <w:r>
        <w:rPr>
          <w:sz w:val="24"/>
          <w:szCs w:val="24"/>
        </w:rPr>
        <w:t xml:space="preserve"> with Supernova v2.0.0</w:t>
      </w:r>
      <w:r w:rsidR="6C7CFAE9" w:rsidRPr="6C7CFAE9">
        <w:rPr>
          <w:sz w:val="24"/>
          <w:szCs w:val="24"/>
        </w:rPr>
        <w:t xml:space="preserve">. </w:t>
      </w:r>
      <w:commentRangeEnd w:id="189"/>
      <w:r w:rsidR="00FA16D5">
        <w:rPr>
          <w:rStyle w:val="CommentReference"/>
        </w:rPr>
        <w:commentReference w:id="189"/>
      </w:r>
      <w:r w:rsidR="6C7CFAE9" w:rsidRPr="6C7CFAE9">
        <w:rPr>
          <w:sz w:val="24"/>
          <w:szCs w:val="24"/>
        </w:rPr>
        <w:t>The assembly had a length of 918 Mb and an N</w:t>
      </w:r>
      <w:r w:rsidR="6C7CFAE9" w:rsidRPr="6C7CFAE9">
        <w:rPr>
          <w:sz w:val="24"/>
          <w:szCs w:val="24"/>
          <w:vertAlign w:val="subscript"/>
        </w:rPr>
        <w:t>50</w:t>
      </w:r>
      <w:r w:rsidR="6C7CFAE9" w:rsidRPr="6C7CFAE9">
        <w:rPr>
          <w:sz w:val="24"/>
          <w:szCs w:val="24"/>
        </w:rPr>
        <w:t xml:space="preserve"> of 1.5 Mb. Notably, the BUSCO scores of this new assembly approached the scores of the Darmor-</w:t>
      </w:r>
      <w:proofErr w:type="spellStart"/>
      <w:r w:rsidR="6C7CFAE9" w:rsidRPr="6C7CFAE9">
        <w:rPr>
          <w:sz w:val="24"/>
          <w:szCs w:val="24"/>
        </w:rPr>
        <w:t>bzh</w:t>
      </w:r>
      <w:proofErr w:type="spellEnd"/>
      <w:r w:rsidR="6C7CFAE9" w:rsidRPr="6C7CFAE9">
        <w:rPr>
          <w:sz w:val="24"/>
          <w:szCs w:val="24"/>
        </w:rPr>
        <w:t xml:space="preserve"> v4.1. The 10X reads for both </w:t>
      </w:r>
      <w:r w:rsidR="6C7CFAE9" w:rsidRPr="6C7CFAE9">
        <w:rPr>
          <w:i/>
          <w:iCs/>
          <w:sz w:val="24"/>
          <w:szCs w:val="24"/>
        </w:rPr>
        <w:t xml:space="preserve">B. </w:t>
      </w:r>
      <w:proofErr w:type="spellStart"/>
      <w:r w:rsidR="6C7CFAE9" w:rsidRPr="6C7CFAE9">
        <w:rPr>
          <w:i/>
          <w:iCs/>
          <w:sz w:val="24"/>
          <w:szCs w:val="24"/>
        </w:rPr>
        <w:t>rapa</w:t>
      </w:r>
      <w:proofErr w:type="spellEnd"/>
      <w:r w:rsidR="6C7CFAE9" w:rsidRPr="6C7CFAE9">
        <w:rPr>
          <w:i/>
          <w:iCs/>
          <w:sz w:val="24"/>
          <w:szCs w:val="24"/>
        </w:rPr>
        <w:t xml:space="preserve"> </w:t>
      </w:r>
      <w:r w:rsidR="6C7CFAE9" w:rsidRPr="6C7CFAE9">
        <w:rPr>
          <w:sz w:val="24"/>
          <w:szCs w:val="24"/>
        </w:rPr>
        <w:t xml:space="preserve">and </w:t>
      </w:r>
      <w:r w:rsidR="6C7CFAE9" w:rsidRPr="6C7CFAE9">
        <w:rPr>
          <w:i/>
          <w:iCs/>
          <w:sz w:val="24"/>
          <w:szCs w:val="24"/>
        </w:rPr>
        <w:t>B. oleracea</w:t>
      </w:r>
      <w:r w:rsidR="6C7CFAE9" w:rsidRPr="6C7CFAE9">
        <w:rPr>
          <w:sz w:val="24"/>
          <w:szCs w:val="24"/>
        </w:rPr>
        <w:t xml:space="preserve"> assembled using Supernova v2.0.0 also showed promising results. Both assemblies had N</w:t>
      </w:r>
      <w:r w:rsidR="6C7CFAE9" w:rsidRPr="6C7CFAE9">
        <w:rPr>
          <w:sz w:val="24"/>
          <w:szCs w:val="24"/>
          <w:vertAlign w:val="subscript"/>
        </w:rPr>
        <w:t xml:space="preserve">50 </w:t>
      </w:r>
      <w:r w:rsidR="6C7CFAE9" w:rsidRPr="6C7CFAE9">
        <w:rPr>
          <w:sz w:val="24"/>
          <w:szCs w:val="24"/>
        </w:rPr>
        <w:t xml:space="preserve">values over 2 Mb and consisted of less than 20,000 scaffolds. Although all assemblies were smaller than the expected genome sizes, they were all on par with the sizes of the public references. The assembly metrics and BUSCO scores supported the use of the assembly scaffolds in the manual curation of the subsequent </w:t>
      </w:r>
      <w:r w:rsidR="6C7CFAE9" w:rsidRPr="6C7CFAE9">
        <w:rPr>
          <w:i/>
          <w:iCs/>
          <w:sz w:val="24"/>
          <w:szCs w:val="24"/>
        </w:rPr>
        <w:t xml:space="preserve">B. napus </w:t>
      </w:r>
      <w:r w:rsidR="6C7CFAE9" w:rsidRPr="6C7CFAE9">
        <w:rPr>
          <w:sz w:val="24"/>
          <w:szCs w:val="24"/>
        </w:rPr>
        <w:t>Da-Ae assembly.</w:t>
      </w:r>
    </w:p>
    <w:p w14:paraId="083B1EFD" w14:textId="538F1264" w:rsidR="00F52EBF" w:rsidRPr="005F4A48" w:rsidDel="008F3C06" w:rsidRDefault="6C7CFAE9" w:rsidP="6C7CFAE9">
      <w:pPr>
        <w:spacing w:line="480" w:lineRule="auto"/>
        <w:rPr>
          <w:del w:id="190" w:author="john davis" w:date="2022-09-26T12:06:00Z"/>
          <w:i/>
          <w:iCs/>
          <w:sz w:val="24"/>
          <w:szCs w:val="24"/>
        </w:rPr>
      </w:pPr>
      <w:commentRangeStart w:id="191"/>
      <w:del w:id="192" w:author="john davis" w:date="2022-09-26T12:06:00Z">
        <w:r w:rsidRPr="6C7CFAE9" w:rsidDel="008F3C06">
          <w:rPr>
            <w:i/>
            <w:iCs/>
            <w:sz w:val="24"/>
            <w:szCs w:val="24"/>
          </w:rPr>
          <w:delText>PacBio</w:delText>
        </w:r>
      </w:del>
      <w:commentRangeEnd w:id="191"/>
      <w:r w:rsidR="008F3C06">
        <w:rPr>
          <w:rStyle w:val="CommentReference"/>
        </w:rPr>
        <w:commentReference w:id="191"/>
      </w:r>
      <w:del w:id="193" w:author="john davis" w:date="2022-09-26T12:06:00Z">
        <w:r w:rsidRPr="6C7CFAE9" w:rsidDel="008F3C06">
          <w:rPr>
            <w:i/>
            <w:iCs/>
            <w:sz w:val="24"/>
            <w:szCs w:val="24"/>
          </w:rPr>
          <w:delText xml:space="preserve"> Assemblies</w:delText>
        </w:r>
      </w:del>
    </w:p>
    <w:p w14:paraId="5F20948B" w14:textId="41C79FBC" w:rsidR="00F52EBF" w:rsidRPr="005F4A48" w:rsidDel="008F3C06" w:rsidRDefault="6C7CFAE9" w:rsidP="00F52EBF">
      <w:pPr>
        <w:spacing w:line="480" w:lineRule="auto"/>
        <w:ind w:firstLine="720"/>
        <w:rPr>
          <w:del w:id="194" w:author="john davis" w:date="2022-09-26T12:06:00Z"/>
          <w:sz w:val="24"/>
          <w:szCs w:val="24"/>
        </w:rPr>
      </w:pPr>
      <w:del w:id="195" w:author="john davis" w:date="2022-09-26T12:06:00Z">
        <w:r w:rsidRPr="6C7CFAE9" w:rsidDel="008F3C06">
          <w:rPr>
            <w:sz w:val="24"/>
            <w:szCs w:val="24"/>
          </w:rPr>
          <w:delText>After polishing with Pilon, the Canu Da-Ae assembly had a</w:delText>
        </w:r>
      </w:del>
      <w:del w:id="196" w:author="john davis" w:date="2022-09-21T12:44:00Z">
        <w:r w:rsidRPr="6C7CFAE9" w:rsidDel="00225521">
          <w:rPr>
            <w:sz w:val="24"/>
            <w:szCs w:val="24"/>
          </w:rPr>
          <w:delText xml:space="preserve"> larger</w:delText>
        </w:r>
      </w:del>
      <w:del w:id="197" w:author="john davis" w:date="2022-09-26T12:06:00Z">
        <w:r w:rsidRPr="6C7CFAE9" w:rsidDel="008F3C06">
          <w:rPr>
            <w:sz w:val="24"/>
            <w:szCs w:val="24"/>
          </w:rPr>
          <w:delText xml:space="preserve"> N</w:delText>
        </w:r>
        <w:r w:rsidRPr="6C7CFAE9" w:rsidDel="008F3C06">
          <w:rPr>
            <w:sz w:val="24"/>
            <w:szCs w:val="24"/>
            <w:vertAlign w:val="subscript"/>
          </w:rPr>
          <w:delText>50</w:delText>
        </w:r>
        <w:r w:rsidRPr="6C7CFAE9" w:rsidDel="008F3C06">
          <w:rPr>
            <w:sz w:val="24"/>
            <w:szCs w:val="24"/>
          </w:rPr>
          <w:delText>,</w:delText>
        </w:r>
      </w:del>
      <w:del w:id="198" w:author="john davis" w:date="2022-09-21T12:44:00Z">
        <w:r w:rsidRPr="6C7CFAE9" w:rsidDel="00225521">
          <w:rPr>
            <w:sz w:val="24"/>
            <w:szCs w:val="24"/>
          </w:rPr>
          <w:delText xml:space="preserve"> smaller</w:delText>
        </w:r>
      </w:del>
      <w:del w:id="199" w:author="john davis" w:date="2022-09-26T12:06:00Z">
        <w:r w:rsidRPr="6C7CFAE9" w:rsidDel="008F3C06">
          <w:rPr>
            <w:sz w:val="24"/>
            <w:szCs w:val="24"/>
          </w:rPr>
          <w:delText xml:space="preserve"> assembly size, </w:delText>
        </w:r>
      </w:del>
      <w:del w:id="200" w:author="john davis" w:date="2022-09-21T12:44:00Z">
        <w:r w:rsidRPr="6C7CFAE9" w:rsidDel="00225521">
          <w:rPr>
            <w:sz w:val="24"/>
            <w:szCs w:val="24"/>
          </w:rPr>
          <w:delText>and</w:delText>
        </w:r>
      </w:del>
      <w:del w:id="201" w:author="john davis" w:date="2022-09-26T12:06:00Z">
        <w:r w:rsidRPr="6C7CFAE9" w:rsidDel="008F3C06">
          <w:rPr>
            <w:sz w:val="24"/>
            <w:szCs w:val="24"/>
          </w:rPr>
          <w:delText xml:space="preserve"> more complete BUSCOs compared to its unpolished counterpart.</w:delText>
        </w:r>
        <w:commentRangeStart w:id="202"/>
        <w:commentRangeStart w:id="203"/>
        <w:commentRangeStart w:id="204"/>
        <w:r w:rsidRPr="6C7CFAE9" w:rsidDel="008F3C06">
          <w:rPr>
            <w:sz w:val="24"/>
            <w:szCs w:val="24"/>
          </w:rPr>
          <w:delText xml:space="preserve"> </w:delText>
        </w:r>
        <w:commentRangeEnd w:id="202"/>
        <w:r w:rsidR="00F52EBF" w:rsidDel="008F3C06">
          <w:rPr>
            <w:rStyle w:val="CommentReference"/>
          </w:rPr>
          <w:commentReference w:id="202"/>
        </w:r>
        <w:commentRangeEnd w:id="203"/>
        <w:r w:rsidR="003A19AC" w:rsidDel="008F3C06">
          <w:rPr>
            <w:rStyle w:val="CommentReference"/>
          </w:rPr>
          <w:commentReference w:id="203"/>
        </w:r>
        <w:commentRangeEnd w:id="204"/>
        <w:r w:rsidR="003A341F" w:rsidDel="008F3C06">
          <w:rPr>
            <w:rStyle w:val="CommentReference"/>
          </w:rPr>
          <w:commentReference w:id="204"/>
        </w:r>
      </w:del>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040B6D" w:rsidR="00F52EBF" w:rsidRPr="005F4A48" w:rsidRDefault="6C7CFAE9" w:rsidP="00F52EBF">
      <w:pPr>
        <w:spacing w:line="480" w:lineRule="auto"/>
        <w:ind w:firstLine="720"/>
        <w:rPr>
          <w:sz w:val="24"/>
          <w:szCs w:val="24"/>
        </w:rPr>
      </w:pPr>
      <w:r w:rsidRPr="6C7CFAE9">
        <w:rPr>
          <w:sz w:val="24"/>
          <w:szCs w:val="24"/>
        </w:rPr>
        <w:t xml:space="preserve">The Pilon-polished </w:t>
      </w:r>
      <w:proofErr w:type="spellStart"/>
      <w:r w:rsidRPr="6C7CFAE9">
        <w:rPr>
          <w:sz w:val="24"/>
          <w:szCs w:val="24"/>
        </w:rPr>
        <w:t>Canu</w:t>
      </w:r>
      <w:proofErr w:type="spellEnd"/>
      <w:r w:rsidRPr="6C7CFAE9">
        <w:rPr>
          <w:sz w:val="24"/>
          <w:szCs w:val="24"/>
        </w:rPr>
        <w:t xml:space="preserve"> Da-Ae assembly was scaffolded using the </w:t>
      </w:r>
      <w:proofErr w:type="spellStart"/>
      <w:r w:rsidRPr="6C7CFAE9">
        <w:rPr>
          <w:sz w:val="24"/>
          <w:szCs w:val="24"/>
        </w:rPr>
        <w:t>HiRise</w:t>
      </w:r>
      <w:proofErr w:type="spellEnd"/>
      <w:r w:rsidRPr="6C7CFAE9">
        <w:rPr>
          <w:sz w:val="24"/>
          <w:szCs w:val="24"/>
        </w:rPr>
        <w:t xml:space="preserve"> pipeline by Dovetail Genomics. After </w:t>
      </w:r>
      <w:proofErr w:type="spellStart"/>
      <w:r w:rsidRPr="6C7CFAE9">
        <w:rPr>
          <w:sz w:val="24"/>
          <w:szCs w:val="24"/>
        </w:rPr>
        <w:t>HiRise</w:t>
      </w:r>
      <w:proofErr w:type="spellEnd"/>
      <w:r w:rsidRPr="6C7CFAE9">
        <w:rPr>
          <w:sz w:val="24"/>
          <w:szCs w:val="24"/>
        </w:rPr>
        <w:t xml:space="preserve"> scaffolding, the </w:t>
      </w:r>
      <w:proofErr w:type="spellStart"/>
      <w:r w:rsidRPr="6C7CFAE9">
        <w:rPr>
          <w:sz w:val="24"/>
          <w:szCs w:val="24"/>
        </w:rPr>
        <w:t>Canu</w:t>
      </w:r>
      <w:proofErr w:type="spellEnd"/>
      <w:r w:rsidRPr="6C7CFAE9">
        <w:rPr>
          <w:sz w:val="24"/>
          <w:szCs w:val="24"/>
        </w:rPr>
        <w:t xml:space="preserve"> Da-Ae assembly showed a large increase in N</w:t>
      </w:r>
      <w:r w:rsidRPr="6C7CFAE9">
        <w:rPr>
          <w:sz w:val="24"/>
          <w:szCs w:val="24"/>
          <w:vertAlign w:val="subscript"/>
        </w:rPr>
        <w:t>50</w:t>
      </w:r>
      <w:r w:rsidRPr="6C7CFAE9">
        <w:rPr>
          <w:sz w:val="24"/>
          <w:szCs w:val="24"/>
        </w:rPr>
        <w:t xml:space="preserve"> from 1.59 Mb to 42.79 </w:t>
      </w:r>
      <w:commentRangeStart w:id="205"/>
      <w:commentRangeStart w:id="206"/>
      <w:r w:rsidRPr="6C7CFAE9">
        <w:rPr>
          <w:sz w:val="24"/>
          <w:szCs w:val="24"/>
        </w:rPr>
        <w:t>Mb, and</w:t>
      </w:r>
      <w:commentRangeEnd w:id="205"/>
      <w:r w:rsidR="00F52EBF">
        <w:rPr>
          <w:rStyle w:val="CommentReference"/>
        </w:rPr>
        <w:commentReference w:id="205"/>
      </w:r>
      <w:commentRangeEnd w:id="206"/>
      <w:r w:rsidR="00E8675D">
        <w:rPr>
          <w:rStyle w:val="CommentReference"/>
        </w:rPr>
        <w:commentReference w:id="206"/>
      </w:r>
      <w:r w:rsidRPr="6C7CFAE9">
        <w:rPr>
          <w:sz w:val="24"/>
          <w:szCs w:val="24"/>
        </w:rPr>
        <w:t xml:space="preserve"> had 3,190 scaffolds. Twenty-three of the scaffolds were greater than 1 Mb, with the largest being 74.2 Mb. Regarding BUSCO scores, the scaffolding caused the single to duplicate ratio to </w:t>
      </w:r>
      <w:r w:rsidR="004C38D4">
        <w:rPr>
          <w:sz w:val="24"/>
          <w:szCs w:val="24"/>
        </w:rPr>
        <w:t>increase</w:t>
      </w:r>
      <w:r w:rsidR="004C38D4" w:rsidRPr="6C7CFAE9">
        <w:rPr>
          <w:sz w:val="24"/>
          <w:szCs w:val="24"/>
        </w:rPr>
        <w:t xml:space="preserve"> </w:t>
      </w:r>
      <w:r w:rsidRPr="6C7CFAE9">
        <w:rPr>
          <w:sz w:val="24"/>
          <w:szCs w:val="24"/>
        </w:rPr>
        <w:t xml:space="preserve">in the </w:t>
      </w:r>
      <w:proofErr w:type="spellStart"/>
      <w:r w:rsidRPr="6C7CFAE9">
        <w:rPr>
          <w:sz w:val="24"/>
          <w:szCs w:val="24"/>
        </w:rPr>
        <w:t>Canu</w:t>
      </w:r>
      <w:proofErr w:type="spellEnd"/>
      <w:r w:rsidRPr="6C7CFAE9">
        <w:rPr>
          <w:sz w:val="24"/>
          <w:szCs w:val="24"/>
        </w:rPr>
        <w:t xml:space="preserve"> Da-Ae assembly </w:t>
      </w:r>
      <w:r w:rsidR="004C38D4">
        <w:rPr>
          <w:sz w:val="24"/>
          <w:szCs w:val="24"/>
        </w:rPr>
        <w:t xml:space="preserve">while </w:t>
      </w:r>
      <w:r w:rsidRPr="6C7CFAE9">
        <w:rPr>
          <w:sz w:val="24"/>
          <w:szCs w:val="24"/>
        </w:rPr>
        <w:t xml:space="preserve">the </w:t>
      </w:r>
      <w:r w:rsidR="0026028C">
        <w:rPr>
          <w:sz w:val="24"/>
          <w:szCs w:val="24"/>
        </w:rPr>
        <w:lastRenderedPageBreak/>
        <w:t xml:space="preserve">percentage </w:t>
      </w:r>
      <w:r w:rsidRPr="6C7CFAE9">
        <w:rPr>
          <w:sz w:val="24"/>
          <w:szCs w:val="24"/>
        </w:rPr>
        <w:t xml:space="preserve">of </w:t>
      </w:r>
      <w:commentRangeStart w:id="207"/>
      <w:commentRangeStart w:id="208"/>
      <w:commentRangeStart w:id="209"/>
      <w:r w:rsidRPr="6C7CFAE9">
        <w:rPr>
          <w:sz w:val="24"/>
          <w:szCs w:val="24"/>
        </w:rPr>
        <w:t>complete BUSCOs</w:t>
      </w:r>
      <w:commentRangeEnd w:id="207"/>
      <w:r w:rsidR="00F52EBF">
        <w:rPr>
          <w:rStyle w:val="CommentReference"/>
        </w:rPr>
        <w:commentReference w:id="207"/>
      </w:r>
      <w:commentRangeEnd w:id="208"/>
      <w:r w:rsidR="00E8675D">
        <w:rPr>
          <w:rStyle w:val="CommentReference"/>
        </w:rPr>
        <w:commentReference w:id="208"/>
      </w:r>
      <w:commentRangeEnd w:id="209"/>
      <w:r w:rsidR="003A341F">
        <w:rPr>
          <w:rStyle w:val="CommentReference"/>
        </w:rPr>
        <w:commentReference w:id="209"/>
      </w:r>
      <w:r w:rsidR="0026028C">
        <w:rPr>
          <w:sz w:val="24"/>
          <w:szCs w:val="24"/>
        </w:rPr>
        <w:t>, 98.6%,</w:t>
      </w:r>
      <w:r w:rsidR="004C38D4">
        <w:rPr>
          <w:sz w:val="24"/>
          <w:szCs w:val="24"/>
        </w:rPr>
        <w:t xml:space="preserve"> did not change</w:t>
      </w:r>
      <w:r w:rsidRPr="6C7CFAE9">
        <w:rPr>
          <w:sz w:val="24"/>
          <w:szCs w:val="24"/>
        </w:rPr>
        <w:t xml:space="preserve"> in the </w:t>
      </w:r>
      <w:proofErr w:type="spellStart"/>
      <w:r w:rsidRPr="6C7CFAE9">
        <w:rPr>
          <w:sz w:val="24"/>
          <w:szCs w:val="24"/>
        </w:rPr>
        <w:t>Canu</w:t>
      </w:r>
      <w:proofErr w:type="spellEnd"/>
      <w:r w:rsidRPr="6C7CFAE9">
        <w:rPr>
          <w:sz w:val="24"/>
          <w:szCs w:val="24"/>
        </w:rPr>
        <w:t xml:space="preserve"> Da-Ae assembly</w:t>
      </w:r>
      <w:r w:rsidR="004C38D4">
        <w:rPr>
          <w:sz w:val="24"/>
          <w:szCs w:val="24"/>
        </w:rPr>
        <w:t xml:space="preserve"> (Supplemental Table</w:t>
      </w:r>
      <w:r w:rsidR="00922F95">
        <w:rPr>
          <w:sz w:val="24"/>
          <w:szCs w:val="24"/>
        </w:rPr>
        <w:t xml:space="preserve"> 3). </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2DB2E3E1" w:rsidR="00F52EBF" w:rsidRDefault="6C7CFAE9" w:rsidP="00F52EBF">
      <w:pPr>
        <w:spacing w:line="480" w:lineRule="auto"/>
        <w:ind w:firstLine="720"/>
        <w:rPr>
          <w:sz w:val="24"/>
          <w:szCs w:val="24"/>
        </w:rPr>
      </w:pPr>
      <w:r w:rsidRPr="6C7CFAE9">
        <w:rPr>
          <w:sz w:val="24"/>
          <w:szCs w:val="24"/>
        </w:rPr>
        <w:t>To assign the scaffolds to the established chromosomes, the assembly was aligned to the Darmor-</w:t>
      </w:r>
      <w:proofErr w:type="spellStart"/>
      <w:r w:rsidRPr="6C7CFAE9">
        <w:rPr>
          <w:sz w:val="24"/>
          <w:szCs w:val="24"/>
        </w:rPr>
        <w:t>bzh</w:t>
      </w:r>
      <w:proofErr w:type="spellEnd"/>
      <w:r w:rsidRPr="6C7CFAE9">
        <w:rPr>
          <w:sz w:val="24"/>
          <w:szCs w:val="24"/>
        </w:rPr>
        <w:t xml:space="preserve"> v4.1 assembly using Nucmer. The 19 Darmor-</w:t>
      </w:r>
      <w:proofErr w:type="spellStart"/>
      <w:r w:rsidRPr="6C7CFAE9">
        <w:rPr>
          <w:sz w:val="24"/>
          <w:szCs w:val="24"/>
        </w:rPr>
        <w:t>bzh</w:t>
      </w:r>
      <w:proofErr w:type="spellEnd"/>
      <w:r w:rsidRPr="6C7CFAE9">
        <w:rPr>
          <w:sz w:val="24"/>
          <w:szCs w:val="24"/>
        </w:rPr>
        <w:t xml:space="preserve"> v4.1 chromosomes were covered by the 21 largest </w:t>
      </w:r>
      <w:proofErr w:type="spellStart"/>
      <w:r w:rsidRPr="6C7CFAE9">
        <w:rPr>
          <w:sz w:val="24"/>
          <w:szCs w:val="24"/>
        </w:rPr>
        <w:t>Canu</w:t>
      </w:r>
      <w:proofErr w:type="spellEnd"/>
      <w:r w:rsidRPr="6C7CFAE9">
        <w:rPr>
          <w:sz w:val="24"/>
          <w:szCs w:val="24"/>
        </w:rPr>
        <w:t xml:space="preserve"> scaffolds; 17 spanned the full length of their sister Darmor-</w:t>
      </w:r>
      <w:proofErr w:type="spellStart"/>
      <w:r w:rsidRPr="6C7CFAE9">
        <w:rPr>
          <w:sz w:val="24"/>
          <w:szCs w:val="24"/>
        </w:rPr>
        <w:t>bzh</w:t>
      </w:r>
      <w:proofErr w:type="spellEnd"/>
      <w:r w:rsidRPr="6C7CFAE9">
        <w:rPr>
          <w:sz w:val="24"/>
          <w:szCs w:val="24"/>
        </w:rPr>
        <w:t xml:space="preserve"> scaffold, while the remaining four scaffolds had to be concatenated into pairs to span ChrC06 and ChrC07 (Figure 1). Names were then assigned to the scaffolds based on which Darmor-</w:t>
      </w:r>
      <w:proofErr w:type="spellStart"/>
      <w:r w:rsidRPr="6C7CFAE9">
        <w:rPr>
          <w:sz w:val="24"/>
          <w:szCs w:val="24"/>
        </w:rPr>
        <w:t>bzh</w:t>
      </w:r>
      <w:proofErr w:type="spellEnd"/>
      <w:r w:rsidRPr="6C7CFAE9">
        <w:rPr>
          <w:sz w:val="24"/>
          <w:szCs w:val="24"/>
        </w:rPr>
        <w:t xml:space="preserve"> chromosome they aligned to.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49100027" w:rsidR="00F52EBF" w:rsidRDefault="4BFFA0FB" w:rsidP="00F52EBF">
      <w:pPr>
        <w:spacing w:line="480" w:lineRule="auto"/>
        <w:ind w:firstLine="720"/>
        <w:rPr>
          <w:sz w:val="24"/>
          <w:szCs w:val="24"/>
        </w:rPr>
      </w:pPr>
      <w:r w:rsidRPr="4BFFA0FB">
        <w:rPr>
          <w:sz w:val="24"/>
          <w:szCs w:val="24"/>
        </w:rPr>
        <w:t xml:space="preserve">Comparison of the </w:t>
      </w:r>
      <w:proofErr w:type="spellStart"/>
      <w:r w:rsidRPr="4BFFA0FB">
        <w:rPr>
          <w:sz w:val="24"/>
          <w:szCs w:val="24"/>
        </w:rPr>
        <w:t>Canu</w:t>
      </w:r>
      <w:proofErr w:type="spellEnd"/>
      <w:r w:rsidRPr="4BFFA0FB">
        <w:rPr>
          <w:sz w:val="24"/>
          <w:szCs w:val="24"/>
        </w:rPr>
        <w:t xml:space="preserve"> Da-Ae assembly to the Darmor-</w:t>
      </w:r>
      <w:proofErr w:type="spellStart"/>
      <w:r w:rsidRPr="4BFFA0FB">
        <w:rPr>
          <w:sz w:val="24"/>
          <w:szCs w:val="24"/>
        </w:rPr>
        <w:t>bzh</w:t>
      </w:r>
      <w:proofErr w:type="spellEnd"/>
      <w:r w:rsidRPr="4BFFA0FB">
        <w:rPr>
          <w:sz w:val="24"/>
          <w:szCs w:val="24"/>
        </w:rPr>
        <w:t xml:space="preserve"> v4.1 assembly revealed 24 assembly discrepancies (Supplemental Table 1). These discrepancies included inversions, lack of contiguity, and introduction of new sequence. To assess the validity of these discrepancies, both the parental 10X scaffolds and the PacBio reads were mapped to the </w:t>
      </w:r>
      <w:proofErr w:type="spellStart"/>
      <w:r w:rsidRPr="4BFFA0FB">
        <w:rPr>
          <w:sz w:val="24"/>
          <w:szCs w:val="24"/>
        </w:rPr>
        <w:t>Canu</w:t>
      </w:r>
      <w:proofErr w:type="spellEnd"/>
      <w:r w:rsidRPr="4BFFA0FB">
        <w:rPr>
          <w:sz w:val="24"/>
          <w:szCs w:val="24"/>
        </w:rPr>
        <w:t xml:space="preserve"> Da-Ae assembly. In 15 of the 24 discrepancies, the </w:t>
      </w:r>
      <w:proofErr w:type="spellStart"/>
      <w:r w:rsidRPr="4BFFA0FB">
        <w:rPr>
          <w:sz w:val="24"/>
          <w:szCs w:val="24"/>
        </w:rPr>
        <w:t>Canu</w:t>
      </w:r>
      <w:proofErr w:type="spellEnd"/>
      <w:r w:rsidRPr="4BFFA0FB">
        <w:rPr>
          <w:sz w:val="24"/>
          <w:szCs w:val="24"/>
        </w:rPr>
        <w:t xml:space="preserve"> Da-Ae assembly was supported by either read mapping or scaffold evidence. In ChrC06 and ChrC07, two scaffolds spanned the whole reference chromosome but failed to be scaffolded together. These scaffolds were joined with 100 Ns to signify a scaffolding gap and were then able to span the entire Darmor-</w:t>
      </w:r>
      <w:proofErr w:type="spellStart"/>
      <w:r w:rsidRPr="4BFFA0FB">
        <w:rPr>
          <w:sz w:val="24"/>
          <w:szCs w:val="24"/>
        </w:rPr>
        <w:t>bzh</w:t>
      </w:r>
      <w:proofErr w:type="spellEnd"/>
      <w:r w:rsidRPr="4BFFA0FB">
        <w:rPr>
          <w:sz w:val="24"/>
          <w:szCs w:val="24"/>
        </w:rPr>
        <w:t xml:space="preserve"> v4.1 chromosome as one scaffold. In six cases, the </w:t>
      </w:r>
      <w:proofErr w:type="spellStart"/>
      <w:r w:rsidRPr="4BFFA0FB">
        <w:rPr>
          <w:sz w:val="24"/>
          <w:szCs w:val="24"/>
        </w:rPr>
        <w:t>Canu</w:t>
      </w:r>
      <w:proofErr w:type="spellEnd"/>
      <w:r w:rsidRPr="4BFFA0FB">
        <w:rPr>
          <w:sz w:val="24"/>
          <w:szCs w:val="24"/>
        </w:rPr>
        <w:t xml:space="preserve"> Da-Ae assembly had unsupported inversions with four of the inversions spanning from one scaffold gap to another scaffold gap. For each case, the sequence was inverted to match the Darmor-</w:t>
      </w:r>
      <w:proofErr w:type="spellStart"/>
      <w:r w:rsidRPr="4BFFA0FB">
        <w:rPr>
          <w:sz w:val="24"/>
          <w:szCs w:val="24"/>
        </w:rPr>
        <w:t>bzh</w:t>
      </w:r>
      <w:proofErr w:type="spellEnd"/>
      <w:r w:rsidRPr="4BFFA0FB">
        <w:rPr>
          <w:sz w:val="24"/>
          <w:szCs w:val="24"/>
        </w:rPr>
        <w:t xml:space="preserve"> v4.1 assembly. The most prominent </w:t>
      </w:r>
      <w:r w:rsidRPr="4BFFA0FB">
        <w:rPr>
          <w:sz w:val="24"/>
          <w:szCs w:val="24"/>
        </w:rPr>
        <w:lastRenderedPageBreak/>
        <w:t>discrepancy occurred on ChrA05. Alignment to Darmor-</w:t>
      </w:r>
      <w:proofErr w:type="spellStart"/>
      <w:r w:rsidRPr="4BFFA0FB">
        <w:rPr>
          <w:sz w:val="24"/>
          <w:szCs w:val="24"/>
        </w:rPr>
        <w:t>bzh</w:t>
      </w:r>
      <w:proofErr w:type="spellEnd"/>
      <w:r w:rsidRPr="4BFFA0FB">
        <w:rPr>
          <w:sz w:val="24"/>
          <w:szCs w:val="24"/>
        </w:rPr>
        <w:t xml:space="preserve"> v4.1 suggested that both chromosome arms were inverted at their junction with the centromere. As there was no read or scaffolding evidence to support this, both chromosome arms were inverted to match Darmor-</w:t>
      </w:r>
      <w:proofErr w:type="spellStart"/>
      <w:r w:rsidRPr="4BFFA0FB">
        <w:rPr>
          <w:sz w:val="24"/>
          <w:szCs w:val="24"/>
        </w:rPr>
        <w:t>bzh</w:t>
      </w:r>
      <w:proofErr w:type="spellEnd"/>
      <w:r w:rsidRPr="4BFFA0FB">
        <w:rPr>
          <w:sz w:val="24"/>
          <w:szCs w:val="24"/>
        </w:rPr>
        <w:t>. Although our ChrA05 now agrees with the Darmor-</w:t>
      </w:r>
      <w:proofErr w:type="spellStart"/>
      <w:r w:rsidRPr="4BFFA0FB">
        <w:rPr>
          <w:sz w:val="24"/>
          <w:szCs w:val="24"/>
        </w:rPr>
        <w:t>bzh</w:t>
      </w:r>
      <w:proofErr w:type="spellEnd"/>
      <w:r w:rsidRPr="4BFFA0FB">
        <w:rPr>
          <w:sz w:val="24"/>
          <w:szCs w:val="24"/>
        </w:rPr>
        <w:t xml:space="preserve"> v4.1 assembly, the orientation and centromeric region remains questionable. After all discrepancies were addressed, the assembly was deemed </w:t>
      </w:r>
      <w:proofErr w:type="gramStart"/>
      <w:r w:rsidRPr="4BFFA0FB">
        <w:rPr>
          <w:sz w:val="24"/>
          <w:szCs w:val="24"/>
        </w:rPr>
        <w:t>final</w:t>
      </w:r>
      <w:proofErr w:type="gramEnd"/>
      <w:r w:rsidRPr="4BFFA0FB">
        <w:rPr>
          <w:sz w:val="24"/>
          <w:szCs w:val="24"/>
        </w:rPr>
        <w:t xml:space="preserve"> and annotation began</w:t>
      </w:r>
      <w:del w:id="210" w:author="Julin Maloof" w:date="2022-11-16T16:34:00Z">
        <w:r w:rsidRPr="4BFFA0FB" w:rsidDel="00FE086D">
          <w:rPr>
            <w:sz w:val="24"/>
            <w:szCs w:val="24"/>
          </w:rPr>
          <w:delText xml:space="preserve"> (Figure 2)</w:delText>
        </w:r>
      </w:del>
      <w:r w:rsidRPr="4BFFA0FB">
        <w:rPr>
          <w:sz w:val="24"/>
          <w:szCs w:val="24"/>
        </w:rPr>
        <w:t>.</w:t>
      </w:r>
      <w:ins w:id="211" w:author="Julin Maloof" w:date="2022-11-16T16:34:00Z">
        <w:r w:rsidR="00FE086D">
          <w:rPr>
            <w:sz w:val="24"/>
            <w:szCs w:val="24"/>
          </w:rPr>
          <w:t xml:space="preserve">  </w:t>
        </w:r>
      </w:ins>
      <w:ins w:id="212" w:author="Julin Maloof" w:date="2022-11-16T16:35:00Z">
        <w:r w:rsidR="00FE086D">
          <w:rPr>
            <w:sz w:val="24"/>
            <w:szCs w:val="24"/>
          </w:rPr>
          <w:t>Darmor-</w:t>
        </w:r>
        <w:proofErr w:type="spellStart"/>
        <w:r w:rsidR="00FE086D">
          <w:rPr>
            <w:sz w:val="24"/>
            <w:szCs w:val="24"/>
          </w:rPr>
          <w:t>bzh</w:t>
        </w:r>
        <w:proofErr w:type="spellEnd"/>
        <w:r w:rsidR="00FE086D">
          <w:rPr>
            <w:sz w:val="24"/>
            <w:szCs w:val="24"/>
          </w:rPr>
          <w:t xml:space="preserve"> v10 was released after our assembly was finalized.  Darmor-</w:t>
        </w:r>
        <w:proofErr w:type="spellStart"/>
        <w:r w:rsidR="00FE086D">
          <w:rPr>
            <w:sz w:val="24"/>
            <w:szCs w:val="24"/>
          </w:rPr>
          <w:t>bzh</w:t>
        </w:r>
        <w:proofErr w:type="spellEnd"/>
        <w:r w:rsidR="00FE086D">
          <w:rPr>
            <w:sz w:val="24"/>
            <w:szCs w:val="24"/>
          </w:rPr>
          <w:t xml:space="preserve"> v</w:t>
        </w:r>
      </w:ins>
      <w:ins w:id="213" w:author="Julin Maloof" w:date="2022-11-16T16:36:00Z">
        <w:r w:rsidR="00FE086D">
          <w:rPr>
            <w:sz w:val="24"/>
            <w:szCs w:val="24"/>
          </w:rPr>
          <w:t>4</w:t>
        </w:r>
      </w:ins>
      <w:ins w:id="214" w:author="Julin Maloof" w:date="2022-11-16T16:35:00Z">
        <w:r w:rsidR="00FE086D">
          <w:rPr>
            <w:sz w:val="24"/>
            <w:szCs w:val="24"/>
          </w:rPr>
          <w:t>.1 and v1</w:t>
        </w:r>
      </w:ins>
      <w:ins w:id="215" w:author="Julin Maloof" w:date="2022-11-16T16:36:00Z">
        <w:r w:rsidR="00FE086D">
          <w:rPr>
            <w:sz w:val="24"/>
            <w:szCs w:val="24"/>
          </w:rPr>
          <w:t>0 are nearly co-</w:t>
        </w:r>
      </w:ins>
      <w:ins w:id="216" w:author="Julin Maloof" w:date="2022-11-16T16:37:00Z">
        <w:r w:rsidR="00FE086D">
          <w:rPr>
            <w:sz w:val="24"/>
            <w:szCs w:val="24"/>
          </w:rPr>
          <w:t xml:space="preserve">linear. In the one </w:t>
        </w:r>
        <w:proofErr w:type="spellStart"/>
        <w:r w:rsidR="00FE086D">
          <w:rPr>
            <w:sz w:val="24"/>
            <w:szCs w:val="24"/>
          </w:rPr>
          <w:t>one</w:t>
        </w:r>
        <w:proofErr w:type="spellEnd"/>
        <w:r w:rsidR="00FE086D">
          <w:rPr>
            <w:sz w:val="24"/>
            <w:szCs w:val="24"/>
          </w:rPr>
          <w:t xml:space="preserve"> place where they are not, C07, Da-Ae matches v10,</w:t>
        </w:r>
      </w:ins>
      <w:ins w:id="217" w:author="Julin Maloof" w:date="2022-11-16T16:39:00Z">
        <w:r w:rsidR="00FE086D">
          <w:rPr>
            <w:sz w:val="24"/>
            <w:szCs w:val="24"/>
          </w:rPr>
          <w:t xml:space="preserve"> so there was no need to update our assembly.</w:t>
        </w:r>
      </w:ins>
      <w:ins w:id="218" w:author="Julin Maloof" w:date="2022-11-16T16:37:00Z">
        <w:r w:rsidR="00FE086D">
          <w:rPr>
            <w:sz w:val="24"/>
            <w:szCs w:val="24"/>
          </w:rPr>
          <w:t xml:space="preserve"> </w:t>
        </w:r>
      </w:ins>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3FEA7D0C" w:rsidR="00F52EBF" w:rsidRDefault="4BFFA0FB" w:rsidP="00F52EBF">
      <w:pPr>
        <w:spacing w:line="480" w:lineRule="auto"/>
        <w:ind w:firstLine="720"/>
        <w:rPr>
          <w:sz w:val="24"/>
          <w:szCs w:val="24"/>
        </w:rPr>
      </w:pPr>
      <w:r w:rsidRPr="4BFFA0FB">
        <w:rPr>
          <w:sz w:val="24"/>
          <w:szCs w:val="24"/>
        </w:rPr>
        <w:t>MAKER analysis of the Da-Ae assembly predicted 125,439 protein coding genes after filtering, compared to the 101,400 and 108,190 genes annotated in the Darmor-</w:t>
      </w:r>
      <w:proofErr w:type="spellStart"/>
      <w:r w:rsidRPr="4BFFA0FB">
        <w:rPr>
          <w:sz w:val="24"/>
          <w:szCs w:val="24"/>
        </w:rPr>
        <w:t>bzh</w:t>
      </w:r>
      <w:proofErr w:type="spellEnd"/>
      <w:r w:rsidRPr="4BFFA0FB">
        <w:rPr>
          <w:sz w:val="24"/>
          <w:szCs w:val="24"/>
        </w:rPr>
        <w:t xml:space="preserve"> v4.1 and v10 assemblies.  To explore these differences, we determined the location of the predicted genes in their respective assemblies. Da-Ae contains more gene models than Darmor-</w:t>
      </w:r>
      <w:proofErr w:type="spellStart"/>
      <w:r w:rsidRPr="4BFFA0FB">
        <w:rPr>
          <w:sz w:val="24"/>
          <w:szCs w:val="24"/>
        </w:rPr>
        <w:t>bzh</w:t>
      </w:r>
      <w:proofErr w:type="spellEnd"/>
      <w:r w:rsidRPr="4BFFA0FB">
        <w:rPr>
          <w:sz w:val="24"/>
          <w:szCs w:val="24"/>
        </w:rPr>
        <w:t xml:space="preserve"> v4.1 and v10, with 123,488 of the Da-Ae gene models being present on its 19 pseudomolecules compared to Darmor-</w:t>
      </w:r>
      <w:proofErr w:type="spellStart"/>
      <w:r w:rsidRPr="4BFFA0FB">
        <w:rPr>
          <w:sz w:val="24"/>
          <w:szCs w:val="24"/>
        </w:rPr>
        <w:t>bzh</w:t>
      </w:r>
      <w:proofErr w:type="spellEnd"/>
      <w:r w:rsidRPr="4BFFA0FB">
        <w:rPr>
          <w:sz w:val="24"/>
          <w:szCs w:val="24"/>
        </w:rPr>
        <w:t xml:space="preserve"> v4.1 and v10 which contain 80,927 and 106,885 gene models </w:t>
      </w:r>
      <w:proofErr w:type="gramStart"/>
      <w:r w:rsidRPr="4BFFA0FB">
        <w:rPr>
          <w:sz w:val="24"/>
          <w:szCs w:val="24"/>
        </w:rPr>
        <w:t>on  their</w:t>
      </w:r>
      <w:proofErr w:type="gramEnd"/>
      <w:r w:rsidRPr="4BFFA0FB">
        <w:rPr>
          <w:sz w:val="24"/>
          <w:szCs w:val="24"/>
        </w:rPr>
        <w:t xml:space="preserve"> 19 pseudomolecules, respectively.</w:t>
      </w:r>
      <w:ins w:id="219" w:author="Julin Maloof" w:date="2022-11-16T16:43:00Z">
        <w:r w:rsidR="00143E9B">
          <w:rPr>
            <w:sz w:val="24"/>
            <w:szCs w:val="24"/>
          </w:rPr>
          <w:t xml:space="preserve">  These discrepancies could be due to</w:t>
        </w:r>
      </w:ins>
      <w:ins w:id="220" w:author="Julin Maloof" w:date="2022-11-16T16:45:00Z">
        <w:r w:rsidR="00143E9B">
          <w:rPr>
            <w:sz w:val="24"/>
            <w:szCs w:val="24"/>
          </w:rPr>
          <w:t xml:space="preserve"> the differences in length of time since polyploidization.  Since</w:t>
        </w:r>
      </w:ins>
      <w:ins w:id="221" w:author="Julin Maloof" w:date="2022-11-16T16:43:00Z">
        <w:r w:rsidR="00143E9B">
          <w:rPr>
            <w:sz w:val="24"/>
            <w:szCs w:val="24"/>
          </w:rPr>
          <w:t xml:space="preserve"> </w:t>
        </w:r>
      </w:ins>
      <w:ins w:id="222" w:author="Julin Maloof" w:date="2022-11-16T16:45:00Z">
        <w:r w:rsidR="00143E9B">
          <w:rPr>
            <w:sz w:val="24"/>
            <w:szCs w:val="24"/>
          </w:rPr>
          <w:t xml:space="preserve">Da-Ae </w:t>
        </w:r>
      </w:ins>
      <w:ins w:id="223" w:author="Julin Maloof" w:date="2022-11-16T16:46:00Z">
        <w:r w:rsidR="00143E9B">
          <w:rPr>
            <w:sz w:val="24"/>
            <w:szCs w:val="24"/>
          </w:rPr>
          <w:t xml:space="preserve">is a new </w:t>
        </w:r>
        <w:proofErr w:type="gramStart"/>
        <w:r w:rsidR="00143E9B">
          <w:rPr>
            <w:sz w:val="24"/>
            <w:szCs w:val="24"/>
          </w:rPr>
          <w:t>synthetic</w:t>
        </w:r>
        <w:proofErr w:type="gramEnd"/>
        <w:r w:rsidR="00143E9B">
          <w:rPr>
            <w:sz w:val="24"/>
            <w:szCs w:val="24"/>
          </w:rPr>
          <w:t xml:space="preserve"> it has</w:t>
        </w:r>
      </w:ins>
      <w:ins w:id="224" w:author="Julin Maloof" w:date="2022-11-16T16:45:00Z">
        <w:r w:rsidR="00143E9B">
          <w:rPr>
            <w:sz w:val="24"/>
            <w:szCs w:val="24"/>
          </w:rPr>
          <w:t xml:space="preserve"> had much less time </w:t>
        </w:r>
      </w:ins>
      <w:ins w:id="225" w:author="Julin Maloof" w:date="2022-11-16T16:46:00Z">
        <w:r w:rsidR="00143E9B">
          <w:rPr>
            <w:sz w:val="24"/>
            <w:szCs w:val="24"/>
          </w:rPr>
          <w:t>for gene loss after the polyploidization event.</w:t>
        </w:r>
      </w:ins>
    </w:p>
    <w:p w14:paraId="3D52A582" w14:textId="77777777" w:rsidR="00F52EBF" w:rsidRDefault="00F52EBF" w:rsidP="00F52EBF">
      <w:pPr>
        <w:spacing w:line="480" w:lineRule="auto"/>
        <w:rPr>
          <w:i/>
          <w:sz w:val="24"/>
          <w:szCs w:val="24"/>
        </w:rPr>
      </w:pPr>
      <w:r>
        <w:rPr>
          <w:i/>
          <w:sz w:val="24"/>
          <w:szCs w:val="24"/>
        </w:rPr>
        <w:t>Final Assembly Comparison</w:t>
      </w:r>
    </w:p>
    <w:p w14:paraId="3675BEB6" w14:textId="0A616DB4" w:rsidR="001A1EB0" w:rsidRPr="005F4A48" w:rsidRDefault="4BFFA0FB" w:rsidP="001A1EB0">
      <w:pPr>
        <w:spacing w:line="480" w:lineRule="auto"/>
        <w:ind w:firstLine="720"/>
        <w:rPr>
          <w:sz w:val="24"/>
          <w:szCs w:val="24"/>
        </w:rPr>
      </w:pPr>
      <w:r w:rsidRPr="4BFFA0FB">
        <w:rPr>
          <w:sz w:val="24"/>
          <w:szCs w:val="24"/>
        </w:rPr>
        <w:lastRenderedPageBreak/>
        <w:t>The final Da-Ae assembly improves upon the Darmor-</w:t>
      </w:r>
      <w:proofErr w:type="spellStart"/>
      <w:r w:rsidRPr="4BFFA0FB">
        <w:rPr>
          <w:sz w:val="24"/>
          <w:szCs w:val="24"/>
        </w:rPr>
        <w:t>bzh</w:t>
      </w:r>
      <w:proofErr w:type="spellEnd"/>
      <w:r w:rsidRPr="4BFFA0FB">
        <w:rPr>
          <w:sz w:val="24"/>
          <w:szCs w:val="24"/>
        </w:rPr>
        <w:t xml:space="preserve"> v4.1 assembly by </w:t>
      </w:r>
      <w:proofErr w:type="gramStart"/>
      <w:r w:rsidRPr="4BFFA0FB">
        <w:rPr>
          <w:sz w:val="24"/>
          <w:szCs w:val="24"/>
        </w:rPr>
        <w:t>a number of</w:t>
      </w:r>
      <w:proofErr w:type="gramEnd"/>
      <w:r w:rsidRPr="4BFFA0FB">
        <w:rPr>
          <w:sz w:val="24"/>
          <w:szCs w:val="24"/>
        </w:rPr>
        <w:t xml:space="preserve"> criteria (Tables 1 and 2). Comparing the full assemblies and the pseudomolecule assemblies, respectively, the N50 is 24% to 32% longer, and there are 36% to 47% more unambiguous bases incorporated into the Da-Ae assembly (Table 1). When compared to the Darmor-</w:t>
      </w:r>
      <w:proofErr w:type="spellStart"/>
      <w:r w:rsidRPr="4BFFA0FB">
        <w:rPr>
          <w:sz w:val="24"/>
          <w:szCs w:val="24"/>
        </w:rPr>
        <w:t>bzh</w:t>
      </w:r>
      <w:proofErr w:type="spellEnd"/>
      <w:r w:rsidRPr="4BFFA0FB">
        <w:rPr>
          <w:sz w:val="24"/>
          <w:szCs w:val="24"/>
        </w:rPr>
        <w:t xml:space="preserve"> v10 assembly, the full Da-Ae </w:t>
      </w:r>
      <w:proofErr w:type="gramStart"/>
      <w:r w:rsidRPr="4BFFA0FB">
        <w:rPr>
          <w:sz w:val="24"/>
          <w:szCs w:val="24"/>
        </w:rPr>
        <w:t>assembly</w:t>
      </w:r>
      <w:proofErr w:type="gramEnd"/>
      <w:r w:rsidRPr="4BFFA0FB">
        <w:rPr>
          <w:sz w:val="24"/>
          <w:szCs w:val="24"/>
        </w:rPr>
        <w:t xml:space="preserve"> and the pseudomolecule assembly each have 4% shorter N50s.  However, the full Da-Ae assembly has 12% more unambiguous bases than Darmor-</w:t>
      </w:r>
      <w:proofErr w:type="spellStart"/>
      <w:r w:rsidRPr="4BFFA0FB">
        <w:rPr>
          <w:sz w:val="24"/>
          <w:szCs w:val="24"/>
        </w:rPr>
        <w:t>bzh</w:t>
      </w:r>
      <w:proofErr w:type="spellEnd"/>
      <w:r w:rsidRPr="4BFFA0FB">
        <w:rPr>
          <w:sz w:val="24"/>
          <w:szCs w:val="24"/>
        </w:rPr>
        <w:t xml:space="preserve"> v10, while the pseudomolecule Da-Ae assembly has 4% fewer unambiguous bases than Darmor-</w:t>
      </w:r>
      <w:proofErr w:type="spellStart"/>
      <w:r w:rsidRPr="4BFFA0FB">
        <w:rPr>
          <w:sz w:val="24"/>
          <w:szCs w:val="24"/>
        </w:rPr>
        <w:t>bzh</w:t>
      </w:r>
      <w:proofErr w:type="spellEnd"/>
      <w:r w:rsidRPr="4BFFA0FB">
        <w:rPr>
          <w:sz w:val="24"/>
          <w:szCs w:val="24"/>
        </w:rPr>
        <w:t xml:space="preserve"> v10 (Table 1). When comparing BUSCO scores using the brassicales_odb10 dataset, both the Da-Ae assembly and the Darmor-</w:t>
      </w:r>
      <w:proofErr w:type="spellStart"/>
      <w:r w:rsidRPr="4BFFA0FB">
        <w:rPr>
          <w:sz w:val="24"/>
          <w:szCs w:val="24"/>
        </w:rPr>
        <w:t>bzh</w:t>
      </w:r>
      <w:proofErr w:type="spellEnd"/>
      <w:r w:rsidRPr="4BFFA0FB">
        <w:rPr>
          <w:sz w:val="24"/>
          <w:szCs w:val="24"/>
        </w:rPr>
        <w:t xml:space="preserve"> v10 assemblies had BUSCO complete scores of 98.5%, while Darmor-</w:t>
      </w:r>
      <w:proofErr w:type="spellStart"/>
      <w:r w:rsidRPr="4BFFA0FB">
        <w:rPr>
          <w:sz w:val="24"/>
          <w:szCs w:val="24"/>
        </w:rPr>
        <w:t>bzh</w:t>
      </w:r>
      <w:proofErr w:type="spellEnd"/>
      <w:r w:rsidRPr="4BFFA0FB">
        <w:rPr>
          <w:sz w:val="24"/>
          <w:szCs w:val="24"/>
        </w:rPr>
        <w:t xml:space="preserve"> v4.1 had a slightly lower score of 98.2%. </w:t>
      </w:r>
      <w:proofErr w:type="gramStart"/>
      <w:r w:rsidRPr="4BFFA0FB">
        <w:rPr>
          <w:sz w:val="24"/>
          <w:szCs w:val="24"/>
        </w:rPr>
        <w:t>Both Darmor</w:t>
      </w:r>
      <w:proofErr w:type="gramEnd"/>
      <w:r w:rsidRPr="4BFFA0FB">
        <w:rPr>
          <w:sz w:val="24"/>
          <w:szCs w:val="24"/>
        </w:rPr>
        <w:t>-</w:t>
      </w:r>
      <w:proofErr w:type="spellStart"/>
      <w:r w:rsidRPr="4BFFA0FB">
        <w:rPr>
          <w:sz w:val="24"/>
          <w:szCs w:val="24"/>
        </w:rPr>
        <w:t>bzh</w:t>
      </w:r>
      <w:proofErr w:type="spellEnd"/>
      <w:r w:rsidRPr="4BFFA0FB">
        <w:rPr>
          <w:sz w:val="24"/>
          <w:szCs w:val="24"/>
        </w:rPr>
        <w:t xml:space="preserve"> assemblies had a higher percentage of complete single copy-BUSCOs, whereas the Da-Ae assembly had a higher percentage of duplicated BUSCOs.</w:t>
      </w:r>
      <w:ins w:id="226" w:author="Julin Maloof" w:date="2022-10-04T16:21:00Z">
        <w:r w:rsidR="00B41533">
          <w:rPr>
            <w:sz w:val="24"/>
            <w:szCs w:val="24"/>
          </w:rPr>
          <w:t xml:space="preserve"> </w:t>
        </w:r>
      </w:ins>
    </w:p>
    <w:p w14:paraId="06B390C4" w14:textId="77777777" w:rsidR="00F52EBF" w:rsidRPr="005F4A48" w:rsidRDefault="00F52EBF" w:rsidP="00F52EBF">
      <w:pPr>
        <w:spacing w:line="480" w:lineRule="auto"/>
        <w:rPr>
          <w:i/>
          <w:iCs/>
          <w:sz w:val="24"/>
          <w:szCs w:val="24"/>
        </w:rPr>
      </w:pPr>
      <w:r>
        <w:rPr>
          <w:i/>
          <w:iCs/>
          <w:sz w:val="24"/>
          <w:szCs w:val="24"/>
        </w:rPr>
        <w:t xml:space="preserve">Genome Completeness </w:t>
      </w:r>
      <w:r w:rsidRPr="005F4A48">
        <w:rPr>
          <w:i/>
          <w:iCs/>
          <w:sz w:val="24"/>
          <w:szCs w:val="24"/>
        </w:rPr>
        <w:t>Analysis</w:t>
      </w:r>
    </w:p>
    <w:p w14:paraId="31C56561" w14:textId="4AABBB8E" w:rsidR="00F52EBF" w:rsidRDefault="5E13F55B" w:rsidP="00576085">
      <w:pPr>
        <w:spacing w:line="480" w:lineRule="auto"/>
        <w:ind w:firstLine="720"/>
        <w:rPr>
          <w:sz w:val="24"/>
          <w:szCs w:val="24"/>
        </w:rPr>
      </w:pPr>
      <w:r w:rsidRPr="5E13F55B">
        <w:rPr>
          <w:sz w:val="24"/>
          <w:szCs w:val="24"/>
        </w:rPr>
        <w:t>Genome completeness of Da-Ae and Darmor-</w:t>
      </w:r>
      <w:proofErr w:type="spellStart"/>
      <w:r w:rsidRPr="5E13F55B">
        <w:rPr>
          <w:sz w:val="24"/>
          <w:szCs w:val="24"/>
        </w:rPr>
        <w:t>bzh</w:t>
      </w:r>
      <w:proofErr w:type="spellEnd"/>
      <w:r w:rsidRPr="5E13F55B">
        <w:rPr>
          <w:sz w:val="24"/>
          <w:szCs w:val="24"/>
        </w:rPr>
        <w:t xml:space="preserve"> v10 was analyzed using the public </w:t>
      </w:r>
      <w:proofErr w:type="spellStart"/>
      <w:r w:rsidRPr="5E13F55B">
        <w:rPr>
          <w:sz w:val="24"/>
          <w:szCs w:val="24"/>
        </w:rPr>
        <w:t>unigene</w:t>
      </w:r>
      <w:proofErr w:type="spellEnd"/>
      <w:r w:rsidRPr="5E13F55B">
        <w:rPr>
          <w:sz w:val="24"/>
          <w:szCs w:val="24"/>
        </w:rPr>
        <w:t xml:space="preserve"> set of 133,127 </w:t>
      </w:r>
      <w:r w:rsidRPr="0020732B">
        <w:rPr>
          <w:i/>
          <w:iCs/>
          <w:sz w:val="24"/>
          <w:szCs w:val="24"/>
        </w:rPr>
        <w:t>Brassica</w:t>
      </w:r>
      <w:r w:rsidRPr="5E13F55B">
        <w:rPr>
          <w:sz w:val="24"/>
          <w:szCs w:val="24"/>
        </w:rPr>
        <w:t xml:space="preserve"> sequences. Of the 133,127 sequences, 116,897 (87.81%) were present in the pseudomolecules of both genomes. Overall Darmor-</w:t>
      </w:r>
      <w:proofErr w:type="spellStart"/>
      <w:r w:rsidRPr="5E13F55B">
        <w:rPr>
          <w:sz w:val="24"/>
          <w:szCs w:val="24"/>
        </w:rPr>
        <w:t>bzh</w:t>
      </w:r>
      <w:proofErr w:type="spellEnd"/>
      <w:r w:rsidRPr="5E13F55B">
        <w:rPr>
          <w:sz w:val="24"/>
          <w:szCs w:val="24"/>
        </w:rPr>
        <w:t xml:space="preserve"> v10 contained the most </w:t>
      </w:r>
      <w:proofErr w:type="spellStart"/>
      <w:r w:rsidRPr="5E13F55B">
        <w:rPr>
          <w:sz w:val="24"/>
          <w:szCs w:val="24"/>
        </w:rPr>
        <w:t>unigene</w:t>
      </w:r>
      <w:proofErr w:type="spellEnd"/>
      <w:r w:rsidRPr="5E13F55B">
        <w:rPr>
          <w:sz w:val="24"/>
          <w:szCs w:val="24"/>
        </w:rPr>
        <w:t xml:space="preserve"> sequences, 118,199, with Da-Ae a close second with 118,193 </w:t>
      </w:r>
      <w:proofErr w:type="spellStart"/>
      <w:r w:rsidRPr="5E13F55B">
        <w:rPr>
          <w:sz w:val="24"/>
          <w:szCs w:val="24"/>
        </w:rPr>
        <w:t>unigene</w:t>
      </w:r>
      <w:proofErr w:type="spellEnd"/>
      <w:r w:rsidRPr="5E13F55B">
        <w:rPr>
          <w:sz w:val="24"/>
          <w:szCs w:val="24"/>
        </w:rPr>
        <w:t xml:space="preserve"> sequences. A total of 13,632 (10.24%) were missing from both genomes. To determine if there were classes of genes that were deleted/missing in these genomes, we looked for enriched GO terms among the set of genes missing from the two genomes. Among the enriched categories, enrichment for genes involved in responses to biotic and abiotic stressors was particularly noticeable, as seen in the </w:t>
      </w:r>
      <w:commentRangeStart w:id="227"/>
      <w:commentRangeStart w:id="228"/>
      <w:r w:rsidR="008A4A0D" w:rsidRPr="5E13F55B">
        <w:rPr>
          <w:sz w:val="24"/>
          <w:szCs w:val="24"/>
        </w:rPr>
        <w:t>p</w:t>
      </w:r>
      <w:r w:rsidR="008A4A0D">
        <w:rPr>
          <w:sz w:val="24"/>
          <w:szCs w:val="24"/>
        </w:rPr>
        <w:t>ink</w:t>
      </w:r>
      <w:r w:rsidR="008A4A0D" w:rsidRPr="5E13F55B">
        <w:rPr>
          <w:sz w:val="24"/>
          <w:szCs w:val="24"/>
        </w:rPr>
        <w:t xml:space="preserve"> </w:t>
      </w:r>
      <w:r w:rsidRPr="5E13F55B">
        <w:rPr>
          <w:sz w:val="24"/>
          <w:szCs w:val="24"/>
        </w:rPr>
        <w:t>box</w:t>
      </w:r>
      <w:commentRangeEnd w:id="227"/>
      <w:r w:rsidR="00F52EBF">
        <w:rPr>
          <w:rStyle w:val="CommentReference"/>
        </w:rPr>
        <w:commentReference w:id="227"/>
      </w:r>
      <w:commentRangeEnd w:id="228"/>
      <w:r w:rsidR="008A4A0D">
        <w:rPr>
          <w:rStyle w:val="CommentReference"/>
        </w:rPr>
        <w:commentReference w:id="228"/>
      </w:r>
      <w:r w:rsidRPr="5E13F55B">
        <w:rPr>
          <w:sz w:val="24"/>
          <w:szCs w:val="24"/>
        </w:rPr>
        <w:t xml:space="preserve"> in the left of Figure 7  </w:t>
      </w:r>
      <w:r w:rsidR="00F52EBF" w:rsidRPr="5E13F55B">
        <w:rPr>
          <w:sz w:val="24"/>
          <w:szCs w:val="24"/>
        </w:rPr>
        <w:fldChar w:fldCharType="begin"/>
      </w:r>
      <w:r w:rsidR="00DB2189">
        <w:rPr>
          <w:sz w:val="24"/>
          <w:szCs w:val="24"/>
        </w:rPr>
        <w:instrText xml:space="preserve"> ADDIN ZOTERO_ITEM CSL_CITATION {"citationID":"OmchtXqc","properties":{"formattedCitation":"(Supek {\\i{}et al.} 2011)","plainCitation":"(Supek et al. 2011)","noteIndex":0},"citationItems":[{"id":1247,"uris":["http://zotero.org/users/5857934/items/4TTJFKQ9"],"itemData":{"id":1247,"type":"article-journal","abstract":"Outcomes of high-throughput biological experiments are typically interpreted by statistical testing for enriched gene functional categories defined by the Gene Ontology (GO). The resulting lists of GO terms may be large and highly redundant, and thus difficult to interpret. REVIGO is a Web server that summarizes long, unintelligible lists of GO terms by finding a representative subset of the terms using a simple clustering algorithm that relies on semantic similarity measures. Furthermore, REVIGO visualizes this non-redundant GO term set in multiple ways to assist in interpretation: multidimensional scaling and graph-based visualizations accurately render the subdivisions and the semantic relationships in the data, while treemaps and tag clouds are also offered as alternative views. REVIGO is freely available at http://revigo.irb.hr/.","container-title":"PLOS ONE","DOI":"10.1371/journal.pone.0021800","ISSN":"1932-6203","issue":"7","journalAbbreviation":"PLOS ONE","language":"en","note":"publisher: Public Library of Science","page":"e21800","source":"PLoS Journals","title":"REVIGO Summarizes and Visualizes Long Lists of Gene Ontology Terms","volume":"6","author":[{"family":"Supek","given":"Fran"},{"family":"Bošnjak","given":"Matko"},{"family":"Škunca","given":"Nives"},{"family":"Šmuc","given":"Tomislav"}],"issued":{"date-parts":[["2011",7,18]]}}}],"schema":"https://github.com/citation-style-language/schema/raw/master/csl-citation.json"} </w:instrText>
      </w:r>
      <w:r w:rsidR="00F52EBF" w:rsidRPr="5E13F55B">
        <w:rPr>
          <w:sz w:val="24"/>
          <w:szCs w:val="24"/>
        </w:rPr>
        <w:fldChar w:fldCharType="separate"/>
      </w:r>
      <w:r w:rsidRPr="5E13F55B">
        <w:rPr>
          <w:rFonts w:ascii="Calibri" w:hAnsi="Calibri" w:cs="Calibri"/>
          <w:sz w:val="24"/>
          <w:szCs w:val="24"/>
        </w:rPr>
        <w:t>(</w:t>
      </w:r>
      <w:proofErr w:type="spellStart"/>
      <w:r w:rsidRPr="5E13F55B">
        <w:rPr>
          <w:rFonts w:ascii="Calibri" w:hAnsi="Calibri" w:cs="Calibri"/>
          <w:sz w:val="24"/>
          <w:szCs w:val="24"/>
        </w:rPr>
        <w:t>Supek</w:t>
      </w:r>
      <w:proofErr w:type="spellEnd"/>
      <w:r w:rsidRPr="5E13F55B">
        <w:rPr>
          <w:rFonts w:ascii="Calibri" w:hAnsi="Calibri" w:cs="Calibri"/>
          <w:sz w:val="24"/>
          <w:szCs w:val="24"/>
        </w:rPr>
        <w:t xml:space="preserve"> </w:t>
      </w:r>
      <w:r w:rsidRPr="5E13F55B">
        <w:rPr>
          <w:rFonts w:ascii="Calibri" w:hAnsi="Calibri" w:cs="Calibri"/>
          <w:i/>
          <w:iCs/>
          <w:sz w:val="24"/>
          <w:szCs w:val="24"/>
        </w:rPr>
        <w:t>et al.</w:t>
      </w:r>
      <w:r w:rsidRPr="5E13F55B">
        <w:rPr>
          <w:rFonts w:ascii="Calibri" w:hAnsi="Calibri" w:cs="Calibri"/>
          <w:sz w:val="24"/>
          <w:szCs w:val="24"/>
        </w:rPr>
        <w:t xml:space="preserve"> 2011)</w:t>
      </w:r>
      <w:r w:rsidR="00F52EBF" w:rsidRPr="5E13F55B">
        <w:rPr>
          <w:sz w:val="24"/>
          <w:szCs w:val="24"/>
        </w:rPr>
        <w:fldChar w:fldCharType="end"/>
      </w:r>
      <w:r w:rsidRPr="5E13F55B">
        <w:rPr>
          <w:sz w:val="24"/>
          <w:szCs w:val="24"/>
        </w:rPr>
        <w:t xml:space="preserve"> . We also looked for </w:t>
      </w:r>
      <w:proofErr w:type="spellStart"/>
      <w:r w:rsidRPr="5E13F55B">
        <w:rPr>
          <w:sz w:val="24"/>
          <w:szCs w:val="24"/>
        </w:rPr>
        <w:t>unigenes</w:t>
      </w:r>
      <w:proofErr w:type="spellEnd"/>
      <w:r w:rsidRPr="5E13F55B">
        <w:rPr>
          <w:sz w:val="24"/>
          <w:szCs w:val="24"/>
        </w:rPr>
        <w:t xml:space="preserve"> </w:t>
      </w:r>
      <w:r w:rsidRPr="5E13F55B">
        <w:rPr>
          <w:sz w:val="24"/>
          <w:szCs w:val="24"/>
        </w:rPr>
        <w:lastRenderedPageBreak/>
        <w:t>present in Da-Ae but not in Darmor-</w:t>
      </w:r>
      <w:proofErr w:type="spellStart"/>
      <w:r w:rsidRPr="5E13F55B">
        <w:rPr>
          <w:sz w:val="24"/>
          <w:szCs w:val="24"/>
        </w:rPr>
        <w:t>bzh</w:t>
      </w:r>
      <w:proofErr w:type="spellEnd"/>
      <w:r w:rsidRPr="5E13F55B">
        <w:rPr>
          <w:sz w:val="24"/>
          <w:szCs w:val="24"/>
        </w:rPr>
        <w:t xml:space="preserve"> v10 and vice versa. Here, among the enriched categories, we noted an enrichment for genes involved in very long chain fatty acid metabolism, perhaps reflecting different breeding selection targets for these oil-seed crops, as seen in the teal box in the bottom middle of the treemap (Figure 8). </w:t>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188F09E9" w14:textId="420881C6" w:rsidR="00F52EBF" w:rsidRDefault="2B3DE796" w:rsidP="2B3DE796">
      <w:pPr>
        <w:spacing w:line="480" w:lineRule="auto"/>
        <w:ind w:firstLine="720"/>
        <w:rPr>
          <w:ins w:id="229" w:author="Julin Maloof" w:date="2022-11-15T17:46:00Z"/>
          <w:sz w:val="24"/>
          <w:szCs w:val="24"/>
        </w:rPr>
      </w:pPr>
      <w:commentRangeStart w:id="230"/>
      <w:commentRangeStart w:id="231"/>
      <w:commentRangeStart w:id="232"/>
      <w:r w:rsidRPr="2B3DE796">
        <w:rPr>
          <w:sz w:val="24"/>
          <w:szCs w:val="24"/>
        </w:rPr>
        <w:t>Homoeologous exchange is the exchange of genetic material from one subgenome to the other. This could result in the conversion of an A subgenome gene to a C subgenome gene or vice versa.</w:t>
      </w:r>
      <w:commentRangeEnd w:id="230"/>
      <w:r w:rsidR="00F52EBF">
        <w:rPr>
          <w:rStyle w:val="CommentReference"/>
        </w:rPr>
        <w:commentReference w:id="230"/>
      </w:r>
      <w:commentRangeEnd w:id="231"/>
      <w:r w:rsidR="008A4A0D">
        <w:rPr>
          <w:rStyle w:val="CommentReference"/>
        </w:rPr>
        <w:commentReference w:id="231"/>
      </w:r>
      <w:commentRangeEnd w:id="232"/>
      <w:r w:rsidR="004156DA">
        <w:rPr>
          <w:rStyle w:val="CommentReference"/>
        </w:rPr>
        <w:commentReference w:id="232"/>
      </w:r>
      <w:r w:rsidR="003A5E52">
        <w:rPr>
          <w:sz w:val="24"/>
          <w:szCs w:val="24"/>
        </w:rPr>
        <w:t xml:space="preserve"> </w:t>
      </w:r>
      <w:r w:rsidRPr="2B3DE796">
        <w:rPr>
          <w:sz w:val="24"/>
          <w:szCs w:val="24"/>
        </w:rPr>
        <w:t xml:space="preserve"> </w:t>
      </w:r>
      <w:r w:rsidR="003A5E52">
        <w:rPr>
          <w:sz w:val="24"/>
          <w:szCs w:val="24"/>
        </w:rPr>
        <w:t xml:space="preserve">Because </w:t>
      </w:r>
      <w:commentRangeStart w:id="233"/>
      <w:commentRangeStart w:id="234"/>
      <w:commentRangeStart w:id="235"/>
      <w:r w:rsidRPr="2B3DE796">
        <w:rPr>
          <w:i/>
          <w:iCs/>
          <w:sz w:val="24"/>
          <w:szCs w:val="24"/>
        </w:rPr>
        <w:t xml:space="preserve">B. napus </w:t>
      </w:r>
      <w:r w:rsidRPr="2B3DE796">
        <w:rPr>
          <w:sz w:val="24"/>
          <w:szCs w:val="24"/>
        </w:rPr>
        <w:t xml:space="preserve">is an allotetraploid containing two diploid </w:t>
      </w:r>
      <w:proofErr w:type="spellStart"/>
      <w:r w:rsidRPr="2B3DE796">
        <w:rPr>
          <w:sz w:val="24"/>
          <w:szCs w:val="24"/>
        </w:rPr>
        <w:t>subgenomes</w:t>
      </w:r>
      <w:proofErr w:type="spellEnd"/>
      <w:r w:rsidRPr="2B3DE796">
        <w:rPr>
          <w:sz w:val="24"/>
          <w:szCs w:val="24"/>
        </w:rPr>
        <w:t xml:space="preserve">, A and C, homoeologous exchange can result in </w:t>
      </w:r>
      <w:proofErr w:type="spellStart"/>
      <w:r w:rsidRPr="2B3DE796">
        <w:rPr>
          <w:sz w:val="24"/>
          <w:szCs w:val="24"/>
        </w:rPr>
        <w:t>homoeolog</w:t>
      </w:r>
      <w:proofErr w:type="spellEnd"/>
      <w:r w:rsidRPr="2B3DE796">
        <w:rPr>
          <w:sz w:val="24"/>
          <w:szCs w:val="24"/>
        </w:rPr>
        <w:t xml:space="preserve"> ratios of 2:2, 3:1, or 4:0, corresponding to reciprocal, partial, or complete conversions, respectively.</w:t>
      </w:r>
      <w:ins w:id="236" w:author="Julin Maloof" w:date="2022-11-15T17:35:00Z">
        <w:r w:rsidR="00DF0D98">
          <w:rPr>
            <w:sz w:val="24"/>
            <w:szCs w:val="24"/>
          </w:rPr>
          <w:t xml:space="preserve">  We used t</w:t>
        </w:r>
      </w:ins>
      <w:ins w:id="237" w:author="Julin Maloof" w:date="2022-11-15T17:40:00Z">
        <w:r w:rsidR="00DF0D98">
          <w:rPr>
            <w:sz w:val="24"/>
            <w:szCs w:val="24"/>
          </w:rPr>
          <w:t>w</w:t>
        </w:r>
      </w:ins>
      <w:ins w:id="238" w:author="Julin Maloof" w:date="2022-11-15T17:35:00Z">
        <w:r w:rsidR="00DF0D98">
          <w:rPr>
            <w:sz w:val="24"/>
            <w:szCs w:val="24"/>
          </w:rPr>
          <w:t>o criteria to</w:t>
        </w:r>
      </w:ins>
      <w:ins w:id="239" w:author="Julin Maloof" w:date="2022-11-15T17:40:00Z">
        <w:r w:rsidR="00DF0D98">
          <w:rPr>
            <w:sz w:val="24"/>
            <w:szCs w:val="24"/>
          </w:rPr>
          <w:t xml:space="preserve"> identify and characterize candidate </w:t>
        </w:r>
      </w:ins>
      <w:ins w:id="240" w:author="Julin Maloof" w:date="2022-11-15T17:35:00Z">
        <w:r w:rsidR="00DF0D98">
          <w:rPr>
            <w:sz w:val="24"/>
            <w:szCs w:val="24"/>
          </w:rPr>
          <w:t>homoeologous exc</w:t>
        </w:r>
      </w:ins>
      <w:ins w:id="241" w:author="Julin Maloof" w:date="2022-11-15T17:40:00Z">
        <w:r w:rsidR="00DF0D98">
          <w:rPr>
            <w:sz w:val="24"/>
            <w:szCs w:val="24"/>
          </w:rPr>
          <w:t xml:space="preserve">hange regions: </w:t>
        </w:r>
      </w:ins>
      <w:ins w:id="242" w:author="Julin Maloof" w:date="2022-11-15T17:42:00Z">
        <w:r w:rsidR="00DF0D98">
          <w:rPr>
            <w:sz w:val="24"/>
            <w:szCs w:val="24"/>
          </w:rPr>
          <w:t>1</w:t>
        </w:r>
      </w:ins>
      <w:ins w:id="243" w:author="Julin Maloof" w:date="2022-11-15T17:43:00Z">
        <w:r w:rsidR="00DF0D98">
          <w:rPr>
            <w:sz w:val="24"/>
            <w:szCs w:val="24"/>
          </w:rPr>
          <w:t xml:space="preserve">) </w:t>
        </w:r>
      </w:ins>
      <w:ins w:id="244" w:author="Julin Maloof" w:date="2022-11-15T17:41:00Z">
        <w:r w:rsidR="00DF0D98">
          <w:rPr>
            <w:sz w:val="24"/>
            <w:szCs w:val="24"/>
          </w:rPr>
          <w:t xml:space="preserve">a synteny analysis in which the </w:t>
        </w:r>
        <w:r w:rsidR="00DF0D98">
          <w:rPr>
            <w:i/>
            <w:iCs/>
            <w:sz w:val="24"/>
            <w:szCs w:val="24"/>
          </w:rPr>
          <w:t>B. napus</w:t>
        </w:r>
        <w:r w:rsidR="00DF0D98">
          <w:rPr>
            <w:sz w:val="24"/>
            <w:szCs w:val="24"/>
          </w:rPr>
          <w:t xml:space="preserve"> genome assemblies were aligned to concatenated </w:t>
        </w:r>
      </w:ins>
      <w:ins w:id="245" w:author="Julin Maloof" w:date="2022-11-15T17:42:00Z">
        <w:r w:rsidR="00DF0D98">
          <w:rPr>
            <w:i/>
            <w:iCs/>
            <w:sz w:val="24"/>
            <w:szCs w:val="24"/>
          </w:rPr>
          <w:t xml:space="preserve">B. </w:t>
        </w:r>
        <w:proofErr w:type="spellStart"/>
        <w:r w:rsidR="00DF0D98">
          <w:rPr>
            <w:i/>
            <w:iCs/>
            <w:sz w:val="24"/>
            <w:szCs w:val="24"/>
          </w:rPr>
          <w:t>rapa</w:t>
        </w:r>
        <w:proofErr w:type="spellEnd"/>
        <w:r w:rsidR="00DF0D98">
          <w:rPr>
            <w:i/>
            <w:iCs/>
            <w:sz w:val="24"/>
            <w:szCs w:val="24"/>
          </w:rPr>
          <w:t xml:space="preserve"> </w:t>
        </w:r>
        <w:r w:rsidR="00DF0D98">
          <w:rPr>
            <w:sz w:val="24"/>
            <w:szCs w:val="24"/>
          </w:rPr>
          <w:t xml:space="preserve">and </w:t>
        </w:r>
        <w:r w:rsidR="00DF0D98">
          <w:rPr>
            <w:i/>
            <w:iCs/>
            <w:sz w:val="24"/>
            <w:szCs w:val="24"/>
          </w:rPr>
          <w:t xml:space="preserve">B. oleracea </w:t>
        </w:r>
        <w:r w:rsidR="00DF0D98">
          <w:rPr>
            <w:sz w:val="24"/>
            <w:szCs w:val="24"/>
          </w:rPr>
          <w:t xml:space="preserve">genomes, as proxies for the ancestral A and C </w:t>
        </w:r>
        <w:proofErr w:type="spellStart"/>
        <w:r w:rsidR="00DF0D98">
          <w:rPr>
            <w:sz w:val="24"/>
            <w:szCs w:val="24"/>
          </w:rPr>
          <w:t>subgenomes</w:t>
        </w:r>
      </w:ins>
      <w:proofErr w:type="spellEnd"/>
      <w:ins w:id="246" w:author="Julin Maloof" w:date="2022-11-15T17:43:00Z">
        <w:r w:rsidR="00DF0D98">
          <w:rPr>
            <w:sz w:val="24"/>
            <w:szCs w:val="24"/>
          </w:rPr>
          <w:t xml:space="preserve">; 2) a coverage analysis in which we looked for regions of decreased or increased coverage that would result when two </w:t>
        </w:r>
        <w:r w:rsidR="00DF0D98">
          <w:rPr>
            <w:i/>
            <w:iCs/>
            <w:sz w:val="24"/>
            <w:szCs w:val="24"/>
          </w:rPr>
          <w:t>B. nap</w:t>
        </w:r>
      </w:ins>
      <w:ins w:id="247" w:author="Julin Maloof" w:date="2022-11-15T17:44:00Z">
        <w:r w:rsidR="00DF0D98">
          <w:rPr>
            <w:i/>
            <w:iCs/>
            <w:sz w:val="24"/>
            <w:szCs w:val="24"/>
          </w:rPr>
          <w:t>us</w:t>
        </w:r>
        <w:r w:rsidR="00DF0D98">
          <w:rPr>
            <w:sz w:val="24"/>
            <w:szCs w:val="24"/>
          </w:rPr>
          <w:t xml:space="preserve"> genomes had different </w:t>
        </w:r>
      </w:ins>
      <w:ins w:id="248" w:author="Julin Maloof" w:date="2022-11-15T17:45:00Z">
        <w:r w:rsidR="00DF0D98">
          <w:rPr>
            <w:sz w:val="24"/>
            <w:szCs w:val="24"/>
          </w:rPr>
          <w:t>homoeologous</w:t>
        </w:r>
      </w:ins>
      <w:ins w:id="249" w:author="Julin Maloof" w:date="2022-11-15T17:44:00Z">
        <w:r w:rsidR="00DF0D98">
          <w:rPr>
            <w:sz w:val="24"/>
            <w:szCs w:val="24"/>
          </w:rPr>
          <w:t xml:space="preserve"> exchange (see material and methods).  </w:t>
        </w:r>
      </w:ins>
      <w:del w:id="250" w:author="Julin Maloof" w:date="2022-11-15T17:35:00Z">
        <w:r w:rsidRPr="2B3DE796" w:rsidDel="00DF0D98">
          <w:rPr>
            <w:sz w:val="24"/>
            <w:szCs w:val="24"/>
          </w:rPr>
          <w:delText xml:space="preserve"> Given our unphased assembly, we focused on complete conversions for the homoeologous exchange analysis. </w:delText>
        </w:r>
        <w:commentRangeEnd w:id="233"/>
        <w:r w:rsidR="00F52EBF" w:rsidDel="00DF0D98">
          <w:rPr>
            <w:rStyle w:val="CommentReference"/>
          </w:rPr>
          <w:commentReference w:id="233"/>
        </w:r>
        <w:commentRangeEnd w:id="234"/>
        <w:r w:rsidR="008A4A0D" w:rsidDel="00DF0D98">
          <w:rPr>
            <w:rStyle w:val="CommentReference"/>
          </w:rPr>
          <w:commentReference w:id="234"/>
        </w:r>
        <w:commentRangeEnd w:id="235"/>
        <w:r w:rsidR="003A5E52" w:rsidDel="00DF0D98">
          <w:rPr>
            <w:rStyle w:val="CommentReference"/>
          </w:rPr>
          <w:commentReference w:id="235"/>
        </w:r>
        <w:r w:rsidRPr="2B3DE796" w:rsidDel="00DF0D98">
          <w:rPr>
            <w:sz w:val="24"/>
            <w:szCs w:val="24"/>
          </w:rPr>
          <w:delText xml:space="preserve">At the gene level, there were 2,303, 3,111, and 2,269 potential gene pairs in Da-Ae, Darmor-bzh v10, and ZS11, respectively, where the C subgenome gene was a copy of the A subgenome gene. Conversely, there were 1,573, 1,310, and 1,426 potential gene pairs in Da-Ae, Darmor-bzh v10, and ZS11, respectively, where the A subgenome gene was a copy of the C subgenome gene. To further validate these candidates, homoeologous exchange candidate gene pairs were next filtered based on their genomic sequencing coverage. If a C to A conversion has taken place, the expected average coverage ratio between orthologs should be 3:1 or greater when mapping reads to an </w:delText>
        </w:r>
        <w:r w:rsidRPr="2B3DE796" w:rsidDel="00DF0D98">
          <w:rPr>
            <w:i/>
            <w:iCs/>
            <w:sz w:val="24"/>
            <w:szCs w:val="24"/>
          </w:rPr>
          <w:delText xml:space="preserve">in silico </w:delText>
        </w:r>
        <w:r w:rsidRPr="2B3DE796" w:rsidDel="00DF0D98">
          <w:rPr>
            <w:sz w:val="24"/>
            <w:szCs w:val="24"/>
          </w:rPr>
          <w:delText xml:space="preserve">combined </w:delText>
        </w:r>
        <w:r w:rsidRPr="2B3DE796" w:rsidDel="00DF0D98">
          <w:rPr>
            <w:i/>
            <w:iCs/>
            <w:sz w:val="24"/>
            <w:szCs w:val="24"/>
          </w:rPr>
          <w:delText>B. rapa</w:delText>
        </w:r>
        <w:r w:rsidRPr="2B3DE796" w:rsidDel="00DF0D98">
          <w:rPr>
            <w:sz w:val="24"/>
            <w:szCs w:val="24"/>
          </w:rPr>
          <w:delText xml:space="preserve"> + </w:delText>
        </w:r>
        <w:r w:rsidRPr="2B3DE796" w:rsidDel="00DF0D98">
          <w:rPr>
            <w:i/>
            <w:iCs/>
            <w:sz w:val="24"/>
            <w:szCs w:val="24"/>
          </w:rPr>
          <w:delText>B. oleracea</w:delText>
        </w:r>
        <w:r w:rsidRPr="2B3DE796" w:rsidDel="00DF0D98">
          <w:rPr>
            <w:sz w:val="24"/>
            <w:szCs w:val="24"/>
          </w:rPr>
          <w:delText xml:space="preserve"> reference genome and should be 1:1 between homoeologs in the </w:delText>
        </w:r>
        <w:r w:rsidRPr="2B3DE796" w:rsidDel="00DF0D98">
          <w:rPr>
            <w:i/>
            <w:iCs/>
            <w:sz w:val="24"/>
            <w:szCs w:val="24"/>
          </w:rPr>
          <w:delText xml:space="preserve">B. napus </w:delText>
        </w:r>
        <w:r w:rsidRPr="2B3DE796" w:rsidDel="00DF0D98">
          <w:rPr>
            <w:sz w:val="24"/>
            <w:szCs w:val="24"/>
          </w:rPr>
          <w:delText xml:space="preserve">genome. Thus, a candidate exchange gene pair was retained if the ratio of coverage between the </w:delText>
        </w:r>
        <w:r w:rsidRPr="2B3DE796" w:rsidDel="00DF0D98">
          <w:rPr>
            <w:i/>
            <w:iCs/>
            <w:sz w:val="24"/>
            <w:szCs w:val="24"/>
          </w:rPr>
          <w:delText>B. rapa</w:delText>
        </w:r>
        <w:r w:rsidRPr="2B3DE796" w:rsidDel="00DF0D98">
          <w:rPr>
            <w:sz w:val="24"/>
            <w:szCs w:val="24"/>
          </w:rPr>
          <w:delText xml:space="preserve"> and </w:delText>
        </w:r>
        <w:r w:rsidRPr="2B3DE796" w:rsidDel="00DF0D98">
          <w:rPr>
            <w:i/>
            <w:iCs/>
            <w:sz w:val="24"/>
            <w:szCs w:val="24"/>
          </w:rPr>
          <w:delText>B. oleracea</w:delText>
        </w:r>
        <w:r w:rsidRPr="2B3DE796" w:rsidDel="00DF0D98">
          <w:rPr>
            <w:sz w:val="24"/>
            <w:szCs w:val="24"/>
          </w:rPr>
          <w:delText xml:space="preserve"> orthologs was at least 2.5 and the ratio of coverage between the two </w:delText>
        </w:r>
        <w:r w:rsidRPr="2B3DE796" w:rsidDel="00DF0D98">
          <w:rPr>
            <w:i/>
            <w:iCs/>
            <w:sz w:val="24"/>
            <w:szCs w:val="24"/>
          </w:rPr>
          <w:delText>B. napus</w:delText>
        </w:r>
        <w:r w:rsidRPr="2B3DE796" w:rsidDel="00DF0D98">
          <w:rPr>
            <w:sz w:val="24"/>
            <w:szCs w:val="24"/>
          </w:rPr>
          <w:delText xml:space="preserve"> homeologs was between 0.5 and 1.5. After filtering, 393, 219, and 178 gene pairs remained in the C converted to A case, and 142, 128, and 101 in the A converted to C case for Da-Ae, Darmor-bzh v10, and ZS11, respectively. Between the three </w:delText>
        </w:r>
        <w:r w:rsidRPr="2B3DE796" w:rsidDel="00DF0D98">
          <w:rPr>
            <w:i/>
            <w:iCs/>
            <w:sz w:val="24"/>
            <w:szCs w:val="24"/>
          </w:rPr>
          <w:delText>B. napus</w:delText>
        </w:r>
        <w:r w:rsidRPr="2B3DE796" w:rsidDel="00DF0D98">
          <w:rPr>
            <w:sz w:val="24"/>
            <w:szCs w:val="24"/>
          </w:rPr>
          <w:delText xml:space="preserve"> genomes, only six C to A and one A to C gene conversions were shared (Figure 5)</w:delText>
        </w:r>
      </w:del>
    </w:p>
    <w:p w14:paraId="0B6ECA29" w14:textId="00979FC9" w:rsidR="00952C34" w:rsidRDefault="00DF0D98" w:rsidP="2B3DE796">
      <w:pPr>
        <w:spacing w:line="480" w:lineRule="auto"/>
        <w:ind w:firstLine="720"/>
        <w:rPr>
          <w:ins w:id="251" w:author="Julin Maloof" w:date="2022-11-15T18:33:00Z"/>
          <w:sz w:val="24"/>
          <w:szCs w:val="24"/>
        </w:rPr>
      </w:pPr>
      <w:ins w:id="252" w:author="Julin Maloof" w:date="2022-11-15T17:46:00Z">
        <w:r>
          <w:rPr>
            <w:sz w:val="24"/>
            <w:szCs w:val="24"/>
          </w:rPr>
          <w:t xml:space="preserve">For the coverage analysis we examined read coverage of </w:t>
        </w:r>
      </w:ins>
      <w:ins w:id="253" w:author="Julin Maloof" w:date="2022-11-16T16:42:00Z">
        <w:r w:rsidR="00143E9B">
          <w:rPr>
            <w:sz w:val="24"/>
            <w:szCs w:val="24"/>
          </w:rPr>
          <w:t>Da-Ae</w:t>
        </w:r>
      </w:ins>
      <w:ins w:id="254" w:author="Julin Maloof" w:date="2022-11-15T17:47:00Z">
        <w:r>
          <w:rPr>
            <w:sz w:val="24"/>
            <w:szCs w:val="24"/>
          </w:rPr>
          <w:t xml:space="preserve"> when mapped to itself, a pseudo “ancestral” genome of concatenated </w:t>
        </w:r>
        <w:r>
          <w:rPr>
            <w:i/>
            <w:iCs/>
            <w:sz w:val="24"/>
            <w:szCs w:val="24"/>
          </w:rPr>
          <w:t xml:space="preserve">B. </w:t>
        </w:r>
        <w:proofErr w:type="spellStart"/>
        <w:r>
          <w:rPr>
            <w:i/>
            <w:iCs/>
            <w:sz w:val="24"/>
            <w:szCs w:val="24"/>
          </w:rPr>
          <w:t>rapa</w:t>
        </w:r>
        <w:proofErr w:type="spellEnd"/>
        <w:r>
          <w:rPr>
            <w:sz w:val="24"/>
            <w:szCs w:val="24"/>
          </w:rPr>
          <w:t xml:space="preserve"> and </w:t>
        </w:r>
        <w:r>
          <w:rPr>
            <w:i/>
            <w:iCs/>
            <w:sz w:val="24"/>
            <w:szCs w:val="24"/>
          </w:rPr>
          <w:t xml:space="preserve">B. oleracea, </w:t>
        </w:r>
      </w:ins>
      <w:ins w:id="255" w:author="Julin Maloof" w:date="2022-11-15T17:48:00Z">
        <w:r>
          <w:rPr>
            <w:sz w:val="24"/>
            <w:szCs w:val="24"/>
          </w:rPr>
          <w:t xml:space="preserve">and </w:t>
        </w:r>
      </w:ins>
      <w:ins w:id="256" w:author="Julin Maloof" w:date="2022-11-15T17:49:00Z">
        <w:r>
          <w:rPr>
            <w:sz w:val="24"/>
            <w:szCs w:val="24"/>
          </w:rPr>
          <w:t xml:space="preserve">nine </w:t>
        </w:r>
        <w:proofErr w:type="spellStart"/>
        <w:r>
          <w:rPr>
            <w:sz w:val="24"/>
            <w:szCs w:val="24"/>
          </w:rPr>
          <w:t>exisiting</w:t>
        </w:r>
        <w:proofErr w:type="spellEnd"/>
        <w:r>
          <w:rPr>
            <w:sz w:val="24"/>
            <w:szCs w:val="24"/>
          </w:rPr>
          <w:t xml:space="preserve"> </w:t>
        </w:r>
        <w:r>
          <w:rPr>
            <w:i/>
            <w:iCs/>
            <w:sz w:val="24"/>
            <w:szCs w:val="24"/>
          </w:rPr>
          <w:t>B. napus</w:t>
        </w:r>
        <w:r>
          <w:rPr>
            <w:sz w:val="24"/>
            <w:szCs w:val="24"/>
          </w:rPr>
          <w:t xml:space="preserve"> assemblies (Supplemental </w:t>
        </w:r>
        <w:r w:rsidRPr="00952C34">
          <w:rPr>
            <w:sz w:val="24"/>
            <w:szCs w:val="24"/>
            <w:highlight w:val="yellow"/>
            <w:rPrChange w:id="257" w:author="Julin Maloof" w:date="2022-11-15T18:33:00Z">
              <w:rPr>
                <w:sz w:val="24"/>
                <w:szCs w:val="24"/>
              </w:rPr>
            </w:rPrChange>
          </w:rPr>
          <w:t>Figures SX to SY</w:t>
        </w:r>
        <w:r>
          <w:rPr>
            <w:sz w:val="24"/>
            <w:szCs w:val="24"/>
          </w:rPr>
          <w:t xml:space="preserve">).  </w:t>
        </w:r>
      </w:ins>
      <w:ins w:id="258" w:author="Julin Maloof" w:date="2022-11-15T17:54:00Z">
        <w:r w:rsidR="00952C34">
          <w:rPr>
            <w:sz w:val="24"/>
            <w:szCs w:val="24"/>
          </w:rPr>
          <w:t>Note that in these plots, average coverage is normalized to “1”</w:t>
        </w:r>
      </w:ins>
      <w:ins w:id="259" w:author="Julin Maloof" w:date="2022-11-15T17:55:00Z">
        <w:r w:rsidR="00952C34">
          <w:rPr>
            <w:sz w:val="24"/>
            <w:szCs w:val="24"/>
          </w:rPr>
          <w:t xml:space="preserve">; a </w:t>
        </w:r>
      </w:ins>
      <w:ins w:id="260" w:author="Julin Maloof" w:date="2022-11-15T17:56:00Z">
        <w:r w:rsidR="00952C34">
          <w:rPr>
            <w:sz w:val="24"/>
            <w:szCs w:val="24"/>
          </w:rPr>
          <w:t xml:space="preserve">partial </w:t>
        </w:r>
      </w:ins>
      <w:ins w:id="261" w:author="Julin Maloof" w:date="2022-11-15T17:57:00Z">
        <w:r w:rsidR="00952C34">
          <w:rPr>
            <w:sz w:val="24"/>
            <w:szCs w:val="24"/>
          </w:rPr>
          <w:t>conversion</w:t>
        </w:r>
      </w:ins>
      <w:ins w:id="262" w:author="Julin Maloof" w:date="2022-11-15T17:56:00Z">
        <w:r w:rsidR="00952C34">
          <w:rPr>
            <w:sz w:val="24"/>
            <w:szCs w:val="24"/>
          </w:rPr>
          <w:t xml:space="preserve"> (one but not both homologs)</w:t>
        </w:r>
      </w:ins>
      <w:ins w:id="263" w:author="Julin Maloof" w:date="2022-11-15T17:57:00Z">
        <w:r w:rsidR="00952C34">
          <w:rPr>
            <w:sz w:val="24"/>
            <w:szCs w:val="24"/>
          </w:rPr>
          <w:t xml:space="preserve"> </w:t>
        </w:r>
      </w:ins>
      <w:ins w:id="264" w:author="Julin Maloof" w:date="2022-11-15T17:56:00Z">
        <w:r w:rsidR="00952C34">
          <w:rPr>
            <w:sz w:val="24"/>
            <w:szCs w:val="24"/>
          </w:rPr>
          <w:t>will result in readings of ~0.5 and ~1.5, where</w:t>
        </w:r>
      </w:ins>
      <w:ins w:id="265" w:author="Julin Maloof" w:date="2022-11-15T17:57:00Z">
        <w:r w:rsidR="00952C34">
          <w:rPr>
            <w:sz w:val="24"/>
            <w:szCs w:val="24"/>
          </w:rPr>
          <w:t xml:space="preserve">as a complete conversion will give coverages of ~0 and ~2 on this scale.  </w:t>
        </w:r>
      </w:ins>
      <w:ins w:id="266" w:author="Julin Maloof" w:date="2022-11-15T17:53:00Z">
        <w:r w:rsidR="00952C34">
          <w:rPr>
            <w:sz w:val="24"/>
            <w:szCs w:val="24"/>
          </w:rPr>
          <w:lastRenderedPageBreak/>
          <w:t xml:space="preserve">Each chromosome shows </w:t>
        </w:r>
      </w:ins>
      <w:ins w:id="267" w:author="Julin Maloof" w:date="2022-11-15T17:54:00Z">
        <w:r w:rsidR="00952C34">
          <w:rPr>
            <w:sz w:val="24"/>
            <w:szCs w:val="24"/>
          </w:rPr>
          <w:t xml:space="preserve">a region of coverage elevated to 4X or higher, likely representing </w:t>
        </w:r>
      </w:ins>
      <w:ins w:id="268" w:author="Julin Maloof" w:date="2022-11-15T17:58:00Z">
        <w:r w:rsidR="00952C34">
          <w:rPr>
            <w:sz w:val="24"/>
            <w:szCs w:val="24"/>
          </w:rPr>
          <w:t>centromeric</w:t>
        </w:r>
      </w:ins>
      <w:ins w:id="269" w:author="Julin Maloof" w:date="2022-11-15T17:54:00Z">
        <w:r w:rsidR="00952C34">
          <w:rPr>
            <w:sz w:val="24"/>
            <w:szCs w:val="24"/>
          </w:rPr>
          <w:t xml:space="preserve"> regions</w:t>
        </w:r>
      </w:ins>
      <w:ins w:id="270" w:author="Julin Maloof" w:date="2022-11-15T17:58:00Z">
        <w:r w:rsidR="00952C34">
          <w:rPr>
            <w:sz w:val="24"/>
            <w:szCs w:val="24"/>
          </w:rPr>
          <w:t xml:space="preserve"> where the </w:t>
        </w:r>
      </w:ins>
      <w:ins w:id="271" w:author="Julin Maloof" w:date="2022-11-15T18:02:00Z">
        <w:r w:rsidR="00952C34">
          <w:rPr>
            <w:sz w:val="24"/>
            <w:szCs w:val="24"/>
          </w:rPr>
          <w:t>repeats</w:t>
        </w:r>
      </w:ins>
      <w:ins w:id="272" w:author="Julin Maloof" w:date="2022-11-15T17:58:00Z">
        <w:r w:rsidR="00952C34">
          <w:rPr>
            <w:sz w:val="24"/>
            <w:szCs w:val="24"/>
          </w:rPr>
          <w:t xml:space="preserve"> are collapsed in the assembly.  In </w:t>
        </w:r>
      </w:ins>
      <w:ins w:id="273" w:author="Julin Maloof" w:date="2022-11-15T18:31:00Z">
        <w:r w:rsidR="00952C34">
          <w:rPr>
            <w:sz w:val="24"/>
            <w:szCs w:val="24"/>
          </w:rPr>
          <w:t>addition,</w:t>
        </w:r>
      </w:ins>
      <w:ins w:id="274" w:author="Julin Maloof" w:date="2022-11-15T17:58:00Z">
        <w:r w:rsidR="00952C34">
          <w:rPr>
            <w:sz w:val="24"/>
            <w:szCs w:val="24"/>
          </w:rPr>
          <w:t xml:space="preserve"> we see numerous regions </w:t>
        </w:r>
      </w:ins>
      <w:ins w:id="275" w:author="Julin Maloof" w:date="2022-11-15T17:59:00Z">
        <w:r w:rsidR="00952C34">
          <w:rPr>
            <w:sz w:val="24"/>
            <w:szCs w:val="24"/>
          </w:rPr>
          <w:t xml:space="preserve">with </w:t>
        </w:r>
      </w:ins>
      <w:ins w:id="276" w:author="Julin Maloof" w:date="2022-11-15T18:31:00Z">
        <w:r w:rsidR="00952C34">
          <w:rPr>
            <w:sz w:val="24"/>
            <w:szCs w:val="24"/>
          </w:rPr>
          <w:t xml:space="preserve">coverage in the </w:t>
        </w:r>
      </w:ins>
      <w:ins w:id="277" w:author="Julin Maloof" w:date="2022-11-15T17:59:00Z">
        <w:r w:rsidR="00952C34">
          <w:rPr>
            <w:sz w:val="24"/>
            <w:szCs w:val="24"/>
          </w:rPr>
          <w:t xml:space="preserve">0, 0.5, 1.5, </w:t>
        </w:r>
      </w:ins>
      <w:ins w:id="278" w:author="Julin Maloof" w:date="2022-11-15T18:31:00Z">
        <w:r w:rsidR="00952C34">
          <w:rPr>
            <w:sz w:val="24"/>
            <w:szCs w:val="24"/>
          </w:rPr>
          <w:t>or</w:t>
        </w:r>
      </w:ins>
      <w:ins w:id="279" w:author="Julin Maloof" w:date="2022-11-15T17:59:00Z">
        <w:r w:rsidR="00952C34">
          <w:rPr>
            <w:sz w:val="24"/>
            <w:szCs w:val="24"/>
          </w:rPr>
          <w:t xml:space="preserve"> 2X </w:t>
        </w:r>
      </w:ins>
      <w:ins w:id="280" w:author="Julin Maloof" w:date="2022-11-15T18:32:00Z">
        <w:r w:rsidR="00952C34">
          <w:rPr>
            <w:sz w:val="24"/>
            <w:szCs w:val="24"/>
          </w:rPr>
          <w:t>range</w:t>
        </w:r>
      </w:ins>
      <w:ins w:id="281" w:author="Julin Maloof" w:date="2022-11-15T17:59:00Z">
        <w:r w:rsidR="00952C34">
          <w:rPr>
            <w:sz w:val="24"/>
            <w:szCs w:val="24"/>
          </w:rPr>
          <w:t>.</w:t>
        </w:r>
      </w:ins>
    </w:p>
    <w:p w14:paraId="5B67579A" w14:textId="66CCBE57" w:rsidR="00DF0D98" w:rsidRDefault="00952C34" w:rsidP="2B3DE796">
      <w:pPr>
        <w:spacing w:line="480" w:lineRule="auto"/>
        <w:ind w:firstLine="720"/>
        <w:rPr>
          <w:ins w:id="282" w:author="Julin Maloof" w:date="2022-11-15T18:37:00Z"/>
          <w:sz w:val="24"/>
          <w:szCs w:val="24"/>
        </w:rPr>
      </w:pPr>
      <w:ins w:id="283" w:author="Julin Maloof" w:date="2022-11-15T18:00:00Z">
        <w:r>
          <w:rPr>
            <w:sz w:val="24"/>
            <w:szCs w:val="24"/>
          </w:rPr>
          <w:t xml:space="preserve">To determine </w:t>
        </w:r>
      </w:ins>
      <w:ins w:id="284" w:author="Julin Maloof" w:date="2022-11-15T18:33:00Z">
        <w:r>
          <w:rPr>
            <w:sz w:val="24"/>
            <w:szCs w:val="24"/>
          </w:rPr>
          <w:t>if any of regions with increased or decreased</w:t>
        </w:r>
      </w:ins>
      <w:ins w:id="285" w:author="Julin Maloof" w:date="2022-11-15T17:59:00Z">
        <w:r>
          <w:rPr>
            <w:sz w:val="24"/>
            <w:szCs w:val="24"/>
          </w:rPr>
          <w:t xml:space="preserve"> coverage </w:t>
        </w:r>
      </w:ins>
      <w:ins w:id="286" w:author="Julin Maloof" w:date="2022-11-15T18:01:00Z">
        <w:r>
          <w:rPr>
            <w:sz w:val="24"/>
            <w:szCs w:val="24"/>
          </w:rPr>
          <w:t>might</w:t>
        </w:r>
      </w:ins>
      <w:ins w:id="287" w:author="Julin Maloof" w:date="2022-11-15T18:00:00Z">
        <w:r>
          <w:rPr>
            <w:sz w:val="24"/>
            <w:szCs w:val="24"/>
          </w:rPr>
          <w:t xml:space="preserve"> result from </w:t>
        </w:r>
      </w:ins>
      <w:ins w:id="288" w:author="Julin Maloof" w:date="2022-11-15T18:01:00Z">
        <w:r>
          <w:rPr>
            <w:sz w:val="24"/>
            <w:szCs w:val="24"/>
          </w:rPr>
          <w:t>homoeologous exchange versus aneuploidy (</w:t>
        </w:r>
        <w:r w:rsidRPr="00952C34">
          <w:rPr>
            <w:sz w:val="24"/>
            <w:szCs w:val="24"/>
            <w:highlight w:val="yellow"/>
            <w:rPrChange w:id="289" w:author="Julin Maloof" w:date="2022-11-15T18:33:00Z">
              <w:rPr>
                <w:sz w:val="24"/>
                <w:szCs w:val="24"/>
              </w:rPr>
            </w:rPrChange>
          </w:rPr>
          <w:t>citation</w:t>
        </w:r>
        <w:r>
          <w:rPr>
            <w:sz w:val="24"/>
            <w:szCs w:val="24"/>
          </w:rPr>
          <w:t xml:space="preserve">), </w:t>
        </w:r>
      </w:ins>
      <w:ins w:id="290" w:author="Julin Maloof" w:date="2022-11-15T18:02:00Z">
        <w:r>
          <w:rPr>
            <w:sz w:val="24"/>
            <w:szCs w:val="24"/>
          </w:rPr>
          <w:t>we plotted the coverage and synteny analysis together (</w:t>
        </w:r>
        <w:r w:rsidRPr="00952C34">
          <w:rPr>
            <w:sz w:val="24"/>
            <w:szCs w:val="24"/>
            <w:highlight w:val="yellow"/>
            <w:rPrChange w:id="291" w:author="Julin Maloof" w:date="2022-11-15T18:33:00Z">
              <w:rPr>
                <w:sz w:val="24"/>
                <w:szCs w:val="24"/>
              </w:rPr>
            </w:rPrChange>
          </w:rPr>
          <w:t>Figures SXX to SYY</w:t>
        </w:r>
        <w:r>
          <w:rPr>
            <w:sz w:val="24"/>
            <w:szCs w:val="24"/>
          </w:rPr>
          <w:t xml:space="preserve">).  </w:t>
        </w:r>
      </w:ins>
      <w:ins w:id="292" w:author="Julin Maloof" w:date="2022-11-15T18:16:00Z">
        <w:r>
          <w:rPr>
            <w:sz w:val="24"/>
            <w:szCs w:val="24"/>
          </w:rPr>
          <w:t xml:space="preserve">In many cases the change in coverage is due to homoeologous exchange.  For </w:t>
        </w:r>
      </w:ins>
      <w:ins w:id="293" w:author="Julin Maloof" w:date="2022-11-15T18:26:00Z">
        <w:r>
          <w:rPr>
            <w:sz w:val="24"/>
            <w:szCs w:val="24"/>
          </w:rPr>
          <w:t>example,</w:t>
        </w:r>
      </w:ins>
      <w:ins w:id="294" w:author="Julin Maloof" w:date="2022-11-15T18:16:00Z">
        <w:r>
          <w:rPr>
            <w:sz w:val="24"/>
            <w:szCs w:val="24"/>
          </w:rPr>
          <w:t xml:space="preserve"> examining</w:t>
        </w:r>
      </w:ins>
      <w:ins w:id="295" w:author="Julin Maloof" w:date="2022-11-15T18:03:00Z">
        <w:r>
          <w:rPr>
            <w:sz w:val="24"/>
            <w:szCs w:val="24"/>
          </w:rPr>
          <w:t xml:space="preserve"> </w:t>
        </w:r>
      </w:ins>
      <w:ins w:id="296" w:author="Julin Maloof" w:date="2022-11-15T18:14:00Z">
        <w:r>
          <w:rPr>
            <w:sz w:val="24"/>
            <w:szCs w:val="24"/>
          </w:rPr>
          <w:t xml:space="preserve">ZS11 and </w:t>
        </w:r>
      </w:ins>
      <w:ins w:id="297" w:author="Julin Maloof" w:date="2022-11-16T16:42:00Z">
        <w:r w:rsidR="00143E9B">
          <w:rPr>
            <w:sz w:val="24"/>
            <w:szCs w:val="24"/>
          </w:rPr>
          <w:t>Da-Ae</w:t>
        </w:r>
      </w:ins>
      <w:ins w:id="298" w:author="Julin Maloof" w:date="2022-11-15T18:17:00Z">
        <w:r>
          <w:rPr>
            <w:sz w:val="24"/>
            <w:szCs w:val="24"/>
          </w:rPr>
          <w:t xml:space="preserve"> reveals that ZS11 had a reciprocal exchange between the </w:t>
        </w:r>
      </w:ins>
      <w:ins w:id="299" w:author="Julin Maloof" w:date="2022-11-15T18:34:00Z">
        <w:r>
          <w:rPr>
            <w:sz w:val="24"/>
            <w:szCs w:val="24"/>
          </w:rPr>
          <w:t>right-hand</w:t>
        </w:r>
      </w:ins>
      <w:ins w:id="300" w:author="Julin Maloof" w:date="2022-11-15T18:17:00Z">
        <w:r>
          <w:rPr>
            <w:sz w:val="24"/>
            <w:szCs w:val="24"/>
          </w:rPr>
          <w:t xml:space="preserve"> </w:t>
        </w:r>
      </w:ins>
      <w:ins w:id="301" w:author="Julin Maloof" w:date="2022-11-15T18:18:00Z">
        <w:r>
          <w:rPr>
            <w:sz w:val="24"/>
            <w:szCs w:val="24"/>
          </w:rPr>
          <w:t xml:space="preserve">sides of </w:t>
        </w:r>
      </w:ins>
      <w:ins w:id="302" w:author="Julin Maloof" w:date="2022-11-15T18:17:00Z">
        <w:r>
          <w:rPr>
            <w:sz w:val="24"/>
            <w:szCs w:val="24"/>
          </w:rPr>
          <w:t>A01 and C01, whereas</w:t>
        </w:r>
      </w:ins>
      <w:ins w:id="303" w:author="Julin Maloof" w:date="2022-11-15T18:18:00Z">
        <w:r>
          <w:rPr>
            <w:sz w:val="24"/>
            <w:szCs w:val="24"/>
          </w:rPr>
          <w:t xml:space="preserve"> in </w:t>
        </w:r>
      </w:ins>
      <w:ins w:id="304" w:author="Julin Maloof" w:date="2022-11-16T16:42:00Z">
        <w:r w:rsidR="00143E9B">
          <w:rPr>
            <w:sz w:val="24"/>
            <w:szCs w:val="24"/>
          </w:rPr>
          <w:t>Da-Ae</w:t>
        </w:r>
      </w:ins>
      <w:ins w:id="305" w:author="Julin Maloof" w:date="2022-11-15T18:18:00Z">
        <w:r>
          <w:rPr>
            <w:sz w:val="24"/>
            <w:szCs w:val="24"/>
          </w:rPr>
          <w:t xml:space="preserve"> this region of C01 was converted to A01 (</w:t>
        </w:r>
        <w:r w:rsidRPr="00952C34">
          <w:rPr>
            <w:sz w:val="24"/>
            <w:szCs w:val="24"/>
            <w:highlight w:val="yellow"/>
            <w:rPrChange w:id="306" w:author="Julin Maloof" w:date="2022-11-15T18:34:00Z">
              <w:rPr>
                <w:sz w:val="24"/>
                <w:szCs w:val="24"/>
              </w:rPr>
            </w:rPrChange>
          </w:rPr>
          <w:t>Figure 5A</w:t>
        </w:r>
        <w:r>
          <w:rPr>
            <w:sz w:val="24"/>
            <w:szCs w:val="24"/>
          </w:rPr>
          <w:t xml:space="preserve">).  </w:t>
        </w:r>
      </w:ins>
      <w:proofErr w:type="gramStart"/>
      <w:ins w:id="307" w:author="Julin Maloof" w:date="2022-11-15T18:19:00Z">
        <w:r>
          <w:rPr>
            <w:sz w:val="24"/>
            <w:szCs w:val="24"/>
          </w:rPr>
          <w:t xml:space="preserve">As a </w:t>
        </w:r>
      </w:ins>
      <w:ins w:id="308" w:author="Julin Maloof" w:date="2022-11-15T18:34:00Z">
        <w:r>
          <w:rPr>
            <w:sz w:val="24"/>
            <w:szCs w:val="24"/>
          </w:rPr>
          <w:t>consequence</w:t>
        </w:r>
        <w:proofErr w:type="gramEnd"/>
        <w:r>
          <w:rPr>
            <w:sz w:val="24"/>
            <w:szCs w:val="24"/>
          </w:rPr>
          <w:t>,</w:t>
        </w:r>
      </w:ins>
      <w:ins w:id="309" w:author="Julin Maloof" w:date="2022-11-15T18:19:00Z">
        <w:r>
          <w:rPr>
            <w:sz w:val="24"/>
            <w:szCs w:val="24"/>
          </w:rPr>
          <w:t xml:space="preserve"> there is low </w:t>
        </w:r>
      </w:ins>
      <w:ins w:id="310" w:author="Julin Maloof" w:date="2022-11-16T16:42:00Z">
        <w:r w:rsidR="00143E9B">
          <w:rPr>
            <w:sz w:val="24"/>
            <w:szCs w:val="24"/>
          </w:rPr>
          <w:t>Da-Ae</w:t>
        </w:r>
      </w:ins>
      <w:ins w:id="311" w:author="Julin Maloof" w:date="2022-11-15T18:19:00Z">
        <w:r>
          <w:rPr>
            <w:sz w:val="24"/>
            <w:szCs w:val="24"/>
          </w:rPr>
          <w:t xml:space="preserve"> coverage </w:t>
        </w:r>
      </w:ins>
      <w:ins w:id="312" w:author="Julin Maloof" w:date="2022-11-15T18:21:00Z">
        <w:r>
          <w:rPr>
            <w:sz w:val="24"/>
            <w:szCs w:val="24"/>
          </w:rPr>
          <w:t>at the</w:t>
        </w:r>
      </w:ins>
      <w:ins w:id="313" w:author="Julin Maloof" w:date="2022-11-15T18:19:00Z">
        <w:r>
          <w:rPr>
            <w:sz w:val="24"/>
            <w:szCs w:val="24"/>
          </w:rPr>
          <w:t xml:space="preserve"> end of ZS11 A01</w:t>
        </w:r>
      </w:ins>
      <w:ins w:id="314" w:author="Julin Maloof" w:date="2022-11-15T18:21:00Z">
        <w:r>
          <w:rPr>
            <w:sz w:val="24"/>
            <w:szCs w:val="24"/>
          </w:rPr>
          <w:t xml:space="preserve"> and high coverage at the end of ZS11</w:t>
        </w:r>
      </w:ins>
      <w:ins w:id="315" w:author="Julin Maloof" w:date="2022-11-15T18:19:00Z">
        <w:r>
          <w:rPr>
            <w:sz w:val="24"/>
            <w:szCs w:val="24"/>
          </w:rPr>
          <w:t xml:space="preserve"> (since that re</w:t>
        </w:r>
      </w:ins>
      <w:ins w:id="316" w:author="Julin Maloof" w:date="2022-11-15T18:20:00Z">
        <w:r>
          <w:rPr>
            <w:sz w:val="24"/>
            <w:szCs w:val="24"/>
          </w:rPr>
          <w:t xml:space="preserve">gion is corresponds to ancestral </w:t>
        </w:r>
      </w:ins>
      <w:ins w:id="317" w:author="Julin Maloof" w:date="2022-11-15T18:21:00Z">
        <w:r>
          <w:rPr>
            <w:sz w:val="24"/>
            <w:szCs w:val="24"/>
          </w:rPr>
          <w:t>A</w:t>
        </w:r>
      </w:ins>
      <w:ins w:id="318" w:author="Julin Maloof" w:date="2022-11-15T18:20:00Z">
        <w:r>
          <w:rPr>
            <w:sz w:val="24"/>
            <w:szCs w:val="24"/>
          </w:rPr>
          <w:t xml:space="preserve">01 and </w:t>
        </w:r>
      </w:ins>
      <w:ins w:id="319" w:author="Julin Maloof" w:date="2022-11-16T16:42:00Z">
        <w:r w:rsidR="00143E9B">
          <w:rPr>
            <w:sz w:val="24"/>
            <w:szCs w:val="24"/>
          </w:rPr>
          <w:t>Da-Ae</w:t>
        </w:r>
      </w:ins>
      <w:ins w:id="320" w:author="Julin Maloof" w:date="2022-11-15T18:20:00Z">
        <w:r>
          <w:rPr>
            <w:sz w:val="24"/>
            <w:szCs w:val="24"/>
          </w:rPr>
          <w:t xml:space="preserve"> </w:t>
        </w:r>
      </w:ins>
      <w:ins w:id="321" w:author="Julin Maloof" w:date="2022-11-15T18:22:00Z">
        <w:r>
          <w:rPr>
            <w:sz w:val="24"/>
            <w:szCs w:val="24"/>
          </w:rPr>
          <w:t xml:space="preserve">has two </w:t>
        </w:r>
        <w:proofErr w:type="spellStart"/>
        <w:r>
          <w:rPr>
            <w:sz w:val="24"/>
            <w:szCs w:val="24"/>
          </w:rPr>
          <w:t>homoeologs</w:t>
        </w:r>
        <w:proofErr w:type="spellEnd"/>
        <w:r>
          <w:rPr>
            <w:sz w:val="24"/>
            <w:szCs w:val="24"/>
          </w:rPr>
          <w:t xml:space="preserve"> matching A01 in this region</w:t>
        </w:r>
      </w:ins>
      <w:ins w:id="322" w:author="Julin Maloof" w:date="2022-11-15T18:21:00Z">
        <w:r>
          <w:rPr>
            <w:sz w:val="24"/>
            <w:szCs w:val="24"/>
          </w:rPr>
          <w:t>)</w:t>
        </w:r>
      </w:ins>
      <w:ins w:id="323" w:author="Julin Maloof" w:date="2022-11-15T18:22:00Z">
        <w:r>
          <w:rPr>
            <w:sz w:val="24"/>
            <w:szCs w:val="24"/>
          </w:rPr>
          <w:t xml:space="preserve">.  </w:t>
        </w:r>
      </w:ins>
      <w:ins w:id="324" w:author="Julin Maloof" w:date="2022-11-15T18:26:00Z">
        <w:r>
          <w:rPr>
            <w:sz w:val="24"/>
            <w:szCs w:val="24"/>
          </w:rPr>
          <w:t>Compar</w:t>
        </w:r>
      </w:ins>
      <w:ins w:id="325" w:author="Julin Maloof" w:date="2022-11-15T18:27:00Z">
        <w:r>
          <w:rPr>
            <w:sz w:val="24"/>
            <w:szCs w:val="24"/>
          </w:rPr>
          <w:t xml:space="preserve">ing Zheyou73 and </w:t>
        </w:r>
      </w:ins>
      <w:ins w:id="326" w:author="Julin Maloof" w:date="2022-11-16T16:42:00Z">
        <w:r w:rsidR="00143E9B">
          <w:rPr>
            <w:sz w:val="24"/>
            <w:szCs w:val="24"/>
          </w:rPr>
          <w:t>Da-Ae</w:t>
        </w:r>
      </w:ins>
      <w:ins w:id="327" w:author="Julin Maloof" w:date="2022-11-15T18:27:00Z">
        <w:r>
          <w:rPr>
            <w:sz w:val="24"/>
            <w:szCs w:val="24"/>
          </w:rPr>
          <w:t xml:space="preserve"> A02 and C02 </w:t>
        </w:r>
      </w:ins>
      <w:ins w:id="328" w:author="Julin Maloof" w:date="2022-11-15T18:28:00Z">
        <w:r>
          <w:rPr>
            <w:sz w:val="24"/>
            <w:szCs w:val="24"/>
          </w:rPr>
          <w:t xml:space="preserve">reveals that both ends of </w:t>
        </w:r>
      </w:ins>
      <w:ins w:id="329" w:author="Julin Maloof" w:date="2022-11-16T16:42:00Z">
        <w:r w:rsidR="00143E9B">
          <w:rPr>
            <w:sz w:val="24"/>
            <w:szCs w:val="24"/>
          </w:rPr>
          <w:t>Da-Ae</w:t>
        </w:r>
      </w:ins>
      <w:ins w:id="330" w:author="Julin Maloof" w:date="2022-11-15T18:29:00Z">
        <w:r>
          <w:rPr>
            <w:sz w:val="24"/>
            <w:szCs w:val="24"/>
          </w:rPr>
          <w:t xml:space="preserve"> C02 have been converted to A02 and a region in the middle of Zheyou73 </w:t>
        </w:r>
      </w:ins>
      <w:ins w:id="331" w:author="Julin Maloof" w:date="2022-11-15T18:30:00Z">
        <w:r>
          <w:rPr>
            <w:sz w:val="24"/>
            <w:szCs w:val="24"/>
          </w:rPr>
          <w:t>A02 has been converted to C02, with read coverage changing as expected (</w:t>
        </w:r>
        <w:r w:rsidRPr="00952C34">
          <w:rPr>
            <w:sz w:val="24"/>
            <w:szCs w:val="24"/>
            <w:highlight w:val="yellow"/>
            <w:rPrChange w:id="332" w:author="Julin Maloof" w:date="2022-11-15T18:34:00Z">
              <w:rPr>
                <w:sz w:val="24"/>
                <w:szCs w:val="24"/>
              </w:rPr>
            </w:rPrChange>
          </w:rPr>
          <w:t>Figure 5B</w:t>
        </w:r>
        <w:r>
          <w:rPr>
            <w:sz w:val="24"/>
            <w:szCs w:val="24"/>
          </w:rPr>
          <w:t>)</w:t>
        </w:r>
      </w:ins>
      <w:ins w:id="333" w:author="Julin Maloof" w:date="2022-11-15T18:35:00Z">
        <w:r>
          <w:rPr>
            <w:sz w:val="24"/>
            <w:szCs w:val="24"/>
          </w:rPr>
          <w:t xml:space="preserve">.  Other regions with increased or decreased coverage but no evidence of </w:t>
        </w:r>
      </w:ins>
      <w:ins w:id="334" w:author="Julin Maloof" w:date="2022-11-15T18:36:00Z">
        <w:r>
          <w:rPr>
            <w:sz w:val="24"/>
            <w:szCs w:val="24"/>
          </w:rPr>
          <w:t xml:space="preserve">homoeologous exchange could result from insertion/deletion differences between the genomes, aneuploidy, or </w:t>
        </w:r>
      </w:ins>
      <w:ins w:id="335" w:author="Julin Maloof" w:date="2022-11-15T18:37:00Z">
        <w:r>
          <w:rPr>
            <w:sz w:val="24"/>
            <w:szCs w:val="24"/>
          </w:rPr>
          <w:t>incomplete genome assemblies.</w:t>
        </w:r>
      </w:ins>
    </w:p>
    <w:p w14:paraId="77A61D67" w14:textId="421FB69C" w:rsidR="00952C34" w:rsidRPr="00952C34" w:rsidRDefault="00952C34" w:rsidP="2B3DE796">
      <w:pPr>
        <w:spacing w:line="480" w:lineRule="auto"/>
        <w:ind w:firstLine="720"/>
        <w:rPr>
          <w:sz w:val="24"/>
          <w:szCs w:val="24"/>
          <w:rPrChange w:id="336" w:author="Julin Maloof" w:date="2022-11-15T18:41:00Z">
            <w:rPr>
              <w:i/>
              <w:iCs/>
              <w:sz w:val="24"/>
              <w:szCs w:val="24"/>
            </w:rPr>
          </w:rPrChange>
        </w:rPr>
      </w:pPr>
      <w:ins w:id="337" w:author="Julin Maloof" w:date="2022-11-15T18:37:00Z">
        <w:r>
          <w:rPr>
            <w:sz w:val="24"/>
            <w:szCs w:val="24"/>
          </w:rPr>
          <w:t xml:space="preserve">The synteny plots (SXX-SYY) reveal that </w:t>
        </w:r>
      </w:ins>
      <w:ins w:id="338" w:author="Julin Maloof" w:date="2022-11-15T18:38:00Z">
        <w:r>
          <w:rPr>
            <w:sz w:val="24"/>
            <w:szCs w:val="24"/>
          </w:rPr>
          <w:t>there are numerous regions where homoeologous exchange has</w:t>
        </w:r>
      </w:ins>
      <w:ins w:id="339" w:author="Julin Maloof" w:date="2022-11-15T18:39:00Z">
        <w:r>
          <w:rPr>
            <w:sz w:val="24"/>
            <w:szCs w:val="24"/>
          </w:rPr>
          <w:t xml:space="preserve"> occurred in the same place in different genomes.  Since </w:t>
        </w:r>
      </w:ins>
      <w:ins w:id="340" w:author="Julin Maloof" w:date="2022-11-16T16:42:00Z">
        <w:r w:rsidR="00143E9B">
          <w:rPr>
            <w:sz w:val="24"/>
            <w:szCs w:val="24"/>
          </w:rPr>
          <w:t>Da-Ae</w:t>
        </w:r>
      </w:ins>
      <w:ins w:id="341" w:author="Julin Maloof" w:date="2022-11-15T18:39:00Z">
        <w:r>
          <w:rPr>
            <w:sz w:val="24"/>
            <w:szCs w:val="24"/>
          </w:rPr>
          <w:t xml:space="preserve"> and </w:t>
        </w:r>
      </w:ins>
      <w:ins w:id="342" w:author="Julin Maloof" w:date="2022-11-15T18:40:00Z">
        <w:r>
          <w:rPr>
            <w:sz w:val="24"/>
            <w:szCs w:val="24"/>
          </w:rPr>
          <w:t xml:space="preserve">No2127 are independent synthetic </w:t>
        </w:r>
      </w:ins>
      <w:ins w:id="343" w:author="Julin Maloof" w:date="2022-11-15T18:41:00Z">
        <w:r>
          <w:rPr>
            <w:i/>
            <w:iCs/>
            <w:sz w:val="24"/>
            <w:szCs w:val="24"/>
          </w:rPr>
          <w:t>B. napus</w:t>
        </w:r>
        <w:r>
          <w:rPr>
            <w:sz w:val="24"/>
            <w:szCs w:val="24"/>
          </w:rPr>
          <w:t xml:space="preserve"> lines, this suggests that there are hotspots of homoeologous exchange.  </w:t>
        </w:r>
      </w:ins>
      <w:ins w:id="344" w:author="Julin Maloof" w:date="2022-11-15T19:36:00Z">
        <w:r w:rsidR="00A474D9">
          <w:rPr>
            <w:sz w:val="24"/>
            <w:szCs w:val="24"/>
          </w:rPr>
          <w:t xml:space="preserve">Figure SZ shows the </w:t>
        </w:r>
      </w:ins>
      <w:ins w:id="345" w:author="Julin Maloof" w:date="2022-11-15T19:42:00Z">
        <w:r w:rsidR="00A474D9">
          <w:rPr>
            <w:sz w:val="24"/>
            <w:szCs w:val="24"/>
          </w:rPr>
          <w:t>similarity</w:t>
        </w:r>
      </w:ins>
      <w:ins w:id="346" w:author="Julin Maloof" w:date="2022-11-15T19:36:00Z">
        <w:r w:rsidR="00A474D9">
          <w:rPr>
            <w:sz w:val="24"/>
            <w:szCs w:val="24"/>
          </w:rPr>
          <w:t xml:space="preserve"> in homoeologous exchange regions</w:t>
        </w:r>
      </w:ins>
      <w:ins w:id="347" w:author="Julin Maloof" w:date="2022-11-15T19:42:00Z">
        <w:r w:rsidR="00A474D9">
          <w:rPr>
            <w:sz w:val="24"/>
            <w:szCs w:val="24"/>
          </w:rPr>
          <w:t xml:space="preserve"> across the varieties</w:t>
        </w:r>
      </w:ins>
      <w:ins w:id="348" w:author="Julin Maloof" w:date="2022-11-15T19:36:00Z">
        <w:r w:rsidR="00A474D9">
          <w:rPr>
            <w:sz w:val="24"/>
            <w:szCs w:val="24"/>
          </w:rPr>
          <w:t xml:space="preserve">; </w:t>
        </w:r>
      </w:ins>
      <w:ins w:id="349" w:author="Julin Maloof" w:date="2022-11-15T19:42:00Z">
        <w:r w:rsidR="00A474D9">
          <w:rPr>
            <w:sz w:val="24"/>
            <w:szCs w:val="24"/>
          </w:rPr>
          <w:t xml:space="preserve">as expected, </w:t>
        </w:r>
      </w:ins>
      <w:ins w:id="350" w:author="Julin Maloof" w:date="2022-11-15T19:36:00Z">
        <w:r w:rsidR="00A474D9">
          <w:rPr>
            <w:sz w:val="24"/>
            <w:szCs w:val="24"/>
          </w:rPr>
          <w:t xml:space="preserve">the two synthetic </w:t>
        </w:r>
      </w:ins>
      <w:ins w:id="351" w:author="Julin Maloof" w:date="2022-11-15T19:37:00Z">
        <w:r w:rsidR="00A474D9">
          <w:rPr>
            <w:sz w:val="24"/>
            <w:szCs w:val="24"/>
          </w:rPr>
          <w:t>varieties</w:t>
        </w:r>
      </w:ins>
      <w:ins w:id="352" w:author="Julin Maloof" w:date="2022-11-15T19:36:00Z">
        <w:r w:rsidR="00A474D9">
          <w:rPr>
            <w:sz w:val="24"/>
            <w:szCs w:val="24"/>
          </w:rPr>
          <w:t xml:space="preserve">, </w:t>
        </w:r>
      </w:ins>
      <w:ins w:id="353" w:author="Julin Maloof" w:date="2022-11-16T16:42:00Z">
        <w:r w:rsidR="00143E9B">
          <w:rPr>
            <w:sz w:val="24"/>
            <w:szCs w:val="24"/>
          </w:rPr>
          <w:t>Da-Ae</w:t>
        </w:r>
      </w:ins>
      <w:ins w:id="354" w:author="Julin Maloof" w:date="2022-11-15T19:36:00Z">
        <w:r w:rsidR="00A474D9">
          <w:rPr>
            <w:sz w:val="24"/>
            <w:szCs w:val="24"/>
          </w:rPr>
          <w:t xml:space="preserve"> and No2127 </w:t>
        </w:r>
      </w:ins>
      <w:ins w:id="355" w:author="Julin Maloof" w:date="2022-11-15T19:37:00Z">
        <w:r w:rsidR="00A474D9">
          <w:rPr>
            <w:sz w:val="24"/>
            <w:szCs w:val="24"/>
          </w:rPr>
          <w:t>are the most dissimilar from the other varieties.</w:t>
        </w:r>
      </w:ins>
      <w:ins w:id="356" w:author="Julin Maloof" w:date="2022-11-15T19:43:00Z">
        <w:r w:rsidR="00A474D9">
          <w:rPr>
            <w:sz w:val="24"/>
            <w:szCs w:val="24"/>
          </w:rPr>
          <w:t xml:space="preserve">  We next asked if there were any homoeologous exchange </w:t>
        </w:r>
        <w:r w:rsidR="00A474D9">
          <w:rPr>
            <w:sz w:val="24"/>
            <w:szCs w:val="24"/>
          </w:rPr>
          <w:lastRenderedPageBreak/>
          <w:t xml:space="preserve">regions shared among all varieties. We found </w:t>
        </w:r>
      </w:ins>
      <w:ins w:id="357" w:author="Julin Maloof" w:date="2022-11-15T19:45:00Z">
        <w:r w:rsidR="00A474D9">
          <w:rPr>
            <w:sz w:val="24"/>
            <w:szCs w:val="24"/>
          </w:rPr>
          <w:t>31 homoeologous exchange regions encompassing a total of 39kb that were common across all varieties</w:t>
        </w:r>
      </w:ins>
      <w:ins w:id="358" w:author="Julin Maloof" w:date="2022-11-15T19:46:00Z">
        <w:r w:rsidR="00A474D9">
          <w:rPr>
            <w:sz w:val="24"/>
            <w:szCs w:val="24"/>
          </w:rPr>
          <w:t>.  This</w:t>
        </w:r>
      </w:ins>
      <w:ins w:id="359" w:author="Julin Maloof" w:date="2022-11-15T19:47:00Z">
        <w:r w:rsidR="00A474D9">
          <w:rPr>
            <w:sz w:val="24"/>
            <w:szCs w:val="24"/>
          </w:rPr>
          <w:t xml:space="preserve"> is a much overlap than predicted by chance; based on the proportion of each genome involved in </w:t>
        </w:r>
        <w:proofErr w:type="spellStart"/>
        <w:r w:rsidR="00A474D9">
          <w:rPr>
            <w:sz w:val="24"/>
            <w:szCs w:val="24"/>
          </w:rPr>
          <w:t>homeologous</w:t>
        </w:r>
        <w:proofErr w:type="spellEnd"/>
        <w:r w:rsidR="00A474D9">
          <w:rPr>
            <w:sz w:val="24"/>
            <w:szCs w:val="24"/>
          </w:rPr>
          <w:t xml:space="preserve"> exchange we would expect zero base</w:t>
        </w:r>
      </w:ins>
      <w:ins w:id="360" w:author="Julin Maloof" w:date="2022-11-15T19:48:00Z">
        <w:r w:rsidR="00A474D9">
          <w:rPr>
            <w:sz w:val="24"/>
            <w:szCs w:val="24"/>
          </w:rPr>
          <w:t>s</w:t>
        </w:r>
      </w:ins>
      <w:ins w:id="361" w:author="Julin Maloof" w:date="2022-11-15T19:47:00Z">
        <w:r w:rsidR="00A474D9">
          <w:rPr>
            <w:sz w:val="24"/>
            <w:szCs w:val="24"/>
          </w:rPr>
          <w:t xml:space="preserve"> to be </w:t>
        </w:r>
      </w:ins>
      <w:ins w:id="362" w:author="Julin Maloof" w:date="2022-11-15T19:48:00Z">
        <w:r w:rsidR="00A474D9">
          <w:rPr>
            <w:sz w:val="24"/>
            <w:szCs w:val="24"/>
          </w:rPr>
          <w:t>common across all varieties</w:t>
        </w:r>
      </w:ins>
      <w:ins w:id="363" w:author="Julin Maloof" w:date="2022-11-15T19:47:00Z">
        <w:r w:rsidR="00A474D9">
          <w:rPr>
            <w:sz w:val="24"/>
            <w:szCs w:val="24"/>
          </w:rPr>
          <w:t>.</w:t>
        </w:r>
      </w:ins>
      <w:ins w:id="364" w:author="Julin Maloof" w:date="2022-11-15T21:01:00Z">
        <w:r w:rsidR="007A4C46">
          <w:rPr>
            <w:sz w:val="24"/>
            <w:szCs w:val="24"/>
          </w:rPr>
          <w:t xml:space="preserve">  There are a total of </w:t>
        </w:r>
      </w:ins>
      <w:ins w:id="365" w:author="Julin Maloof" w:date="2022-11-15T21:15:00Z">
        <w:r w:rsidR="007A4C46">
          <w:rPr>
            <w:sz w:val="24"/>
            <w:szCs w:val="24"/>
          </w:rPr>
          <w:t>16 genes in the conserved exchange regions, 14 of which had strong homologs in the Arabidopsis genome (T</w:t>
        </w:r>
      </w:ins>
      <w:ins w:id="366" w:author="Julin Maloof" w:date="2022-11-15T21:16:00Z">
        <w:r w:rsidR="007A4C46">
          <w:rPr>
            <w:sz w:val="24"/>
            <w:szCs w:val="24"/>
          </w:rPr>
          <w:t xml:space="preserve">able SX).  Of these </w:t>
        </w:r>
      </w:ins>
      <w:ins w:id="367" w:author="Julin Maloof" w:date="2022-11-15T21:34:00Z">
        <w:r w:rsidR="007A4C46">
          <w:rPr>
            <w:sz w:val="24"/>
            <w:szCs w:val="24"/>
          </w:rPr>
          <w:t>fourteen,</w:t>
        </w:r>
      </w:ins>
      <w:ins w:id="368" w:author="Julin Maloof" w:date="2022-11-15T21:16:00Z">
        <w:r w:rsidR="007A4C46">
          <w:rPr>
            <w:sz w:val="24"/>
            <w:szCs w:val="24"/>
          </w:rPr>
          <w:t xml:space="preserve"> one</w:t>
        </w:r>
      </w:ins>
      <w:ins w:id="369" w:author="Julin Maloof" w:date="2022-11-15T21:23:00Z">
        <w:r w:rsidR="007A4C46">
          <w:rPr>
            <w:sz w:val="24"/>
            <w:szCs w:val="24"/>
          </w:rPr>
          <w:t xml:space="preserve">, </w:t>
        </w:r>
        <w:r w:rsidR="007A4C46" w:rsidRPr="007A4C46">
          <w:rPr>
            <w:i/>
            <w:iCs/>
            <w:sz w:val="24"/>
            <w:szCs w:val="24"/>
            <w:rPrChange w:id="370" w:author="Julin Maloof" w:date="2022-11-15T21:27:00Z">
              <w:rPr>
                <w:sz w:val="24"/>
                <w:szCs w:val="24"/>
              </w:rPr>
            </w:rPrChange>
          </w:rPr>
          <w:t>BolC8t52214H</w:t>
        </w:r>
        <w:r w:rsidR="007A4C46">
          <w:rPr>
            <w:sz w:val="24"/>
            <w:szCs w:val="24"/>
          </w:rPr>
          <w:t xml:space="preserve">, </w:t>
        </w:r>
      </w:ins>
      <w:ins w:id="371" w:author="Julin Maloof" w:date="2022-11-15T21:16:00Z">
        <w:r w:rsidR="007A4C46">
          <w:rPr>
            <w:sz w:val="24"/>
            <w:szCs w:val="24"/>
          </w:rPr>
          <w:t>is a</w:t>
        </w:r>
      </w:ins>
      <w:ins w:id="372" w:author="Julin Maloof" w:date="2022-11-15T21:22:00Z">
        <w:r w:rsidR="007A4C46">
          <w:rPr>
            <w:sz w:val="24"/>
            <w:szCs w:val="24"/>
          </w:rPr>
          <w:t xml:space="preserve"> nucleotide bin</w:t>
        </w:r>
      </w:ins>
      <w:ins w:id="373" w:author="Julin Maloof" w:date="2022-11-15T21:23:00Z">
        <w:r w:rsidR="007A4C46">
          <w:rPr>
            <w:sz w:val="24"/>
            <w:szCs w:val="24"/>
          </w:rPr>
          <w:t xml:space="preserve">ding </w:t>
        </w:r>
        <w:proofErr w:type="gramStart"/>
        <w:r w:rsidR="007A4C46">
          <w:rPr>
            <w:sz w:val="24"/>
            <w:szCs w:val="24"/>
          </w:rPr>
          <w:t xml:space="preserve">site </w:t>
        </w:r>
      </w:ins>
      <w:ins w:id="374" w:author="Julin Maloof" w:date="2022-11-15T21:16:00Z">
        <w:r w:rsidR="007A4C46">
          <w:rPr>
            <w:sz w:val="24"/>
            <w:szCs w:val="24"/>
          </w:rPr>
          <w:t xml:space="preserve"> leucine</w:t>
        </w:r>
      </w:ins>
      <w:proofErr w:type="gramEnd"/>
      <w:ins w:id="375" w:author="Julin Maloof" w:date="2022-11-15T21:23:00Z">
        <w:r w:rsidR="007A4C46">
          <w:rPr>
            <w:sz w:val="24"/>
            <w:szCs w:val="24"/>
          </w:rPr>
          <w:t>-</w:t>
        </w:r>
      </w:ins>
      <w:ins w:id="376" w:author="Julin Maloof" w:date="2022-11-15T21:16:00Z">
        <w:r w:rsidR="007A4C46">
          <w:rPr>
            <w:sz w:val="24"/>
            <w:szCs w:val="24"/>
          </w:rPr>
          <w:t xml:space="preserve">rich repeat </w:t>
        </w:r>
      </w:ins>
      <w:ins w:id="377" w:author="Julin Maloof" w:date="2022-11-15T21:23:00Z">
        <w:r w:rsidR="007A4C46">
          <w:rPr>
            <w:sz w:val="24"/>
            <w:szCs w:val="24"/>
          </w:rPr>
          <w:t xml:space="preserve">protein whose </w:t>
        </w:r>
      </w:ins>
      <w:ins w:id="378" w:author="Julin Maloof" w:date="2022-11-15T21:25:00Z">
        <w:r w:rsidR="007A4C46">
          <w:rPr>
            <w:sz w:val="24"/>
            <w:szCs w:val="24"/>
          </w:rPr>
          <w:t>closest</w:t>
        </w:r>
      </w:ins>
      <w:ins w:id="379" w:author="Julin Maloof" w:date="2022-11-15T21:23:00Z">
        <w:r w:rsidR="007A4C46">
          <w:rPr>
            <w:sz w:val="24"/>
            <w:szCs w:val="24"/>
          </w:rPr>
          <w:t xml:space="preserve"> Arabido</w:t>
        </w:r>
      </w:ins>
      <w:ins w:id="380" w:author="Julin Maloof" w:date="2022-11-15T21:24:00Z">
        <w:r w:rsidR="007A4C46">
          <w:rPr>
            <w:sz w:val="24"/>
            <w:szCs w:val="24"/>
          </w:rPr>
          <w:t xml:space="preserve">psis </w:t>
        </w:r>
      </w:ins>
      <w:ins w:id="381" w:author="Julin Maloof" w:date="2022-11-15T21:25:00Z">
        <w:r w:rsidR="007A4C46">
          <w:rPr>
            <w:sz w:val="24"/>
            <w:szCs w:val="24"/>
          </w:rPr>
          <w:t>homolog</w:t>
        </w:r>
      </w:ins>
      <w:ins w:id="382" w:author="Julin Maloof" w:date="2022-11-15T21:24:00Z">
        <w:r w:rsidR="007A4C46">
          <w:rPr>
            <w:sz w:val="24"/>
            <w:szCs w:val="24"/>
          </w:rPr>
          <w:t xml:space="preserve"> is </w:t>
        </w:r>
        <w:r w:rsidR="007A4C46" w:rsidRPr="007A4C46">
          <w:rPr>
            <w:i/>
            <w:iCs/>
            <w:sz w:val="24"/>
            <w:szCs w:val="24"/>
            <w:rPrChange w:id="383" w:author="Julin Maloof" w:date="2022-11-15T21:27:00Z">
              <w:rPr>
                <w:sz w:val="24"/>
                <w:szCs w:val="24"/>
              </w:rPr>
            </w:rPrChange>
          </w:rPr>
          <w:t>AT1G12210</w:t>
        </w:r>
      </w:ins>
      <w:ins w:id="384" w:author="Julin Maloof" w:date="2022-11-15T21:25:00Z">
        <w:r w:rsidR="007A4C46">
          <w:rPr>
            <w:sz w:val="24"/>
            <w:szCs w:val="24"/>
          </w:rPr>
          <w:t xml:space="preserve"> or </w:t>
        </w:r>
        <w:r w:rsidR="007A4C46" w:rsidRPr="007A4C46">
          <w:rPr>
            <w:i/>
            <w:iCs/>
            <w:sz w:val="24"/>
            <w:szCs w:val="24"/>
            <w:rPrChange w:id="385" w:author="Julin Maloof" w:date="2022-11-15T21:27:00Z">
              <w:rPr>
                <w:sz w:val="24"/>
                <w:szCs w:val="24"/>
              </w:rPr>
            </w:rPrChange>
          </w:rPr>
          <w:t>RPS5-LIKE 1</w:t>
        </w:r>
        <w:r w:rsidR="007A4C46">
          <w:rPr>
            <w:sz w:val="24"/>
            <w:szCs w:val="24"/>
          </w:rPr>
          <w:t xml:space="preserve">, </w:t>
        </w:r>
      </w:ins>
      <w:ins w:id="386" w:author="Julin Maloof" w:date="2022-11-15T21:26:00Z">
        <w:r w:rsidR="007A4C46">
          <w:rPr>
            <w:sz w:val="24"/>
            <w:szCs w:val="24"/>
          </w:rPr>
          <w:t>a close p</w:t>
        </w:r>
      </w:ins>
      <w:ins w:id="387" w:author="Julin Maloof" w:date="2022-11-15T21:27:00Z">
        <w:r w:rsidR="007A4C46">
          <w:rPr>
            <w:sz w:val="24"/>
            <w:szCs w:val="24"/>
          </w:rPr>
          <w:t xml:space="preserve">aralog of the defense R gene </w:t>
        </w:r>
        <w:r w:rsidR="007A4C46" w:rsidRPr="007A4C46">
          <w:rPr>
            <w:i/>
            <w:iCs/>
            <w:sz w:val="24"/>
            <w:szCs w:val="24"/>
            <w:rPrChange w:id="388" w:author="Julin Maloof" w:date="2022-11-15T21:27:00Z">
              <w:rPr>
                <w:sz w:val="24"/>
                <w:szCs w:val="24"/>
              </w:rPr>
            </w:rPrChange>
          </w:rPr>
          <w:t>RPS5</w:t>
        </w:r>
        <w:r w:rsidR="007A4C46">
          <w:rPr>
            <w:sz w:val="24"/>
            <w:szCs w:val="24"/>
          </w:rPr>
          <w:t xml:space="preserve">. </w:t>
        </w:r>
      </w:ins>
      <w:ins w:id="389" w:author="Julin Maloof" w:date="2022-11-15T21:28:00Z">
        <w:r w:rsidR="007A4C46">
          <w:rPr>
            <w:sz w:val="24"/>
            <w:szCs w:val="24"/>
          </w:rPr>
          <w:t xml:space="preserve">Two other genes have leucine-rich repeats </w:t>
        </w:r>
      </w:ins>
      <w:ins w:id="390" w:author="Julin Maloof" w:date="2022-11-15T21:29:00Z">
        <w:r w:rsidR="007A4C46">
          <w:rPr>
            <w:sz w:val="24"/>
            <w:szCs w:val="24"/>
          </w:rPr>
          <w:t>although their relationship to plan</w:t>
        </w:r>
      </w:ins>
      <w:ins w:id="391" w:author="Julin Maloof" w:date="2022-11-15T21:30:00Z">
        <w:r w:rsidR="007A4C46">
          <w:rPr>
            <w:sz w:val="24"/>
            <w:szCs w:val="24"/>
          </w:rPr>
          <w:t>t immunity is less clear.</w:t>
        </w:r>
      </w:ins>
    </w:p>
    <w:p w14:paraId="427BEA9D" w14:textId="09ACC744" w:rsidR="00F52EBF" w:rsidRPr="005F4A48" w:rsidDel="007A4C46" w:rsidRDefault="7EDE5195" w:rsidP="7EDE5195">
      <w:pPr>
        <w:spacing w:line="480" w:lineRule="auto"/>
        <w:ind w:firstLine="720"/>
        <w:rPr>
          <w:del w:id="392" w:author="Julin Maloof" w:date="2022-11-15T21:34:00Z"/>
          <w:sz w:val="24"/>
          <w:szCs w:val="24"/>
        </w:rPr>
      </w:pPr>
      <w:del w:id="393" w:author="Julin Maloof" w:date="2022-11-15T21:34:00Z">
        <w:r w:rsidRPr="7EDE5195" w:rsidDel="007A4C46">
          <w:rPr>
            <w:sz w:val="24"/>
            <w:szCs w:val="24"/>
          </w:rPr>
          <w:delText>At the sequence level, homoeologous exchange was examined by looking at the coverage across the genome using the previously described alignments. In regions where homoeologous exchange has occurred, we would expect an increase in the coverage of reads mapped to the donor region and a decrease in the coverage of reads mapped to the recipient region in the</w:delText>
        </w:r>
        <w:r w:rsidRPr="7EDE5195" w:rsidDel="007A4C46">
          <w:rPr>
            <w:i/>
            <w:iCs/>
            <w:sz w:val="24"/>
            <w:szCs w:val="24"/>
          </w:rPr>
          <w:delText xml:space="preserve"> in silico</w:delText>
        </w:r>
        <w:r w:rsidRPr="7EDE5195" w:rsidDel="007A4C46">
          <w:rPr>
            <w:sz w:val="24"/>
            <w:szCs w:val="24"/>
          </w:rPr>
          <w:delText xml:space="preserve"> </w:delText>
        </w:r>
        <w:r w:rsidRPr="7EDE5195" w:rsidDel="007A4C46">
          <w:rPr>
            <w:i/>
            <w:iCs/>
            <w:sz w:val="24"/>
            <w:szCs w:val="24"/>
          </w:rPr>
          <w:delText xml:space="preserve">B. rapa </w:delText>
        </w:r>
        <w:r w:rsidRPr="7EDE5195" w:rsidDel="007A4C46">
          <w:rPr>
            <w:sz w:val="24"/>
            <w:szCs w:val="24"/>
          </w:rPr>
          <w:delText xml:space="preserve">+ </w:delText>
        </w:r>
        <w:r w:rsidRPr="7EDE5195" w:rsidDel="007A4C46">
          <w:rPr>
            <w:i/>
            <w:iCs/>
            <w:sz w:val="24"/>
            <w:szCs w:val="24"/>
          </w:rPr>
          <w:delText xml:space="preserve">B. oleracea </w:delText>
        </w:r>
        <w:r w:rsidRPr="7EDE5195" w:rsidDel="007A4C46">
          <w:rPr>
            <w:sz w:val="24"/>
            <w:szCs w:val="24"/>
          </w:rPr>
          <w:delText xml:space="preserve">combined genome. This is due to the </w:delText>
        </w:r>
        <w:r w:rsidRPr="7EDE5195" w:rsidDel="007A4C46">
          <w:rPr>
            <w:i/>
            <w:iCs/>
            <w:sz w:val="24"/>
            <w:szCs w:val="24"/>
          </w:rPr>
          <w:delText>in silico</w:delText>
        </w:r>
        <w:r w:rsidRPr="7EDE5195" w:rsidDel="007A4C46">
          <w:rPr>
            <w:sz w:val="24"/>
            <w:szCs w:val="24"/>
          </w:rPr>
          <w:delText xml:space="preserve"> recipient region being replaced with the donor region in the </w:delText>
        </w:r>
        <w:r w:rsidRPr="7EDE5195" w:rsidDel="007A4C46">
          <w:rPr>
            <w:i/>
            <w:iCs/>
            <w:sz w:val="24"/>
            <w:szCs w:val="24"/>
          </w:rPr>
          <w:delText>B. napus</w:delText>
        </w:r>
        <w:r w:rsidRPr="7EDE5195" w:rsidDel="007A4C46">
          <w:rPr>
            <w:sz w:val="24"/>
            <w:szCs w:val="24"/>
          </w:rPr>
          <w:delText xml:space="preserve"> genome. In the </w:delText>
        </w:r>
        <w:r w:rsidRPr="7EDE5195" w:rsidDel="007A4C46">
          <w:rPr>
            <w:i/>
            <w:iCs/>
            <w:sz w:val="24"/>
            <w:szCs w:val="24"/>
          </w:rPr>
          <w:delText xml:space="preserve">B. </w:delText>
        </w:r>
        <w:r w:rsidRPr="7EDE5195" w:rsidDel="007A4C46">
          <w:rPr>
            <w:sz w:val="24"/>
            <w:szCs w:val="24"/>
          </w:rPr>
          <w:delText xml:space="preserve">napus genome, there would be an equal increase in coverage for reads mapped to both homoeologous exchange regions since both regions will be identical, allowing reads to map to both regions equally well. </w:delText>
        </w:r>
        <w:commentRangeStart w:id="394"/>
        <w:commentRangeStart w:id="395"/>
        <w:r w:rsidRPr="7EDE5195" w:rsidDel="007A4C46">
          <w:rPr>
            <w:sz w:val="24"/>
            <w:szCs w:val="24"/>
          </w:rPr>
          <w:delText xml:space="preserve">We observed sites of possible homoeologous exchange ranging from 100 kb to greater than 1 Mb on every chromosome in the </w:delText>
        </w:r>
        <w:r w:rsidRPr="7EDE5195" w:rsidDel="007A4C46">
          <w:rPr>
            <w:i/>
            <w:iCs/>
            <w:sz w:val="24"/>
            <w:szCs w:val="24"/>
          </w:rPr>
          <w:delText xml:space="preserve">B. napus </w:delText>
        </w:r>
        <w:r w:rsidRPr="7EDE5195" w:rsidDel="007A4C46">
          <w:rPr>
            <w:sz w:val="24"/>
            <w:szCs w:val="24"/>
          </w:rPr>
          <w:delText>genome.</w:delText>
        </w:r>
        <w:commentRangeEnd w:id="394"/>
        <w:r w:rsidR="00F52EBF" w:rsidDel="007A4C46">
          <w:rPr>
            <w:rStyle w:val="CommentReference"/>
          </w:rPr>
          <w:commentReference w:id="394"/>
        </w:r>
        <w:commentRangeEnd w:id="395"/>
        <w:r w:rsidR="008A4A0D" w:rsidDel="007A4C46">
          <w:rPr>
            <w:rStyle w:val="CommentReference"/>
          </w:rPr>
          <w:commentReference w:id="395"/>
        </w:r>
        <w:r w:rsidRPr="7EDE5195" w:rsidDel="007A4C46">
          <w:rPr>
            <w:sz w:val="24"/>
            <w:szCs w:val="24"/>
          </w:rPr>
          <w:delText xml:space="preserve"> There are several large regions that appear to have undergone homoeologous exchange in two or more </w:delText>
        </w:r>
        <w:r w:rsidRPr="7EDE5195" w:rsidDel="007A4C46">
          <w:rPr>
            <w:i/>
            <w:iCs/>
            <w:sz w:val="24"/>
            <w:szCs w:val="24"/>
          </w:rPr>
          <w:delText xml:space="preserve">B. napus </w:delText>
        </w:r>
        <w:r w:rsidRPr="7EDE5195" w:rsidDel="007A4C46">
          <w:rPr>
            <w:sz w:val="24"/>
            <w:szCs w:val="24"/>
          </w:rPr>
          <w:delText xml:space="preserve">genomes (Figure 6). Each </w:delText>
        </w:r>
        <w:r w:rsidRPr="7EDE5195" w:rsidDel="007A4C46">
          <w:rPr>
            <w:i/>
            <w:iCs/>
            <w:sz w:val="24"/>
            <w:szCs w:val="24"/>
          </w:rPr>
          <w:delText>B. napus</w:delText>
        </w:r>
        <w:r w:rsidRPr="7EDE5195" w:rsidDel="007A4C46">
          <w:rPr>
            <w:sz w:val="24"/>
            <w:szCs w:val="24"/>
          </w:rPr>
          <w:delText xml:space="preserve"> genome appears to contain numerous smaller sites of homoeologous exchange that are unique to their genome.</w:delText>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17C82B2C" w:rsidR="00F52EBF" w:rsidRPr="005F4A48" w:rsidRDefault="1C74F585" w:rsidP="1C74F585">
      <w:pPr>
        <w:spacing w:line="480" w:lineRule="auto"/>
        <w:rPr>
          <w:sz w:val="24"/>
          <w:szCs w:val="24"/>
        </w:rPr>
      </w:pPr>
      <w:r w:rsidRPr="1C74F585">
        <w:rPr>
          <w:sz w:val="24"/>
          <w:szCs w:val="24"/>
        </w:rPr>
        <w:t xml:space="preserve">Since the release of the first reference genome </w:t>
      </w:r>
      <w:r w:rsidR="00F52EBF" w:rsidRPr="1C74F585">
        <w:rPr>
          <w:sz w:val="24"/>
          <w:szCs w:val="24"/>
        </w:rPr>
        <w:fldChar w:fldCharType="begin"/>
      </w:r>
      <w:r w:rsidR="00DB2189">
        <w:rPr>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52EBF" w:rsidRPr="1C74F585">
        <w:rPr>
          <w:sz w:val="24"/>
          <w:szCs w:val="24"/>
        </w:rPr>
        <w:fldChar w:fldCharType="separate"/>
      </w:r>
      <w:r w:rsidRPr="1C74F585">
        <w:rPr>
          <w:rFonts w:ascii="Calibri" w:hAnsi="Calibri" w:cs="Calibri"/>
          <w:sz w:val="24"/>
          <w:szCs w:val="24"/>
        </w:rPr>
        <w:t>(</w:t>
      </w:r>
      <w:proofErr w:type="spellStart"/>
      <w:r w:rsidRPr="1C74F585">
        <w:rPr>
          <w:rFonts w:ascii="Calibri" w:hAnsi="Calibri" w:cs="Calibri"/>
          <w:sz w:val="24"/>
          <w:szCs w:val="24"/>
        </w:rPr>
        <w:t>Chalhoub</w:t>
      </w:r>
      <w:proofErr w:type="spellEnd"/>
      <w:r w:rsidRPr="1C74F585">
        <w:rPr>
          <w:rFonts w:ascii="Calibri" w:hAnsi="Calibri" w:cs="Calibri"/>
          <w:sz w:val="24"/>
          <w:szCs w:val="24"/>
        </w:rPr>
        <w:t xml:space="preserve"> </w:t>
      </w:r>
      <w:r w:rsidRPr="1C74F585">
        <w:rPr>
          <w:rFonts w:ascii="Calibri" w:hAnsi="Calibri" w:cs="Calibri"/>
          <w:i/>
          <w:iCs/>
          <w:sz w:val="24"/>
          <w:szCs w:val="24"/>
        </w:rPr>
        <w:t>et al.</w:t>
      </w:r>
      <w:r w:rsidRPr="1C74F585">
        <w:rPr>
          <w:rFonts w:ascii="Calibri" w:hAnsi="Calibri" w:cs="Calibri"/>
          <w:sz w:val="24"/>
          <w:szCs w:val="24"/>
        </w:rPr>
        <w:t xml:space="preserve"> 2014)</w:t>
      </w:r>
      <w:r w:rsidR="00F52EBF" w:rsidRPr="1C74F585">
        <w:rPr>
          <w:sz w:val="24"/>
          <w:szCs w:val="24"/>
        </w:rPr>
        <w:fldChar w:fldCharType="end"/>
      </w:r>
      <w:r w:rsidRPr="1C74F585">
        <w:rPr>
          <w:sz w:val="24"/>
          <w:szCs w:val="24"/>
        </w:rPr>
        <w:t>,</w:t>
      </w:r>
      <w:commentRangeStart w:id="396"/>
      <w:commentRangeStart w:id="397"/>
      <w:r w:rsidRPr="1C74F585">
        <w:rPr>
          <w:sz w:val="24"/>
          <w:szCs w:val="24"/>
        </w:rPr>
        <w:t xml:space="preserve"> multiple research groups have released genome assemblies of different </w:t>
      </w:r>
      <w:r w:rsidRPr="1C74F585">
        <w:rPr>
          <w:i/>
          <w:iCs/>
          <w:sz w:val="24"/>
          <w:szCs w:val="24"/>
        </w:rPr>
        <w:t>B. napus</w:t>
      </w:r>
      <w:r w:rsidRPr="1C74F585">
        <w:rPr>
          <w:sz w:val="24"/>
          <w:szCs w:val="24"/>
        </w:rPr>
        <w:t xml:space="preserve"> cultivars, analyzed homoeologous exchange, and identified quantitative trait loci (QTLs) related to key agricultural traits </w:t>
      </w:r>
      <w:r w:rsidR="00F52EBF" w:rsidRPr="1C74F585">
        <w:rPr>
          <w:sz w:val="24"/>
          <w:szCs w:val="24"/>
        </w:rPr>
        <w:fldChar w:fldCharType="begin"/>
      </w:r>
      <w:r w:rsidR="00DB2189">
        <w:rPr>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Journal","DOI":"https://doi.org/10.1111/pbi.12742","ISSN":"1467-7652","issue":"12","language":"en","license":"© 2017 The Authors. Plant Biotechnology Journal published by Society for Experimental Biology and The Association of Applied Biologists and John Wiley &amp; Sons Ltd.","note":"_eprint: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Genome","DOI":"https://doi.org/10.3835/plantgenome2017.02.0013","ISSN":"1940-3372","issue":"3","language":"en","license":"Copyright © 2017 Crop Science Society of America","note":"_eprint: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Journal","DOI":"https://doi.org/10.1111/pbi.12732","ISSN":"1467-7652","issue":"11","language":"en","license":"© 2017 The Authors. Plant Biotechnology Journal published by Society for Experimental Biology and The Association of Applied Biologists and John Wiley &amp; Sons Ltd.","note":"_eprint: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Plants","DOI":"10.1038/s41477-019-0577-7","ISSN":"2055-0278","issue":"1","language":"en","license":"2020 The Author(s)","note":"number: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DB2189">
        <w:rPr>
          <w:rFonts w:ascii="Cambria Math" w:hAnsi="Cambria Math" w:cs="Cambria Math"/>
          <w:sz w:val="24"/>
          <w:szCs w:val="24"/>
        </w:rPr>
        <w:instrText>∼</w:instrText>
      </w:r>
      <w:r w:rsidR="00DB2189">
        <w:rPr>
          <w:sz w:val="24"/>
          <w:szCs w:val="24"/>
        </w:rPr>
        <w:instrText>16 million</w:instrText>
      </w:r>
      <w:r w:rsidR="00DB2189">
        <w:rPr>
          <w:rFonts w:ascii="Calibri" w:hAnsi="Calibri" w:cs="Calibri"/>
          <w:sz w:val="24"/>
          <w:szCs w:val="24"/>
        </w:rPr>
        <w:instrText> </w:instrText>
      </w:r>
      <w:r w:rsidR="00DB2189">
        <w:rPr>
          <w:sz w:val="24"/>
          <w:szCs w:val="24"/>
        </w:rPr>
        <w:instrText>long reads representing 93</w:instrText>
      </w:r>
      <w:r w:rsidR="00DB2189">
        <w:rPr>
          <w:rFonts w:ascii="Calibri" w:hAnsi="Calibri" w:cs="Calibri"/>
          <w:sz w:val="24"/>
          <w:szCs w:val="24"/>
        </w:rPr>
        <w:instrText>×</w:instrText>
      </w:r>
      <w:r w:rsidR="00DB2189">
        <w:rPr>
          <w:sz w:val="24"/>
          <w:szCs w:val="24"/>
        </w:rPr>
        <w:instrText xml:space="preserve"> coverage and, more importantly, 6</w:instrText>
      </w:r>
      <w:r w:rsidR="00DB2189">
        <w:rPr>
          <w:rFonts w:ascii="Calibri" w:hAnsi="Calibri" w:cs="Calibri"/>
          <w:sz w:val="24"/>
          <w:szCs w:val="24"/>
        </w:rPr>
        <w:instrText>×</w:instrText>
      </w:r>
      <w:r w:rsidR="00DB2189">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F52EBF" w:rsidRPr="1C74F585">
        <w:rPr>
          <w:sz w:val="24"/>
          <w:szCs w:val="24"/>
        </w:rPr>
        <w:fldChar w:fldCharType="separate"/>
      </w:r>
      <w:commentRangeEnd w:id="397"/>
      <w:r w:rsidR="00F52EBF">
        <w:rPr>
          <w:rStyle w:val="CommentReference"/>
        </w:rPr>
        <w:commentReference w:id="397"/>
      </w:r>
      <w:commentRangeEnd w:id="396"/>
      <w:r w:rsidR="008A4A0D">
        <w:rPr>
          <w:rStyle w:val="CommentReference"/>
        </w:rPr>
        <w:commentReference w:id="396"/>
      </w:r>
      <w:r w:rsidRPr="1C74F585">
        <w:rPr>
          <w:rFonts w:ascii="Calibri" w:hAnsi="Calibri" w:cs="Calibri"/>
          <w:sz w:val="24"/>
          <w:szCs w:val="24"/>
        </w:rPr>
        <w:t xml:space="preserve">(Wang </w:t>
      </w:r>
      <w:r w:rsidRPr="1C74F585">
        <w:rPr>
          <w:rFonts w:ascii="Calibri" w:hAnsi="Calibri" w:cs="Calibri"/>
          <w:i/>
          <w:iCs/>
          <w:sz w:val="24"/>
          <w:szCs w:val="24"/>
        </w:rPr>
        <w:t>et al.</w:t>
      </w:r>
      <w:r w:rsidRPr="1C74F585">
        <w:rPr>
          <w:rFonts w:ascii="Calibri" w:hAnsi="Calibri" w:cs="Calibri"/>
          <w:sz w:val="24"/>
          <w:szCs w:val="24"/>
        </w:rPr>
        <w:t xml:space="preserve"> 2015; Bayer </w:t>
      </w:r>
      <w:r w:rsidRPr="1C74F585">
        <w:rPr>
          <w:rFonts w:ascii="Calibri" w:hAnsi="Calibri" w:cs="Calibri"/>
          <w:i/>
          <w:iCs/>
          <w:sz w:val="24"/>
          <w:szCs w:val="24"/>
        </w:rPr>
        <w:t>et al.</w:t>
      </w:r>
      <w:r w:rsidRPr="1C74F585">
        <w:rPr>
          <w:rFonts w:ascii="Calibri" w:hAnsi="Calibri" w:cs="Calibri"/>
          <w:sz w:val="24"/>
          <w:szCs w:val="24"/>
        </w:rPr>
        <w:t xml:space="preserve"> 2017; Samans </w:t>
      </w:r>
      <w:r w:rsidRPr="1C74F585">
        <w:rPr>
          <w:rFonts w:ascii="Calibri" w:hAnsi="Calibri" w:cs="Calibri"/>
          <w:i/>
          <w:iCs/>
          <w:sz w:val="24"/>
          <w:szCs w:val="24"/>
        </w:rPr>
        <w:t>et al.</w:t>
      </w:r>
      <w:r w:rsidRPr="1C74F585">
        <w:rPr>
          <w:rFonts w:ascii="Calibri" w:hAnsi="Calibri" w:cs="Calibri"/>
          <w:sz w:val="24"/>
          <w:szCs w:val="24"/>
        </w:rPr>
        <w:t xml:space="preserve"> 2017; Stein </w:t>
      </w:r>
      <w:r w:rsidRPr="1C74F585">
        <w:rPr>
          <w:rFonts w:ascii="Calibri" w:hAnsi="Calibri" w:cs="Calibri"/>
          <w:i/>
          <w:iCs/>
          <w:sz w:val="24"/>
          <w:szCs w:val="24"/>
        </w:rPr>
        <w:t>et al.</w:t>
      </w:r>
      <w:r w:rsidRPr="1C74F585">
        <w:rPr>
          <w:rFonts w:ascii="Calibri" w:hAnsi="Calibri" w:cs="Calibri"/>
          <w:sz w:val="24"/>
          <w:szCs w:val="24"/>
        </w:rPr>
        <w:t xml:space="preserve"> 2017; Song </w:t>
      </w:r>
      <w:r w:rsidRPr="1C74F585">
        <w:rPr>
          <w:rFonts w:ascii="Calibri" w:hAnsi="Calibri" w:cs="Calibri"/>
          <w:i/>
          <w:iCs/>
          <w:sz w:val="24"/>
          <w:szCs w:val="24"/>
        </w:rPr>
        <w:t>et al.</w:t>
      </w:r>
      <w:r w:rsidRPr="1C74F585">
        <w:rPr>
          <w:rFonts w:ascii="Calibri" w:hAnsi="Calibri" w:cs="Calibri"/>
          <w:sz w:val="24"/>
          <w:szCs w:val="24"/>
        </w:rPr>
        <w:t xml:space="preserve"> 2020; Rousseau-</w:t>
      </w:r>
      <w:proofErr w:type="spellStart"/>
      <w:r w:rsidRPr="1C74F585">
        <w:rPr>
          <w:rFonts w:ascii="Calibri" w:hAnsi="Calibri" w:cs="Calibri"/>
          <w:sz w:val="24"/>
          <w:szCs w:val="24"/>
        </w:rPr>
        <w:t>Gueutin</w:t>
      </w:r>
      <w:proofErr w:type="spellEnd"/>
      <w:r w:rsidRPr="1C74F585">
        <w:rPr>
          <w:rFonts w:ascii="Calibri" w:hAnsi="Calibri" w:cs="Calibri"/>
          <w:sz w:val="24"/>
          <w:szCs w:val="24"/>
        </w:rPr>
        <w:t xml:space="preserve"> </w:t>
      </w:r>
      <w:r w:rsidRPr="1C74F585">
        <w:rPr>
          <w:rFonts w:ascii="Calibri" w:hAnsi="Calibri" w:cs="Calibri"/>
          <w:i/>
          <w:iCs/>
          <w:sz w:val="24"/>
          <w:szCs w:val="24"/>
        </w:rPr>
        <w:t>et al.</w:t>
      </w:r>
      <w:r w:rsidRPr="1C74F585">
        <w:rPr>
          <w:rFonts w:ascii="Calibri" w:hAnsi="Calibri" w:cs="Calibri"/>
          <w:sz w:val="24"/>
          <w:szCs w:val="24"/>
        </w:rPr>
        <w:t xml:space="preserve"> 2020; </w:t>
      </w:r>
      <w:proofErr w:type="spellStart"/>
      <w:r w:rsidRPr="1C74F585">
        <w:rPr>
          <w:rFonts w:ascii="Calibri" w:hAnsi="Calibri" w:cs="Calibri"/>
          <w:sz w:val="24"/>
          <w:szCs w:val="24"/>
        </w:rPr>
        <w:t>Boideau</w:t>
      </w:r>
      <w:proofErr w:type="spellEnd"/>
      <w:r w:rsidRPr="1C74F585">
        <w:rPr>
          <w:rFonts w:ascii="Calibri" w:hAnsi="Calibri" w:cs="Calibri"/>
          <w:sz w:val="24"/>
          <w:szCs w:val="24"/>
        </w:rPr>
        <w:t xml:space="preserve"> </w:t>
      </w:r>
      <w:r w:rsidRPr="1C74F585">
        <w:rPr>
          <w:rFonts w:ascii="Calibri" w:hAnsi="Calibri" w:cs="Calibri"/>
          <w:i/>
          <w:iCs/>
          <w:sz w:val="24"/>
          <w:szCs w:val="24"/>
        </w:rPr>
        <w:t>et al.</w:t>
      </w:r>
      <w:r w:rsidRPr="1C74F585">
        <w:rPr>
          <w:rFonts w:ascii="Calibri" w:hAnsi="Calibri" w:cs="Calibri"/>
          <w:sz w:val="24"/>
          <w:szCs w:val="24"/>
        </w:rPr>
        <w:t xml:space="preserve"> 2022)</w:t>
      </w:r>
      <w:r w:rsidR="00F52EBF" w:rsidRPr="1C74F585">
        <w:rPr>
          <w:sz w:val="24"/>
          <w:szCs w:val="24"/>
        </w:rPr>
        <w:fldChar w:fldCharType="end"/>
      </w:r>
      <w:r w:rsidRPr="1C74F585">
        <w:rPr>
          <w:sz w:val="24"/>
          <w:szCs w:val="24"/>
        </w:rPr>
        <w:t xml:space="preserve">. </w:t>
      </w:r>
      <w:commentRangeStart w:id="398"/>
      <w:r w:rsidRPr="1C74F585">
        <w:rPr>
          <w:sz w:val="24"/>
          <w:szCs w:val="24"/>
        </w:rPr>
        <w:t xml:space="preserve">These efforts all contribute to untangling the genome biology of </w:t>
      </w:r>
      <w:r w:rsidRPr="1C74F585">
        <w:rPr>
          <w:i/>
          <w:iCs/>
          <w:sz w:val="24"/>
          <w:szCs w:val="24"/>
        </w:rPr>
        <w:t>B. napus</w:t>
      </w:r>
      <w:r w:rsidRPr="1C74F585">
        <w:rPr>
          <w:sz w:val="24"/>
          <w:szCs w:val="24"/>
        </w:rPr>
        <w:t xml:space="preserve"> that will one day be combined to create a species-wide pangenome.</w:t>
      </w:r>
      <w:commentRangeEnd w:id="398"/>
      <w:r w:rsidR="00F52EBF">
        <w:rPr>
          <w:rStyle w:val="CommentReference"/>
        </w:rPr>
        <w:commentReference w:id="398"/>
      </w:r>
    </w:p>
    <w:p w14:paraId="5C65377B" w14:textId="061D87AF" w:rsidR="00F52EBF" w:rsidRPr="00AB6BDF" w:rsidRDefault="1C74F585" w:rsidP="008D2DD3">
      <w:pPr>
        <w:spacing w:line="480" w:lineRule="auto"/>
        <w:ind w:firstLine="720"/>
        <w:rPr>
          <w:sz w:val="24"/>
          <w:szCs w:val="24"/>
        </w:rPr>
      </w:pPr>
      <w:r w:rsidRPr="1C74F585">
        <w:rPr>
          <w:sz w:val="24"/>
          <w:szCs w:val="24"/>
        </w:rPr>
        <w:t xml:space="preserve">The </w:t>
      </w:r>
      <w:commentRangeStart w:id="399"/>
      <w:commentRangeStart w:id="400"/>
      <w:r w:rsidRPr="1C74F585">
        <w:rPr>
          <w:sz w:val="24"/>
          <w:szCs w:val="24"/>
        </w:rPr>
        <w:t>first</w:t>
      </w:r>
      <w:commentRangeEnd w:id="399"/>
      <w:r w:rsidR="00F52EBF">
        <w:rPr>
          <w:rStyle w:val="CommentReference"/>
        </w:rPr>
        <w:commentReference w:id="399"/>
      </w:r>
      <w:commentRangeEnd w:id="400"/>
      <w:r w:rsidR="00703285">
        <w:rPr>
          <w:rStyle w:val="CommentReference"/>
        </w:rPr>
        <w:commentReference w:id="400"/>
      </w:r>
      <w:r w:rsidRPr="1C74F585">
        <w:rPr>
          <w:sz w:val="24"/>
          <w:szCs w:val="24"/>
        </w:rPr>
        <w:t xml:space="preserve"> </w:t>
      </w:r>
      <w:r w:rsidRPr="1C74F585">
        <w:rPr>
          <w:i/>
          <w:iCs/>
          <w:sz w:val="24"/>
          <w:szCs w:val="24"/>
        </w:rPr>
        <w:t xml:space="preserve">B. napus </w:t>
      </w:r>
      <w:r w:rsidRPr="1C74F585">
        <w:rPr>
          <w:sz w:val="24"/>
          <w:szCs w:val="24"/>
        </w:rPr>
        <w:t xml:space="preserve">reference was assembled and released during a time when sequencing technologies from PacBio, 10X Genomics, and Dovetail Genomics were in their infancy and/or not fiscally feasible for most research groups. As a result, the first release of the </w:t>
      </w:r>
      <w:r w:rsidRPr="1C74F585">
        <w:rPr>
          <w:i/>
          <w:iCs/>
          <w:sz w:val="24"/>
          <w:szCs w:val="24"/>
        </w:rPr>
        <w:t>B. napus</w:t>
      </w:r>
      <w:r w:rsidRPr="1C74F585">
        <w:rPr>
          <w:sz w:val="24"/>
          <w:szCs w:val="24"/>
        </w:rPr>
        <w:t xml:space="preserve"> genome was not able to benefit from the analytical power of these technologies. This is reflected in the assembly size of the Darmor-</w:t>
      </w:r>
      <w:proofErr w:type="spellStart"/>
      <w:r w:rsidRPr="1C74F585">
        <w:rPr>
          <w:sz w:val="24"/>
          <w:szCs w:val="24"/>
        </w:rPr>
        <w:t>bzh</w:t>
      </w:r>
      <w:proofErr w:type="spellEnd"/>
      <w:r w:rsidRPr="1C74F585">
        <w:rPr>
          <w:sz w:val="24"/>
          <w:szCs w:val="24"/>
        </w:rPr>
        <w:t xml:space="preserve"> V4.1 genome </w:t>
      </w:r>
      <w:r w:rsidR="00F52EBF" w:rsidRPr="1C74F585">
        <w:rPr>
          <w:sz w:val="24"/>
          <w:szCs w:val="24"/>
        </w:rPr>
        <w:fldChar w:fldCharType="begin"/>
      </w:r>
      <w:r w:rsidR="00DB2189">
        <w:rPr>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52EBF" w:rsidRPr="1C74F585">
        <w:rPr>
          <w:sz w:val="24"/>
          <w:szCs w:val="24"/>
        </w:rPr>
        <w:fldChar w:fldCharType="separate"/>
      </w:r>
      <w:r w:rsidRPr="1C74F585">
        <w:rPr>
          <w:rFonts w:ascii="Calibri" w:hAnsi="Calibri" w:cs="Calibri"/>
          <w:sz w:val="24"/>
          <w:szCs w:val="24"/>
        </w:rPr>
        <w:t>(</w:t>
      </w:r>
      <w:proofErr w:type="spellStart"/>
      <w:r w:rsidRPr="1C74F585">
        <w:rPr>
          <w:rFonts w:ascii="Calibri" w:hAnsi="Calibri" w:cs="Calibri"/>
          <w:sz w:val="24"/>
          <w:szCs w:val="24"/>
        </w:rPr>
        <w:t>Chalhoub</w:t>
      </w:r>
      <w:proofErr w:type="spellEnd"/>
      <w:r w:rsidRPr="1C74F585">
        <w:rPr>
          <w:rFonts w:ascii="Calibri" w:hAnsi="Calibri" w:cs="Calibri"/>
          <w:sz w:val="24"/>
          <w:szCs w:val="24"/>
        </w:rPr>
        <w:t xml:space="preserve"> </w:t>
      </w:r>
      <w:r w:rsidRPr="1C74F585">
        <w:rPr>
          <w:rFonts w:ascii="Calibri" w:hAnsi="Calibri" w:cs="Calibri"/>
          <w:i/>
          <w:iCs/>
          <w:sz w:val="24"/>
          <w:szCs w:val="24"/>
        </w:rPr>
        <w:t>et al.</w:t>
      </w:r>
      <w:r w:rsidRPr="1C74F585">
        <w:rPr>
          <w:rFonts w:ascii="Calibri" w:hAnsi="Calibri" w:cs="Calibri"/>
          <w:sz w:val="24"/>
          <w:szCs w:val="24"/>
        </w:rPr>
        <w:t xml:space="preserve"> 2014)</w:t>
      </w:r>
      <w:r w:rsidR="00F52EBF" w:rsidRPr="1C74F585">
        <w:rPr>
          <w:sz w:val="24"/>
          <w:szCs w:val="24"/>
        </w:rPr>
        <w:fldChar w:fldCharType="end"/>
      </w:r>
      <w:r w:rsidRPr="1C74F585">
        <w:rPr>
          <w:sz w:val="24"/>
          <w:szCs w:val="24"/>
        </w:rPr>
        <w:t xml:space="preserve">. Although </w:t>
      </w:r>
      <w:r w:rsidRPr="1C74F585">
        <w:rPr>
          <w:sz w:val="24"/>
          <w:szCs w:val="24"/>
        </w:rPr>
        <w:lastRenderedPageBreak/>
        <w:t xml:space="preserve">the expected size of the </w:t>
      </w:r>
      <w:r w:rsidRPr="1C74F585">
        <w:rPr>
          <w:i/>
          <w:iCs/>
          <w:sz w:val="24"/>
          <w:szCs w:val="24"/>
        </w:rPr>
        <w:t>B. napus</w:t>
      </w:r>
      <w:r w:rsidRPr="1C74F585">
        <w:rPr>
          <w:sz w:val="24"/>
          <w:szCs w:val="24"/>
        </w:rPr>
        <w:t xml:space="preserve"> genome is over 1 Gb, the Darmor-</w:t>
      </w:r>
      <w:proofErr w:type="spellStart"/>
      <w:r w:rsidRPr="1C74F585">
        <w:rPr>
          <w:sz w:val="24"/>
          <w:szCs w:val="24"/>
        </w:rPr>
        <w:t>bzh</w:t>
      </w:r>
      <w:proofErr w:type="spellEnd"/>
      <w:r w:rsidRPr="1C74F585">
        <w:rPr>
          <w:sz w:val="24"/>
          <w:szCs w:val="24"/>
        </w:rPr>
        <w:t xml:space="preserve"> V4.1 genome assembly is only approximately 850 Mb, of which 650 Mb is contained in 19 chromosome-scale pseudomolecule scaffolds. By using a recently created synthetic </w:t>
      </w:r>
      <w:r w:rsidRPr="1C74F585">
        <w:rPr>
          <w:i/>
          <w:iCs/>
          <w:sz w:val="24"/>
          <w:szCs w:val="24"/>
        </w:rPr>
        <w:t>B. napus</w:t>
      </w:r>
      <w:r w:rsidRPr="1C74F585">
        <w:rPr>
          <w:sz w:val="24"/>
          <w:szCs w:val="24"/>
        </w:rPr>
        <w:t>,</w:t>
      </w:r>
      <w:r w:rsidRPr="1C74F585">
        <w:rPr>
          <w:i/>
          <w:iCs/>
          <w:sz w:val="24"/>
          <w:szCs w:val="24"/>
        </w:rPr>
        <w:t xml:space="preserve"> Da-Ae</w:t>
      </w:r>
      <w:r w:rsidRPr="1C74F585">
        <w:rPr>
          <w:sz w:val="24"/>
          <w:szCs w:val="24"/>
        </w:rPr>
        <w:t>, along with long-read, linked-read, and proximity ligation technologies, we were able to generate a new</w:t>
      </w:r>
      <w:ins w:id="401" w:author="Julin Maloof" w:date="2022-11-16T16:48:00Z">
        <w:r w:rsidR="00A86D1E">
          <w:rPr>
            <w:sz w:val="24"/>
            <w:szCs w:val="24"/>
          </w:rPr>
          <w:t xml:space="preserve"> synthetic</w:t>
        </w:r>
      </w:ins>
      <w:r w:rsidRPr="1C74F585">
        <w:rPr>
          <w:sz w:val="24"/>
          <w:szCs w:val="24"/>
        </w:rPr>
        <w:t xml:space="preserve"> </w:t>
      </w:r>
      <w:r w:rsidRPr="1C74F585">
        <w:rPr>
          <w:i/>
          <w:iCs/>
          <w:sz w:val="24"/>
          <w:szCs w:val="24"/>
        </w:rPr>
        <w:t xml:space="preserve">B. napus </w:t>
      </w:r>
      <w:r w:rsidRPr="1C74F585">
        <w:rPr>
          <w:sz w:val="24"/>
          <w:szCs w:val="24"/>
        </w:rPr>
        <w:t xml:space="preserve">genome </w:t>
      </w:r>
      <w:del w:id="402" w:author="Julin Maloof" w:date="2022-11-16T16:49:00Z">
        <w:r w:rsidRPr="1C74F585" w:rsidDel="00A86D1E">
          <w:rPr>
            <w:sz w:val="24"/>
            <w:szCs w:val="24"/>
          </w:rPr>
          <w:delText xml:space="preserve">reference </w:delText>
        </w:r>
      </w:del>
      <w:r w:rsidRPr="1C74F585">
        <w:rPr>
          <w:sz w:val="24"/>
          <w:szCs w:val="24"/>
        </w:rPr>
        <w:t xml:space="preserve">that exceeded the </w:t>
      </w:r>
      <w:del w:id="403" w:author="Julin Maloof" w:date="2022-11-16T16:49:00Z">
        <w:r w:rsidRPr="1C74F585" w:rsidDel="00A86D1E">
          <w:rPr>
            <w:sz w:val="24"/>
            <w:szCs w:val="24"/>
          </w:rPr>
          <w:delText xml:space="preserve">previous </w:delText>
        </w:r>
      </w:del>
      <w:ins w:id="404" w:author="Julin Maloof" w:date="2022-11-16T16:49:00Z">
        <w:r w:rsidR="00A86D1E">
          <w:rPr>
            <w:sz w:val="24"/>
            <w:szCs w:val="24"/>
          </w:rPr>
          <w:t>first</w:t>
        </w:r>
        <w:r w:rsidR="00A86D1E" w:rsidRPr="1C74F585">
          <w:rPr>
            <w:sz w:val="24"/>
            <w:szCs w:val="24"/>
          </w:rPr>
          <w:t xml:space="preserve"> </w:t>
        </w:r>
      </w:ins>
      <w:r w:rsidRPr="1C74F585">
        <w:rPr>
          <w:sz w:val="24"/>
          <w:szCs w:val="24"/>
        </w:rPr>
        <w:t>high-quality reference genome by several metrics</w:t>
      </w:r>
      <w:ins w:id="405" w:author="Julin Maloof" w:date="2022-11-16T16:49:00Z">
        <w:r w:rsidR="00A86D1E">
          <w:rPr>
            <w:sz w:val="24"/>
            <w:szCs w:val="24"/>
          </w:rPr>
          <w:t xml:space="preserve"> and is on par with more contemporary assemblies</w:t>
        </w:r>
      </w:ins>
      <w:r w:rsidRPr="1C74F585">
        <w:rPr>
          <w:sz w:val="24"/>
          <w:szCs w:val="24"/>
        </w:rPr>
        <w:t>. Our assembly of Da-Ae is over 1 Gb, with more than 800 Mb contained within 19 chromosome-scale pseudomolecule scaffolds. While our assembly is larger compared to both the Darmor-</w:t>
      </w:r>
      <w:proofErr w:type="spellStart"/>
      <w:r w:rsidRPr="1C74F585">
        <w:rPr>
          <w:sz w:val="24"/>
          <w:szCs w:val="24"/>
        </w:rPr>
        <w:t>bzh</w:t>
      </w:r>
      <w:proofErr w:type="spellEnd"/>
      <w:r w:rsidRPr="1C74F585">
        <w:rPr>
          <w:sz w:val="24"/>
          <w:szCs w:val="24"/>
        </w:rPr>
        <w:t xml:space="preserve"> V4.1 and v10 assemblies, it still maintains a high level of sequence collinearity with the two Darmor-</w:t>
      </w:r>
      <w:proofErr w:type="spellStart"/>
      <w:r w:rsidRPr="1C74F585">
        <w:rPr>
          <w:sz w:val="24"/>
          <w:szCs w:val="24"/>
        </w:rPr>
        <w:t>bzh</w:t>
      </w:r>
      <w:proofErr w:type="spellEnd"/>
      <w:r w:rsidRPr="1C74F585">
        <w:rPr>
          <w:sz w:val="24"/>
          <w:szCs w:val="24"/>
        </w:rPr>
        <w:t xml:space="preserve"> assemblies. On a gene level, the Darmor-</w:t>
      </w:r>
      <w:proofErr w:type="spellStart"/>
      <w:r w:rsidRPr="1C74F585">
        <w:rPr>
          <w:sz w:val="24"/>
          <w:szCs w:val="24"/>
        </w:rPr>
        <w:t>bzh</w:t>
      </w:r>
      <w:proofErr w:type="spellEnd"/>
      <w:r w:rsidRPr="1C74F585">
        <w:rPr>
          <w:sz w:val="24"/>
          <w:szCs w:val="24"/>
        </w:rPr>
        <w:t xml:space="preserve"> v4.1 and v10 references have fewer annotated genes than our assembly. </w:t>
      </w:r>
      <w:ins w:id="406" w:author="Julin Maloof" w:date="2022-10-04T16:23:00Z">
        <w:r w:rsidR="008D2DD3">
          <w:rPr>
            <w:sz w:val="24"/>
            <w:szCs w:val="24"/>
          </w:rPr>
          <w:t xml:space="preserve">The differences in the high-quality assemblies may reflect differences in genome content due to the synthetic Da-Ae having had </w:t>
        </w:r>
      </w:ins>
      <w:ins w:id="407" w:author="Julin Maloof" w:date="2022-10-04T16:24:00Z">
        <w:r w:rsidR="008D2DD3">
          <w:rPr>
            <w:sz w:val="24"/>
            <w:szCs w:val="24"/>
          </w:rPr>
          <w:t>fewer</w:t>
        </w:r>
      </w:ins>
      <w:ins w:id="408" w:author="Julin Maloof" w:date="2022-10-04T16:23:00Z">
        <w:r w:rsidR="008D2DD3">
          <w:rPr>
            <w:sz w:val="24"/>
            <w:szCs w:val="24"/>
          </w:rPr>
          <w:t xml:space="preserve"> </w:t>
        </w:r>
      </w:ins>
      <w:ins w:id="409" w:author="Julin Maloof" w:date="2022-10-04T16:24:00Z">
        <w:r w:rsidR="008D2DD3">
          <w:rPr>
            <w:sz w:val="24"/>
            <w:szCs w:val="24"/>
          </w:rPr>
          <w:t>generations in which</w:t>
        </w:r>
      </w:ins>
      <w:ins w:id="410" w:author="Julin Maloof" w:date="2022-10-04T16:23:00Z">
        <w:r w:rsidR="008D2DD3">
          <w:rPr>
            <w:sz w:val="24"/>
            <w:szCs w:val="24"/>
          </w:rPr>
          <w:t xml:space="preserve"> to “purge” extra material (</w:t>
        </w:r>
      </w:ins>
      <w:ins w:id="411" w:author="Julin Maloof" w:date="2022-10-04T16:24:00Z">
        <w:r w:rsidR="008D2DD3">
          <w:rPr>
            <w:sz w:val="24"/>
            <w:szCs w:val="24"/>
          </w:rPr>
          <w:t>resulting in, for example,</w:t>
        </w:r>
      </w:ins>
      <w:ins w:id="412" w:author="Julin Maloof" w:date="2022-10-04T16:23:00Z">
        <w:r w:rsidR="008D2DD3">
          <w:rPr>
            <w:sz w:val="24"/>
            <w:szCs w:val="24"/>
          </w:rPr>
          <w:t xml:space="preserve"> larger number of bases and more duplicated BUSCOs) or could reflect differences resulting from the assembly process.  It is not possible to distinguish between these causes with our available data. </w:t>
        </w:r>
      </w:ins>
      <w:r w:rsidRPr="1C74F585">
        <w:rPr>
          <w:sz w:val="24"/>
          <w:szCs w:val="24"/>
        </w:rPr>
        <w:t xml:space="preserve">The improved assembly enabled by third generation sequencing technologies will serve as an excellent resource for </w:t>
      </w:r>
      <w:r w:rsidRPr="1C74F585">
        <w:rPr>
          <w:i/>
          <w:iCs/>
          <w:sz w:val="24"/>
          <w:szCs w:val="24"/>
        </w:rPr>
        <w:t>B. napus</w:t>
      </w:r>
      <w:r w:rsidRPr="1C74F585">
        <w:rPr>
          <w:sz w:val="24"/>
          <w:szCs w:val="24"/>
        </w:rPr>
        <w:t xml:space="preserve"> geneticists and scientists aiming to identify genes underlying agronomic traits.</w:t>
      </w:r>
    </w:p>
    <w:p w14:paraId="320E54E8" w14:textId="0ECEB72C" w:rsidR="00F52EBF" w:rsidRPr="005F4A48" w:rsidRDefault="29D92C51" w:rsidP="29D92C51">
      <w:pPr>
        <w:spacing w:line="480" w:lineRule="auto"/>
        <w:ind w:firstLine="720"/>
        <w:rPr>
          <w:sz w:val="24"/>
          <w:szCs w:val="24"/>
        </w:rPr>
      </w:pPr>
      <w:r w:rsidRPr="29D92C51">
        <w:rPr>
          <w:sz w:val="24"/>
          <w:szCs w:val="24"/>
        </w:rPr>
        <w:t xml:space="preserve">Homoeologous exchange is a biological process observed in allopolyploids, like </w:t>
      </w:r>
      <w:r w:rsidRPr="29D92C51">
        <w:rPr>
          <w:i/>
          <w:iCs/>
          <w:sz w:val="24"/>
          <w:szCs w:val="24"/>
        </w:rPr>
        <w:t>B. napus</w:t>
      </w:r>
      <w:r w:rsidRPr="29D92C51">
        <w:rPr>
          <w:sz w:val="24"/>
          <w:szCs w:val="24"/>
        </w:rPr>
        <w:t xml:space="preserve">, where highly similar yet different regions of the two diploid </w:t>
      </w:r>
      <w:proofErr w:type="spellStart"/>
      <w:r w:rsidRPr="29D92C51">
        <w:rPr>
          <w:sz w:val="24"/>
          <w:szCs w:val="24"/>
        </w:rPr>
        <w:t>subgenomes</w:t>
      </w:r>
      <w:proofErr w:type="spellEnd"/>
      <w:r w:rsidRPr="29D92C51">
        <w:rPr>
          <w:sz w:val="24"/>
          <w:szCs w:val="24"/>
        </w:rPr>
        <w:t xml:space="preserve"> exchange genetic material with one another. The result is new chromosome structures that, while being primarily composed of one ancestral genome, now also contain regions belonging to a different ancestral genome. To investigate the occurrence of homoeologous exchange in Da-Ae, we investigated </w:t>
      </w:r>
      <w:r w:rsidRPr="29D92C51">
        <w:rPr>
          <w:sz w:val="24"/>
          <w:szCs w:val="24"/>
        </w:rPr>
        <w:lastRenderedPageBreak/>
        <w:t xml:space="preserve">both genome coverage and </w:t>
      </w:r>
      <w:del w:id="413" w:author="Julin Maloof" w:date="2022-11-15T21:34:00Z">
        <w:r w:rsidRPr="29D92C51" w:rsidDel="007A4C46">
          <w:rPr>
            <w:sz w:val="24"/>
            <w:szCs w:val="24"/>
          </w:rPr>
          <w:delText>gene content</w:delText>
        </w:r>
      </w:del>
      <w:ins w:id="414" w:author="Julin Maloof" w:date="2022-11-15T21:34:00Z">
        <w:r w:rsidR="007A4C46">
          <w:rPr>
            <w:sz w:val="24"/>
            <w:szCs w:val="24"/>
          </w:rPr>
          <w:t>synteny</w:t>
        </w:r>
      </w:ins>
      <w:r w:rsidRPr="29D92C51">
        <w:rPr>
          <w:sz w:val="24"/>
          <w:szCs w:val="24"/>
        </w:rPr>
        <w:t xml:space="preserve"> across the genomes of </w:t>
      </w:r>
      <w:del w:id="415" w:author="Julin Maloof" w:date="2022-11-15T21:35:00Z">
        <w:r w:rsidRPr="29D92C51" w:rsidDel="007A4C46">
          <w:rPr>
            <w:sz w:val="24"/>
            <w:szCs w:val="24"/>
          </w:rPr>
          <w:delText>the</w:delText>
        </w:r>
        <w:r w:rsidRPr="29D92C51" w:rsidDel="007A4C46">
          <w:rPr>
            <w:i/>
            <w:iCs/>
            <w:sz w:val="24"/>
            <w:szCs w:val="24"/>
          </w:rPr>
          <w:delText xml:space="preserve"> </w:delText>
        </w:r>
      </w:del>
      <w:r w:rsidRPr="29D92C51">
        <w:rPr>
          <w:i/>
          <w:iCs/>
          <w:sz w:val="24"/>
          <w:szCs w:val="24"/>
        </w:rPr>
        <w:t>B. napus</w:t>
      </w:r>
      <w:r w:rsidRPr="29D92C51">
        <w:rPr>
          <w:sz w:val="24"/>
          <w:szCs w:val="24"/>
        </w:rPr>
        <w:t xml:space="preserve"> Da-Ae, </w:t>
      </w:r>
      <w:del w:id="416" w:author="Julin Maloof" w:date="2022-11-15T21:35:00Z">
        <w:r w:rsidRPr="29D92C51" w:rsidDel="007A4C46">
          <w:rPr>
            <w:sz w:val="24"/>
            <w:szCs w:val="24"/>
          </w:rPr>
          <w:delText>Darmor-bzh v10, and ZS11 assemblies</w:delText>
        </w:r>
      </w:del>
      <w:ins w:id="417" w:author="Julin Maloof" w:date="2022-11-15T21:35:00Z">
        <w:r w:rsidR="007A4C46">
          <w:rPr>
            <w:sz w:val="24"/>
            <w:szCs w:val="24"/>
          </w:rPr>
          <w:t>and nine other cultivars</w:t>
        </w:r>
      </w:ins>
      <w:r w:rsidRPr="29D92C51">
        <w:rPr>
          <w:sz w:val="24"/>
          <w:szCs w:val="24"/>
        </w:rPr>
        <w:t xml:space="preserve">. Our results indicate that homoeologous exchange has occurred in both small and large regions throughout the whole genome. Each cultivar of </w:t>
      </w:r>
      <w:r w:rsidRPr="29D92C51">
        <w:rPr>
          <w:i/>
          <w:iCs/>
          <w:sz w:val="24"/>
          <w:szCs w:val="24"/>
        </w:rPr>
        <w:t>B. napus</w:t>
      </w:r>
      <w:r w:rsidRPr="29D92C51">
        <w:rPr>
          <w:sz w:val="24"/>
          <w:szCs w:val="24"/>
        </w:rPr>
        <w:t xml:space="preserve"> had many unique homoeologous exchange events. More surprising was that there </w:t>
      </w:r>
      <w:proofErr w:type="gramStart"/>
      <w:r w:rsidRPr="29D92C51">
        <w:rPr>
          <w:sz w:val="24"/>
          <w:szCs w:val="24"/>
        </w:rPr>
        <w:t>are</w:t>
      </w:r>
      <w:proofErr w:type="gramEnd"/>
      <w:r w:rsidRPr="29D92C51">
        <w:rPr>
          <w:sz w:val="24"/>
          <w:szCs w:val="24"/>
        </w:rPr>
        <w:t xml:space="preserve"> multiple </w:t>
      </w:r>
      <w:del w:id="418" w:author="Julin Maloof" w:date="2022-11-15T21:37:00Z">
        <w:r w:rsidRPr="29D92C51" w:rsidDel="007A4C46">
          <w:rPr>
            <w:sz w:val="24"/>
            <w:szCs w:val="24"/>
          </w:rPr>
          <w:delText xml:space="preserve">large </w:delText>
        </w:r>
      </w:del>
      <w:r w:rsidRPr="29D92C51">
        <w:rPr>
          <w:sz w:val="24"/>
          <w:szCs w:val="24"/>
        </w:rPr>
        <w:t xml:space="preserve">regions of homoeologous exchange that are shared among the </w:t>
      </w:r>
      <w:del w:id="419" w:author="Julin Maloof" w:date="2022-11-15T21:36:00Z">
        <w:r w:rsidRPr="29D92C51" w:rsidDel="007A4C46">
          <w:rPr>
            <w:sz w:val="24"/>
            <w:szCs w:val="24"/>
          </w:rPr>
          <w:delText xml:space="preserve">three </w:delText>
        </w:r>
      </w:del>
      <w:r w:rsidRPr="29D92C51">
        <w:rPr>
          <w:i/>
          <w:iCs/>
          <w:sz w:val="24"/>
          <w:szCs w:val="24"/>
        </w:rPr>
        <w:t>B. napus</w:t>
      </w:r>
      <w:r w:rsidRPr="29D92C51">
        <w:rPr>
          <w:sz w:val="24"/>
          <w:szCs w:val="24"/>
        </w:rPr>
        <w:t xml:space="preserve"> cultivars. </w:t>
      </w:r>
      <w:ins w:id="420" w:author="Julin Maloof" w:date="2022-11-15T21:37:00Z">
        <w:r w:rsidR="007A4C46">
          <w:rPr>
            <w:sz w:val="24"/>
            <w:szCs w:val="24"/>
          </w:rPr>
          <w:t xml:space="preserve"> I</w:t>
        </w:r>
      </w:ins>
      <w:ins w:id="421" w:author="Julin Maloof" w:date="2022-11-15T21:36:00Z">
        <w:r w:rsidR="007A4C46">
          <w:rPr>
            <w:sz w:val="24"/>
            <w:szCs w:val="24"/>
          </w:rPr>
          <w:t xml:space="preserve">t is possible that these homoeologous exchange regions are shared among multiple varieties because </w:t>
        </w:r>
        <w:proofErr w:type="gramStart"/>
        <w:r w:rsidR="007A4C46">
          <w:rPr>
            <w:sz w:val="24"/>
            <w:szCs w:val="24"/>
          </w:rPr>
          <w:t>particular combinations</w:t>
        </w:r>
        <w:proofErr w:type="gramEnd"/>
        <w:r w:rsidR="007A4C46">
          <w:rPr>
            <w:sz w:val="24"/>
            <w:szCs w:val="24"/>
          </w:rPr>
          <w:t xml:space="preserve"> of hom</w:t>
        </w:r>
      </w:ins>
      <w:ins w:id="422" w:author="Julin Maloof" w:date="2022-11-15T21:37:00Z">
        <w:r w:rsidR="007A4C46">
          <w:rPr>
            <w:sz w:val="24"/>
            <w:szCs w:val="24"/>
          </w:rPr>
          <w:t>o</w:t>
        </w:r>
      </w:ins>
      <w:ins w:id="423" w:author="Julin Maloof" w:date="2022-11-15T21:36:00Z">
        <w:r w:rsidR="007A4C46">
          <w:rPr>
            <w:sz w:val="24"/>
            <w:szCs w:val="24"/>
          </w:rPr>
          <w:t>eolog</w:t>
        </w:r>
      </w:ins>
      <w:ins w:id="424" w:author="Julin Maloof" w:date="2022-11-15T21:37:00Z">
        <w:r w:rsidR="007A4C46">
          <w:rPr>
            <w:sz w:val="24"/>
            <w:szCs w:val="24"/>
          </w:rPr>
          <w:t>ous genes</w:t>
        </w:r>
      </w:ins>
      <w:ins w:id="425" w:author="Julin Maloof" w:date="2022-11-15T21:36:00Z">
        <w:r w:rsidR="007A4C46">
          <w:rPr>
            <w:sz w:val="24"/>
            <w:szCs w:val="24"/>
          </w:rPr>
          <w:t xml:space="preserve"> affect plant fitness or agroeconomic traits.  Alternatively, these sites could be shared because sequence homology and chromosome topology favors recombination at these sites.</w:t>
        </w:r>
      </w:ins>
      <w:del w:id="426" w:author="Julin Maloof" w:date="2022-11-15T21:36:00Z">
        <w:r w:rsidRPr="29D92C51" w:rsidDel="007A4C46">
          <w:rPr>
            <w:sz w:val="24"/>
            <w:szCs w:val="24"/>
          </w:rPr>
          <w:delText xml:space="preserve">These shared regions may be homoeologous exchange hotspots for chromosomal rearrangements, which are required for viable </w:delText>
        </w:r>
        <w:r w:rsidRPr="29D92C51" w:rsidDel="007A4C46">
          <w:rPr>
            <w:i/>
            <w:iCs/>
            <w:sz w:val="24"/>
            <w:szCs w:val="24"/>
          </w:rPr>
          <w:delText>B. napus</w:delText>
        </w:r>
        <w:r w:rsidRPr="29D92C51" w:rsidDel="007A4C46">
          <w:rPr>
            <w:sz w:val="24"/>
            <w:szCs w:val="24"/>
          </w:rPr>
          <w:delText xml:space="preserve"> cultivars to exis</w:delText>
        </w:r>
      </w:del>
      <w:r w:rsidRPr="29D92C51">
        <w:rPr>
          <w:sz w:val="24"/>
          <w:szCs w:val="24"/>
        </w:rPr>
        <w:t>t. These findings further build upon the previous work done to identify hotspot regions</w:t>
      </w:r>
      <w:r w:rsidRPr="29D92C51">
        <w:rPr>
          <w:rFonts w:ascii="Calibri" w:hAnsi="Calibri" w:cs="Calibri"/>
          <w:sz w:val="24"/>
          <w:szCs w:val="24"/>
        </w:rPr>
        <w:t xml:space="preserve"> (Higgins </w:t>
      </w:r>
      <w:r w:rsidRPr="29D92C51">
        <w:rPr>
          <w:rFonts w:ascii="Calibri" w:hAnsi="Calibri" w:cs="Calibri"/>
          <w:i/>
          <w:iCs/>
          <w:sz w:val="24"/>
          <w:szCs w:val="24"/>
        </w:rPr>
        <w:t>et al.</w:t>
      </w:r>
      <w:r w:rsidRPr="29D92C51">
        <w:rPr>
          <w:rFonts w:ascii="Calibri" w:hAnsi="Calibri" w:cs="Calibri"/>
          <w:sz w:val="24"/>
          <w:szCs w:val="24"/>
        </w:rPr>
        <w:t xml:space="preserve"> 2018)</w:t>
      </w:r>
      <w:r w:rsidRPr="29D92C51">
        <w:rPr>
          <w:sz w:val="24"/>
          <w:szCs w:val="24"/>
        </w:rPr>
        <w:t>.</w:t>
      </w:r>
      <w:del w:id="427" w:author="Julin Maloof" w:date="2022-11-15T21:37:00Z">
        <w:r w:rsidRPr="29D92C51" w:rsidDel="007A4C46">
          <w:rPr>
            <w:sz w:val="24"/>
            <w:szCs w:val="24"/>
          </w:rPr>
          <w:delText xml:space="preserve"> Further investigation is needed to see how prevalent these shared homoeologous exchange regions are in </w:delText>
        </w:r>
        <w:r w:rsidRPr="29D92C51" w:rsidDel="007A4C46">
          <w:rPr>
            <w:i/>
            <w:iCs/>
            <w:sz w:val="24"/>
            <w:szCs w:val="24"/>
          </w:rPr>
          <w:delText>B. napus</w:delText>
        </w:r>
        <w:r w:rsidRPr="29D92C51" w:rsidDel="007A4C46">
          <w:rPr>
            <w:sz w:val="24"/>
            <w:szCs w:val="24"/>
          </w:rPr>
          <w:delText>.</w:delText>
        </w:r>
      </w:del>
    </w:p>
    <w:p w14:paraId="3B123771" w14:textId="1AFBDE54" w:rsidR="00ED778B" w:rsidRDefault="66D38CF6" w:rsidP="29D92C51">
      <w:pPr>
        <w:spacing w:line="480" w:lineRule="auto"/>
        <w:ind w:firstLine="720"/>
        <w:rPr>
          <w:sz w:val="24"/>
          <w:szCs w:val="24"/>
        </w:rPr>
      </w:pPr>
      <w:r w:rsidRPr="66D38CF6">
        <w:rPr>
          <w:sz w:val="24"/>
          <w:szCs w:val="24"/>
        </w:rPr>
        <w:t>In conclusion, using several</w:t>
      </w:r>
      <w:commentRangeStart w:id="428"/>
      <w:r w:rsidRPr="66D38CF6">
        <w:rPr>
          <w:sz w:val="24"/>
          <w:szCs w:val="24"/>
        </w:rPr>
        <w:t xml:space="preserve"> </w:t>
      </w:r>
      <w:commentRangeEnd w:id="428"/>
      <w:r w:rsidR="00F52EBF">
        <w:rPr>
          <w:rStyle w:val="CommentReference"/>
        </w:rPr>
        <w:commentReference w:id="428"/>
      </w:r>
      <w:r w:rsidRPr="66D38CF6">
        <w:rPr>
          <w:sz w:val="24"/>
          <w:szCs w:val="24"/>
        </w:rPr>
        <w:t xml:space="preserve">sequencing technologies, we created a genome assembly </w:t>
      </w:r>
      <w:commentRangeStart w:id="429"/>
      <w:r w:rsidRPr="66D38CF6">
        <w:rPr>
          <w:sz w:val="24"/>
          <w:szCs w:val="24"/>
        </w:rPr>
        <w:t>similar</w:t>
      </w:r>
      <w:ins w:id="430" w:author="Julin Maloof" w:date="2022-11-16T17:27:00Z">
        <w:r w:rsidR="009A3B12">
          <w:rPr>
            <w:sz w:val="24"/>
            <w:szCs w:val="24"/>
          </w:rPr>
          <w:t xml:space="preserve"> in quality</w:t>
        </w:r>
      </w:ins>
      <w:r w:rsidRPr="66D38CF6">
        <w:rPr>
          <w:sz w:val="24"/>
          <w:szCs w:val="24"/>
        </w:rPr>
        <w:t xml:space="preserve"> to other recently published assemblies that used third generation sequencing</w:t>
      </w:r>
      <w:commentRangeEnd w:id="429"/>
      <w:r w:rsidR="00F52EBF">
        <w:rPr>
          <w:rStyle w:val="CommentReference"/>
        </w:rPr>
        <w:commentReference w:id="429"/>
      </w:r>
      <w:r w:rsidRPr="66D38CF6">
        <w:rPr>
          <w:sz w:val="24"/>
          <w:szCs w:val="24"/>
        </w:rPr>
        <w:t xml:space="preserve">, allowing for an improvement upon the </w:t>
      </w:r>
      <w:commentRangeStart w:id="431"/>
      <w:r w:rsidRPr="66D38CF6">
        <w:rPr>
          <w:sz w:val="24"/>
          <w:szCs w:val="24"/>
        </w:rPr>
        <w:t xml:space="preserve">original </w:t>
      </w:r>
      <w:r w:rsidR="00C64F4C">
        <w:rPr>
          <w:sz w:val="24"/>
          <w:szCs w:val="24"/>
        </w:rPr>
        <w:t>Darmor-</w:t>
      </w:r>
      <w:proofErr w:type="spellStart"/>
      <w:r w:rsidR="00C64F4C">
        <w:rPr>
          <w:sz w:val="24"/>
          <w:szCs w:val="24"/>
        </w:rPr>
        <w:t>bzh</w:t>
      </w:r>
      <w:proofErr w:type="spellEnd"/>
      <w:r w:rsidR="00C64F4C">
        <w:rPr>
          <w:sz w:val="24"/>
          <w:szCs w:val="24"/>
        </w:rPr>
        <w:t xml:space="preserve"> v4.1 </w:t>
      </w:r>
      <w:r w:rsidRPr="66D38CF6">
        <w:rPr>
          <w:sz w:val="24"/>
          <w:szCs w:val="24"/>
        </w:rPr>
        <w:t>published assembly.</w:t>
      </w:r>
      <w:commentRangeEnd w:id="431"/>
      <w:r w:rsidR="00F52EBF">
        <w:rPr>
          <w:rStyle w:val="CommentReference"/>
        </w:rPr>
        <w:commentReference w:id="431"/>
      </w:r>
      <w:r w:rsidRPr="66D38CF6">
        <w:rPr>
          <w:sz w:val="24"/>
          <w:szCs w:val="24"/>
        </w:rPr>
        <w:t xml:space="preserve"> </w:t>
      </w:r>
      <w:del w:id="432" w:author="Julin Maloof" w:date="2022-11-16T17:28:00Z">
        <w:r w:rsidRPr="66D38CF6" w:rsidDel="009A3B12">
          <w:rPr>
            <w:sz w:val="24"/>
            <w:szCs w:val="24"/>
          </w:rPr>
          <w:delText xml:space="preserve">We were able to include sequences that were previously unassigned, thus increasing the completeness of the </w:delText>
        </w:r>
        <w:r w:rsidRPr="66D38CF6" w:rsidDel="009A3B12">
          <w:rPr>
            <w:i/>
            <w:iCs/>
            <w:sz w:val="24"/>
            <w:szCs w:val="24"/>
          </w:rPr>
          <w:delText xml:space="preserve">B. napus </w:delText>
        </w:r>
        <w:r w:rsidRPr="66D38CF6" w:rsidDel="009A3B12">
          <w:rPr>
            <w:sz w:val="24"/>
            <w:szCs w:val="24"/>
          </w:rPr>
          <w:delText xml:space="preserve">genome assembly. </w:delText>
        </w:r>
      </w:del>
      <w:r w:rsidRPr="66D38CF6">
        <w:rPr>
          <w:sz w:val="24"/>
          <w:szCs w:val="24"/>
        </w:rPr>
        <w:t xml:space="preserve">We also identified potential hotspots of homoeologous exchange along with single-copy BUSCOs that are shared among different cultivars of </w:t>
      </w:r>
      <w:r w:rsidRPr="66D38CF6">
        <w:rPr>
          <w:i/>
          <w:iCs/>
          <w:sz w:val="24"/>
          <w:szCs w:val="24"/>
        </w:rPr>
        <w:t>B. napus</w:t>
      </w:r>
      <w:r w:rsidRPr="66D38CF6">
        <w:rPr>
          <w:sz w:val="24"/>
          <w:szCs w:val="24"/>
        </w:rPr>
        <w:t>. Our assembly and analysis of Da-Ae is another step forward toward the realization of a</w:t>
      </w:r>
      <w:r w:rsidRPr="66D38CF6">
        <w:rPr>
          <w:i/>
          <w:iCs/>
          <w:sz w:val="24"/>
          <w:szCs w:val="24"/>
        </w:rPr>
        <w:t xml:space="preserve"> </w:t>
      </w:r>
      <w:r w:rsidRPr="66D38CF6">
        <w:rPr>
          <w:sz w:val="24"/>
          <w:szCs w:val="24"/>
        </w:rPr>
        <w:t>pan</w:t>
      </w:r>
      <w:ins w:id="433" w:author="Julin Maloof" w:date="2022-11-16T17:28:00Z">
        <w:r w:rsidR="009A3B12">
          <w:rPr>
            <w:sz w:val="24"/>
            <w:szCs w:val="24"/>
          </w:rPr>
          <w:t>-</w:t>
        </w:r>
      </w:ins>
      <w:r w:rsidRPr="66D38CF6">
        <w:rPr>
          <w:sz w:val="24"/>
          <w:szCs w:val="24"/>
        </w:rPr>
        <w:t xml:space="preserve">genome for </w:t>
      </w:r>
      <w:r w:rsidRPr="66D38CF6">
        <w:rPr>
          <w:i/>
          <w:iCs/>
          <w:sz w:val="24"/>
          <w:szCs w:val="24"/>
        </w:rPr>
        <w:t>B. napus</w:t>
      </w:r>
      <w:r w:rsidRPr="66D38CF6">
        <w:rPr>
          <w:sz w:val="24"/>
          <w:szCs w:val="24"/>
        </w:rPr>
        <w:t>.</w:t>
      </w:r>
    </w:p>
    <w:p w14:paraId="779E9ADB" w14:textId="77777777" w:rsidR="00ED778B" w:rsidRDefault="00ED778B">
      <w:pPr>
        <w:rPr>
          <w:bCs/>
          <w:sz w:val="24"/>
          <w:szCs w:val="24"/>
        </w:rPr>
      </w:pPr>
      <w:r w:rsidRPr="24AC57A2">
        <w:rPr>
          <w:sz w:val="24"/>
          <w:szCs w:val="24"/>
        </w:rPr>
        <w:br w:type="page"/>
      </w:r>
    </w:p>
    <w:p w14:paraId="40FB92C9" w14:textId="0D7104A9" w:rsidR="24AC57A2" w:rsidRDefault="78AC25AF" w:rsidP="24AC57A2">
      <w:pPr>
        <w:spacing w:line="480" w:lineRule="auto"/>
        <w:rPr>
          <w:b/>
          <w:bCs/>
          <w:sz w:val="24"/>
          <w:szCs w:val="24"/>
        </w:rPr>
      </w:pPr>
      <w:commentRangeStart w:id="434"/>
      <w:commentRangeStart w:id="435"/>
      <w:r w:rsidRPr="78AC25AF">
        <w:rPr>
          <w:b/>
          <w:bCs/>
          <w:sz w:val="24"/>
          <w:szCs w:val="24"/>
        </w:rPr>
        <w:lastRenderedPageBreak/>
        <w:t>Data Availability</w:t>
      </w:r>
      <w:commentRangeEnd w:id="434"/>
      <w:r w:rsidR="24AC57A2">
        <w:rPr>
          <w:rStyle w:val="CommentReference"/>
        </w:rPr>
        <w:commentReference w:id="434"/>
      </w:r>
      <w:commentRangeEnd w:id="435"/>
      <w:r w:rsidR="00C64F4C">
        <w:rPr>
          <w:rStyle w:val="CommentReference"/>
        </w:rPr>
        <w:commentReference w:id="435"/>
      </w:r>
    </w:p>
    <w:p w14:paraId="1D389C3D" w14:textId="7AB7FF0F" w:rsidR="78AC25AF" w:rsidRPr="00E17461" w:rsidRDefault="78AC25AF" w:rsidP="00E17461">
      <w:pPr>
        <w:spacing w:line="480" w:lineRule="auto"/>
        <w:rPr>
          <w:rFonts w:ascii="Calibri" w:eastAsia="Calibri" w:hAnsi="Calibri" w:cs="Calibri"/>
          <w:sz w:val="24"/>
          <w:szCs w:val="24"/>
        </w:rPr>
      </w:pPr>
      <w:r w:rsidRPr="00E17461">
        <w:rPr>
          <w:rFonts w:ascii="Calibri" w:eastAsia="Calibri" w:hAnsi="Calibri" w:cs="Calibri"/>
          <w:sz w:val="24"/>
          <w:szCs w:val="24"/>
        </w:rPr>
        <w:t xml:space="preserve">All raw reads and the nuclear genome assembly and annotation are available at NCBI under </w:t>
      </w:r>
      <w:proofErr w:type="spellStart"/>
      <w:r w:rsidRPr="00E17461">
        <w:rPr>
          <w:rFonts w:ascii="Calibri" w:eastAsia="Calibri" w:hAnsi="Calibri" w:cs="Calibri"/>
          <w:sz w:val="24"/>
          <w:szCs w:val="24"/>
        </w:rPr>
        <w:t>BioProject</w:t>
      </w:r>
      <w:proofErr w:type="spellEnd"/>
      <w:r w:rsidR="005A538C">
        <w:t xml:space="preserve"> </w:t>
      </w:r>
      <w:r w:rsidR="005A538C">
        <w:rPr>
          <w:rFonts w:ascii="Roboto" w:hAnsi="Roboto"/>
          <w:color w:val="212121"/>
          <w:shd w:val="clear" w:color="auto" w:fill="FFFFFF"/>
        </w:rPr>
        <w:t>PRJNA627442</w:t>
      </w:r>
      <w:r w:rsidRPr="00E17461">
        <w:rPr>
          <w:rFonts w:ascii="Calibri" w:eastAsia="Calibri" w:hAnsi="Calibri" w:cs="Calibri"/>
          <w:sz w:val="24"/>
          <w:szCs w:val="24"/>
        </w:rPr>
        <w:t>.</w:t>
      </w:r>
    </w:p>
    <w:p w14:paraId="60A00555" w14:textId="77777777" w:rsidR="00ED778B" w:rsidRDefault="37A6671D" w:rsidP="00ED778B">
      <w:pPr>
        <w:spacing w:line="480" w:lineRule="auto"/>
        <w:rPr>
          <w:b/>
          <w:bCs/>
          <w:sz w:val="24"/>
          <w:szCs w:val="24"/>
        </w:rPr>
      </w:pPr>
      <w:r w:rsidRPr="37A6671D">
        <w:rPr>
          <w:b/>
          <w:bCs/>
          <w:sz w:val="24"/>
          <w:szCs w:val="24"/>
        </w:rPr>
        <w:t>Acknowledgement</w:t>
      </w:r>
      <w:commentRangeStart w:id="436"/>
      <w:r w:rsidRPr="37A6671D">
        <w:rPr>
          <w:b/>
          <w:bCs/>
          <w:sz w:val="24"/>
          <w:szCs w:val="24"/>
        </w:rPr>
        <w:t>s</w:t>
      </w:r>
      <w:commentRangeEnd w:id="436"/>
      <w:r w:rsidR="00ED778B">
        <w:rPr>
          <w:rStyle w:val="CommentReference"/>
        </w:rPr>
        <w:commentReference w:id="436"/>
      </w:r>
    </w:p>
    <w:p w14:paraId="75F9762D" w14:textId="6BAB420B" w:rsidR="00ED778B" w:rsidRDefault="24AC57A2" w:rsidP="00ED778B">
      <w:pPr>
        <w:spacing w:line="480" w:lineRule="auto"/>
        <w:rPr>
          <w:sz w:val="24"/>
          <w:szCs w:val="24"/>
        </w:rPr>
      </w:pPr>
      <w:r w:rsidRPr="24AC57A2">
        <w:rPr>
          <w:sz w:val="24"/>
          <w:szCs w:val="24"/>
        </w:rPr>
        <w:t xml:space="preserve">We would like to thank the members of the </w:t>
      </w:r>
      <w:proofErr w:type="spellStart"/>
      <w:r w:rsidRPr="24AC57A2">
        <w:rPr>
          <w:sz w:val="24"/>
          <w:szCs w:val="24"/>
        </w:rPr>
        <w:t>Michelmore</w:t>
      </w:r>
      <w:proofErr w:type="spellEnd"/>
      <w:r w:rsidRPr="24AC57A2">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76A47549" w:rsidR="00ED778B" w:rsidRDefault="24AC57A2" w:rsidP="00ED778B">
      <w:pPr>
        <w:spacing w:line="480" w:lineRule="auto"/>
        <w:rPr>
          <w:b/>
          <w:bCs/>
          <w:sz w:val="24"/>
          <w:szCs w:val="24"/>
        </w:rPr>
      </w:pPr>
      <w:r w:rsidRPr="24AC57A2">
        <w:rPr>
          <w:b/>
          <w:bCs/>
          <w:sz w:val="24"/>
          <w:szCs w:val="24"/>
        </w:rPr>
        <w:t>Reference</w:t>
      </w:r>
      <w:commentRangeStart w:id="437"/>
      <w:r w:rsidRPr="24AC57A2">
        <w:rPr>
          <w:b/>
          <w:bCs/>
          <w:sz w:val="24"/>
          <w:szCs w:val="24"/>
        </w:rPr>
        <w:t>s</w:t>
      </w:r>
      <w:commentRangeEnd w:id="437"/>
      <w:r w:rsidR="00ED778B">
        <w:rPr>
          <w:rStyle w:val="CommentReference"/>
        </w:rPr>
        <w:commentReference w:id="437"/>
      </w:r>
    </w:p>
    <w:p w14:paraId="6A01E49D" w14:textId="77777777" w:rsidR="00DB2189" w:rsidRPr="00DB2189" w:rsidRDefault="00920AA8" w:rsidP="00DB2189">
      <w:pPr>
        <w:pStyle w:val="Bibliography"/>
        <w:rPr>
          <w:rFonts w:ascii="Times New Roman" w:hAnsi="Times New Roman" w:cs="Times New Roman"/>
          <w:sz w:val="24"/>
        </w:rPr>
      </w:pPr>
      <w:r>
        <w:fldChar w:fldCharType="begin"/>
      </w:r>
      <w:r w:rsidR="00DB2189">
        <w:instrText xml:space="preserve"> ADDIN ZOTERO_BIBL {"uncited":[],"omitted":[],"custom":[]} CSL_BIBLIOGRAPHY </w:instrText>
      </w:r>
      <w:r>
        <w:fldChar w:fldCharType="separate"/>
      </w:r>
      <w:proofErr w:type="spellStart"/>
      <w:r w:rsidR="00DB2189" w:rsidRPr="00DB2189">
        <w:rPr>
          <w:rFonts w:ascii="Times New Roman" w:hAnsi="Times New Roman" w:cs="Times New Roman"/>
          <w:sz w:val="24"/>
        </w:rPr>
        <w:t>AltschuP</w:t>
      </w:r>
      <w:proofErr w:type="spellEnd"/>
      <w:r w:rsidR="00DB2189" w:rsidRPr="00DB2189">
        <w:rPr>
          <w:rFonts w:ascii="Times New Roman" w:hAnsi="Times New Roman" w:cs="Times New Roman"/>
          <w:sz w:val="24"/>
        </w:rPr>
        <w:t>, S. F., W. Gish, W. Miller, E. W. Myers, and D. J. Lipman Basic Local Alignment Search Tool. 8.</w:t>
      </w:r>
    </w:p>
    <w:p w14:paraId="65AC3E9D"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Bayer, P. E., B. </w:t>
      </w:r>
      <w:proofErr w:type="spellStart"/>
      <w:r w:rsidRPr="00DB2189">
        <w:rPr>
          <w:rFonts w:ascii="Times New Roman" w:hAnsi="Times New Roman" w:cs="Times New Roman"/>
          <w:sz w:val="24"/>
        </w:rPr>
        <w:t>Hurgobin</w:t>
      </w:r>
      <w:proofErr w:type="spellEnd"/>
      <w:r w:rsidRPr="00DB2189">
        <w:rPr>
          <w:rFonts w:ascii="Times New Roman" w:hAnsi="Times New Roman" w:cs="Times New Roman"/>
          <w:sz w:val="24"/>
        </w:rPr>
        <w:t xml:space="preserve">, A. A. </w:t>
      </w:r>
      <w:proofErr w:type="spellStart"/>
      <w:r w:rsidRPr="00DB2189">
        <w:rPr>
          <w:rFonts w:ascii="Times New Roman" w:hAnsi="Times New Roman" w:cs="Times New Roman"/>
          <w:sz w:val="24"/>
        </w:rPr>
        <w:t>Golicz</w:t>
      </w:r>
      <w:proofErr w:type="spellEnd"/>
      <w:r w:rsidRPr="00DB2189">
        <w:rPr>
          <w:rFonts w:ascii="Times New Roman" w:hAnsi="Times New Roman" w:cs="Times New Roman"/>
          <w:sz w:val="24"/>
        </w:rPr>
        <w:t xml:space="preserve">, C.-K. K. Chan, Y. Yuan </w:t>
      </w:r>
      <w:r w:rsidRPr="00DB2189">
        <w:rPr>
          <w:rFonts w:ascii="Times New Roman" w:hAnsi="Times New Roman" w:cs="Times New Roman"/>
          <w:i/>
          <w:iCs/>
          <w:sz w:val="24"/>
        </w:rPr>
        <w:t>et al.</w:t>
      </w:r>
      <w:r w:rsidRPr="00DB2189">
        <w:rPr>
          <w:rFonts w:ascii="Times New Roman" w:hAnsi="Times New Roman" w:cs="Times New Roman"/>
          <w:sz w:val="24"/>
        </w:rPr>
        <w:t xml:space="preserve">, 2017 Assembly and comparison of two closely related Brassica napus genomes. Plant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J. 15: 1602–1610.</w:t>
      </w:r>
    </w:p>
    <w:p w14:paraId="1BEAF63D"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Belser</w:t>
      </w:r>
      <w:proofErr w:type="spellEnd"/>
      <w:r w:rsidRPr="00DB2189">
        <w:rPr>
          <w:rFonts w:ascii="Times New Roman" w:hAnsi="Times New Roman" w:cs="Times New Roman"/>
          <w:sz w:val="24"/>
        </w:rPr>
        <w:t xml:space="preserve">, C., B. </w:t>
      </w:r>
      <w:proofErr w:type="spellStart"/>
      <w:r w:rsidRPr="00DB2189">
        <w:rPr>
          <w:rFonts w:ascii="Times New Roman" w:hAnsi="Times New Roman" w:cs="Times New Roman"/>
          <w:sz w:val="24"/>
        </w:rPr>
        <w:t>Istace</w:t>
      </w:r>
      <w:proofErr w:type="spellEnd"/>
      <w:r w:rsidRPr="00DB2189">
        <w:rPr>
          <w:rFonts w:ascii="Times New Roman" w:hAnsi="Times New Roman" w:cs="Times New Roman"/>
          <w:sz w:val="24"/>
        </w:rPr>
        <w:t xml:space="preserve">, E. Denis, M. </w:t>
      </w:r>
      <w:proofErr w:type="spellStart"/>
      <w:r w:rsidRPr="00DB2189">
        <w:rPr>
          <w:rFonts w:ascii="Times New Roman" w:hAnsi="Times New Roman" w:cs="Times New Roman"/>
          <w:sz w:val="24"/>
        </w:rPr>
        <w:t>Dubarry</w:t>
      </w:r>
      <w:proofErr w:type="spellEnd"/>
      <w:r w:rsidRPr="00DB2189">
        <w:rPr>
          <w:rFonts w:ascii="Times New Roman" w:hAnsi="Times New Roman" w:cs="Times New Roman"/>
          <w:sz w:val="24"/>
        </w:rPr>
        <w:t xml:space="preserve">, F.-C. </w:t>
      </w:r>
      <w:proofErr w:type="spellStart"/>
      <w:r w:rsidRPr="00DB2189">
        <w:rPr>
          <w:rFonts w:ascii="Times New Roman" w:hAnsi="Times New Roman" w:cs="Times New Roman"/>
          <w:sz w:val="24"/>
        </w:rPr>
        <w:t>Baurens</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2018 Chromosome-scale assemblies of plant genomes using nanopore long reads and optical maps. Nat. Plants 4: 879–887.</w:t>
      </w:r>
    </w:p>
    <w:p w14:paraId="1FF5368A"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Berardini</w:t>
      </w:r>
      <w:proofErr w:type="spellEnd"/>
      <w:r w:rsidRPr="00DB2189">
        <w:rPr>
          <w:rFonts w:ascii="Times New Roman" w:hAnsi="Times New Roman" w:cs="Times New Roman"/>
          <w:sz w:val="24"/>
        </w:rPr>
        <w:t xml:space="preserve">, T. Z., L. Reiser, D. Li, Y. </w:t>
      </w:r>
      <w:proofErr w:type="spellStart"/>
      <w:r w:rsidRPr="00DB2189">
        <w:rPr>
          <w:rFonts w:ascii="Times New Roman" w:hAnsi="Times New Roman" w:cs="Times New Roman"/>
          <w:sz w:val="24"/>
        </w:rPr>
        <w:t>Mezheritsky</w:t>
      </w:r>
      <w:proofErr w:type="spellEnd"/>
      <w:r w:rsidRPr="00DB2189">
        <w:rPr>
          <w:rFonts w:ascii="Times New Roman" w:hAnsi="Times New Roman" w:cs="Times New Roman"/>
          <w:sz w:val="24"/>
        </w:rPr>
        <w:t xml:space="preserve">, R. Muller </w:t>
      </w:r>
      <w:r w:rsidRPr="00DB2189">
        <w:rPr>
          <w:rFonts w:ascii="Times New Roman" w:hAnsi="Times New Roman" w:cs="Times New Roman"/>
          <w:i/>
          <w:iCs/>
          <w:sz w:val="24"/>
        </w:rPr>
        <w:t>et al.</w:t>
      </w:r>
      <w:r w:rsidRPr="00DB2189">
        <w:rPr>
          <w:rFonts w:ascii="Times New Roman" w:hAnsi="Times New Roman" w:cs="Times New Roman"/>
          <w:sz w:val="24"/>
        </w:rPr>
        <w:t xml:space="preserve">, 2015 The </w:t>
      </w:r>
      <w:proofErr w:type="spellStart"/>
      <w:r w:rsidRPr="00DB2189">
        <w:rPr>
          <w:rFonts w:ascii="Times New Roman" w:hAnsi="Times New Roman" w:cs="Times New Roman"/>
          <w:sz w:val="24"/>
        </w:rPr>
        <w:t>arabidopsis</w:t>
      </w:r>
      <w:proofErr w:type="spellEnd"/>
      <w:r w:rsidRPr="00DB2189">
        <w:rPr>
          <w:rFonts w:ascii="Times New Roman" w:hAnsi="Times New Roman" w:cs="Times New Roman"/>
          <w:sz w:val="24"/>
        </w:rPr>
        <w:t xml:space="preserve"> information resource: Making and mining the “gold standard” annotated reference plant genome. genesis 53: 474–485.</w:t>
      </w:r>
    </w:p>
    <w:p w14:paraId="1D39FE56"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Bertioli</w:t>
      </w:r>
      <w:proofErr w:type="spellEnd"/>
      <w:r w:rsidRPr="00DB2189">
        <w:rPr>
          <w:rFonts w:ascii="Times New Roman" w:hAnsi="Times New Roman" w:cs="Times New Roman"/>
          <w:sz w:val="24"/>
        </w:rPr>
        <w:t xml:space="preserve">, D. J., J. Jenkins, J. Clevenger, O. </w:t>
      </w:r>
      <w:proofErr w:type="spellStart"/>
      <w:r w:rsidRPr="00DB2189">
        <w:rPr>
          <w:rFonts w:ascii="Times New Roman" w:hAnsi="Times New Roman" w:cs="Times New Roman"/>
          <w:sz w:val="24"/>
        </w:rPr>
        <w:t>Dudchenko</w:t>
      </w:r>
      <w:proofErr w:type="spellEnd"/>
      <w:r w:rsidRPr="00DB2189">
        <w:rPr>
          <w:rFonts w:ascii="Times New Roman" w:hAnsi="Times New Roman" w:cs="Times New Roman"/>
          <w:sz w:val="24"/>
        </w:rPr>
        <w:t xml:space="preserve">, D. Gao </w:t>
      </w:r>
      <w:r w:rsidRPr="00DB2189">
        <w:rPr>
          <w:rFonts w:ascii="Times New Roman" w:hAnsi="Times New Roman" w:cs="Times New Roman"/>
          <w:i/>
          <w:iCs/>
          <w:sz w:val="24"/>
        </w:rPr>
        <w:t>et al.</w:t>
      </w:r>
      <w:r w:rsidRPr="00DB2189">
        <w:rPr>
          <w:rFonts w:ascii="Times New Roman" w:hAnsi="Times New Roman" w:cs="Times New Roman"/>
          <w:sz w:val="24"/>
        </w:rPr>
        <w:t xml:space="preserve">, 2019 The genome sequence of segmental allotetraploid peanut Arachis </w:t>
      </w:r>
      <w:proofErr w:type="spellStart"/>
      <w:r w:rsidRPr="00DB2189">
        <w:rPr>
          <w:rFonts w:ascii="Times New Roman" w:hAnsi="Times New Roman" w:cs="Times New Roman"/>
          <w:sz w:val="24"/>
        </w:rPr>
        <w:t>hypogaea</w:t>
      </w:r>
      <w:proofErr w:type="spellEnd"/>
      <w:r w:rsidRPr="00DB2189">
        <w:rPr>
          <w:rFonts w:ascii="Times New Roman" w:hAnsi="Times New Roman" w:cs="Times New Roman"/>
          <w:sz w:val="24"/>
        </w:rPr>
        <w:t>. Nat. Genet. 51: 877–884.</w:t>
      </w:r>
    </w:p>
    <w:p w14:paraId="54DEF78B"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Boideau</w:t>
      </w:r>
      <w:proofErr w:type="spellEnd"/>
      <w:r w:rsidRPr="00DB2189">
        <w:rPr>
          <w:rFonts w:ascii="Times New Roman" w:hAnsi="Times New Roman" w:cs="Times New Roman"/>
          <w:sz w:val="24"/>
        </w:rPr>
        <w:t xml:space="preserve">, F., G. Richard, O. </w:t>
      </w:r>
      <w:proofErr w:type="spellStart"/>
      <w:r w:rsidRPr="00DB2189">
        <w:rPr>
          <w:rFonts w:ascii="Times New Roman" w:hAnsi="Times New Roman" w:cs="Times New Roman"/>
          <w:sz w:val="24"/>
        </w:rPr>
        <w:t>Coriton</w:t>
      </w:r>
      <w:proofErr w:type="spellEnd"/>
      <w:r w:rsidRPr="00DB2189">
        <w:rPr>
          <w:rFonts w:ascii="Times New Roman" w:hAnsi="Times New Roman" w:cs="Times New Roman"/>
          <w:sz w:val="24"/>
        </w:rPr>
        <w:t xml:space="preserve">, V. </w:t>
      </w:r>
      <w:proofErr w:type="spellStart"/>
      <w:r w:rsidRPr="00DB2189">
        <w:rPr>
          <w:rFonts w:ascii="Times New Roman" w:hAnsi="Times New Roman" w:cs="Times New Roman"/>
          <w:sz w:val="24"/>
        </w:rPr>
        <w:t>Huteau</w:t>
      </w:r>
      <w:proofErr w:type="spellEnd"/>
      <w:r w:rsidRPr="00DB2189">
        <w:rPr>
          <w:rFonts w:ascii="Times New Roman" w:hAnsi="Times New Roman" w:cs="Times New Roman"/>
          <w:sz w:val="24"/>
        </w:rPr>
        <w:t xml:space="preserve">, C. </w:t>
      </w:r>
      <w:proofErr w:type="spellStart"/>
      <w:r w:rsidRPr="00DB2189">
        <w:rPr>
          <w:rFonts w:ascii="Times New Roman" w:hAnsi="Times New Roman" w:cs="Times New Roman"/>
          <w:sz w:val="24"/>
        </w:rPr>
        <w:t>Belser</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2022 Epigenomic and structural events preclude recombination in Brassica napus. New Phytol. 234: 545–559.</w:t>
      </w:r>
    </w:p>
    <w:p w14:paraId="08CB623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Bolger, A. M., M. Lohse, and B. </w:t>
      </w:r>
      <w:proofErr w:type="spellStart"/>
      <w:r w:rsidRPr="00DB2189">
        <w:rPr>
          <w:rFonts w:ascii="Times New Roman" w:hAnsi="Times New Roman" w:cs="Times New Roman"/>
          <w:sz w:val="24"/>
        </w:rPr>
        <w:t>Usadel</w:t>
      </w:r>
      <w:proofErr w:type="spellEnd"/>
      <w:r w:rsidRPr="00DB2189">
        <w:rPr>
          <w:rFonts w:ascii="Times New Roman" w:hAnsi="Times New Roman" w:cs="Times New Roman"/>
          <w:sz w:val="24"/>
        </w:rPr>
        <w:t xml:space="preserve">, 2014 </w:t>
      </w:r>
      <w:proofErr w:type="spellStart"/>
      <w:r w:rsidRPr="00DB2189">
        <w:rPr>
          <w:rFonts w:ascii="Times New Roman" w:hAnsi="Times New Roman" w:cs="Times New Roman"/>
          <w:sz w:val="24"/>
        </w:rPr>
        <w:t>Trimmomatic</w:t>
      </w:r>
      <w:proofErr w:type="spellEnd"/>
      <w:r w:rsidRPr="00DB2189">
        <w:rPr>
          <w:rFonts w:ascii="Times New Roman" w:hAnsi="Times New Roman" w:cs="Times New Roman"/>
          <w:sz w:val="24"/>
        </w:rPr>
        <w:t>: a flexible trimmer for Illumina sequence data. Bioinformatics 30: 2114–2120.</w:t>
      </w:r>
    </w:p>
    <w:p w14:paraId="7D83C632"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Bray, N. L., H. Pimentel, P. </w:t>
      </w:r>
      <w:proofErr w:type="spellStart"/>
      <w:r w:rsidRPr="00DB2189">
        <w:rPr>
          <w:rFonts w:ascii="Times New Roman" w:hAnsi="Times New Roman" w:cs="Times New Roman"/>
          <w:sz w:val="24"/>
        </w:rPr>
        <w:t>Melsted</w:t>
      </w:r>
      <w:proofErr w:type="spellEnd"/>
      <w:r w:rsidRPr="00DB2189">
        <w:rPr>
          <w:rFonts w:ascii="Times New Roman" w:hAnsi="Times New Roman" w:cs="Times New Roman"/>
          <w:sz w:val="24"/>
        </w:rPr>
        <w:t xml:space="preserve">, and L. </w:t>
      </w:r>
      <w:proofErr w:type="spellStart"/>
      <w:r w:rsidRPr="00DB2189">
        <w:rPr>
          <w:rFonts w:ascii="Times New Roman" w:hAnsi="Times New Roman" w:cs="Times New Roman"/>
          <w:sz w:val="24"/>
        </w:rPr>
        <w:t>Pachter</w:t>
      </w:r>
      <w:proofErr w:type="spellEnd"/>
      <w:r w:rsidRPr="00DB2189">
        <w:rPr>
          <w:rFonts w:ascii="Times New Roman" w:hAnsi="Times New Roman" w:cs="Times New Roman"/>
          <w:sz w:val="24"/>
        </w:rPr>
        <w:t xml:space="preserve">, 2016 Near-optimal probabilistic RNA-seq quantification. Nat.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34: 525–527.</w:t>
      </w:r>
    </w:p>
    <w:p w14:paraId="435773C9"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Campbell, M. S., C. Holt, B. Moore, and M. </w:t>
      </w:r>
      <w:proofErr w:type="spellStart"/>
      <w:r w:rsidRPr="00DB2189">
        <w:rPr>
          <w:rFonts w:ascii="Times New Roman" w:hAnsi="Times New Roman" w:cs="Times New Roman"/>
          <w:sz w:val="24"/>
        </w:rPr>
        <w:t>Yandell</w:t>
      </w:r>
      <w:proofErr w:type="spellEnd"/>
      <w:r w:rsidRPr="00DB2189">
        <w:rPr>
          <w:rFonts w:ascii="Times New Roman" w:hAnsi="Times New Roman" w:cs="Times New Roman"/>
          <w:sz w:val="24"/>
        </w:rPr>
        <w:t xml:space="preserve">, 2014a Genome Annotation and Curation Using MAKER and MAKER-P: Genome Annotation and Curation Using MAKER and MAKER-P, pp. 4.11.1-4.11.39 in </w:t>
      </w:r>
      <w:r w:rsidRPr="00DB2189">
        <w:rPr>
          <w:rFonts w:ascii="Times New Roman" w:hAnsi="Times New Roman" w:cs="Times New Roman"/>
          <w:i/>
          <w:iCs/>
          <w:sz w:val="24"/>
        </w:rPr>
        <w:t>Current Protocols in Bioinformatics</w:t>
      </w:r>
      <w:r w:rsidRPr="00DB2189">
        <w:rPr>
          <w:rFonts w:ascii="Times New Roman" w:hAnsi="Times New Roman" w:cs="Times New Roman"/>
          <w:sz w:val="24"/>
        </w:rPr>
        <w:t xml:space="preserve">, edited by A. Bateman, W. R. Pearson, L. D. Stein, G. D. </w:t>
      </w:r>
      <w:proofErr w:type="spellStart"/>
      <w:r w:rsidRPr="00DB2189">
        <w:rPr>
          <w:rFonts w:ascii="Times New Roman" w:hAnsi="Times New Roman" w:cs="Times New Roman"/>
          <w:sz w:val="24"/>
        </w:rPr>
        <w:t>Stormo</w:t>
      </w:r>
      <w:proofErr w:type="spellEnd"/>
      <w:r w:rsidRPr="00DB2189">
        <w:rPr>
          <w:rFonts w:ascii="Times New Roman" w:hAnsi="Times New Roman" w:cs="Times New Roman"/>
          <w:sz w:val="24"/>
        </w:rPr>
        <w:t>, and J. R. Yates. John Wiley &amp; Sons, Inc., Hoboken, NJ, USA.</w:t>
      </w:r>
    </w:p>
    <w:p w14:paraId="0D01B72C"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Campbell, M. S., M. Law, C. Holt, J. C. Stein, G. D. </w:t>
      </w:r>
      <w:proofErr w:type="spellStart"/>
      <w:r w:rsidRPr="00DB2189">
        <w:rPr>
          <w:rFonts w:ascii="Times New Roman" w:hAnsi="Times New Roman" w:cs="Times New Roman"/>
          <w:sz w:val="24"/>
        </w:rPr>
        <w:t>Moghe</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2014b MAKER-P: A Tool Kit for the Rapid Creation, Management, and Quality Control of Plant Genome Annotations. Plant Physiol. 164: 513–524.</w:t>
      </w:r>
    </w:p>
    <w:p w14:paraId="15DCBB99"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Cantarel</w:t>
      </w:r>
      <w:proofErr w:type="spellEnd"/>
      <w:r w:rsidRPr="00DB2189">
        <w:rPr>
          <w:rFonts w:ascii="Times New Roman" w:hAnsi="Times New Roman" w:cs="Times New Roman"/>
          <w:sz w:val="24"/>
        </w:rPr>
        <w:t xml:space="preserve">, B. L., I. Korf, S. M. C. Robb, G. Parra, E. Ross </w:t>
      </w:r>
      <w:r w:rsidRPr="00DB2189">
        <w:rPr>
          <w:rFonts w:ascii="Times New Roman" w:hAnsi="Times New Roman" w:cs="Times New Roman"/>
          <w:i/>
          <w:iCs/>
          <w:sz w:val="24"/>
        </w:rPr>
        <w:t>et al.</w:t>
      </w:r>
      <w:r w:rsidRPr="00DB2189">
        <w:rPr>
          <w:rFonts w:ascii="Times New Roman" w:hAnsi="Times New Roman" w:cs="Times New Roman"/>
          <w:sz w:val="24"/>
        </w:rPr>
        <w:t>, 2008 MAKER: An easy-to-use annotation pipeline designed for emerging model organism genomes. Genome Res. 18: 188–196.</w:t>
      </w:r>
    </w:p>
    <w:p w14:paraId="5015A14A"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Chaisson</w:t>
      </w:r>
      <w:proofErr w:type="spellEnd"/>
      <w:r w:rsidRPr="00DB2189">
        <w:rPr>
          <w:rFonts w:ascii="Times New Roman" w:hAnsi="Times New Roman" w:cs="Times New Roman"/>
          <w:sz w:val="24"/>
        </w:rPr>
        <w:t xml:space="preserve">, M. J., and G. </w:t>
      </w:r>
      <w:proofErr w:type="spellStart"/>
      <w:r w:rsidRPr="00DB2189">
        <w:rPr>
          <w:rFonts w:ascii="Times New Roman" w:hAnsi="Times New Roman" w:cs="Times New Roman"/>
          <w:sz w:val="24"/>
        </w:rPr>
        <w:t>Tesler</w:t>
      </w:r>
      <w:proofErr w:type="spellEnd"/>
      <w:r w:rsidRPr="00DB2189">
        <w:rPr>
          <w:rFonts w:ascii="Times New Roman" w:hAnsi="Times New Roman" w:cs="Times New Roman"/>
          <w:sz w:val="24"/>
        </w:rPr>
        <w:t>, 2012 Mapping single molecule sequencing reads using basic local alignment with successive refinement (BLASR): application and theory. BMC Bioinformatics 13: 238.</w:t>
      </w:r>
    </w:p>
    <w:p w14:paraId="68D98360"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Chalhoub</w:t>
      </w:r>
      <w:proofErr w:type="spellEnd"/>
      <w:r w:rsidRPr="00DB2189">
        <w:rPr>
          <w:rFonts w:ascii="Times New Roman" w:hAnsi="Times New Roman" w:cs="Times New Roman"/>
          <w:sz w:val="24"/>
        </w:rPr>
        <w:t xml:space="preserve">, B., F. </w:t>
      </w:r>
      <w:proofErr w:type="spellStart"/>
      <w:r w:rsidRPr="00DB2189">
        <w:rPr>
          <w:rFonts w:ascii="Times New Roman" w:hAnsi="Times New Roman" w:cs="Times New Roman"/>
          <w:sz w:val="24"/>
        </w:rPr>
        <w:t>Denoeud</w:t>
      </w:r>
      <w:proofErr w:type="spellEnd"/>
      <w:r w:rsidRPr="00DB2189">
        <w:rPr>
          <w:rFonts w:ascii="Times New Roman" w:hAnsi="Times New Roman" w:cs="Times New Roman"/>
          <w:sz w:val="24"/>
        </w:rPr>
        <w:t xml:space="preserve">, S. Liu, I. A. P. Parkin, H. Tang </w:t>
      </w:r>
      <w:r w:rsidRPr="00DB2189">
        <w:rPr>
          <w:rFonts w:ascii="Times New Roman" w:hAnsi="Times New Roman" w:cs="Times New Roman"/>
          <w:i/>
          <w:iCs/>
          <w:sz w:val="24"/>
        </w:rPr>
        <w:t>et al.</w:t>
      </w:r>
      <w:r w:rsidRPr="00DB2189">
        <w:rPr>
          <w:rFonts w:ascii="Times New Roman" w:hAnsi="Times New Roman" w:cs="Times New Roman"/>
          <w:sz w:val="24"/>
        </w:rPr>
        <w:t>, 2014 Early allopolyploid evolution in the post-Neolithic Brassica napus oilseed genome. Science 345: 950–953.</w:t>
      </w:r>
    </w:p>
    <w:p w14:paraId="7B91DE80"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Cheng, F., S. Liu, J. Wu, L. Fang, S. Sun </w:t>
      </w:r>
      <w:r w:rsidRPr="00DB2189">
        <w:rPr>
          <w:rFonts w:ascii="Times New Roman" w:hAnsi="Times New Roman" w:cs="Times New Roman"/>
          <w:i/>
          <w:iCs/>
          <w:sz w:val="24"/>
        </w:rPr>
        <w:t>et al.</w:t>
      </w:r>
      <w:r w:rsidRPr="00DB2189">
        <w:rPr>
          <w:rFonts w:ascii="Times New Roman" w:hAnsi="Times New Roman" w:cs="Times New Roman"/>
          <w:sz w:val="24"/>
        </w:rPr>
        <w:t>, 2011 BRAD, the genetics and genomics database for Brassica plants. BMC Plant Biol. 11: 136.</w:t>
      </w:r>
    </w:p>
    <w:p w14:paraId="2611D28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Gaeta, R. T., J. C. Pires, F. Iniguez-</w:t>
      </w:r>
      <w:proofErr w:type="spellStart"/>
      <w:r w:rsidRPr="00DB2189">
        <w:rPr>
          <w:rFonts w:ascii="Times New Roman" w:hAnsi="Times New Roman" w:cs="Times New Roman"/>
          <w:sz w:val="24"/>
        </w:rPr>
        <w:t>Luy</w:t>
      </w:r>
      <w:proofErr w:type="spellEnd"/>
      <w:r w:rsidRPr="00DB2189">
        <w:rPr>
          <w:rFonts w:ascii="Times New Roman" w:hAnsi="Times New Roman" w:cs="Times New Roman"/>
          <w:sz w:val="24"/>
        </w:rPr>
        <w:t>, E. Leon, and T. C. Osborn, 2007 Genomic changes in resynthesized Brassica napus and their effect on gene expression and phenotype. Plant Cell 19: 3403–3417.</w:t>
      </w:r>
    </w:p>
    <w:p w14:paraId="14C672F7"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Goel, M., and K. </w:t>
      </w:r>
      <w:proofErr w:type="spellStart"/>
      <w:r w:rsidRPr="00DB2189">
        <w:rPr>
          <w:rFonts w:ascii="Times New Roman" w:hAnsi="Times New Roman" w:cs="Times New Roman"/>
          <w:sz w:val="24"/>
        </w:rPr>
        <w:t>Schneeberger</w:t>
      </w:r>
      <w:proofErr w:type="spellEnd"/>
      <w:r w:rsidRPr="00DB2189">
        <w:rPr>
          <w:rFonts w:ascii="Times New Roman" w:hAnsi="Times New Roman" w:cs="Times New Roman"/>
          <w:sz w:val="24"/>
        </w:rPr>
        <w:t xml:space="preserve">, 2022 </w:t>
      </w:r>
      <w:proofErr w:type="spellStart"/>
      <w:r w:rsidRPr="00DB2189">
        <w:rPr>
          <w:rFonts w:ascii="Times New Roman" w:hAnsi="Times New Roman" w:cs="Times New Roman"/>
          <w:sz w:val="24"/>
        </w:rPr>
        <w:t>plotsr</w:t>
      </w:r>
      <w:proofErr w:type="spellEnd"/>
      <w:r w:rsidRPr="00DB2189">
        <w:rPr>
          <w:rFonts w:ascii="Times New Roman" w:hAnsi="Times New Roman" w:cs="Times New Roman"/>
          <w:sz w:val="24"/>
        </w:rPr>
        <w:t>: visualizing structural similarities and rearrangements between multiple genomes. Bioinformatics 38: 2922–2926.</w:t>
      </w:r>
    </w:p>
    <w:p w14:paraId="1C35331E"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Goodstein, D. M., S. Shu, R. Howson, R. Neupane, R. D. Hayes </w:t>
      </w:r>
      <w:r w:rsidRPr="00DB2189">
        <w:rPr>
          <w:rFonts w:ascii="Times New Roman" w:hAnsi="Times New Roman" w:cs="Times New Roman"/>
          <w:i/>
          <w:iCs/>
          <w:sz w:val="24"/>
        </w:rPr>
        <w:t>et al.</w:t>
      </w:r>
      <w:r w:rsidRPr="00DB2189">
        <w:rPr>
          <w:rFonts w:ascii="Times New Roman" w:hAnsi="Times New Roman" w:cs="Times New Roman"/>
          <w:sz w:val="24"/>
        </w:rPr>
        <w:t xml:space="preserve">, 2012 </w:t>
      </w:r>
      <w:proofErr w:type="spellStart"/>
      <w:r w:rsidRPr="00DB2189">
        <w:rPr>
          <w:rFonts w:ascii="Times New Roman" w:hAnsi="Times New Roman" w:cs="Times New Roman"/>
          <w:sz w:val="24"/>
        </w:rPr>
        <w:t>Phytozome</w:t>
      </w:r>
      <w:proofErr w:type="spellEnd"/>
      <w:r w:rsidRPr="00DB2189">
        <w:rPr>
          <w:rFonts w:ascii="Times New Roman" w:hAnsi="Times New Roman" w:cs="Times New Roman"/>
          <w:sz w:val="24"/>
        </w:rPr>
        <w:t>: a comparative platform for green plant genomics. Nucleic Acids Res. 40: D1178–D1186.</w:t>
      </w:r>
    </w:p>
    <w:p w14:paraId="3FF6C104"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Grabherr</w:t>
      </w:r>
      <w:proofErr w:type="spellEnd"/>
      <w:r w:rsidRPr="00DB2189">
        <w:rPr>
          <w:rFonts w:ascii="Times New Roman" w:hAnsi="Times New Roman" w:cs="Times New Roman"/>
          <w:sz w:val="24"/>
        </w:rPr>
        <w:t xml:space="preserve">, M. G., B. J. Haas, M. </w:t>
      </w:r>
      <w:proofErr w:type="spellStart"/>
      <w:r w:rsidRPr="00DB2189">
        <w:rPr>
          <w:rFonts w:ascii="Times New Roman" w:hAnsi="Times New Roman" w:cs="Times New Roman"/>
          <w:sz w:val="24"/>
        </w:rPr>
        <w:t>Yassour</w:t>
      </w:r>
      <w:proofErr w:type="spellEnd"/>
      <w:r w:rsidRPr="00DB2189">
        <w:rPr>
          <w:rFonts w:ascii="Times New Roman" w:hAnsi="Times New Roman" w:cs="Times New Roman"/>
          <w:sz w:val="24"/>
        </w:rPr>
        <w:t xml:space="preserve">, J. Z. Levin, D. A. Thompson </w:t>
      </w:r>
      <w:r w:rsidRPr="00DB2189">
        <w:rPr>
          <w:rFonts w:ascii="Times New Roman" w:hAnsi="Times New Roman" w:cs="Times New Roman"/>
          <w:i/>
          <w:iCs/>
          <w:sz w:val="24"/>
        </w:rPr>
        <w:t>et al.</w:t>
      </w:r>
      <w:r w:rsidRPr="00DB2189">
        <w:rPr>
          <w:rFonts w:ascii="Times New Roman" w:hAnsi="Times New Roman" w:cs="Times New Roman"/>
          <w:sz w:val="24"/>
        </w:rPr>
        <w:t xml:space="preserve">, 2011 Trinity: reconstructing a full-length transcriptome without a genome from RNA-Seq data. Nat.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29: 644–652.</w:t>
      </w:r>
    </w:p>
    <w:p w14:paraId="78579C5A"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Haas, B. J., A. Papanicolaou, M. </w:t>
      </w:r>
      <w:proofErr w:type="spellStart"/>
      <w:r w:rsidRPr="00DB2189">
        <w:rPr>
          <w:rFonts w:ascii="Times New Roman" w:hAnsi="Times New Roman" w:cs="Times New Roman"/>
          <w:sz w:val="24"/>
        </w:rPr>
        <w:t>Yassour</w:t>
      </w:r>
      <w:proofErr w:type="spellEnd"/>
      <w:r w:rsidRPr="00DB2189">
        <w:rPr>
          <w:rFonts w:ascii="Times New Roman" w:hAnsi="Times New Roman" w:cs="Times New Roman"/>
          <w:sz w:val="24"/>
        </w:rPr>
        <w:t xml:space="preserve">, M. </w:t>
      </w:r>
      <w:proofErr w:type="spellStart"/>
      <w:r w:rsidRPr="00DB2189">
        <w:rPr>
          <w:rFonts w:ascii="Times New Roman" w:hAnsi="Times New Roman" w:cs="Times New Roman"/>
          <w:sz w:val="24"/>
        </w:rPr>
        <w:t>Grabherr</w:t>
      </w:r>
      <w:proofErr w:type="spellEnd"/>
      <w:r w:rsidRPr="00DB2189">
        <w:rPr>
          <w:rFonts w:ascii="Times New Roman" w:hAnsi="Times New Roman" w:cs="Times New Roman"/>
          <w:sz w:val="24"/>
        </w:rPr>
        <w:t xml:space="preserve">, P. D. Blood </w:t>
      </w:r>
      <w:r w:rsidRPr="00DB2189">
        <w:rPr>
          <w:rFonts w:ascii="Times New Roman" w:hAnsi="Times New Roman" w:cs="Times New Roman"/>
          <w:i/>
          <w:iCs/>
          <w:sz w:val="24"/>
        </w:rPr>
        <w:t>et al.</w:t>
      </w:r>
      <w:r w:rsidRPr="00DB2189">
        <w:rPr>
          <w:rFonts w:ascii="Times New Roman" w:hAnsi="Times New Roman" w:cs="Times New Roman"/>
          <w:sz w:val="24"/>
        </w:rPr>
        <w:t xml:space="preserve">, 2013 De novo transcript sequence reconstruction from RNA-Seq: reference generation and analysis with Trinity. Nat. </w:t>
      </w:r>
      <w:proofErr w:type="spellStart"/>
      <w:r w:rsidRPr="00DB2189">
        <w:rPr>
          <w:rFonts w:ascii="Times New Roman" w:hAnsi="Times New Roman" w:cs="Times New Roman"/>
          <w:sz w:val="24"/>
        </w:rPr>
        <w:t>Protoc</w:t>
      </w:r>
      <w:proofErr w:type="spellEnd"/>
      <w:r w:rsidRPr="00DB2189">
        <w:rPr>
          <w:rFonts w:ascii="Times New Roman" w:hAnsi="Times New Roman" w:cs="Times New Roman"/>
          <w:sz w:val="24"/>
        </w:rPr>
        <w:t xml:space="preserve">. </w:t>
      </w:r>
      <w:proofErr w:type="gramStart"/>
      <w:r w:rsidRPr="00DB2189">
        <w:rPr>
          <w:rFonts w:ascii="Times New Roman" w:hAnsi="Times New Roman" w:cs="Times New Roman"/>
          <w:sz w:val="24"/>
        </w:rPr>
        <w:t>8:.</w:t>
      </w:r>
      <w:proofErr w:type="gramEnd"/>
    </w:p>
    <w:p w14:paraId="54162A1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Higgins, E. E., W. E. Clarke, E. C. Howell, S. J. Armstrong, and I. A. P. Parkin, 2018 Detecting de Novo Homoeologous Recombination Events in Cultivated Brassica napus Using a Genome-Wide SNP Array. G3 Bethesda Md 8: 2673–2683.</w:t>
      </w:r>
    </w:p>
    <w:p w14:paraId="7159CF3B"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Higgins, E. E., E. C. Howell, S. J. Armstrong, and I. A. P. Parkin, 2021 A major quantitative trait locus on chromosome A9, BnaPh1, controls homoeologous recombination in Brassica napus. New Phytol. 229: 3281–3293.</w:t>
      </w:r>
    </w:p>
    <w:p w14:paraId="1D6FF595"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Huang, X., and A. Madan, 1999 CAP3: A DNA Sequence Assembly Program. Genome Res. 9: 868–877.</w:t>
      </w:r>
    </w:p>
    <w:p w14:paraId="6B2D2560"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Hurgobin</w:t>
      </w:r>
      <w:proofErr w:type="spellEnd"/>
      <w:r w:rsidRPr="00DB2189">
        <w:rPr>
          <w:rFonts w:ascii="Times New Roman" w:hAnsi="Times New Roman" w:cs="Times New Roman"/>
          <w:sz w:val="24"/>
        </w:rPr>
        <w:t xml:space="preserve">, B., A. A. </w:t>
      </w:r>
      <w:proofErr w:type="spellStart"/>
      <w:r w:rsidRPr="00DB2189">
        <w:rPr>
          <w:rFonts w:ascii="Times New Roman" w:hAnsi="Times New Roman" w:cs="Times New Roman"/>
          <w:sz w:val="24"/>
        </w:rPr>
        <w:t>Golicz</w:t>
      </w:r>
      <w:proofErr w:type="spellEnd"/>
      <w:r w:rsidRPr="00DB2189">
        <w:rPr>
          <w:rFonts w:ascii="Times New Roman" w:hAnsi="Times New Roman" w:cs="Times New Roman"/>
          <w:sz w:val="24"/>
        </w:rPr>
        <w:t xml:space="preserve">, P. E. Bayer, C.-K. K. Chan, S. </w:t>
      </w:r>
      <w:proofErr w:type="spellStart"/>
      <w:r w:rsidRPr="00DB2189">
        <w:rPr>
          <w:rFonts w:ascii="Times New Roman" w:hAnsi="Times New Roman" w:cs="Times New Roman"/>
          <w:sz w:val="24"/>
        </w:rPr>
        <w:t>Tirnaz</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xml:space="preserve">, 2018 Homoeologous exchange is a major cause of gene presence/absence variation in the amphidiploid Brassica napus. Plant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J. 16: 1265–1274.</w:t>
      </w:r>
    </w:p>
    <w:p w14:paraId="3DFFC252"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Istace</w:t>
      </w:r>
      <w:proofErr w:type="spellEnd"/>
      <w:r w:rsidRPr="00DB2189">
        <w:rPr>
          <w:rFonts w:ascii="Times New Roman" w:hAnsi="Times New Roman" w:cs="Times New Roman"/>
          <w:sz w:val="24"/>
        </w:rPr>
        <w:t xml:space="preserve">, B., C. </w:t>
      </w:r>
      <w:proofErr w:type="spellStart"/>
      <w:r w:rsidRPr="00DB2189">
        <w:rPr>
          <w:rFonts w:ascii="Times New Roman" w:hAnsi="Times New Roman" w:cs="Times New Roman"/>
          <w:sz w:val="24"/>
        </w:rPr>
        <w:t>Belser</w:t>
      </w:r>
      <w:proofErr w:type="spellEnd"/>
      <w:r w:rsidRPr="00DB2189">
        <w:rPr>
          <w:rFonts w:ascii="Times New Roman" w:hAnsi="Times New Roman" w:cs="Times New Roman"/>
          <w:sz w:val="24"/>
        </w:rPr>
        <w:t xml:space="preserve">, C. </w:t>
      </w:r>
      <w:proofErr w:type="spellStart"/>
      <w:r w:rsidRPr="00DB2189">
        <w:rPr>
          <w:rFonts w:ascii="Times New Roman" w:hAnsi="Times New Roman" w:cs="Times New Roman"/>
          <w:sz w:val="24"/>
        </w:rPr>
        <w:t>Falentin</w:t>
      </w:r>
      <w:proofErr w:type="spellEnd"/>
      <w:r w:rsidRPr="00DB2189">
        <w:rPr>
          <w:rFonts w:ascii="Times New Roman" w:hAnsi="Times New Roman" w:cs="Times New Roman"/>
          <w:sz w:val="24"/>
        </w:rPr>
        <w:t xml:space="preserve">, K. Labadie, F. </w:t>
      </w:r>
      <w:proofErr w:type="spellStart"/>
      <w:r w:rsidRPr="00DB2189">
        <w:rPr>
          <w:rFonts w:ascii="Times New Roman" w:hAnsi="Times New Roman" w:cs="Times New Roman"/>
          <w:sz w:val="24"/>
        </w:rPr>
        <w:t>Boideau</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xml:space="preserve">, 2021 Sequencing and Chromosome-Scale Assembly of Plant Genomes, Brassica </w:t>
      </w:r>
      <w:proofErr w:type="spellStart"/>
      <w:r w:rsidRPr="00DB2189">
        <w:rPr>
          <w:rFonts w:ascii="Times New Roman" w:hAnsi="Times New Roman" w:cs="Times New Roman"/>
          <w:sz w:val="24"/>
        </w:rPr>
        <w:t>rapa</w:t>
      </w:r>
      <w:proofErr w:type="spellEnd"/>
      <w:r w:rsidRPr="00DB2189">
        <w:rPr>
          <w:rFonts w:ascii="Times New Roman" w:hAnsi="Times New Roman" w:cs="Times New Roman"/>
          <w:sz w:val="24"/>
        </w:rPr>
        <w:t xml:space="preserve"> as a Use Case. Biology 10: 732.</w:t>
      </w:r>
    </w:p>
    <w:p w14:paraId="17CE93BE"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Koren</w:t>
      </w:r>
      <w:proofErr w:type="spellEnd"/>
      <w:r w:rsidRPr="00DB2189">
        <w:rPr>
          <w:rFonts w:ascii="Times New Roman" w:hAnsi="Times New Roman" w:cs="Times New Roman"/>
          <w:sz w:val="24"/>
        </w:rPr>
        <w:t xml:space="preserve">, S., B. P. </w:t>
      </w:r>
      <w:proofErr w:type="spellStart"/>
      <w:r w:rsidRPr="00DB2189">
        <w:rPr>
          <w:rFonts w:ascii="Times New Roman" w:hAnsi="Times New Roman" w:cs="Times New Roman"/>
          <w:sz w:val="24"/>
        </w:rPr>
        <w:t>Walenz</w:t>
      </w:r>
      <w:proofErr w:type="spellEnd"/>
      <w:r w:rsidRPr="00DB2189">
        <w:rPr>
          <w:rFonts w:ascii="Times New Roman" w:hAnsi="Times New Roman" w:cs="Times New Roman"/>
          <w:sz w:val="24"/>
        </w:rPr>
        <w:t xml:space="preserve">, K. Berlin, J. R. Miller, N. H. Bergman </w:t>
      </w:r>
      <w:r w:rsidRPr="00DB2189">
        <w:rPr>
          <w:rFonts w:ascii="Times New Roman" w:hAnsi="Times New Roman" w:cs="Times New Roman"/>
          <w:i/>
          <w:iCs/>
          <w:sz w:val="24"/>
        </w:rPr>
        <w:t>et al.</w:t>
      </w:r>
      <w:r w:rsidRPr="00DB2189">
        <w:rPr>
          <w:rFonts w:ascii="Times New Roman" w:hAnsi="Times New Roman" w:cs="Times New Roman"/>
          <w:sz w:val="24"/>
        </w:rPr>
        <w:t xml:space="preserve">, 2017 </w:t>
      </w:r>
      <w:proofErr w:type="spellStart"/>
      <w:r w:rsidRPr="00DB2189">
        <w:rPr>
          <w:rFonts w:ascii="Times New Roman" w:hAnsi="Times New Roman" w:cs="Times New Roman"/>
          <w:sz w:val="24"/>
        </w:rPr>
        <w:t>Canu</w:t>
      </w:r>
      <w:proofErr w:type="spellEnd"/>
      <w:r w:rsidRPr="00DB2189">
        <w:rPr>
          <w:rFonts w:ascii="Times New Roman" w:hAnsi="Times New Roman" w:cs="Times New Roman"/>
          <w:sz w:val="24"/>
        </w:rPr>
        <w:t xml:space="preserve">: scalable and accurate long-read assembly via adaptive </w:t>
      </w:r>
      <w:r w:rsidRPr="00DB2189">
        <w:rPr>
          <w:rFonts w:ascii="Times New Roman" w:hAnsi="Times New Roman" w:cs="Times New Roman"/>
          <w:i/>
          <w:iCs/>
          <w:sz w:val="24"/>
        </w:rPr>
        <w:t>k</w:t>
      </w:r>
      <w:r w:rsidRPr="00DB2189">
        <w:rPr>
          <w:rFonts w:ascii="Times New Roman" w:hAnsi="Times New Roman" w:cs="Times New Roman"/>
          <w:sz w:val="24"/>
        </w:rPr>
        <w:t xml:space="preserve"> -</w:t>
      </w:r>
      <w:proofErr w:type="spellStart"/>
      <w:r w:rsidRPr="00DB2189">
        <w:rPr>
          <w:rFonts w:ascii="Times New Roman" w:hAnsi="Times New Roman" w:cs="Times New Roman"/>
          <w:sz w:val="24"/>
        </w:rPr>
        <w:t>mer</w:t>
      </w:r>
      <w:proofErr w:type="spellEnd"/>
      <w:r w:rsidRPr="00DB2189">
        <w:rPr>
          <w:rFonts w:ascii="Times New Roman" w:hAnsi="Times New Roman" w:cs="Times New Roman"/>
          <w:sz w:val="24"/>
        </w:rPr>
        <w:t xml:space="preserve"> weighting and repeat separation. Genome Res. 27: 722–736.</w:t>
      </w:r>
    </w:p>
    <w:p w14:paraId="6B068C3B"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Lee, H., H. S. Chawla, C. </w:t>
      </w:r>
      <w:proofErr w:type="spellStart"/>
      <w:r w:rsidRPr="00DB2189">
        <w:rPr>
          <w:rFonts w:ascii="Times New Roman" w:hAnsi="Times New Roman" w:cs="Times New Roman"/>
          <w:sz w:val="24"/>
        </w:rPr>
        <w:t>Obermeier</w:t>
      </w:r>
      <w:proofErr w:type="spellEnd"/>
      <w:r w:rsidRPr="00DB2189">
        <w:rPr>
          <w:rFonts w:ascii="Times New Roman" w:hAnsi="Times New Roman" w:cs="Times New Roman"/>
          <w:sz w:val="24"/>
        </w:rPr>
        <w:t xml:space="preserve">, F. Dreyer, A. </w:t>
      </w:r>
      <w:proofErr w:type="spellStart"/>
      <w:r w:rsidRPr="00DB2189">
        <w:rPr>
          <w:rFonts w:ascii="Times New Roman" w:hAnsi="Times New Roman" w:cs="Times New Roman"/>
          <w:sz w:val="24"/>
        </w:rPr>
        <w:t>Abbadi</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xml:space="preserve">, 2020 Chromosome-Scale Assembly of Winter Oilseed Rape Brassica napus. Front. Plant Sci. </w:t>
      </w:r>
      <w:proofErr w:type="gramStart"/>
      <w:r w:rsidRPr="00DB2189">
        <w:rPr>
          <w:rFonts w:ascii="Times New Roman" w:hAnsi="Times New Roman" w:cs="Times New Roman"/>
          <w:sz w:val="24"/>
        </w:rPr>
        <w:t>11:.</w:t>
      </w:r>
      <w:proofErr w:type="gramEnd"/>
    </w:p>
    <w:p w14:paraId="753E93B7"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Li, H., and R. Durbin, 2009 Fast and accurate short read alignment with Burrows–Wheeler transform. Bioinformatics 25: 1754–1760.</w:t>
      </w:r>
    </w:p>
    <w:p w14:paraId="7CB5BD0D"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Li, R., K. </w:t>
      </w:r>
      <w:proofErr w:type="spellStart"/>
      <w:r w:rsidRPr="00DB2189">
        <w:rPr>
          <w:rFonts w:ascii="Times New Roman" w:hAnsi="Times New Roman" w:cs="Times New Roman"/>
          <w:sz w:val="24"/>
        </w:rPr>
        <w:t>Jeong</w:t>
      </w:r>
      <w:proofErr w:type="spellEnd"/>
      <w:r w:rsidRPr="00DB2189">
        <w:rPr>
          <w:rFonts w:ascii="Times New Roman" w:hAnsi="Times New Roman" w:cs="Times New Roman"/>
          <w:sz w:val="24"/>
        </w:rPr>
        <w:t xml:space="preserve">, J. T. Davis, S. Kim, S. Lee </w:t>
      </w:r>
      <w:r w:rsidRPr="00DB2189">
        <w:rPr>
          <w:rFonts w:ascii="Times New Roman" w:hAnsi="Times New Roman" w:cs="Times New Roman"/>
          <w:i/>
          <w:iCs/>
          <w:sz w:val="24"/>
        </w:rPr>
        <w:t>et al.</w:t>
      </w:r>
      <w:r w:rsidRPr="00DB2189">
        <w:rPr>
          <w:rFonts w:ascii="Times New Roman" w:hAnsi="Times New Roman" w:cs="Times New Roman"/>
          <w:sz w:val="24"/>
        </w:rPr>
        <w:t xml:space="preserve">, 2018 Integrated QTL and </w:t>
      </w:r>
      <w:proofErr w:type="spellStart"/>
      <w:r w:rsidRPr="00DB2189">
        <w:rPr>
          <w:rFonts w:ascii="Times New Roman" w:hAnsi="Times New Roman" w:cs="Times New Roman"/>
          <w:sz w:val="24"/>
        </w:rPr>
        <w:t>eQTL</w:t>
      </w:r>
      <w:proofErr w:type="spellEnd"/>
      <w:r w:rsidRPr="00DB2189">
        <w:rPr>
          <w:rFonts w:ascii="Times New Roman" w:hAnsi="Times New Roman" w:cs="Times New Roman"/>
          <w:sz w:val="24"/>
        </w:rPr>
        <w:t xml:space="preserve"> Mapping Provides Insights and Candidate Genes for Fatty Acid Composition, Flowering Time, and Growth Traits in a F2 Population of a Novel Synthetic Allopolyploid Brassica napus. Front. Plant Sci. </w:t>
      </w:r>
      <w:proofErr w:type="gramStart"/>
      <w:r w:rsidRPr="00DB2189">
        <w:rPr>
          <w:rFonts w:ascii="Times New Roman" w:hAnsi="Times New Roman" w:cs="Times New Roman"/>
          <w:sz w:val="24"/>
        </w:rPr>
        <w:t>9:.</w:t>
      </w:r>
      <w:proofErr w:type="gramEnd"/>
    </w:p>
    <w:p w14:paraId="63229960"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Lloyd, A., A. </w:t>
      </w:r>
      <w:proofErr w:type="spellStart"/>
      <w:r w:rsidRPr="00DB2189">
        <w:rPr>
          <w:rFonts w:ascii="Times New Roman" w:hAnsi="Times New Roman" w:cs="Times New Roman"/>
          <w:sz w:val="24"/>
        </w:rPr>
        <w:t>Blary</w:t>
      </w:r>
      <w:proofErr w:type="spellEnd"/>
      <w:r w:rsidRPr="00DB2189">
        <w:rPr>
          <w:rFonts w:ascii="Times New Roman" w:hAnsi="Times New Roman" w:cs="Times New Roman"/>
          <w:sz w:val="24"/>
        </w:rPr>
        <w:t xml:space="preserve">, D. </w:t>
      </w:r>
      <w:proofErr w:type="spellStart"/>
      <w:r w:rsidRPr="00DB2189">
        <w:rPr>
          <w:rFonts w:ascii="Times New Roman" w:hAnsi="Times New Roman" w:cs="Times New Roman"/>
          <w:sz w:val="24"/>
        </w:rPr>
        <w:t>Charif</w:t>
      </w:r>
      <w:proofErr w:type="spellEnd"/>
      <w:r w:rsidRPr="00DB2189">
        <w:rPr>
          <w:rFonts w:ascii="Times New Roman" w:hAnsi="Times New Roman" w:cs="Times New Roman"/>
          <w:sz w:val="24"/>
        </w:rPr>
        <w:t xml:space="preserve">, C. Charpentier, J. Tran </w:t>
      </w:r>
      <w:r w:rsidRPr="00DB2189">
        <w:rPr>
          <w:rFonts w:ascii="Times New Roman" w:hAnsi="Times New Roman" w:cs="Times New Roman"/>
          <w:i/>
          <w:iCs/>
          <w:sz w:val="24"/>
        </w:rPr>
        <w:t>et al.</w:t>
      </w:r>
      <w:r w:rsidRPr="00DB2189">
        <w:rPr>
          <w:rFonts w:ascii="Times New Roman" w:hAnsi="Times New Roman" w:cs="Times New Roman"/>
          <w:sz w:val="24"/>
        </w:rPr>
        <w:t>, 2018 Homoeologous exchanges cause extensive dosage-dependent gene expression changes in an allopolyploid crop. New Phytol. 217: 367–377.</w:t>
      </w:r>
    </w:p>
    <w:p w14:paraId="4162E93E"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Marçais</w:t>
      </w:r>
      <w:proofErr w:type="spellEnd"/>
      <w:r w:rsidRPr="00DB2189">
        <w:rPr>
          <w:rFonts w:ascii="Times New Roman" w:hAnsi="Times New Roman" w:cs="Times New Roman"/>
          <w:sz w:val="24"/>
        </w:rPr>
        <w:t xml:space="preserve">, G., A. L. </w:t>
      </w:r>
      <w:proofErr w:type="spellStart"/>
      <w:r w:rsidRPr="00DB2189">
        <w:rPr>
          <w:rFonts w:ascii="Times New Roman" w:hAnsi="Times New Roman" w:cs="Times New Roman"/>
          <w:sz w:val="24"/>
        </w:rPr>
        <w:t>Delcher</w:t>
      </w:r>
      <w:proofErr w:type="spellEnd"/>
      <w:r w:rsidRPr="00DB2189">
        <w:rPr>
          <w:rFonts w:ascii="Times New Roman" w:hAnsi="Times New Roman" w:cs="Times New Roman"/>
          <w:sz w:val="24"/>
        </w:rPr>
        <w:t xml:space="preserve">, A. M. </w:t>
      </w:r>
      <w:proofErr w:type="spellStart"/>
      <w:r w:rsidRPr="00DB2189">
        <w:rPr>
          <w:rFonts w:ascii="Times New Roman" w:hAnsi="Times New Roman" w:cs="Times New Roman"/>
          <w:sz w:val="24"/>
        </w:rPr>
        <w:t>Phillippy</w:t>
      </w:r>
      <w:proofErr w:type="spellEnd"/>
      <w:r w:rsidRPr="00DB2189">
        <w:rPr>
          <w:rFonts w:ascii="Times New Roman" w:hAnsi="Times New Roman" w:cs="Times New Roman"/>
          <w:sz w:val="24"/>
        </w:rPr>
        <w:t xml:space="preserve">, R. Coston, S. L. </w:t>
      </w:r>
      <w:proofErr w:type="spellStart"/>
      <w:r w:rsidRPr="00DB2189">
        <w:rPr>
          <w:rFonts w:ascii="Times New Roman" w:hAnsi="Times New Roman" w:cs="Times New Roman"/>
          <w:sz w:val="24"/>
        </w:rPr>
        <w:t>Salzberg</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xml:space="preserve">, 2018 MUMmer4: A fast and versatile genome alignment system. PLOS </w:t>
      </w:r>
      <w:proofErr w:type="spellStart"/>
      <w:r w:rsidRPr="00DB2189">
        <w:rPr>
          <w:rFonts w:ascii="Times New Roman" w:hAnsi="Times New Roman" w:cs="Times New Roman"/>
          <w:sz w:val="24"/>
        </w:rPr>
        <w:t>Comput</w:t>
      </w:r>
      <w:proofErr w:type="spellEnd"/>
      <w:r w:rsidRPr="00DB2189">
        <w:rPr>
          <w:rFonts w:ascii="Times New Roman" w:hAnsi="Times New Roman" w:cs="Times New Roman"/>
          <w:sz w:val="24"/>
        </w:rPr>
        <w:t>. Biol. 14: e1005944.</w:t>
      </w:r>
    </w:p>
    <w:p w14:paraId="0A9AC28C"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Nagaharu</w:t>
      </w:r>
      <w:proofErr w:type="spellEnd"/>
      <w:r w:rsidRPr="00DB2189">
        <w:rPr>
          <w:rFonts w:ascii="Times New Roman" w:hAnsi="Times New Roman" w:cs="Times New Roman"/>
          <w:sz w:val="24"/>
        </w:rPr>
        <w:t xml:space="preserve">, U., 1935 Genome Analysis in Brassica with Special Reference to the Experimental Formation of B. Napus and Peculiar Mode of Fertilization. </w:t>
      </w:r>
      <w:proofErr w:type="spellStart"/>
      <w:r w:rsidRPr="00DB2189">
        <w:rPr>
          <w:rFonts w:ascii="Times New Roman" w:hAnsi="Times New Roman" w:cs="Times New Roman"/>
          <w:sz w:val="24"/>
        </w:rPr>
        <w:t>Jpn</w:t>
      </w:r>
      <w:proofErr w:type="spellEnd"/>
      <w:r w:rsidRPr="00DB2189">
        <w:rPr>
          <w:rFonts w:ascii="Times New Roman" w:hAnsi="Times New Roman" w:cs="Times New Roman"/>
          <w:sz w:val="24"/>
        </w:rPr>
        <w:t>. J. Bot. 389–452.</w:t>
      </w:r>
    </w:p>
    <w:p w14:paraId="6E263239"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Oplinger</w:t>
      </w:r>
      <w:proofErr w:type="spellEnd"/>
      <w:r w:rsidRPr="00DB2189">
        <w:rPr>
          <w:rFonts w:ascii="Times New Roman" w:hAnsi="Times New Roman" w:cs="Times New Roman"/>
          <w:sz w:val="24"/>
        </w:rPr>
        <w:t xml:space="preserve">, E. S., L. L. Hardman, E. T. </w:t>
      </w:r>
      <w:proofErr w:type="spellStart"/>
      <w:r w:rsidRPr="00DB2189">
        <w:rPr>
          <w:rFonts w:ascii="Times New Roman" w:hAnsi="Times New Roman" w:cs="Times New Roman"/>
          <w:sz w:val="24"/>
        </w:rPr>
        <w:t>Gritton</w:t>
      </w:r>
      <w:proofErr w:type="spellEnd"/>
      <w:r w:rsidRPr="00DB2189">
        <w:rPr>
          <w:rFonts w:ascii="Times New Roman" w:hAnsi="Times New Roman" w:cs="Times New Roman"/>
          <w:sz w:val="24"/>
        </w:rPr>
        <w:t xml:space="preserve">, J. D. Doll, and K. </w:t>
      </w:r>
      <w:proofErr w:type="spellStart"/>
      <w:r w:rsidRPr="00DB2189">
        <w:rPr>
          <w:rFonts w:ascii="Times New Roman" w:hAnsi="Times New Roman" w:cs="Times New Roman"/>
          <w:sz w:val="24"/>
        </w:rPr>
        <w:t>Kelling</w:t>
      </w:r>
      <w:proofErr w:type="spellEnd"/>
      <w:r w:rsidRPr="00DB2189">
        <w:rPr>
          <w:rFonts w:ascii="Times New Roman" w:hAnsi="Times New Roman" w:cs="Times New Roman"/>
          <w:sz w:val="24"/>
        </w:rPr>
        <w:t>, 1989 Canola (Rapeseed): Alternative Field Crops Manual. Collect. Altern. Field Crops Man.</w:t>
      </w:r>
    </w:p>
    <w:p w14:paraId="4A61ABD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PSD Online.</w:t>
      </w:r>
    </w:p>
    <w:p w14:paraId="200A501E"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Quinlan, A. R., and I. M. Hall, 2010 </w:t>
      </w:r>
      <w:proofErr w:type="spellStart"/>
      <w:r w:rsidRPr="00DB2189">
        <w:rPr>
          <w:rFonts w:ascii="Times New Roman" w:hAnsi="Times New Roman" w:cs="Times New Roman"/>
          <w:sz w:val="24"/>
        </w:rPr>
        <w:t>BEDTools</w:t>
      </w:r>
      <w:proofErr w:type="spellEnd"/>
      <w:r w:rsidRPr="00DB2189">
        <w:rPr>
          <w:rFonts w:ascii="Times New Roman" w:hAnsi="Times New Roman" w:cs="Times New Roman"/>
          <w:sz w:val="24"/>
        </w:rPr>
        <w:t>: a flexible suite of utilities for comparing genomic features. Bioinformatics 26: 841–842.</w:t>
      </w:r>
    </w:p>
    <w:p w14:paraId="46B04FC9"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R Core Team, 2013 R: A language and environment for </w:t>
      </w:r>
      <w:proofErr w:type="gramStart"/>
      <w:r w:rsidRPr="00DB2189">
        <w:rPr>
          <w:rFonts w:ascii="Times New Roman" w:hAnsi="Times New Roman" w:cs="Times New Roman"/>
          <w:sz w:val="24"/>
        </w:rPr>
        <w:t>statistical  computing</w:t>
      </w:r>
      <w:proofErr w:type="gramEnd"/>
      <w:r w:rsidRPr="00DB2189">
        <w:rPr>
          <w:rFonts w:ascii="Times New Roman" w:hAnsi="Times New Roman" w:cs="Times New Roman"/>
          <w:sz w:val="24"/>
        </w:rPr>
        <w:t>.</w:t>
      </w:r>
    </w:p>
    <w:p w14:paraId="74F1B765"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Raman, H., R. Raman, R. </w:t>
      </w:r>
      <w:proofErr w:type="spellStart"/>
      <w:r w:rsidRPr="00DB2189">
        <w:rPr>
          <w:rFonts w:ascii="Times New Roman" w:hAnsi="Times New Roman" w:cs="Times New Roman"/>
          <w:sz w:val="24"/>
        </w:rPr>
        <w:t>Pirathiban</w:t>
      </w:r>
      <w:proofErr w:type="spellEnd"/>
      <w:r w:rsidRPr="00DB2189">
        <w:rPr>
          <w:rFonts w:ascii="Times New Roman" w:hAnsi="Times New Roman" w:cs="Times New Roman"/>
          <w:sz w:val="24"/>
        </w:rPr>
        <w:t xml:space="preserve">, B. </w:t>
      </w:r>
      <w:proofErr w:type="spellStart"/>
      <w:r w:rsidRPr="00DB2189">
        <w:rPr>
          <w:rFonts w:ascii="Times New Roman" w:hAnsi="Times New Roman" w:cs="Times New Roman"/>
          <w:sz w:val="24"/>
        </w:rPr>
        <w:t>McVittie</w:t>
      </w:r>
      <w:proofErr w:type="spellEnd"/>
      <w:r w:rsidRPr="00DB2189">
        <w:rPr>
          <w:rFonts w:ascii="Times New Roman" w:hAnsi="Times New Roman" w:cs="Times New Roman"/>
          <w:sz w:val="24"/>
        </w:rPr>
        <w:t xml:space="preserve">, N. Sharma </w:t>
      </w:r>
      <w:r w:rsidRPr="00DB2189">
        <w:rPr>
          <w:rFonts w:ascii="Times New Roman" w:hAnsi="Times New Roman" w:cs="Times New Roman"/>
          <w:i/>
          <w:iCs/>
          <w:sz w:val="24"/>
        </w:rPr>
        <w:t>et al.</w:t>
      </w:r>
      <w:r w:rsidRPr="00DB2189">
        <w:rPr>
          <w:rFonts w:ascii="Times New Roman" w:hAnsi="Times New Roman" w:cs="Times New Roman"/>
          <w:sz w:val="24"/>
        </w:rPr>
        <w:t xml:space="preserve">, 2022 </w:t>
      </w:r>
      <w:proofErr w:type="spellStart"/>
      <w:r w:rsidRPr="00DB2189">
        <w:rPr>
          <w:rFonts w:ascii="Times New Roman" w:hAnsi="Times New Roman" w:cs="Times New Roman"/>
          <w:sz w:val="24"/>
        </w:rPr>
        <w:t>Multienvironment</w:t>
      </w:r>
      <w:proofErr w:type="spellEnd"/>
      <w:r w:rsidRPr="00DB2189">
        <w:rPr>
          <w:rFonts w:ascii="Times New Roman" w:hAnsi="Times New Roman" w:cs="Times New Roman"/>
          <w:sz w:val="24"/>
        </w:rPr>
        <w:t xml:space="preserve"> QTL analysis delineates a major locus associated with homoeologous exchanges for water-use efficiency and seed yield in canola. Plant Cell Environ. 45: 2019–2036.</w:t>
      </w:r>
    </w:p>
    <w:p w14:paraId="781594AD"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Rousseau-</w:t>
      </w:r>
      <w:proofErr w:type="spellStart"/>
      <w:r w:rsidRPr="00DB2189">
        <w:rPr>
          <w:rFonts w:ascii="Times New Roman" w:hAnsi="Times New Roman" w:cs="Times New Roman"/>
          <w:sz w:val="24"/>
        </w:rPr>
        <w:t>Gueutin</w:t>
      </w:r>
      <w:proofErr w:type="spellEnd"/>
      <w:r w:rsidRPr="00DB2189">
        <w:rPr>
          <w:rFonts w:ascii="Times New Roman" w:hAnsi="Times New Roman" w:cs="Times New Roman"/>
          <w:sz w:val="24"/>
        </w:rPr>
        <w:t xml:space="preserve">, M., C. </w:t>
      </w:r>
      <w:proofErr w:type="spellStart"/>
      <w:r w:rsidRPr="00DB2189">
        <w:rPr>
          <w:rFonts w:ascii="Times New Roman" w:hAnsi="Times New Roman" w:cs="Times New Roman"/>
          <w:sz w:val="24"/>
        </w:rPr>
        <w:t>Belser</w:t>
      </w:r>
      <w:proofErr w:type="spellEnd"/>
      <w:r w:rsidRPr="00DB2189">
        <w:rPr>
          <w:rFonts w:ascii="Times New Roman" w:hAnsi="Times New Roman" w:cs="Times New Roman"/>
          <w:sz w:val="24"/>
        </w:rPr>
        <w:t xml:space="preserve">, C. Da Silva, G. Richard, B. </w:t>
      </w:r>
      <w:proofErr w:type="spellStart"/>
      <w:r w:rsidRPr="00DB2189">
        <w:rPr>
          <w:rFonts w:ascii="Times New Roman" w:hAnsi="Times New Roman" w:cs="Times New Roman"/>
          <w:sz w:val="24"/>
        </w:rPr>
        <w:t>Istace</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2020 Long-read assembly of the Brassica napus reference genome Darmor-</w:t>
      </w:r>
      <w:proofErr w:type="spellStart"/>
      <w:r w:rsidRPr="00DB2189">
        <w:rPr>
          <w:rFonts w:ascii="Times New Roman" w:hAnsi="Times New Roman" w:cs="Times New Roman"/>
          <w:sz w:val="24"/>
        </w:rPr>
        <w:t>bzh</w:t>
      </w:r>
      <w:proofErr w:type="spellEnd"/>
      <w:r w:rsidRPr="00DB2189">
        <w:rPr>
          <w:rFonts w:ascii="Times New Roman" w:hAnsi="Times New Roman" w:cs="Times New Roman"/>
          <w:sz w:val="24"/>
        </w:rPr>
        <w:t xml:space="preserve">. </w:t>
      </w:r>
      <w:proofErr w:type="spellStart"/>
      <w:r w:rsidRPr="00DB2189">
        <w:rPr>
          <w:rFonts w:ascii="Times New Roman" w:hAnsi="Times New Roman" w:cs="Times New Roman"/>
          <w:sz w:val="24"/>
        </w:rPr>
        <w:t>GigaScience</w:t>
      </w:r>
      <w:proofErr w:type="spellEnd"/>
      <w:r w:rsidRPr="00DB2189">
        <w:rPr>
          <w:rFonts w:ascii="Times New Roman" w:hAnsi="Times New Roman" w:cs="Times New Roman"/>
          <w:sz w:val="24"/>
        </w:rPr>
        <w:t xml:space="preserve"> 9: giaa137.</w:t>
      </w:r>
    </w:p>
    <w:p w14:paraId="6EF59BC5"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Samans, B., B. </w:t>
      </w:r>
      <w:proofErr w:type="spellStart"/>
      <w:r w:rsidRPr="00DB2189">
        <w:rPr>
          <w:rFonts w:ascii="Times New Roman" w:hAnsi="Times New Roman" w:cs="Times New Roman"/>
          <w:sz w:val="24"/>
        </w:rPr>
        <w:t>Chalhoub</w:t>
      </w:r>
      <w:proofErr w:type="spellEnd"/>
      <w:r w:rsidRPr="00DB2189">
        <w:rPr>
          <w:rFonts w:ascii="Times New Roman" w:hAnsi="Times New Roman" w:cs="Times New Roman"/>
          <w:sz w:val="24"/>
        </w:rPr>
        <w:t xml:space="preserve">, and R. J. </w:t>
      </w:r>
      <w:proofErr w:type="spellStart"/>
      <w:r w:rsidRPr="00DB2189">
        <w:rPr>
          <w:rFonts w:ascii="Times New Roman" w:hAnsi="Times New Roman" w:cs="Times New Roman"/>
          <w:sz w:val="24"/>
        </w:rPr>
        <w:t>Snowdon</w:t>
      </w:r>
      <w:proofErr w:type="spellEnd"/>
      <w:r w:rsidRPr="00DB2189">
        <w:rPr>
          <w:rFonts w:ascii="Times New Roman" w:hAnsi="Times New Roman" w:cs="Times New Roman"/>
          <w:sz w:val="24"/>
        </w:rPr>
        <w:t xml:space="preserve">, 2017 Surviving a Genome Collision: Genomic Signatures of </w:t>
      </w:r>
      <w:proofErr w:type="spellStart"/>
      <w:r w:rsidRPr="00DB2189">
        <w:rPr>
          <w:rFonts w:ascii="Times New Roman" w:hAnsi="Times New Roman" w:cs="Times New Roman"/>
          <w:sz w:val="24"/>
        </w:rPr>
        <w:t>Allopolyploidization</w:t>
      </w:r>
      <w:proofErr w:type="spellEnd"/>
      <w:r w:rsidRPr="00DB2189">
        <w:rPr>
          <w:rFonts w:ascii="Times New Roman" w:hAnsi="Times New Roman" w:cs="Times New Roman"/>
          <w:sz w:val="24"/>
        </w:rPr>
        <w:t xml:space="preserve"> in the Recent Crop Species Brassica napus. Plant Genome 10: plantgenome2017.02.0013.</w:t>
      </w:r>
    </w:p>
    <w:p w14:paraId="5F65B632"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Scott, C., 2016 </w:t>
      </w:r>
      <w:proofErr w:type="gramStart"/>
      <w:r w:rsidRPr="00DB2189">
        <w:rPr>
          <w:rFonts w:ascii="Times New Roman" w:hAnsi="Times New Roman" w:cs="Times New Roman"/>
          <w:sz w:val="24"/>
        </w:rPr>
        <w:t>dammit</w:t>
      </w:r>
      <w:proofErr w:type="gramEnd"/>
      <w:r w:rsidRPr="00DB2189">
        <w:rPr>
          <w:rFonts w:ascii="Times New Roman" w:hAnsi="Times New Roman" w:cs="Times New Roman"/>
          <w:sz w:val="24"/>
        </w:rPr>
        <w:t>: an open and accessible de novo transcriptome annotator. Prep.</w:t>
      </w:r>
    </w:p>
    <w:p w14:paraId="5C0B9014"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Song, J.-M., Z. Guan, J. Hu, C. Guo, Z. Yang </w:t>
      </w:r>
      <w:r w:rsidRPr="00DB2189">
        <w:rPr>
          <w:rFonts w:ascii="Times New Roman" w:hAnsi="Times New Roman" w:cs="Times New Roman"/>
          <w:i/>
          <w:iCs/>
          <w:sz w:val="24"/>
        </w:rPr>
        <w:t>et al.</w:t>
      </w:r>
      <w:r w:rsidRPr="00DB2189">
        <w:rPr>
          <w:rFonts w:ascii="Times New Roman" w:hAnsi="Times New Roman" w:cs="Times New Roman"/>
          <w:sz w:val="24"/>
        </w:rPr>
        <w:t>, 2020 Eight high-quality genomes reveal pan-genome architecture and ecotype differentiation of Brassica napus. Nat. Plants 6: 34–45.</w:t>
      </w:r>
    </w:p>
    <w:p w14:paraId="42A3290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Stein, A., O. </w:t>
      </w:r>
      <w:proofErr w:type="spellStart"/>
      <w:r w:rsidRPr="00DB2189">
        <w:rPr>
          <w:rFonts w:ascii="Times New Roman" w:hAnsi="Times New Roman" w:cs="Times New Roman"/>
          <w:sz w:val="24"/>
        </w:rPr>
        <w:t>Coriton</w:t>
      </w:r>
      <w:proofErr w:type="spellEnd"/>
      <w:r w:rsidRPr="00DB2189">
        <w:rPr>
          <w:rFonts w:ascii="Times New Roman" w:hAnsi="Times New Roman" w:cs="Times New Roman"/>
          <w:sz w:val="24"/>
        </w:rPr>
        <w:t>, M. Rousseau‐</w:t>
      </w:r>
      <w:proofErr w:type="spellStart"/>
      <w:r w:rsidRPr="00DB2189">
        <w:rPr>
          <w:rFonts w:ascii="Times New Roman" w:hAnsi="Times New Roman" w:cs="Times New Roman"/>
          <w:sz w:val="24"/>
        </w:rPr>
        <w:t>Gueutin</w:t>
      </w:r>
      <w:proofErr w:type="spellEnd"/>
      <w:r w:rsidRPr="00DB2189">
        <w:rPr>
          <w:rFonts w:ascii="Times New Roman" w:hAnsi="Times New Roman" w:cs="Times New Roman"/>
          <w:sz w:val="24"/>
        </w:rPr>
        <w:t xml:space="preserve">, B. Samans, S. V. </w:t>
      </w:r>
      <w:proofErr w:type="spellStart"/>
      <w:r w:rsidRPr="00DB2189">
        <w:rPr>
          <w:rFonts w:ascii="Times New Roman" w:hAnsi="Times New Roman" w:cs="Times New Roman"/>
          <w:sz w:val="24"/>
        </w:rPr>
        <w:t>Schiessl</w:t>
      </w:r>
      <w:proofErr w:type="spellEnd"/>
      <w:r w:rsidRPr="00DB2189">
        <w:rPr>
          <w:rFonts w:ascii="Times New Roman" w:hAnsi="Times New Roman" w:cs="Times New Roman"/>
          <w:sz w:val="24"/>
        </w:rPr>
        <w:t xml:space="preserve"> </w:t>
      </w:r>
      <w:r w:rsidRPr="00DB2189">
        <w:rPr>
          <w:rFonts w:ascii="Times New Roman" w:hAnsi="Times New Roman" w:cs="Times New Roman"/>
          <w:i/>
          <w:iCs/>
          <w:sz w:val="24"/>
        </w:rPr>
        <w:t>et al.</w:t>
      </w:r>
      <w:r w:rsidRPr="00DB2189">
        <w:rPr>
          <w:rFonts w:ascii="Times New Roman" w:hAnsi="Times New Roman" w:cs="Times New Roman"/>
          <w:sz w:val="24"/>
        </w:rPr>
        <w:t xml:space="preserve">, 2017 Mapping of homoeologous chromosome exchanges influencing quantitative trait variation in Brassica napus. Plant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J. 15: 1478–1489.</w:t>
      </w:r>
    </w:p>
    <w:p w14:paraId="0869E29D"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Supek</w:t>
      </w:r>
      <w:proofErr w:type="spellEnd"/>
      <w:r w:rsidRPr="00DB2189">
        <w:rPr>
          <w:rFonts w:ascii="Times New Roman" w:hAnsi="Times New Roman" w:cs="Times New Roman"/>
          <w:sz w:val="24"/>
        </w:rPr>
        <w:t xml:space="preserve">, F., M. </w:t>
      </w:r>
      <w:proofErr w:type="spellStart"/>
      <w:r w:rsidRPr="00DB2189">
        <w:rPr>
          <w:rFonts w:ascii="Times New Roman" w:hAnsi="Times New Roman" w:cs="Times New Roman"/>
          <w:sz w:val="24"/>
        </w:rPr>
        <w:t>Bošnjak</w:t>
      </w:r>
      <w:proofErr w:type="spellEnd"/>
      <w:r w:rsidRPr="00DB2189">
        <w:rPr>
          <w:rFonts w:ascii="Times New Roman" w:hAnsi="Times New Roman" w:cs="Times New Roman"/>
          <w:sz w:val="24"/>
        </w:rPr>
        <w:t xml:space="preserve">, N. </w:t>
      </w:r>
      <w:proofErr w:type="spellStart"/>
      <w:r w:rsidRPr="00DB2189">
        <w:rPr>
          <w:rFonts w:ascii="Times New Roman" w:hAnsi="Times New Roman" w:cs="Times New Roman"/>
          <w:sz w:val="24"/>
        </w:rPr>
        <w:t>Škunca</w:t>
      </w:r>
      <w:proofErr w:type="spellEnd"/>
      <w:r w:rsidRPr="00DB2189">
        <w:rPr>
          <w:rFonts w:ascii="Times New Roman" w:hAnsi="Times New Roman" w:cs="Times New Roman"/>
          <w:sz w:val="24"/>
        </w:rPr>
        <w:t xml:space="preserve">, and T. </w:t>
      </w:r>
      <w:proofErr w:type="spellStart"/>
      <w:r w:rsidRPr="00DB2189">
        <w:rPr>
          <w:rFonts w:ascii="Times New Roman" w:hAnsi="Times New Roman" w:cs="Times New Roman"/>
          <w:sz w:val="24"/>
        </w:rPr>
        <w:t>Šmuc</w:t>
      </w:r>
      <w:proofErr w:type="spellEnd"/>
      <w:r w:rsidRPr="00DB2189">
        <w:rPr>
          <w:rFonts w:ascii="Times New Roman" w:hAnsi="Times New Roman" w:cs="Times New Roman"/>
          <w:sz w:val="24"/>
        </w:rPr>
        <w:t>, 2011 REVIGO Summarizes and Visualizes Long Lists of Gene Ontology Terms. PLOS ONE 6: e21800.</w:t>
      </w:r>
    </w:p>
    <w:p w14:paraId="6127582E"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Trapnell</w:t>
      </w:r>
      <w:proofErr w:type="spellEnd"/>
      <w:r w:rsidRPr="00DB2189">
        <w:rPr>
          <w:rFonts w:ascii="Times New Roman" w:hAnsi="Times New Roman" w:cs="Times New Roman"/>
          <w:sz w:val="24"/>
        </w:rPr>
        <w:t xml:space="preserve">, C., B. A. Williams, G. </w:t>
      </w:r>
      <w:proofErr w:type="spellStart"/>
      <w:r w:rsidRPr="00DB2189">
        <w:rPr>
          <w:rFonts w:ascii="Times New Roman" w:hAnsi="Times New Roman" w:cs="Times New Roman"/>
          <w:sz w:val="24"/>
        </w:rPr>
        <w:t>Pertea</w:t>
      </w:r>
      <w:proofErr w:type="spellEnd"/>
      <w:r w:rsidRPr="00DB2189">
        <w:rPr>
          <w:rFonts w:ascii="Times New Roman" w:hAnsi="Times New Roman" w:cs="Times New Roman"/>
          <w:sz w:val="24"/>
        </w:rPr>
        <w:t xml:space="preserve">, A. Mortazavi, G. Kwan </w:t>
      </w:r>
      <w:r w:rsidRPr="00DB2189">
        <w:rPr>
          <w:rFonts w:ascii="Times New Roman" w:hAnsi="Times New Roman" w:cs="Times New Roman"/>
          <w:i/>
          <w:iCs/>
          <w:sz w:val="24"/>
        </w:rPr>
        <w:t>et al.</w:t>
      </w:r>
      <w:r w:rsidRPr="00DB2189">
        <w:rPr>
          <w:rFonts w:ascii="Times New Roman" w:hAnsi="Times New Roman" w:cs="Times New Roman"/>
          <w:sz w:val="24"/>
        </w:rPr>
        <w:t xml:space="preserve">, 2010 Transcript assembly and quantification by RNA-Seq reveals unannotated transcripts and isoform switching during cell differentiation. Nat. </w:t>
      </w:r>
      <w:proofErr w:type="spellStart"/>
      <w:r w:rsidRPr="00DB2189">
        <w:rPr>
          <w:rFonts w:ascii="Times New Roman" w:hAnsi="Times New Roman" w:cs="Times New Roman"/>
          <w:sz w:val="24"/>
        </w:rPr>
        <w:t>Biotechnol</w:t>
      </w:r>
      <w:proofErr w:type="spellEnd"/>
      <w:r w:rsidRPr="00DB2189">
        <w:rPr>
          <w:rFonts w:ascii="Times New Roman" w:hAnsi="Times New Roman" w:cs="Times New Roman"/>
          <w:sz w:val="24"/>
        </w:rPr>
        <w:t>. 28: 511–515.</w:t>
      </w:r>
    </w:p>
    <w:p w14:paraId="3D6ED0ED"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Udall, J. A., P. A. Quijada, and T. C. Osborn, 2005 Detection of chromosomal rearrangements derived from homologous recombination in four mapping populations of Brassica napus L. Genetics 169: 967–979.</w:t>
      </w:r>
    </w:p>
    <w:p w14:paraId="5F51E35F"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USDA, F. A. S. Publication | Oilseeds: World Markets and Trade | ID: tx31qh68h | USDA Economics, Statistics and Market Information System.</w:t>
      </w:r>
    </w:p>
    <w:p w14:paraId="638C9418"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Wang, X., K. Yu, H. Li, Q. Peng, F. Chen </w:t>
      </w:r>
      <w:r w:rsidRPr="00DB2189">
        <w:rPr>
          <w:rFonts w:ascii="Times New Roman" w:hAnsi="Times New Roman" w:cs="Times New Roman"/>
          <w:i/>
          <w:iCs/>
          <w:sz w:val="24"/>
        </w:rPr>
        <w:t>et al.</w:t>
      </w:r>
      <w:r w:rsidRPr="00DB2189">
        <w:rPr>
          <w:rFonts w:ascii="Times New Roman" w:hAnsi="Times New Roman" w:cs="Times New Roman"/>
          <w:sz w:val="24"/>
        </w:rPr>
        <w:t xml:space="preserve">, 2015 High-Density SNP Map Construction and QTL Identification for the Apetalous Character in Brassica napus L. Front. Plant Sci. </w:t>
      </w:r>
      <w:proofErr w:type="gramStart"/>
      <w:r w:rsidRPr="00DB2189">
        <w:rPr>
          <w:rFonts w:ascii="Times New Roman" w:hAnsi="Times New Roman" w:cs="Times New Roman"/>
          <w:sz w:val="24"/>
        </w:rPr>
        <w:t>6:.</w:t>
      </w:r>
      <w:proofErr w:type="gramEnd"/>
    </w:p>
    <w:p w14:paraId="231A3BBB"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Weisenfeld, N. I., V. Kumar, P. Shah, D. M. Church, and D. B. Jaffe, 2017 Direct determination of diploid genome sequences. Genome Res. 27: 757–767.</w:t>
      </w:r>
    </w:p>
    <w:p w14:paraId="407234B3" w14:textId="77777777" w:rsidR="00DB2189" w:rsidRPr="00DB2189" w:rsidRDefault="00DB2189" w:rsidP="00DB2189">
      <w:pPr>
        <w:pStyle w:val="Bibliography"/>
        <w:rPr>
          <w:rFonts w:ascii="Times New Roman" w:hAnsi="Times New Roman" w:cs="Times New Roman"/>
          <w:sz w:val="24"/>
        </w:rPr>
      </w:pPr>
      <w:r w:rsidRPr="00DB2189">
        <w:rPr>
          <w:rFonts w:ascii="Times New Roman" w:hAnsi="Times New Roman" w:cs="Times New Roman"/>
          <w:sz w:val="24"/>
        </w:rPr>
        <w:t xml:space="preserve">Wickham, H., 2009 </w:t>
      </w:r>
      <w:r w:rsidRPr="00DB2189">
        <w:rPr>
          <w:rFonts w:ascii="Times New Roman" w:hAnsi="Times New Roman" w:cs="Times New Roman"/>
          <w:i/>
          <w:iCs/>
          <w:sz w:val="24"/>
        </w:rPr>
        <w:t>ggplot2: elegant graphics for data analysis</w:t>
      </w:r>
      <w:r w:rsidRPr="00DB2189">
        <w:rPr>
          <w:rFonts w:ascii="Times New Roman" w:hAnsi="Times New Roman" w:cs="Times New Roman"/>
          <w:sz w:val="24"/>
        </w:rPr>
        <w:t>. Springer New York.</w:t>
      </w:r>
    </w:p>
    <w:p w14:paraId="785C809B" w14:textId="77777777" w:rsidR="00DB2189" w:rsidRPr="00DB2189" w:rsidRDefault="00DB2189" w:rsidP="00DB2189">
      <w:pPr>
        <w:pStyle w:val="Bibliography"/>
        <w:rPr>
          <w:rFonts w:ascii="Times New Roman" w:hAnsi="Times New Roman" w:cs="Times New Roman"/>
          <w:sz w:val="24"/>
        </w:rPr>
      </w:pPr>
      <w:proofErr w:type="spellStart"/>
      <w:r w:rsidRPr="00DB2189">
        <w:rPr>
          <w:rFonts w:ascii="Times New Roman" w:hAnsi="Times New Roman" w:cs="Times New Roman"/>
          <w:sz w:val="24"/>
        </w:rPr>
        <w:t>Xiong</w:t>
      </w:r>
      <w:proofErr w:type="spellEnd"/>
      <w:r w:rsidRPr="00DB2189">
        <w:rPr>
          <w:rFonts w:ascii="Times New Roman" w:hAnsi="Times New Roman" w:cs="Times New Roman"/>
          <w:sz w:val="24"/>
        </w:rPr>
        <w:t xml:space="preserve">, Z., R. T. Gaeta, P. P. Edger, Y. Cao, K. Zhao </w:t>
      </w:r>
      <w:r w:rsidRPr="00DB2189">
        <w:rPr>
          <w:rFonts w:ascii="Times New Roman" w:hAnsi="Times New Roman" w:cs="Times New Roman"/>
          <w:i/>
          <w:iCs/>
          <w:sz w:val="24"/>
        </w:rPr>
        <w:t>et al.</w:t>
      </w:r>
      <w:r w:rsidRPr="00DB2189">
        <w:rPr>
          <w:rFonts w:ascii="Times New Roman" w:hAnsi="Times New Roman" w:cs="Times New Roman"/>
          <w:sz w:val="24"/>
        </w:rPr>
        <w:t>, 2021 Chromosome inheritance and meiotic stability in allopolyploid Brassica napus. G3 Bethesda Md 11: jkaa011.</w:t>
      </w:r>
    </w:p>
    <w:p w14:paraId="3CE9711D" w14:textId="1F686EFB" w:rsidR="00ED778B" w:rsidRPr="00ED778B" w:rsidRDefault="00920AA8" w:rsidP="00ED778B">
      <w:pPr>
        <w:spacing w:line="480" w:lineRule="auto"/>
        <w:rPr>
          <w:sz w:val="24"/>
          <w:szCs w:val="24"/>
        </w:rPr>
      </w:pPr>
      <w:r>
        <w:rPr>
          <w:sz w:val="24"/>
          <w:szCs w:val="24"/>
        </w:rPr>
        <w:fldChar w:fldCharType="end"/>
      </w:r>
    </w:p>
    <w:sectPr w:rsidR="00ED778B" w:rsidRPr="00ED778B" w:rsidSect="00B415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Richard Michelmore" w:date="2022-09-11T18:47:00Z" w:initials="RM">
    <w:p w14:paraId="4D5DFD47" w14:textId="5A3DD6D0" w:rsidR="61F9FF4D" w:rsidRDefault="61F9FF4D">
      <w:pPr>
        <w:pStyle w:val="CommentText"/>
      </w:pPr>
      <w:r>
        <w:t>Not by today's standards.</w:t>
      </w:r>
      <w:r>
        <w:rPr>
          <w:rStyle w:val="CommentReference"/>
        </w:rPr>
        <w:annotationRef/>
      </w:r>
    </w:p>
  </w:comment>
  <w:comment w:id="21" w:author="Richard Michelmore" w:date="2022-09-11T18:46:00Z" w:initials="RM">
    <w:p w14:paraId="024C5147" w14:textId="03278C7F" w:rsidR="61F9FF4D" w:rsidRDefault="61F9FF4D">
      <w:pPr>
        <w:pStyle w:val="CommentText"/>
      </w:pPr>
      <w:r>
        <w:t>It would be nice to have a few numbers here.</w:t>
      </w:r>
      <w:r>
        <w:rPr>
          <w:rStyle w:val="CommentReference"/>
        </w:rPr>
        <w:annotationRef/>
      </w:r>
    </w:p>
  </w:comment>
  <w:comment w:id="22" w:author="john davis" w:date="2022-09-13T12:32:00Z" w:initials="jd">
    <w:p w14:paraId="40400C37" w14:textId="77777777" w:rsidR="00993BB5" w:rsidRDefault="00993BB5" w:rsidP="00892A06">
      <w:pPr>
        <w:pStyle w:val="CommentText"/>
      </w:pPr>
      <w:r>
        <w:rPr>
          <w:rStyle w:val="CommentReference"/>
        </w:rPr>
        <w:annotationRef/>
      </w:r>
      <w:r>
        <w:t>Which number do you think I should include? There original sequence coverage etc? basic assembly stats can be found in table 1</w:t>
      </w:r>
    </w:p>
  </w:comment>
  <w:comment w:id="23" w:author="Julin Maloof" w:date="2022-09-19T18:07:00Z" w:initials="JM">
    <w:p w14:paraId="1D70BD35" w14:textId="77777777" w:rsidR="00110B8C" w:rsidRDefault="00110B8C" w:rsidP="007D6C2F">
      <w:r>
        <w:rPr>
          <w:rStyle w:val="CommentReference"/>
        </w:rPr>
        <w:annotationRef/>
      </w:r>
      <w:r>
        <w:rPr>
          <w:sz w:val="20"/>
          <w:szCs w:val="20"/>
        </w:rPr>
        <w:t>You don’t want to inundate them with numbers.  If the original paper has unscaffolded percent you could use that, or compare to v10</w:t>
      </w:r>
    </w:p>
  </w:comment>
  <w:comment w:id="24" w:author="Elizabeth Georgian" w:date="2022-08-25T11:21:00Z" w:initials="EG">
    <w:p w14:paraId="5533FCFD" w14:textId="2252F8C3" w:rsidR="0FBBEA60" w:rsidRDefault="0FBBEA60">
      <w:pPr>
        <w:pStyle w:val="CommentText"/>
      </w:pPr>
      <w:r>
        <w:t>Relative to the new assemblies as well?</w:t>
      </w:r>
      <w:r>
        <w:rPr>
          <w:rStyle w:val="CommentReference"/>
        </w:rPr>
        <w:annotationRef/>
      </w:r>
    </w:p>
  </w:comment>
  <w:comment w:id="25" w:author="john davis" w:date="2022-09-13T12:34:00Z" w:initials="jd">
    <w:p w14:paraId="2E82BCF3" w14:textId="77777777" w:rsidR="00FA75BB" w:rsidRDefault="00FA75BB" w:rsidP="00C26E9D">
      <w:pPr>
        <w:pStyle w:val="CommentText"/>
      </w:pPr>
      <w:r>
        <w:rPr>
          <w:rStyle w:val="CommentReference"/>
        </w:rPr>
        <w:annotationRef/>
      </w:r>
      <w:r>
        <w:t>The newer assemblies are all pretty similar compared to the old assembly. Comparing to the old it's easier to see what was scaffolded, but with the ones it's not as easy.</w:t>
      </w:r>
    </w:p>
  </w:comment>
  <w:comment w:id="26" w:author="Julin Maloof" w:date="2022-09-19T18:00:00Z" w:initials="JM">
    <w:p w14:paraId="59517AF9" w14:textId="77777777" w:rsidR="006808E3" w:rsidRDefault="006808E3" w:rsidP="00037F83">
      <w:r>
        <w:rPr>
          <w:rStyle w:val="CommentReference"/>
        </w:rPr>
        <w:annotationRef/>
      </w:r>
      <w:r>
        <w:rPr>
          <w:sz w:val="20"/>
          <w:szCs w:val="20"/>
        </w:rPr>
        <w:t>Okay to leave as is</w:t>
      </w:r>
    </w:p>
  </w:comment>
  <w:comment w:id="27" w:author="Elizabeth Georgian" w:date="2022-08-26T13:38:00Z" w:initials="EG">
    <w:p w14:paraId="728CD3FF" w14:textId="75DB77C1" w:rsidR="40610F4F" w:rsidRDefault="40610F4F">
      <w:pPr>
        <w:pStyle w:val="CommentText"/>
      </w:pPr>
      <w:r>
        <w:t>Consider whether this software should be cited</w:t>
      </w:r>
      <w:r>
        <w:rPr>
          <w:rStyle w:val="CommentReference"/>
        </w:rPr>
        <w:annotationRef/>
      </w:r>
    </w:p>
  </w:comment>
  <w:comment w:id="28" w:author="john davis" w:date="2022-09-13T12:39:00Z" w:initials="jd">
    <w:p w14:paraId="60E01949" w14:textId="77777777" w:rsidR="00217F38" w:rsidRDefault="00217F38">
      <w:pPr>
        <w:pStyle w:val="CommentText"/>
      </w:pPr>
      <w:r>
        <w:rPr>
          <w:rStyle w:val="CommentReference"/>
        </w:rPr>
        <w:annotationRef/>
      </w:r>
      <w:r>
        <w:t>Their site using the same citation for both versions</w:t>
      </w:r>
    </w:p>
    <w:p w14:paraId="1F9E30E5" w14:textId="77777777" w:rsidR="00217F38" w:rsidRDefault="00DB2189" w:rsidP="00715AD0">
      <w:pPr>
        <w:pStyle w:val="CommentText"/>
      </w:pPr>
      <w:hyperlink r:id="rId1" w:history="1">
        <w:r w:rsidR="00217F38" w:rsidRPr="00715AD0">
          <w:rPr>
            <w:rStyle w:val="Hyperlink"/>
          </w:rPr>
          <w:t>https://support.10xgenomics.com/de-novo-assembly/software/overview/latest/welcome</w:t>
        </w:r>
      </w:hyperlink>
    </w:p>
  </w:comment>
  <w:comment w:id="51" w:author="Julin Maloof" w:date="2022-11-16T16:25:00Z" w:initials="JM">
    <w:p w14:paraId="04DE6237" w14:textId="77777777" w:rsidR="00DD2F2C" w:rsidRDefault="00DD2F2C" w:rsidP="000C4DF8">
      <w:r>
        <w:rPr>
          <w:rStyle w:val="CommentReference"/>
        </w:rPr>
        <w:annotationRef/>
      </w:r>
      <w:r>
        <w:rPr>
          <w:sz w:val="20"/>
          <w:szCs w:val="20"/>
        </w:rPr>
        <w:t>John, fix this.  Juicer? And what are these plots really called?</w:t>
      </w:r>
    </w:p>
  </w:comment>
  <w:comment w:id="52" w:author="Julin Maloof" w:date="2022-11-16T16:28:00Z" w:initials="JM">
    <w:p w14:paraId="0DE02F9D" w14:textId="77777777" w:rsidR="00DD2F2C" w:rsidRDefault="00DD2F2C" w:rsidP="00216824">
      <w:r>
        <w:rPr>
          <w:rStyle w:val="CommentReference"/>
        </w:rPr>
        <w:annotationRef/>
      </w:r>
      <w:r>
        <w:rPr>
          <w:sz w:val="20"/>
          <w:szCs w:val="20"/>
        </w:rPr>
        <w:t>Also need juicer citation</w:t>
      </w:r>
    </w:p>
  </w:comment>
  <w:comment w:id="57" w:author="Elizabeth Georgian" w:date="2022-08-26T14:02:00Z" w:initials="EG">
    <w:p w14:paraId="273A6C9B" w14:textId="7B09B0D9" w:rsidR="11A50003" w:rsidRDefault="11A50003">
      <w:pPr>
        <w:pStyle w:val="CommentText"/>
      </w:pPr>
      <w:r>
        <w:t xml:space="preserve">Please ensure that the intended meaning of this sentence has been maintained. </w:t>
      </w:r>
      <w:r>
        <w:rPr>
          <w:rStyle w:val="CommentReference"/>
        </w:rPr>
        <w:annotationRef/>
      </w:r>
    </w:p>
  </w:comment>
  <w:comment w:id="56" w:author="john davis" w:date="2022-09-13T12:45:00Z" w:initials="jd">
    <w:p w14:paraId="277AFC57" w14:textId="77777777" w:rsidR="00E31AAD" w:rsidRDefault="00E31AAD" w:rsidP="00C70BDE">
      <w:pPr>
        <w:pStyle w:val="CommentText"/>
      </w:pPr>
      <w:r>
        <w:rPr>
          <w:rStyle w:val="CommentReference"/>
        </w:rPr>
        <w:annotationRef/>
      </w:r>
      <w:r>
        <w:t>Based on my knowledge yes.</w:t>
      </w:r>
    </w:p>
  </w:comment>
  <w:comment w:id="58" w:author="Elizabeth Georgian" w:date="2022-08-26T14:03:00Z" w:initials="EG">
    <w:p w14:paraId="190C433E" w14:textId="77777777" w:rsidR="00E31AAD" w:rsidRDefault="00E31AAD" w:rsidP="00E31AAD">
      <w:pPr>
        <w:pStyle w:val="CommentText"/>
      </w:pPr>
      <w:r>
        <w:t>Unfortunately, this part of the sentence is not clear. Were the annotations fed into Cuffmerge with the GTF file?</w:t>
      </w:r>
      <w:r>
        <w:rPr>
          <w:rStyle w:val="CommentReference"/>
        </w:rPr>
        <w:annotationRef/>
      </w:r>
    </w:p>
  </w:comment>
  <w:comment w:id="59" w:author="Elizabeth Georgian" w:date="2022-08-26T14:06:00Z" w:initials="EG">
    <w:p w14:paraId="3F13D84E" w14:textId="3C4D2530" w:rsidR="11A50003" w:rsidRDefault="11A50003">
      <w:pPr>
        <w:pStyle w:val="CommentText"/>
      </w:pPr>
      <w:r>
        <w:t>The eight B. napus assemblies? Please clarify.</w:t>
      </w:r>
      <w:r>
        <w:rPr>
          <w:rStyle w:val="CommentReference"/>
        </w:rPr>
        <w:annotationRef/>
      </w:r>
    </w:p>
  </w:comment>
  <w:comment w:id="60" w:author="john davis" w:date="2022-09-13T12:50:00Z" w:initials="jd">
    <w:p w14:paraId="121E7A13" w14:textId="77777777" w:rsidR="00FC5E56" w:rsidRDefault="00FC5E56" w:rsidP="008E0319">
      <w:pPr>
        <w:pStyle w:val="CommentText"/>
      </w:pPr>
      <w:r>
        <w:rPr>
          <w:rStyle w:val="CommentReference"/>
        </w:rPr>
        <w:annotationRef/>
      </w:r>
      <w:r>
        <w:t>Added all their names</w:t>
      </w:r>
    </w:p>
  </w:comment>
  <w:comment w:id="66" w:author="Elizabeth Georgian" w:date="2022-08-29T07:21:00Z" w:initials="EG">
    <w:p w14:paraId="508969A0" w14:textId="5B5DF2AD" w:rsidR="0DC51FF5" w:rsidRDefault="0DC51FF5">
      <w:pPr>
        <w:pStyle w:val="CommentText"/>
      </w:pPr>
      <w:r>
        <w:t>This information was already given in the paragraph above.</w:t>
      </w:r>
      <w:r>
        <w:rPr>
          <w:rStyle w:val="CommentReference"/>
        </w:rPr>
        <w:annotationRef/>
      </w:r>
    </w:p>
  </w:comment>
  <w:comment w:id="67" w:author="john davis" w:date="2022-09-13T12:52:00Z" w:initials="jd">
    <w:p w14:paraId="47364741" w14:textId="77777777" w:rsidR="009E4378" w:rsidRDefault="009E4378" w:rsidP="008F189E">
      <w:pPr>
        <w:pStyle w:val="CommentText"/>
      </w:pPr>
      <w:r>
        <w:rPr>
          <w:rStyle w:val="CommentReference"/>
        </w:rPr>
        <w:annotationRef/>
      </w:r>
      <w:r>
        <w:t>I am unsure what could be removed in this case</w:t>
      </w:r>
    </w:p>
  </w:comment>
  <w:comment w:id="68" w:author="Julin Maloof" w:date="2022-09-20T09:20:00Z" w:initials="JM">
    <w:p w14:paraId="2141980E" w14:textId="77777777" w:rsidR="00803ACD" w:rsidRDefault="00803ACD" w:rsidP="001E1BED">
      <w:r>
        <w:rPr>
          <w:rStyle w:val="CommentReference"/>
        </w:rPr>
        <w:annotationRef/>
      </w:r>
      <w:r>
        <w:rPr>
          <w:sz w:val="20"/>
          <w:szCs w:val="20"/>
        </w:rPr>
        <w:t>Leave as is; first paragraph is overview, second paragraph is specifics</w:t>
      </w:r>
    </w:p>
  </w:comment>
  <w:comment w:id="78" w:author="Julin Maloof" w:date="2022-11-14T15:17:00Z" w:initials="JM">
    <w:p w14:paraId="6843BE97" w14:textId="77777777" w:rsidR="001E3E94" w:rsidRDefault="001E3E94" w:rsidP="000E0AD1">
      <w:r>
        <w:rPr>
          <w:rStyle w:val="CommentReference"/>
        </w:rPr>
        <w:annotationRef/>
      </w:r>
      <w:r>
        <w:rPr>
          <w:sz w:val="20"/>
          <w:szCs w:val="20"/>
        </w:rPr>
        <w:t>Citation</w:t>
      </w:r>
    </w:p>
  </w:comment>
  <w:comment w:id="140" w:author="Richard Michelmore" w:date="2022-09-11T19:01:00Z" w:initials="RM">
    <w:p w14:paraId="2496EB03" w14:textId="45372DC8" w:rsidR="39D0E1B6" w:rsidRDefault="39D0E1B6">
      <w:pPr>
        <w:pStyle w:val="CommentText"/>
      </w:pPr>
      <w:r>
        <w:t>Obviously.  Superfluous.</w:t>
      </w:r>
      <w:r>
        <w:rPr>
          <w:rStyle w:val="CommentReference"/>
        </w:rPr>
        <w:annotationRef/>
      </w:r>
    </w:p>
  </w:comment>
  <w:comment w:id="141" w:author="john davis" w:date="2022-09-13T12:54:00Z" w:initials="jd">
    <w:p w14:paraId="712C636F" w14:textId="77777777" w:rsidR="009E4378" w:rsidRDefault="009E4378" w:rsidP="002F47F6">
      <w:pPr>
        <w:pStyle w:val="CommentText"/>
      </w:pPr>
      <w:r>
        <w:rPr>
          <w:rStyle w:val="CommentReference"/>
        </w:rPr>
        <w:annotationRef/>
      </w:r>
      <w:r>
        <w:t>changed</w:t>
      </w:r>
    </w:p>
  </w:comment>
  <w:comment w:id="153" w:author="Elizabeth Georgian" w:date="2022-08-29T07:33:00Z" w:initials="EG">
    <w:p w14:paraId="101F4750" w14:textId="492B066E" w:rsidR="23509C2D" w:rsidRDefault="23509C2D">
      <w:pPr>
        <w:pStyle w:val="CommentText"/>
      </w:pPr>
      <w:r>
        <w:t>Consider whether this software should be cited.</w:t>
      </w:r>
      <w:r>
        <w:rPr>
          <w:rStyle w:val="CommentReference"/>
        </w:rPr>
        <w:annotationRef/>
      </w:r>
    </w:p>
  </w:comment>
  <w:comment w:id="154" w:author="john davis" w:date="2022-09-13T12:56:00Z" w:initials="jd">
    <w:p w14:paraId="28310356" w14:textId="77777777" w:rsidR="003A19AC" w:rsidRDefault="003A19AC" w:rsidP="00137142">
      <w:pPr>
        <w:pStyle w:val="CommentText"/>
      </w:pPr>
      <w:r>
        <w:rPr>
          <w:rStyle w:val="CommentReference"/>
        </w:rPr>
        <w:annotationRef/>
      </w:r>
      <w:r>
        <w:t>Citation added</w:t>
      </w:r>
    </w:p>
  </w:comment>
  <w:comment w:id="156" w:author="Julin Maloof" w:date="2022-10-18T16:51:00Z" w:initials="JM">
    <w:p w14:paraId="250CB141" w14:textId="77777777" w:rsidR="00D319D2" w:rsidRDefault="00D319D2" w:rsidP="00EF662C">
      <w:r>
        <w:rPr>
          <w:rStyle w:val="CommentReference"/>
        </w:rPr>
        <w:annotationRef/>
      </w:r>
      <w:r>
        <w:rPr>
          <w:sz w:val="20"/>
          <w:szCs w:val="20"/>
        </w:rPr>
        <w:t>JM to update if using new plots</w:t>
      </w:r>
    </w:p>
  </w:comment>
  <w:comment w:id="185" w:author="Elizabeth Georgian" w:date="2022-08-29T07:42:00Z" w:initials="EG">
    <w:p w14:paraId="0ECDEC0F" w14:textId="563B49D7" w:rsidR="118A6D3B" w:rsidRDefault="118A6D3B">
      <w:pPr>
        <w:pStyle w:val="CommentText"/>
      </w:pPr>
      <w:r>
        <w:t>This is a nice way to start the Results section.</w:t>
      </w:r>
      <w:r>
        <w:rPr>
          <w:rStyle w:val="CommentReference"/>
        </w:rPr>
        <w:annotationRef/>
      </w:r>
    </w:p>
  </w:comment>
  <w:comment w:id="186" w:author="Richard Michelmore" w:date="2022-09-11T19:02:00Z" w:initials="RM">
    <w:p w14:paraId="235D892A" w14:textId="380E915C" w:rsidR="385AEB9A" w:rsidRDefault="385AEB9A">
      <w:pPr>
        <w:pStyle w:val="CommentText"/>
      </w:pPr>
      <w:r>
        <w:t>agree.</w:t>
      </w:r>
      <w:r>
        <w:rPr>
          <w:rStyle w:val="CommentReference"/>
        </w:rPr>
        <w:annotationRef/>
      </w:r>
    </w:p>
  </w:comment>
  <w:comment w:id="189" w:author="Elizabeth Georgian" w:date="2022-08-29T08:08:00Z" w:initials="EG">
    <w:p w14:paraId="3380AC49" w14:textId="626E40D3" w:rsidR="79F6E314" w:rsidRDefault="79F6E314">
      <w:pPr>
        <w:pStyle w:val="CommentText"/>
      </w:pPr>
      <w:r>
        <w:t>This can be included in the Methods section but isn't needed for the Results.</w:t>
      </w:r>
      <w:r>
        <w:rPr>
          <w:rStyle w:val="CommentReference"/>
        </w:rPr>
        <w:annotationRef/>
      </w:r>
    </w:p>
  </w:comment>
  <w:comment w:id="191" w:author="john davis" w:date="2022-09-26T12:07:00Z" w:initials="jd">
    <w:p w14:paraId="13A9936D" w14:textId="77777777" w:rsidR="008F3C06" w:rsidRDefault="008F3C06" w:rsidP="00110B08">
      <w:pPr>
        <w:pStyle w:val="CommentText"/>
      </w:pPr>
      <w:r>
        <w:rPr>
          <w:rStyle w:val="CommentReference"/>
        </w:rPr>
        <w:annotationRef/>
      </w:r>
      <w:r>
        <w:t>Should probably remove since the newer BUSCO results are extremely similar to each other and pilon did not do significant changes</w:t>
      </w:r>
    </w:p>
  </w:comment>
  <w:comment w:id="202" w:author="Elizabeth Georgian" w:date="2022-08-29T08:12:00Z" w:initials="EG">
    <w:p w14:paraId="6468304A" w14:textId="3BD81E4D" w:rsidR="6C7CFAE9" w:rsidRDefault="6C7CFAE9">
      <w:pPr>
        <w:pStyle w:val="CommentText"/>
      </w:pPr>
      <w:r>
        <w:t>Should the data still be reported here? Do you want to list the N50, assembly size, and BUSCO score?</w:t>
      </w:r>
      <w:r>
        <w:rPr>
          <w:rStyle w:val="CommentReference"/>
        </w:rPr>
        <w:annotationRef/>
      </w:r>
    </w:p>
  </w:comment>
  <w:comment w:id="203" w:author="john davis" w:date="2022-09-13T12:59:00Z" w:initials="jd">
    <w:p w14:paraId="44494216" w14:textId="77777777" w:rsidR="003A19AC" w:rsidRDefault="003A19AC" w:rsidP="00701892">
      <w:pPr>
        <w:pStyle w:val="CommentText"/>
      </w:pPr>
      <w:r>
        <w:rPr>
          <w:rStyle w:val="CommentReference"/>
        </w:rPr>
        <w:annotationRef/>
      </w:r>
      <w:r>
        <w:t>I left it out, but I can add it in if others think I should</w:t>
      </w:r>
    </w:p>
  </w:comment>
  <w:comment w:id="204" w:author="Julin Maloof" w:date="2022-09-19T18:16:00Z" w:initials="JM">
    <w:p w14:paraId="0A441158" w14:textId="77777777" w:rsidR="003A341F" w:rsidRDefault="003A341F" w:rsidP="00800A3C">
      <w:r>
        <w:rPr>
          <w:rStyle w:val="CommentReference"/>
        </w:rPr>
        <w:annotationRef/>
      </w:r>
      <w:r>
        <w:rPr>
          <w:sz w:val="20"/>
          <w:szCs w:val="20"/>
        </w:rPr>
        <w:t>How about refer to the table?</w:t>
      </w:r>
    </w:p>
  </w:comment>
  <w:comment w:id="205" w:author="Elizabeth Georgian" w:date="2022-08-29T08:13:00Z" w:initials="EG">
    <w:p w14:paraId="780E5BE4" w14:textId="6328781F" w:rsidR="6C7CFAE9" w:rsidRDefault="6C7CFAE9">
      <w:pPr>
        <w:pStyle w:val="CommentText"/>
      </w:pPr>
      <w:r>
        <w:t>Correct?</w:t>
      </w:r>
      <w:r>
        <w:rPr>
          <w:rStyle w:val="CommentReference"/>
        </w:rPr>
        <w:annotationRef/>
      </w:r>
    </w:p>
  </w:comment>
  <w:comment w:id="206" w:author="john davis" w:date="2022-09-13T13:01:00Z" w:initials="jd">
    <w:p w14:paraId="476ED547" w14:textId="77777777" w:rsidR="00E8675D" w:rsidRDefault="00E8675D" w:rsidP="008E761D">
      <w:pPr>
        <w:pStyle w:val="CommentText"/>
      </w:pPr>
      <w:r>
        <w:rPr>
          <w:rStyle w:val="CommentReference"/>
        </w:rPr>
        <w:annotationRef/>
      </w:r>
      <w:r>
        <w:t>Yes</w:t>
      </w:r>
    </w:p>
  </w:comment>
  <w:comment w:id="207" w:author="Elizabeth Georgian" w:date="2022-08-29T08:15:00Z" w:initials="EG">
    <w:p w14:paraId="31B54EB0" w14:textId="1356701C" w:rsidR="6C7CFAE9" w:rsidRDefault="6C7CFAE9">
      <w:pPr>
        <w:pStyle w:val="CommentText"/>
      </w:pPr>
      <w:r>
        <w:t>Consider whether the BUSCO score should be given here.</w:t>
      </w:r>
      <w:r>
        <w:rPr>
          <w:rStyle w:val="CommentReference"/>
        </w:rPr>
        <w:annotationRef/>
      </w:r>
    </w:p>
  </w:comment>
  <w:comment w:id="208" w:author="john davis" w:date="2022-09-13T13:02:00Z" w:initials="jd">
    <w:p w14:paraId="12E487FC" w14:textId="77777777" w:rsidR="00E8675D" w:rsidRDefault="00E8675D" w:rsidP="00BA31B4">
      <w:pPr>
        <w:pStyle w:val="CommentText"/>
      </w:pPr>
      <w:r>
        <w:rPr>
          <w:rStyle w:val="CommentReference"/>
        </w:rPr>
        <w:annotationRef/>
      </w:r>
      <w:r>
        <w:t>Richard Julin thoughts? I can easily add if necessary</w:t>
      </w:r>
    </w:p>
  </w:comment>
  <w:comment w:id="209" w:author="Julin Maloof" w:date="2022-09-19T18:17:00Z" w:initials="JM">
    <w:p w14:paraId="0C7DB852" w14:textId="77777777" w:rsidR="003A341F" w:rsidRDefault="003A341F" w:rsidP="0035450D">
      <w:r>
        <w:rPr>
          <w:rStyle w:val="CommentReference"/>
        </w:rPr>
        <w:annotationRef/>
      </w:r>
      <w:r>
        <w:rPr>
          <w:sz w:val="20"/>
          <w:szCs w:val="20"/>
        </w:rPr>
        <w:t>Sure, just for the completes.  And refer to the table</w:t>
      </w:r>
    </w:p>
  </w:comment>
  <w:comment w:id="227" w:author="Elizabeth Georgian" w:date="2022-08-29T08:26:00Z" w:initials="EG">
    <w:p w14:paraId="133FE4BE" w14:textId="128FB2C6" w:rsidR="2B3DE796" w:rsidRDefault="2B3DE796">
      <w:pPr>
        <w:pStyle w:val="CommentText"/>
      </w:pPr>
      <w:r>
        <w:t>Can the color be changed? When looking at Figure 7, I see two different purples used, which makes this a bit unclear.</w:t>
      </w:r>
      <w:r>
        <w:rPr>
          <w:rStyle w:val="CommentReference"/>
        </w:rPr>
        <w:annotationRef/>
      </w:r>
    </w:p>
  </w:comment>
  <w:comment w:id="228" w:author="john davis" w:date="2022-09-13T13:12:00Z" w:initials="jd">
    <w:p w14:paraId="16F35EB3" w14:textId="77777777" w:rsidR="008A4A0D" w:rsidRDefault="008A4A0D" w:rsidP="0046134A">
      <w:pPr>
        <w:pStyle w:val="CommentText"/>
      </w:pPr>
      <w:r>
        <w:rPr>
          <w:rStyle w:val="CommentReference"/>
        </w:rPr>
        <w:annotationRef/>
      </w:r>
      <w:r>
        <w:t>I changed the colors which should hopefully make it easier</w:t>
      </w:r>
    </w:p>
  </w:comment>
  <w:comment w:id="230" w:author="Elizabeth Georgian" w:date="2022-08-29T08:27:00Z" w:initials="EG">
    <w:p w14:paraId="24CE702C" w14:textId="33E00101" w:rsidR="2B3DE796" w:rsidRDefault="2B3DE796">
      <w:pPr>
        <w:pStyle w:val="CommentText"/>
      </w:pPr>
      <w:r>
        <w:t>This information was given in the Methods section; repetition between the sections should be avoided.</w:t>
      </w:r>
      <w:r>
        <w:rPr>
          <w:rStyle w:val="CommentReference"/>
        </w:rPr>
        <w:annotationRef/>
      </w:r>
    </w:p>
  </w:comment>
  <w:comment w:id="231" w:author="john davis" w:date="2022-09-13T13:13:00Z" w:initials="jd">
    <w:p w14:paraId="6C80F407" w14:textId="77777777" w:rsidR="008A4A0D" w:rsidRDefault="008A4A0D" w:rsidP="006C7219">
      <w:pPr>
        <w:pStyle w:val="CommentText"/>
      </w:pPr>
      <w:r>
        <w:rPr>
          <w:rStyle w:val="CommentReference"/>
        </w:rPr>
        <w:annotationRef/>
      </w:r>
      <w:r>
        <w:t>So remove whole paragraph?</w:t>
      </w:r>
    </w:p>
  </w:comment>
  <w:comment w:id="232" w:author="Julin Maloof" w:date="2022-09-20T09:33:00Z" w:initials="JM">
    <w:p w14:paraId="0956EC6A" w14:textId="77777777" w:rsidR="004156DA" w:rsidRDefault="004156DA" w:rsidP="00CC775B">
      <w:r>
        <w:rPr>
          <w:rStyle w:val="CommentReference"/>
        </w:rPr>
        <w:annotationRef/>
      </w:r>
      <w:r>
        <w:rPr>
          <w:sz w:val="20"/>
          <w:szCs w:val="20"/>
        </w:rPr>
        <w:t>I don’t wan’t to assume that people have read the methods and we do need some context here.  We deleted some of the redundant text from the methods and modified this to make it flow better.</w:t>
      </w:r>
    </w:p>
  </w:comment>
  <w:comment w:id="233" w:author="Elizabeth Georgian" w:date="2022-08-29T08:30:00Z" w:initials="EG">
    <w:p w14:paraId="4DD1DFB6" w14:textId="61BC133A" w:rsidR="2B3DE796" w:rsidRDefault="2B3DE796">
      <w:pPr>
        <w:pStyle w:val="CommentText"/>
      </w:pPr>
      <w:r>
        <w:t>This text could also be omitted here from the Results section. This was clearly explained in the Methods.</w:t>
      </w:r>
      <w:r>
        <w:rPr>
          <w:rStyle w:val="CommentReference"/>
        </w:rPr>
        <w:annotationRef/>
      </w:r>
    </w:p>
  </w:comment>
  <w:comment w:id="234" w:author="john davis" w:date="2022-09-13T13:13:00Z" w:initials="jd">
    <w:p w14:paraId="11E69911" w14:textId="77777777" w:rsidR="008A4A0D" w:rsidRDefault="008A4A0D" w:rsidP="003D51CD">
      <w:pPr>
        <w:pStyle w:val="CommentText"/>
      </w:pPr>
      <w:r>
        <w:rPr>
          <w:rStyle w:val="CommentReference"/>
        </w:rPr>
        <w:annotationRef/>
      </w:r>
      <w:r>
        <w:t>So remove whole paragraph?</w:t>
      </w:r>
    </w:p>
  </w:comment>
  <w:comment w:id="235" w:author="Julin Maloof" w:date="2022-09-20T09:31:00Z" w:initials="JM">
    <w:p w14:paraId="0785FBC2" w14:textId="77777777" w:rsidR="003A5E52" w:rsidRDefault="003A5E52" w:rsidP="00A92F63">
      <w:r>
        <w:rPr>
          <w:rStyle w:val="CommentReference"/>
        </w:rPr>
        <w:annotationRef/>
      </w:r>
      <w:r>
        <w:rPr>
          <w:sz w:val="20"/>
          <w:szCs w:val="20"/>
        </w:rPr>
        <w:t>We need some context and explanation here; should not assume that people will read the methods.  So we deleted some of the redundant info from the methods and restored it here.</w:t>
      </w:r>
    </w:p>
  </w:comment>
  <w:comment w:id="394" w:author="Elizabeth Georgian" w:date="2022-08-29T08:35:00Z" w:initials="EG">
    <w:p w14:paraId="4E0BA643" w14:textId="2A211CC6" w:rsidR="7EDE5195" w:rsidRDefault="7EDE5195">
      <w:pPr>
        <w:pStyle w:val="CommentText"/>
      </w:pPr>
      <w:r>
        <w:t xml:space="preserve">Please ensure that the intended meaning has been maintained. </w:t>
      </w:r>
      <w:r>
        <w:rPr>
          <w:rStyle w:val="CommentReference"/>
        </w:rPr>
        <w:annotationRef/>
      </w:r>
    </w:p>
  </w:comment>
  <w:comment w:id="395" w:author="john davis" w:date="2022-09-13T13:15:00Z" w:initials="jd">
    <w:p w14:paraId="1AEBDCC5" w14:textId="77777777" w:rsidR="008A4A0D" w:rsidRDefault="008A4A0D" w:rsidP="009813EC">
      <w:pPr>
        <w:pStyle w:val="CommentText"/>
      </w:pPr>
      <w:r>
        <w:rPr>
          <w:rStyle w:val="CommentReference"/>
        </w:rPr>
        <w:annotationRef/>
      </w:r>
      <w:r>
        <w:t>Meaning maintained</w:t>
      </w:r>
    </w:p>
  </w:comment>
  <w:comment w:id="397" w:author="Richard Michelmore" w:date="2022-09-11T19:08:00Z" w:initials="RM">
    <w:p w14:paraId="7A224358" w14:textId="729ACA07" w:rsidR="1C74F585" w:rsidRDefault="25833ECC" w:rsidP="25833ECC">
      <w:pPr>
        <w:pStyle w:val="CommentText"/>
      </w:pPr>
      <w:r>
        <w:t>Good opening paragraph but it  would be nice to have a table summarizing metrics of these assemblies (as long as ours compares adequately).</w:t>
      </w:r>
      <w:r w:rsidR="1C74F585">
        <w:rPr>
          <w:rStyle w:val="CommentReference"/>
        </w:rPr>
        <w:annotationRef/>
      </w:r>
    </w:p>
    <w:p w14:paraId="2989A91D" w14:textId="547A00E7" w:rsidR="1C74F585" w:rsidRDefault="25833ECC" w:rsidP="25833ECC">
      <w:pPr>
        <w:pStyle w:val="CommentText"/>
      </w:pPr>
      <w:r>
        <w:t>If I was a reviewer I would want to know this.</w:t>
      </w:r>
    </w:p>
    <w:p w14:paraId="72580071" w14:textId="547A00E7" w:rsidR="1C74F585" w:rsidRDefault="25833ECC" w:rsidP="25833ECC">
      <w:pPr>
        <w:pStyle w:val="CommentText"/>
      </w:pPr>
      <w:r>
        <w:t>Also, how many of these were of recent synthetics?  If ours is the only one, we should discuss this angle.</w:t>
      </w:r>
    </w:p>
  </w:comment>
  <w:comment w:id="396" w:author="john davis" w:date="2022-09-13T13:16:00Z" w:initials="jd">
    <w:p w14:paraId="233CE061" w14:textId="77777777" w:rsidR="008A4A0D" w:rsidRDefault="008A4A0D" w:rsidP="00A14DCB">
      <w:pPr>
        <w:pStyle w:val="CommentText"/>
      </w:pPr>
      <w:r>
        <w:rPr>
          <w:rStyle w:val="CommentReference"/>
        </w:rPr>
        <w:annotationRef/>
      </w:r>
      <w:r>
        <w:t>There was a recent synthetic in this collection. I can add a table</w:t>
      </w:r>
    </w:p>
  </w:comment>
  <w:comment w:id="398" w:author="Richard Michelmore" w:date="2022-09-11T19:10:00Z" w:initials="RM">
    <w:p w14:paraId="6C0F458B" w14:textId="759F963D" w:rsidR="1C74F585" w:rsidRDefault="1C74F585">
      <w:pPr>
        <w:pStyle w:val="CommentText"/>
      </w:pPr>
      <w:r>
        <w:t>Good statement.</w:t>
      </w:r>
      <w:r>
        <w:rPr>
          <w:rStyle w:val="CommentReference"/>
        </w:rPr>
        <w:annotationRef/>
      </w:r>
    </w:p>
  </w:comment>
  <w:comment w:id="399" w:author="Richard Michelmore" w:date="2022-09-11T19:10:00Z" w:initials="RM">
    <w:p w14:paraId="0A6AE727" w14:textId="22E0389E" w:rsidR="1C74F585" w:rsidRDefault="1C74F585">
      <w:pPr>
        <w:pStyle w:val="CommentText"/>
      </w:pPr>
      <w:r>
        <w:t>be consistent</w:t>
      </w:r>
      <w:r>
        <w:rPr>
          <w:rStyle w:val="CommentReference"/>
        </w:rPr>
        <w:annotationRef/>
      </w:r>
    </w:p>
  </w:comment>
  <w:comment w:id="400" w:author="Julin Maloof" w:date="2022-09-19T18:20:00Z" w:initials="JM">
    <w:p w14:paraId="43E34C5A" w14:textId="77777777" w:rsidR="00703285" w:rsidRDefault="00703285" w:rsidP="00A70D3F">
      <w:r>
        <w:rPr>
          <w:rStyle w:val="CommentReference"/>
        </w:rPr>
        <w:annotationRef/>
      </w:r>
      <w:r>
        <w:rPr>
          <w:sz w:val="20"/>
          <w:szCs w:val="20"/>
        </w:rPr>
        <w:t>What do you think this refers to?</w:t>
      </w:r>
    </w:p>
  </w:comment>
  <w:comment w:id="428" w:author="Richard Michelmore" w:date="2022-09-11T19:14:00Z" w:initials="RM">
    <w:p w14:paraId="353EB54E" w14:textId="439DABAF" w:rsidR="4CA4F71C" w:rsidRDefault="4CA4F71C">
      <w:pPr>
        <w:pStyle w:val="CommentText"/>
      </w:pPr>
      <w:r>
        <w:t>Unfortunately, no longer contemporary.  PacBio HiFI and/or Oxford Nanopore are going to provide much better assemblies soon.</w:t>
      </w:r>
      <w:r>
        <w:rPr>
          <w:rStyle w:val="CommentReference"/>
        </w:rPr>
        <w:annotationRef/>
      </w:r>
    </w:p>
  </w:comment>
  <w:comment w:id="429" w:author="Richard Michelmore" w:date="2022-09-11T19:16:00Z" w:initials="RM">
    <w:p w14:paraId="154D9F93" w14:textId="6319D6A5" w:rsidR="66D38CF6" w:rsidRDefault="66D38CF6">
      <w:pPr>
        <w:pStyle w:val="CommentText"/>
      </w:pPr>
      <w:r>
        <w:t>This begs the question: how does ours compare.  Need the table as above.</w:t>
      </w:r>
      <w:r>
        <w:rPr>
          <w:rStyle w:val="CommentReference"/>
        </w:rPr>
        <w:annotationRef/>
      </w:r>
    </w:p>
  </w:comment>
  <w:comment w:id="431" w:author="Elizabeth Georgian" w:date="2022-08-29T08:47:00Z" w:initials="EG">
    <w:p w14:paraId="00090DA1" w14:textId="58E06022" w:rsidR="24AC57A2" w:rsidRDefault="24AC57A2">
      <w:pPr>
        <w:pStyle w:val="CommentText"/>
      </w:pPr>
      <w:r>
        <w:t>Reference. Is this both the 4.1 and 10 assemblies?</w:t>
      </w:r>
      <w:r>
        <w:rPr>
          <w:rStyle w:val="CommentReference"/>
        </w:rPr>
        <w:annotationRef/>
      </w:r>
    </w:p>
  </w:comment>
  <w:comment w:id="434" w:author="Richard Michelmore" w:date="2022-09-11T19:22:00Z" w:initials="RM">
    <w:p w14:paraId="285FF492" w14:textId="656DE52A" w:rsidR="78AC25AF" w:rsidRDefault="78AC25AF">
      <w:pPr>
        <w:pStyle w:val="CommentText"/>
      </w:pPr>
      <w:r>
        <w:t>Has this been uploaded to GenBank?</w:t>
      </w:r>
      <w:r>
        <w:rPr>
          <w:rStyle w:val="CommentReference"/>
        </w:rPr>
        <w:annotationRef/>
      </w:r>
    </w:p>
    <w:p w14:paraId="5806D16F" w14:textId="3DD46802" w:rsidR="78AC25AF" w:rsidRDefault="78AC25AF">
      <w:pPr>
        <w:pStyle w:val="CommentText"/>
      </w:pPr>
      <w:r>
        <w:t>Unfortunately, Huaqin in my lab has gone dark and so our uploads are stalled.</w:t>
      </w:r>
    </w:p>
  </w:comment>
  <w:comment w:id="435" w:author="john davis" w:date="2022-09-13T13:18:00Z" w:initials="jd">
    <w:p w14:paraId="20A2A7F5" w14:textId="77777777" w:rsidR="00C64F4C" w:rsidRDefault="00C64F4C" w:rsidP="002E16C0">
      <w:pPr>
        <w:pStyle w:val="CommentText"/>
      </w:pPr>
      <w:r>
        <w:rPr>
          <w:rStyle w:val="CommentReference"/>
        </w:rPr>
        <w:annotationRef/>
      </w:r>
      <w:r>
        <w:t xml:space="preserve">Can be found here </w:t>
      </w:r>
      <w:r>
        <w:rPr>
          <w:color w:val="212121"/>
          <w:highlight w:val="white"/>
        </w:rPr>
        <w:t>PRJNA627442</w:t>
      </w:r>
    </w:p>
  </w:comment>
  <w:comment w:id="436" w:author="Elizabeth Georgian" w:date="2022-08-26T13:44:00Z" w:initials="EG">
    <w:p w14:paraId="73A03CCF" w14:textId="1E14ABE5" w:rsidR="37A6671D" w:rsidRDefault="37A6671D">
      <w:pPr>
        <w:pStyle w:val="CommentText"/>
      </w:pPr>
      <w:r>
        <w:t>The target journal requires a Data Availability statement at the end of the manuscript.</w:t>
      </w:r>
      <w:r>
        <w:rPr>
          <w:rStyle w:val="CommentReference"/>
        </w:rPr>
        <w:annotationRef/>
      </w:r>
    </w:p>
  </w:comment>
  <w:comment w:id="437" w:author="Elizabeth Georgian" w:date="2022-08-29T08:49:00Z" w:initials="EG">
    <w:p w14:paraId="6B6C34B3" w14:textId="0F2A4411" w:rsidR="24AC57A2" w:rsidRDefault="24AC57A2">
      <w:pPr>
        <w:pStyle w:val="CommentText"/>
      </w:pPr>
      <w:r>
        <w:t>Please note that I did not edit the references. The reference style used below is correct.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DFD47" w15:done="0"/>
  <w15:commentEx w15:paraId="024C5147" w15:done="0"/>
  <w15:commentEx w15:paraId="40400C37" w15:paraIdParent="024C5147" w15:done="0"/>
  <w15:commentEx w15:paraId="1D70BD35" w15:paraIdParent="024C5147" w15:done="0"/>
  <w15:commentEx w15:paraId="5533FCFD" w15:done="0"/>
  <w15:commentEx w15:paraId="2E82BCF3" w15:paraIdParent="5533FCFD" w15:done="0"/>
  <w15:commentEx w15:paraId="59517AF9" w15:paraIdParent="5533FCFD" w15:done="0"/>
  <w15:commentEx w15:paraId="728CD3FF" w15:done="1"/>
  <w15:commentEx w15:paraId="1F9E30E5" w15:paraIdParent="728CD3FF" w15:done="1"/>
  <w15:commentEx w15:paraId="04DE6237" w15:done="0"/>
  <w15:commentEx w15:paraId="0DE02F9D" w15:paraIdParent="04DE6237" w15:done="0"/>
  <w15:commentEx w15:paraId="273A6C9B" w15:done="1"/>
  <w15:commentEx w15:paraId="277AFC57" w15:paraIdParent="273A6C9B" w15:done="1"/>
  <w15:commentEx w15:paraId="190C433E" w15:done="1"/>
  <w15:commentEx w15:paraId="3F13D84E" w15:done="1"/>
  <w15:commentEx w15:paraId="121E7A13" w15:paraIdParent="3F13D84E" w15:done="1"/>
  <w15:commentEx w15:paraId="508969A0" w15:done="1"/>
  <w15:commentEx w15:paraId="47364741" w15:paraIdParent="508969A0" w15:done="1"/>
  <w15:commentEx w15:paraId="2141980E" w15:paraIdParent="508969A0" w15:done="1"/>
  <w15:commentEx w15:paraId="6843BE97" w15:done="0"/>
  <w15:commentEx w15:paraId="2496EB03" w15:done="1"/>
  <w15:commentEx w15:paraId="712C636F" w15:paraIdParent="2496EB03" w15:done="1"/>
  <w15:commentEx w15:paraId="101F4750" w15:done="1"/>
  <w15:commentEx w15:paraId="28310356" w15:paraIdParent="101F4750" w15:done="1"/>
  <w15:commentEx w15:paraId="250CB141" w15:done="0"/>
  <w15:commentEx w15:paraId="0ECDEC0F" w15:done="1"/>
  <w15:commentEx w15:paraId="235D892A" w15:paraIdParent="0ECDEC0F" w15:done="1"/>
  <w15:commentEx w15:paraId="3380AC49" w15:done="1"/>
  <w15:commentEx w15:paraId="13A9936D" w15:done="0"/>
  <w15:commentEx w15:paraId="6468304A" w15:done="0"/>
  <w15:commentEx w15:paraId="44494216" w15:paraIdParent="6468304A" w15:done="0"/>
  <w15:commentEx w15:paraId="0A441158" w15:paraIdParent="6468304A" w15:done="0"/>
  <w15:commentEx w15:paraId="780E5BE4" w15:done="1"/>
  <w15:commentEx w15:paraId="476ED547" w15:paraIdParent="780E5BE4" w15:done="1"/>
  <w15:commentEx w15:paraId="31B54EB0" w15:done="0"/>
  <w15:commentEx w15:paraId="12E487FC" w15:paraIdParent="31B54EB0" w15:done="0"/>
  <w15:commentEx w15:paraId="0C7DB852" w15:paraIdParent="31B54EB0" w15:done="0"/>
  <w15:commentEx w15:paraId="133FE4BE" w15:done="0"/>
  <w15:commentEx w15:paraId="16F35EB3" w15:paraIdParent="133FE4BE" w15:done="0"/>
  <w15:commentEx w15:paraId="24CE702C" w15:done="1"/>
  <w15:commentEx w15:paraId="6C80F407" w15:paraIdParent="24CE702C" w15:done="1"/>
  <w15:commentEx w15:paraId="0956EC6A" w15:paraIdParent="24CE702C" w15:done="1"/>
  <w15:commentEx w15:paraId="4DD1DFB6" w15:done="1"/>
  <w15:commentEx w15:paraId="11E69911" w15:paraIdParent="4DD1DFB6" w15:done="1"/>
  <w15:commentEx w15:paraId="0785FBC2" w15:paraIdParent="4DD1DFB6" w15:done="1"/>
  <w15:commentEx w15:paraId="4E0BA643" w15:done="1"/>
  <w15:commentEx w15:paraId="1AEBDCC5" w15:paraIdParent="4E0BA643" w15:done="1"/>
  <w15:commentEx w15:paraId="72580071" w15:done="1"/>
  <w15:commentEx w15:paraId="233CE061" w15:paraIdParent="72580071" w15:done="1"/>
  <w15:commentEx w15:paraId="6C0F458B" w15:done="1"/>
  <w15:commentEx w15:paraId="0A6AE727" w15:done="1"/>
  <w15:commentEx w15:paraId="43E34C5A" w15:paraIdParent="0A6AE727" w15:done="1"/>
  <w15:commentEx w15:paraId="353EB54E" w15:done="0"/>
  <w15:commentEx w15:paraId="154D9F93" w15:done="0"/>
  <w15:commentEx w15:paraId="00090DA1" w15:done="0"/>
  <w15:commentEx w15:paraId="5806D16F" w15:done="1"/>
  <w15:commentEx w15:paraId="20A2A7F5" w15:paraIdParent="5806D16F" w15:done="1"/>
  <w15:commentEx w15:paraId="73A03CCF" w15:done="1"/>
  <w15:commentEx w15:paraId="6B6C34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DE5D5B8" w16cex:dateUtc="2022-09-12T01:47:00Z"/>
  <w16cex:commentExtensible w16cex:durableId="3E044090" w16cex:dateUtc="2022-09-12T01:46:00Z"/>
  <w16cex:commentExtensible w16cex:durableId="26CAF6E5" w16cex:dateUtc="2022-09-13T19:32:00Z"/>
  <w16cex:commentExtensible w16cex:durableId="26D32E7C" w16cex:dateUtc="2022-09-20T01:07:00Z"/>
  <w16cex:commentExtensible w16cex:durableId="648608F5" w16cex:dateUtc="2022-08-25T15:21:00Z"/>
  <w16cex:commentExtensible w16cex:durableId="26CAF746" w16cex:dateUtc="2022-09-13T19:34:00Z"/>
  <w16cex:commentExtensible w16cex:durableId="26D32CB6" w16cex:dateUtc="2022-09-20T01:00:00Z"/>
  <w16cex:commentExtensible w16cex:durableId="6096E405" w16cex:dateUtc="2022-08-26T17:38:00Z"/>
  <w16cex:commentExtensible w16cex:durableId="26CAF89C" w16cex:dateUtc="2022-09-13T19:39:00Z"/>
  <w16cex:commentExtensible w16cex:durableId="271F8D84" w16cex:dateUtc="2022-11-17T00:25:00Z"/>
  <w16cex:commentExtensible w16cex:durableId="271F8E11" w16cex:dateUtc="2022-11-17T00:28:00Z"/>
  <w16cex:commentExtensible w16cex:durableId="7FFEE707" w16cex:dateUtc="2022-08-26T18:02:00Z"/>
  <w16cex:commentExtensible w16cex:durableId="26CAF9DA" w16cex:dateUtc="2022-09-13T19:45:00Z"/>
  <w16cex:commentExtensible w16cex:durableId="26CAFA28" w16cex:dateUtc="2022-08-26T18:03:00Z"/>
  <w16cex:commentExtensible w16cex:durableId="74DEC1FF" w16cex:dateUtc="2022-08-26T18:06:00Z"/>
  <w16cex:commentExtensible w16cex:durableId="26CAFB22" w16cex:dateUtc="2022-09-13T19:50:00Z"/>
  <w16cex:commentExtensible w16cex:durableId="39877CBC" w16cex:dateUtc="2022-08-29T11:21:00Z"/>
  <w16cex:commentExtensible w16cex:durableId="26CAFB90" w16cex:dateUtc="2022-09-13T19:52:00Z"/>
  <w16cex:commentExtensible w16cex:durableId="26D40442" w16cex:dateUtc="2022-09-20T16:20:00Z"/>
  <w16cex:commentExtensible w16cex:durableId="271CDA82" w16cex:dateUtc="2022-11-14T23:17:00Z"/>
  <w16cex:commentExtensible w16cex:durableId="7E7DC31A" w16cex:dateUtc="2022-09-12T02:01:00Z"/>
  <w16cex:commentExtensible w16cex:durableId="26CAFC03" w16cex:dateUtc="2022-09-13T19:54:00Z"/>
  <w16cex:commentExtensible w16cex:durableId="43A75772" w16cex:dateUtc="2022-08-29T11:33:00Z"/>
  <w16cex:commentExtensible w16cex:durableId="26CAFC64" w16cex:dateUtc="2022-09-13T19:56:00Z"/>
  <w16cex:commentExtensible w16cex:durableId="26F9582F" w16cex:dateUtc="2022-10-18T23:51:00Z"/>
  <w16cex:commentExtensible w16cex:durableId="76B3E135" w16cex:dateUtc="2022-08-29T11:42:00Z"/>
  <w16cex:commentExtensible w16cex:durableId="36B05FEF" w16cex:dateUtc="2022-09-12T02:02:00Z"/>
  <w16cex:commentExtensible w16cex:durableId="3849620F" w16cex:dateUtc="2022-08-29T12:08:00Z"/>
  <w16cex:commentExtensible w16cex:durableId="26DC1496" w16cex:dateUtc="2022-09-26T19:07:00Z"/>
  <w16cex:commentExtensible w16cex:durableId="7D4D8F7C" w16cex:dateUtc="2022-08-29T12:12:00Z"/>
  <w16cex:commentExtensible w16cex:durableId="26CAFD1F" w16cex:dateUtc="2022-09-13T19:59:00Z"/>
  <w16cex:commentExtensible w16cex:durableId="26D33075" w16cex:dateUtc="2022-09-20T01:16:00Z"/>
  <w16cex:commentExtensible w16cex:durableId="53202692" w16cex:dateUtc="2022-08-29T12:13:00Z"/>
  <w16cex:commentExtensible w16cex:durableId="26CAFDB9" w16cex:dateUtc="2022-09-13T20:01:00Z"/>
  <w16cex:commentExtensible w16cex:durableId="5E904083" w16cex:dateUtc="2022-08-29T12:15:00Z"/>
  <w16cex:commentExtensible w16cex:durableId="26CAFDDC" w16cex:dateUtc="2022-09-13T20:02:00Z"/>
  <w16cex:commentExtensible w16cex:durableId="26D330A9" w16cex:dateUtc="2022-09-20T01:17:00Z"/>
  <w16cex:commentExtensible w16cex:durableId="76DA2BA1" w16cex:dateUtc="2022-08-29T12:26:00Z"/>
  <w16cex:commentExtensible w16cex:durableId="26CB0045" w16cex:dateUtc="2022-09-13T20:12:00Z"/>
  <w16cex:commentExtensible w16cex:durableId="501542EC" w16cex:dateUtc="2022-08-29T12:27:00Z"/>
  <w16cex:commentExtensible w16cex:durableId="26CB0090" w16cex:dateUtc="2022-09-13T20:13:00Z"/>
  <w16cex:commentExtensible w16cex:durableId="26D40779" w16cex:dateUtc="2022-09-20T16:33:00Z"/>
  <w16cex:commentExtensible w16cex:durableId="57979117" w16cex:dateUtc="2022-08-29T12:30:00Z"/>
  <w16cex:commentExtensible w16cex:durableId="26CB0093" w16cex:dateUtc="2022-09-13T20:13:00Z"/>
  <w16cex:commentExtensible w16cex:durableId="26D40703" w16cex:dateUtc="2022-09-20T16:31:00Z"/>
  <w16cex:commentExtensible w16cex:durableId="2E3AE8A5" w16cex:dateUtc="2022-08-29T12:35:00Z"/>
  <w16cex:commentExtensible w16cex:durableId="26CB0103" w16cex:dateUtc="2022-09-13T20:15:00Z"/>
  <w16cex:commentExtensible w16cex:durableId="74DE28A9" w16cex:dateUtc="2022-09-12T02:08:00Z"/>
  <w16cex:commentExtensible w16cex:durableId="26CB013C" w16cex:dateUtc="2022-09-13T20:16:00Z"/>
  <w16cex:commentExtensible w16cex:durableId="187C8507" w16cex:dateUtc="2022-09-12T02:10:00Z"/>
  <w16cex:commentExtensible w16cex:durableId="666999C0" w16cex:dateUtc="2022-09-12T02:10:00Z"/>
  <w16cex:commentExtensible w16cex:durableId="26D33183" w16cex:dateUtc="2022-09-20T01:20:00Z"/>
  <w16cex:commentExtensible w16cex:durableId="2764DE02" w16cex:dateUtc="2022-09-12T02:14:00Z"/>
  <w16cex:commentExtensible w16cex:durableId="24E13B40" w16cex:dateUtc="2022-09-12T02:16:00Z"/>
  <w16cex:commentExtensible w16cex:durableId="49C44B47" w16cex:dateUtc="2022-08-29T12:47:00Z"/>
  <w16cex:commentExtensible w16cex:durableId="478B2EFD" w16cex:dateUtc="2022-09-12T02:22:00Z"/>
  <w16cex:commentExtensible w16cex:durableId="26CB01AC" w16cex:dateUtc="2022-09-13T20:18:00Z"/>
  <w16cex:commentExtensible w16cex:durableId="1E275589" w16cex:dateUtc="2022-08-26T17:44:00Z"/>
  <w16cex:commentExtensible w16cex:durableId="6C7CB615" w16cex:dateUtc="2022-08-29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DFD47" w16cid:durableId="2DE5D5B8"/>
  <w16cid:commentId w16cid:paraId="024C5147" w16cid:durableId="3E044090"/>
  <w16cid:commentId w16cid:paraId="40400C37" w16cid:durableId="26CAF6E5"/>
  <w16cid:commentId w16cid:paraId="1D70BD35" w16cid:durableId="26D32E7C"/>
  <w16cid:commentId w16cid:paraId="5533FCFD" w16cid:durableId="648608F5"/>
  <w16cid:commentId w16cid:paraId="2E82BCF3" w16cid:durableId="26CAF746"/>
  <w16cid:commentId w16cid:paraId="59517AF9" w16cid:durableId="26D32CB6"/>
  <w16cid:commentId w16cid:paraId="728CD3FF" w16cid:durableId="6096E405"/>
  <w16cid:commentId w16cid:paraId="1F9E30E5" w16cid:durableId="26CAF89C"/>
  <w16cid:commentId w16cid:paraId="04DE6237" w16cid:durableId="271F8D84"/>
  <w16cid:commentId w16cid:paraId="0DE02F9D" w16cid:durableId="271F8E11"/>
  <w16cid:commentId w16cid:paraId="273A6C9B" w16cid:durableId="7FFEE707"/>
  <w16cid:commentId w16cid:paraId="277AFC57" w16cid:durableId="26CAF9DA"/>
  <w16cid:commentId w16cid:paraId="190C433E" w16cid:durableId="26CAFA28"/>
  <w16cid:commentId w16cid:paraId="3F13D84E" w16cid:durableId="74DEC1FF"/>
  <w16cid:commentId w16cid:paraId="121E7A13" w16cid:durableId="26CAFB22"/>
  <w16cid:commentId w16cid:paraId="508969A0" w16cid:durableId="39877CBC"/>
  <w16cid:commentId w16cid:paraId="47364741" w16cid:durableId="26CAFB90"/>
  <w16cid:commentId w16cid:paraId="2141980E" w16cid:durableId="26D40442"/>
  <w16cid:commentId w16cid:paraId="6843BE97" w16cid:durableId="271CDA82"/>
  <w16cid:commentId w16cid:paraId="2496EB03" w16cid:durableId="7E7DC31A"/>
  <w16cid:commentId w16cid:paraId="712C636F" w16cid:durableId="26CAFC03"/>
  <w16cid:commentId w16cid:paraId="101F4750" w16cid:durableId="43A75772"/>
  <w16cid:commentId w16cid:paraId="28310356" w16cid:durableId="26CAFC64"/>
  <w16cid:commentId w16cid:paraId="250CB141" w16cid:durableId="26F9582F"/>
  <w16cid:commentId w16cid:paraId="0ECDEC0F" w16cid:durableId="76B3E135"/>
  <w16cid:commentId w16cid:paraId="235D892A" w16cid:durableId="36B05FEF"/>
  <w16cid:commentId w16cid:paraId="3380AC49" w16cid:durableId="3849620F"/>
  <w16cid:commentId w16cid:paraId="13A9936D" w16cid:durableId="26DC1496"/>
  <w16cid:commentId w16cid:paraId="6468304A" w16cid:durableId="7D4D8F7C"/>
  <w16cid:commentId w16cid:paraId="44494216" w16cid:durableId="26CAFD1F"/>
  <w16cid:commentId w16cid:paraId="0A441158" w16cid:durableId="26D33075"/>
  <w16cid:commentId w16cid:paraId="780E5BE4" w16cid:durableId="53202692"/>
  <w16cid:commentId w16cid:paraId="476ED547" w16cid:durableId="26CAFDB9"/>
  <w16cid:commentId w16cid:paraId="31B54EB0" w16cid:durableId="5E904083"/>
  <w16cid:commentId w16cid:paraId="12E487FC" w16cid:durableId="26CAFDDC"/>
  <w16cid:commentId w16cid:paraId="0C7DB852" w16cid:durableId="26D330A9"/>
  <w16cid:commentId w16cid:paraId="133FE4BE" w16cid:durableId="76DA2BA1"/>
  <w16cid:commentId w16cid:paraId="16F35EB3" w16cid:durableId="26CB0045"/>
  <w16cid:commentId w16cid:paraId="24CE702C" w16cid:durableId="501542EC"/>
  <w16cid:commentId w16cid:paraId="6C80F407" w16cid:durableId="26CB0090"/>
  <w16cid:commentId w16cid:paraId="0956EC6A" w16cid:durableId="26D40779"/>
  <w16cid:commentId w16cid:paraId="4DD1DFB6" w16cid:durableId="57979117"/>
  <w16cid:commentId w16cid:paraId="11E69911" w16cid:durableId="26CB0093"/>
  <w16cid:commentId w16cid:paraId="0785FBC2" w16cid:durableId="26D40703"/>
  <w16cid:commentId w16cid:paraId="4E0BA643" w16cid:durableId="2E3AE8A5"/>
  <w16cid:commentId w16cid:paraId="1AEBDCC5" w16cid:durableId="26CB0103"/>
  <w16cid:commentId w16cid:paraId="72580071" w16cid:durableId="74DE28A9"/>
  <w16cid:commentId w16cid:paraId="233CE061" w16cid:durableId="26CB013C"/>
  <w16cid:commentId w16cid:paraId="6C0F458B" w16cid:durableId="187C8507"/>
  <w16cid:commentId w16cid:paraId="0A6AE727" w16cid:durableId="666999C0"/>
  <w16cid:commentId w16cid:paraId="43E34C5A" w16cid:durableId="26D33183"/>
  <w16cid:commentId w16cid:paraId="353EB54E" w16cid:durableId="2764DE02"/>
  <w16cid:commentId w16cid:paraId="154D9F93" w16cid:durableId="24E13B40"/>
  <w16cid:commentId w16cid:paraId="00090DA1" w16cid:durableId="49C44B47"/>
  <w16cid:commentId w16cid:paraId="5806D16F" w16cid:durableId="478B2EFD"/>
  <w16cid:commentId w16cid:paraId="20A2A7F5" w16cid:durableId="26CB01AC"/>
  <w16cid:commentId w16cid:paraId="73A03CCF" w16cid:durableId="1E275589"/>
  <w16cid:commentId w16cid:paraId="6B6C34B3" w16cid:durableId="6C7CB6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RcYKpPp+T3pvI" int2:id="u0v5tfKn">
      <int2:state int2:value="Rejected" int2:type="LegacyProofing"/>
    </int2:textHash>
    <int2:textHash int2:hashCode="SDyvhYZ5zYvI9r" int2:id="qh2Vyary">
      <int2:state int2:value="Rejected" int2:type="LegacyProofing"/>
    </int2:textHash>
    <int2:textHash int2:hashCode="6VKfT/9GKRBs96" int2:id="rxe4CXqm">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12C3D"/>
    <w:rsid w:val="00043414"/>
    <w:rsid w:val="0006005A"/>
    <w:rsid w:val="00066863"/>
    <w:rsid w:val="000A653E"/>
    <w:rsid w:val="000C5565"/>
    <w:rsid w:val="000D02D6"/>
    <w:rsid w:val="00110846"/>
    <w:rsid w:val="00110B8C"/>
    <w:rsid w:val="0012706B"/>
    <w:rsid w:val="0013193A"/>
    <w:rsid w:val="001428AA"/>
    <w:rsid w:val="00143E9B"/>
    <w:rsid w:val="00147781"/>
    <w:rsid w:val="00152113"/>
    <w:rsid w:val="001721F0"/>
    <w:rsid w:val="00194D9A"/>
    <w:rsid w:val="001A1EB0"/>
    <w:rsid w:val="001B76D4"/>
    <w:rsid w:val="001D2D5D"/>
    <w:rsid w:val="001E3E94"/>
    <w:rsid w:val="001F588B"/>
    <w:rsid w:val="001F66E1"/>
    <w:rsid w:val="0020732B"/>
    <w:rsid w:val="00217E36"/>
    <w:rsid w:val="00217F38"/>
    <w:rsid w:val="00225521"/>
    <w:rsid w:val="00241A02"/>
    <w:rsid w:val="0026028C"/>
    <w:rsid w:val="002B6B9C"/>
    <w:rsid w:val="002D06B1"/>
    <w:rsid w:val="002F13CC"/>
    <w:rsid w:val="00324884"/>
    <w:rsid w:val="003250BB"/>
    <w:rsid w:val="00350E67"/>
    <w:rsid w:val="00355F74"/>
    <w:rsid w:val="00360448"/>
    <w:rsid w:val="003804A1"/>
    <w:rsid w:val="003A19AC"/>
    <w:rsid w:val="003A341F"/>
    <w:rsid w:val="003A5E52"/>
    <w:rsid w:val="003A5F85"/>
    <w:rsid w:val="003B6FD3"/>
    <w:rsid w:val="003C5C95"/>
    <w:rsid w:val="003F3355"/>
    <w:rsid w:val="004156DA"/>
    <w:rsid w:val="004523B1"/>
    <w:rsid w:val="004C061C"/>
    <w:rsid w:val="004C38D4"/>
    <w:rsid w:val="004E1813"/>
    <w:rsid w:val="004E6219"/>
    <w:rsid w:val="004E7F49"/>
    <w:rsid w:val="004F1A34"/>
    <w:rsid w:val="00501597"/>
    <w:rsid w:val="0054161D"/>
    <w:rsid w:val="005459CD"/>
    <w:rsid w:val="00547892"/>
    <w:rsid w:val="005661F8"/>
    <w:rsid w:val="00576085"/>
    <w:rsid w:val="0058279B"/>
    <w:rsid w:val="0058477E"/>
    <w:rsid w:val="005A538C"/>
    <w:rsid w:val="005A7011"/>
    <w:rsid w:val="005D3478"/>
    <w:rsid w:val="00605248"/>
    <w:rsid w:val="006468E2"/>
    <w:rsid w:val="006667C7"/>
    <w:rsid w:val="006808E3"/>
    <w:rsid w:val="006955E4"/>
    <w:rsid w:val="00695C09"/>
    <w:rsid w:val="006C2679"/>
    <w:rsid w:val="006E49BD"/>
    <w:rsid w:val="006F7C41"/>
    <w:rsid w:val="00703285"/>
    <w:rsid w:val="00735D9D"/>
    <w:rsid w:val="00785A12"/>
    <w:rsid w:val="007A2F32"/>
    <w:rsid w:val="007A4C46"/>
    <w:rsid w:val="007A7DDA"/>
    <w:rsid w:val="007B0E37"/>
    <w:rsid w:val="007E0C55"/>
    <w:rsid w:val="007F07AA"/>
    <w:rsid w:val="00803ACD"/>
    <w:rsid w:val="00817C9F"/>
    <w:rsid w:val="008267C2"/>
    <w:rsid w:val="00840603"/>
    <w:rsid w:val="00867CDA"/>
    <w:rsid w:val="008718F3"/>
    <w:rsid w:val="00882A9A"/>
    <w:rsid w:val="008873E3"/>
    <w:rsid w:val="00893FEE"/>
    <w:rsid w:val="008A4A0D"/>
    <w:rsid w:val="008A7A6D"/>
    <w:rsid w:val="008B65E5"/>
    <w:rsid w:val="008D2DD3"/>
    <w:rsid w:val="008DD282"/>
    <w:rsid w:val="008F3C06"/>
    <w:rsid w:val="00902513"/>
    <w:rsid w:val="00916157"/>
    <w:rsid w:val="00920AA8"/>
    <w:rsid w:val="00922F95"/>
    <w:rsid w:val="00931ABE"/>
    <w:rsid w:val="00952C34"/>
    <w:rsid w:val="00957812"/>
    <w:rsid w:val="0097238D"/>
    <w:rsid w:val="009838A3"/>
    <w:rsid w:val="00987C5E"/>
    <w:rsid w:val="00987C94"/>
    <w:rsid w:val="00993BB5"/>
    <w:rsid w:val="009A3B12"/>
    <w:rsid w:val="009A7A82"/>
    <w:rsid w:val="009E2045"/>
    <w:rsid w:val="009E4378"/>
    <w:rsid w:val="009F665B"/>
    <w:rsid w:val="00A0278F"/>
    <w:rsid w:val="00A02B15"/>
    <w:rsid w:val="00A02BBA"/>
    <w:rsid w:val="00A03CBF"/>
    <w:rsid w:val="00A1412B"/>
    <w:rsid w:val="00A24385"/>
    <w:rsid w:val="00A3623B"/>
    <w:rsid w:val="00A3711F"/>
    <w:rsid w:val="00A474D9"/>
    <w:rsid w:val="00A4784C"/>
    <w:rsid w:val="00A86D1E"/>
    <w:rsid w:val="00A938B6"/>
    <w:rsid w:val="00AA558C"/>
    <w:rsid w:val="00AA71A6"/>
    <w:rsid w:val="00AB5CAA"/>
    <w:rsid w:val="00AC02D6"/>
    <w:rsid w:val="00B31890"/>
    <w:rsid w:val="00B32F5F"/>
    <w:rsid w:val="00B41533"/>
    <w:rsid w:val="00B820AD"/>
    <w:rsid w:val="00B875B8"/>
    <w:rsid w:val="00B901CF"/>
    <w:rsid w:val="00BB5B22"/>
    <w:rsid w:val="00BF0364"/>
    <w:rsid w:val="00C0092A"/>
    <w:rsid w:val="00C107DD"/>
    <w:rsid w:val="00C32C0C"/>
    <w:rsid w:val="00C36644"/>
    <w:rsid w:val="00C55CAF"/>
    <w:rsid w:val="00C64F4C"/>
    <w:rsid w:val="00C71BE3"/>
    <w:rsid w:val="00CC74E9"/>
    <w:rsid w:val="00D013E8"/>
    <w:rsid w:val="00D06008"/>
    <w:rsid w:val="00D16455"/>
    <w:rsid w:val="00D22620"/>
    <w:rsid w:val="00D319D2"/>
    <w:rsid w:val="00D43315"/>
    <w:rsid w:val="00D459D0"/>
    <w:rsid w:val="00D82289"/>
    <w:rsid w:val="00D84786"/>
    <w:rsid w:val="00D854B6"/>
    <w:rsid w:val="00D87C88"/>
    <w:rsid w:val="00D9521E"/>
    <w:rsid w:val="00DB2189"/>
    <w:rsid w:val="00DB5482"/>
    <w:rsid w:val="00DD2F2C"/>
    <w:rsid w:val="00DD2FDA"/>
    <w:rsid w:val="00DF0D98"/>
    <w:rsid w:val="00E04106"/>
    <w:rsid w:val="00E17461"/>
    <w:rsid w:val="00E22079"/>
    <w:rsid w:val="00E27BA0"/>
    <w:rsid w:val="00E31AAD"/>
    <w:rsid w:val="00E40CA2"/>
    <w:rsid w:val="00E4283A"/>
    <w:rsid w:val="00E72804"/>
    <w:rsid w:val="00E8675D"/>
    <w:rsid w:val="00E87FED"/>
    <w:rsid w:val="00EA4281"/>
    <w:rsid w:val="00EA7410"/>
    <w:rsid w:val="00ED5A34"/>
    <w:rsid w:val="00ED778B"/>
    <w:rsid w:val="00EE7464"/>
    <w:rsid w:val="00EE7772"/>
    <w:rsid w:val="00F11556"/>
    <w:rsid w:val="00F52EBF"/>
    <w:rsid w:val="00F65FCA"/>
    <w:rsid w:val="00F83074"/>
    <w:rsid w:val="00F92D7A"/>
    <w:rsid w:val="00FA16D5"/>
    <w:rsid w:val="00FA75BB"/>
    <w:rsid w:val="00FC5E56"/>
    <w:rsid w:val="00FD3BF9"/>
    <w:rsid w:val="00FE086D"/>
    <w:rsid w:val="00FE3793"/>
    <w:rsid w:val="03E6DF97"/>
    <w:rsid w:val="07D4E278"/>
    <w:rsid w:val="0DC51FF5"/>
    <w:rsid w:val="0FBBEA60"/>
    <w:rsid w:val="10326E7E"/>
    <w:rsid w:val="118A6D3B"/>
    <w:rsid w:val="11A50003"/>
    <w:rsid w:val="128FAA5A"/>
    <w:rsid w:val="1C74F585"/>
    <w:rsid w:val="205005EF"/>
    <w:rsid w:val="23509C2D"/>
    <w:rsid w:val="24AC57A2"/>
    <w:rsid w:val="25833ECC"/>
    <w:rsid w:val="29D92C51"/>
    <w:rsid w:val="2B3DE796"/>
    <w:rsid w:val="2B98EA4C"/>
    <w:rsid w:val="302F13A2"/>
    <w:rsid w:val="3080FADD"/>
    <w:rsid w:val="36EB1C9C"/>
    <w:rsid w:val="37A6671D"/>
    <w:rsid w:val="385AEB9A"/>
    <w:rsid w:val="39D0E1B6"/>
    <w:rsid w:val="40610F4F"/>
    <w:rsid w:val="41ECE5CF"/>
    <w:rsid w:val="49106657"/>
    <w:rsid w:val="4BFFA0FB"/>
    <w:rsid w:val="4CA4F71C"/>
    <w:rsid w:val="4F3DF9EC"/>
    <w:rsid w:val="4FA8B2F3"/>
    <w:rsid w:val="510DFC0B"/>
    <w:rsid w:val="54B96050"/>
    <w:rsid w:val="5E13F55B"/>
    <w:rsid w:val="61F9FF4D"/>
    <w:rsid w:val="63ED950B"/>
    <w:rsid w:val="66D38CF6"/>
    <w:rsid w:val="6C7CFAE9"/>
    <w:rsid w:val="70A6DFDE"/>
    <w:rsid w:val="71CDBF1E"/>
    <w:rsid w:val="78AC25AF"/>
    <w:rsid w:val="79F6E314"/>
    <w:rsid w:val="7AAD12A5"/>
    <w:rsid w:val="7ED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 w:type="table" w:styleId="TableGrid">
    <w:name w:val="Table Grid"/>
    <w:basedOn w:val="TableNormal"/>
    <w:uiPriority w:val="39"/>
    <w:rsid w:val="00FC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0052">
      <w:bodyDiv w:val="1"/>
      <w:marLeft w:val="0"/>
      <w:marRight w:val="0"/>
      <w:marTop w:val="0"/>
      <w:marBottom w:val="0"/>
      <w:divBdr>
        <w:top w:val="none" w:sz="0" w:space="0" w:color="auto"/>
        <w:left w:val="none" w:sz="0" w:space="0" w:color="auto"/>
        <w:bottom w:val="none" w:sz="0" w:space="0" w:color="auto"/>
        <w:right w:val="none" w:sz="0" w:space="0" w:color="auto"/>
      </w:divBdr>
    </w:div>
    <w:div w:id="20925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upport.10xgenomics.com/de-novo-assembly/software/overview/latest/welcom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nmaloof@ucdavis.edu" TargetMode="External"/><Relationship Id="rId11" Type="http://schemas.openxmlformats.org/officeDocument/2006/relationships/fontTable" Target="fontTable.xml"/><Relationship Id="rId5" Type="http://schemas.openxmlformats.org/officeDocument/2006/relationships/hyperlink" Target="mailto:sjekim@fnpco.com"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32</Pages>
  <Words>30625</Words>
  <Characters>174569</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82</cp:revision>
  <dcterms:created xsi:type="dcterms:W3CDTF">2022-08-25T00:06:00Z</dcterms:created>
  <dcterms:modified xsi:type="dcterms:W3CDTF">2022-11-17T23:11:00Z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id="7V9yKnA2"/&gt;&lt;style id="http://www.zotero.org/styles/g3"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