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AA558C"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AA558C"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Darmor-</w:t>
        </w:r>
        <w:proofErr w:type="spellStart"/>
        <w:r w:rsidR="00C0092A">
          <w:rPr>
            <w:sz w:val="24"/>
            <w:szCs w:val="24"/>
          </w:rPr>
          <w:t>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Gb</w:t>
        </w:r>
      </w:ins>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the region of discrepancy was considered a likely error and altered to match Darmor-</w:t>
      </w:r>
      <w:proofErr w:type="spellStart"/>
      <w:r w:rsidRPr="005F4A48">
        <w:rPr>
          <w:sz w:val="24"/>
          <w:szCs w:val="24"/>
        </w:rPr>
        <w:t>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174"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proofErr w:type="spellStart"/>
      <w:ins w:id="382"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r w:rsidR="008718F3">
        <w:rPr>
          <w:sz w:val="24"/>
          <w:szCs w:val="24"/>
        </w:rPr>
        <w:t>Darmor-</w:t>
      </w:r>
      <w:proofErr w:type="spellStart"/>
      <w:r w:rsidR="008718F3">
        <w:rPr>
          <w:sz w:val="24"/>
          <w:szCs w:val="24"/>
        </w:rPr>
        <w:t>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Darmor-</w:t>
      </w:r>
      <w:proofErr w:type="spellStart"/>
      <w:r>
        <w:rPr>
          <w:sz w:val="24"/>
          <w:szCs w:val="24"/>
        </w:rPr>
        <w:t>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w:t>
      </w:r>
      <w:proofErr w:type="spellStart"/>
      <w:r>
        <w:rPr>
          <w:sz w:val="24"/>
          <w:szCs w:val="24"/>
        </w:rPr>
        <w:t>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0ACB6183" w:rsidR="001A1EB0" w:rsidRPr="005F4A48" w:rsidRDefault="00F52EBF" w:rsidP="001A1EB0">
      <w:pPr>
        <w:spacing w:line="480" w:lineRule="auto"/>
        <w:ind w:firstLine="720"/>
        <w:rPr>
          <w:sz w:val="24"/>
          <w:szCs w:val="24"/>
        </w:rPr>
      </w:pPr>
      <w:commentRangeStart w:id="426"/>
      <w:r>
        <w:rPr>
          <w:sz w:val="24"/>
          <w:szCs w:val="24"/>
        </w:rPr>
        <w:lastRenderedPageBreak/>
        <w:t>The final Da-Ae assembly improves upon the Darmor-</w:t>
      </w:r>
      <w:proofErr w:type="spellStart"/>
      <w:r>
        <w:rPr>
          <w:sz w:val="24"/>
          <w:szCs w:val="24"/>
        </w:rPr>
        <w:t>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ompared to the Darmor-</w:t>
        </w:r>
        <w:proofErr w:type="spellStart"/>
        <w:r w:rsidR="001A1EB0">
          <w:rPr>
            <w:sz w:val="24"/>
            <w:szCs w:val="24"/>
          </w:rPr>
          <w:t>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del w:id="440" w:author="Julin Maloof" w:date="2022-08-12T16:43:00Z">
          <w:r w:rsidR="001F588B" w:rsidDel="002D06B1">
            <w:rPr>
              <w:sz w:val="24"/>
              <w:szCs w:val="24"/>
            </w:rPr>
            <w:delText>along with</w:delText>
          </w:r>
        </w:del>
      </w:ins>
      <w:ins w:id="441" w:author="Julin Maloof" w:date="2022-08-12T16:43:00Z">
        <w:r w:rsidR="002D06B1">
          <w:rPr>
            <w:sz w:val="24"/>
            <w:szCs w:val="24"/>
          </w:rPr>
          <w:t>and</w:t>
        </w:r>
      </w:ins>
      <w:ins w:id="442" w:author="john davis" w:date="2022-07-14T11:07:00Z">
        <w:r w:rsidR="001F588B">
          <w:rPr>
            <w:sz w:val="24"/>
            <w:szCs w:val="24"/>
          </w:rPr>
          <w:t xml:space="preserve"> the pseudomolecule assembly </w:t>
        </w:r>
        <w:del w:id="443" w:author="Julin Maloof" w:date="2022-08-12T16:43:00Z">
          <w:r w:rsidR="001F588B" w:rsidDel="002D06B1">
            <w:rPr>
              <w:sz w:val="24"/>
              <w:szCs w:val="24"/>
            </w:rPr>
            <w:delText>both</w:delText>
          </w:r>
        </w:del>
      </w:ins>
      <w:ins w:id="444" w:author="Julin Maloof" w:date="2022-08-12T16:43:00Z">
        <w:r w:rsidR="002D06B1">
          <w:rPr>
            <w:sz w:val="24"/>
            <w:szCs w:val="24"/>
          </w:rPr>
          <w:t>each</w:t>
        </w:r>
      </w:ins>
      <w:ins w:id="445" w:author="john davis" w:date="2022-07-14T11:07:00Z">
        <w:r w:rsidR="001F588B">
          <w:rPr>
            <w:sz w:val="24"/>
            <w:szCs w:val="24"/>
          </w:rPr>
          <w:t xml:space="preserve"> have </w:t>
        </w:r>
      </w:ins>
      <w:ins w:id="446" w:author="john davis" w:date="2022-07-14T11:05:00Z">
        <w:r w:rsidR="001F588B">
          <w:rPr>
            <w:sz w:val="24"/>
            <w:szCs w:val="24"/>
          </w:rPr>
          <w:t>4% shorter</w:t>
        </w:r>
      </w:ins>
      <w:ins w:id="447" w:author="john davis" w:date="2022-07-14T11:06:00Z">
        <w:r w:rsidR="001F588B">
          <w:rPr>
            <w:sz w:val="24"/>
            <w:szCs w:val="24"/>
          </w:rPr>
          <w:t xml:space="preserve"> N50</w:t>
        </w:r>
      </w:ins>
      <w:ins w:id="448" w:author="john davis" w:date="2022-07-14T11:07:00Z">
        <w:r w:rsidR="001F588B">
          <w:rPr>
            <w:sz w:val="24"/>
            <w:szCs w:val="24"/>
          </w:rPr>
          <w:t>s</w:t>
        </w:r>
      </w:ins>
      <w:ins w:id="449" w:author="Julin Maloof" w:date="2022-08-12T16:43:00Z">
        <w:r w:rsidR="002D06B1">
          <w:rPr>
            <w:sz w:val="24"/>
            <w:szCs w:val="24"/>
          </w:rPr>
          <w:t>.  H</w:t>
        </w:r>
      </w:ins>
      <w:ins w:id="450" w:author="Julin Maloof" w:date="2022-08-12T16:44:00Z">
        <w:r w:rsidR="002D06B1">
          <w:rPr>
            <w:sz w:val="24"/>
            <w:szCs w:val="24"/>
          </w:rPr>
          <w:t>owever, the full Da-Ae assembly has</w:t>
        </w:r>
      </w:ins>
      <w:ins w:id="451" w:author="john davis" w:date="2022-07-14T11:29:00Z">
        <w:del w:id="452" w:author="Julin Maloof" w:date="2022-08-12T16:44:00Z">
          <w:r w:rsidR="007F07AA" w:rsidDel="002D06B1">
            <w:rPr>
              <w:sz w:val="24"/>
              <w:szCs w:val="24"/>
            </w:rPr>
            <w:delText xml:space="preserve"> while having</w:delText>
          </w:r>
        </w:del>
        <w:r w:rsidR="007F07AA">
          <w:rPr>
            <w:sz w:val="24"/>
            <w:szCs w:val="24"/>
          </w:rPr>
          <w:t xml:space="preserve"> 12% </w:t>
        </w:r>
      </w:ins>
      <w:ins w:id="453" w:author="john davis" w:date="2022-07-14T11:31:00Z">
        <w:r w:rsidR="007F07AA">
          <w:rPr>
            <w:sz w:val="24"/>
            <w:szCs w:val="24"/>
          </w:rPr>
          <w:t>more unambiguous bases</w:t>
        </w:r>
      </w:ins>
      <w:ins w:id="454" w:author="Julin Maloof" w:date="2022-08-12T16:44:00Z">
        <w:r w:rsidR="002D06B1">
          <w:rPr>
            <w:sz w:val="24"/>
            <w:szCs w:val="24"/>
          </w:rPr>
          <w:t xml:space="preserve"> tha</w:t>
        </w:r>
      </w:ins>
      <w:ins w:id="455" w:author="Julin Maloof" w:date="2022-08-12T16:45:00Z">
        <w:r w:rsidR="002D06B1">
          <w:rPr>
            <w:sz w:val="24"/>
            <w:szCs w:val="24"/>
          </w:rPr>
          <w:t>n Da</w:t>
        </w:r>
      </w:ins>
      <w:ins w:id="456" w:author="Julin Maloof" w:date="2022-08-12T16:44:00Z">
        <w:r w:rsidR="002D06B1">
          <w:rPr>
            <w:sz w:val="24"/>
            <w:szCs w:val="24"/>
          </w:rPr>
          <w:t>rmor-</w:t>
        </w:r>
        <w:proofErr w:type="spellStart"/>
        <w:r w:rsidR="002D06B1">
          <w:rPr>
            <w:sz w:val="24"/>
            <w:szCs w:val="24"/>
          </w:rPr>
          <w:t>bzh</w:t>
        </w:r>
        <w:proofErr w:type="spellEnd"/>
        <w:r w:rsidR="002D06B1">
          <w:rPr>
            <w:sz w:val="24"/>
            <w:szCs w:val="24"/>
          </w:rPr>
          <w:t xml:space="preserve"> v10, while the </w:t>
        </w:r>
      </w:ins>
      <w:ins w:id="457" w:author="Julin Maloof" w:date="2022-08-12T16:45:00Z">
        <w:r w:rsidR="002D06B1">
          <w:rPr>
            <w:sz w:val="24"/>
            <w:szCs w:val="24"/>
          </w:rPr>
          <w:t>pseudomolecule Da-Ae assembly has</w:t>
        </w:r>
      </w:ins>
      <w:ins w:id="458" w:author="john davis" w:date="2022-07-14T11:31:00Z">
        <w:del w:id="459" w:author="Julin Maloof" w:date="2022-08-12T16:45:00Z">
          <w:r w:rsidR="007F07AA" w:rsidDel="002D06B1">
            <w:rPr>
              <w:sz w:val="24"/>
              <w:szCs w:val="24"/>
            </w:rPr>
            <w:delText xml:space="preserve"> in the full assembly with</w:delText>
          </w:r>
        </w:del>
        <w:r w:rsidR="007F07AA">
          <w:rPr>
            <w:sz w:val="24"/>
            <w:szCs w:val="24"/>
          </w:rPr>
          <w:t xml:space="preserve"> 4% </w:t>
        </w:r>
        <w:del w:id="460" w:author="Julin Maloof" w:date="2022-08-12T16:45:00Z">
          <w:r w:rsidR="007F07AA" w:rsidDel="002D06B1">
            <w:rPr>
              <w:sz w:val="24"/>
              <w:szCs w:val="24"/>
            </w:rPr>
            <w:delText>less</w:delText>
          </w:r>
        </w:del>
      </w:ins>
      <w:ins w:id="461" w:author="Julin Maloof" w:date="2022-08-12T16:45:00Z">
        <w:r w:rsidR="002D06B1">
          <w:rPr>
            <w:sz w:val="24"/>
            <w:szCs w:val="24"/>
          </w:rPr>
          <w:t>fewer</w:t>
        </w:r>
      </w:ins>
      <w:ins w:id="462" w:author="john davis" w:date="2022-07-14T11:30:00Z">
        <w:r w:rsidR="007F07AA">
          <w:rPr>
            <w:sz w:val="24"/>
            <w:szCs w:val="24"/>
          </w:rPr>
          <w:t xml:space="preserve"> </w:t>
        </w:r>
      </w:ins>
      <w:ins w:id="463" w:author="john davis" w:date="2022-07-14T11:31:00Z">
        <w:r w:rsidR="007F07AA">
          <w:rPr>
            <w:sz w:val="24"/>
            <w:szCs w:val="24"/>
          </w:rPr>
          <w:t xml:space="preserve">unambiguous bases </w:t>
        </w:r>
        <w:del w:id="464" w:author="Julin Maloof" w:date="2022-08-12T16:45:00Z">
          <w:r w:rsidR="007F07AA" w:rsidDel="002D06B1">
            <w:rPr>
              <w:sz w:val="24"/>
              <w:szCs w:val="24"/>
            </w:rPr>
            <w:delText>in the pseudomolecule assembly</w:delText>
          </w:r>
        </w:del>
      </w:ins>
      <w:ins w:id="465" w:author="Julin Maloof" w:date="2022-08-12T16:45:00Z">
        <w:r w:rsidR="002D06B1">
          <w:rPr>
            <w:sz w:val="24"/>
            <w:szCs w:val="24"/>
          </w:rPr>
          <w:t>Than Darmor-</w:t>
        </w:r>
        <w:proofErr w:type="spellStart"/>
        <w:r w:rsidR="002D06B1">
          <w:rPr>
            <w:sz w:val="24"/>
            <w:szCs w:val="24"/>
          </w:rPr>
          <w:t>bzh</w:t>
        </w:r>
        <w:proofErr w:type="spellEnd"/>
        <w:r w:rsidR="002D06B1">
          <w:rPr>
            <w:sz w:val="24"/>
            <w:szCs w:val="24"/>
          </w:rPr>
          <w:t xml:space="preserve"> v10</w:t>
        </w:r>
      </w:ins>
      <w:ins w:id="466" w:author="john davis" w:date="2022-07-14T11:31:00Z">
        <w:r w:rsidR="007F07AA">
          <w:rPr>
            <w:sz w:val="24"/>
            <w:szCs w:val="24"/>
          </w:rPr>
          <w:t xml:space="preserve"> (Table 1).</w:t>
        </w:r>
      </w:ins>
      <w:ins w:id="467" w:author="john davis" w:date="2022-07-14T11:34:00Z">
        <w:r w:rsidR="004E7F49">
          <w:rPr>
            <w:sz w:val="24"/>
            <w:szCs w:val="24"/>
          </w:rPr>
          <w:t xml:space="preserve"> When comparing BUSCO</w:t>
        </w:r>
      </w:ins>
      <w:ins w:id="468" w:author="Julin Maloof" w:date="2022-08-12T16:46:00Z">
        <w:r w:rsidR="002D06B1">
          <w:rPr>
            <w:sz w:val="24"/>
            <w:szCs w:val="24"/>
          </w:rPr>
          <w:t xml:space="preserve"> scores</w:t>
        </w:r>
      </w:ins>
      <w:ins w:id="469" w:author="john davis" w:date="2022-07-14T11:34:00Z">
        <w:del w:id="470" w:author="Julin Maloof" w:date="2022-08-12T16:46:00Z">
          <w:r w:rsidR="004E7F49" w:rsidDel="002D06B1">
            <w:rPr>
              <w:sz w:val="24"/>
              <w:szCs w:val="24"/>
            </w:rPr>
            <w:delText>s</w:delText>
          </w:r>
        </w:del>
      </w:ins>
      <w:ins w:id="471" w:author="john davis" w:date="2022-07-14T11:35:00Z">
        <w:r w:rsidR="004E7F49">
          <w:rPr>
            <w:sz w:val="24"/>
            <w:szCs w:val="24"/>
          </w:rPr>
          <w:t xml:space="preserve"> using the</w:t>
        </w:r>
      </w:ins>
      <w:ins w:id="472"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73" w:author="john davis" w:date="2022-07-14T11:34:00Z">
        <w:r w:rsidR="004E7F49">
          <w:rPr>
            <w:sz w:val="24"/>
            <w:szCs w:val="24"/>
          </w:rPr>
          <w:t>, both the Da-Ae assembly and t</w:t>
        </w:r>
      </w:ins>
      <w:ins w:id="474" w:author="john davis" w:date="2022-07-14T11:35:00Z">
        <w:r w:rsidR="004E7F49">
          <w:rPr>
            <w:sz w:val="24"/>
            <w:szCs w:val="24"/>
          </w:rPr>
          <w:t>he Darmor-</w:t>
        </w:r>
        <w:proofErr w:type="spellStart"/>
        <w:r w:rsidR="004E7F49">
          <w:rPr>
            <w:sz w:val="24"/>
            <w:szCs w:val="24"/>
          </w:rPr>
          <w:t>bzh</w:t>
        </w:r>
        <w:proofErr w:type="spellEnd"/>
        <w:r w:rsidR="004E7F49">
          <w:rPr>
            <w:sz w:val="24"/>
            <w:szCs w:val="24"/>
          </w:rPr>
          <w:t xml:space="preserve"> v10 assemblies had</w:t>
        </w:r>
        <w:del w:id="475" w:author="Julin Maloof" w:date="2022-08-12T16:46:00Z">
          <w:r w:rsidR="004E7F49" w:rsidDel="002D06B1">
            <w:rPr>
              <w:sz w:val="24"/>
              <w:szCs w:val="24"/>
            </w:rPr>
            <w:delText xml:space="preserve"> a</w:delText>
          </w:r>
        </w:del>
      </w:ins>
      <w:ins w:id="476" w:author="Julin Maloof" w:date="2022-08-12T16:46:00Z">
        <w:r w:rsidR="002D06B1" w:rsidRPr="002D06B1">
          <w:rPr>
            <w:sz w:val="24"/>
            <w:szCs w:val="24"/>
          </w:rPr>
          <w:t xml:space="preserve"> </w:t>
        </w:r>
        <w:r w:rsidR="002D06B1">
          <w:rPr>
            <w:sz w:val="24"/>
            <w:szCs w:val="24"/>
          </w:rPr>
          <w:t>BUSCO</w:t>
        </w:r>
      </w:ins>
      <w:ins w:id="477" w:author="john davis" w:date="2022-07-14T11:35:00Z">
        <w:r w:rsidR="004E7F49">
          <w:rPr>
            <w:sz w:val="24"/>
            <w:szCs w:val="24"/>
          </w:rPr>
          <w:t xml:space="preserve"> compl</w:t>
        </w:r>
      </w:ins>
      <w:ins w:id="478" w:author="john davis" w:date="2022-07-14T11:37:00Z">
        <w:r w:rsidR="004E7F49">
          <w:rPr>
            <w:sz w:val="24"/>
            <w:szCs w:val="24"/>
          </w:rPr>
          <w:t xml:space="preserve">ete </w:t>
        </w:r>
        <w:del w:id="479" w:author="Julin Maloof" w:date="2022-08-12T16:46:00Z">
          <w:r w:rsidR="004E7F49" w:rsidDel="002D06B1">
            <w:rPr>
              <w:sz w:val="24"/>
              <w:szCs w:val="24"/>
            </w:rPr>
            <w:delText xml:space="preserve">BUSCO </w:delText>
          </w:r>
        </w:del>
        <w:r w:rsidR="004E7F49">
          <w:rPr>
            <w:sz w:val="24"/>
            <w:szCs w:val="24"/>
          </w:rPr>
          <w:t>scores of 98.5% while Darmor-</w:t>
        </w:r>
        <w:proofErr w:type="spellStart"/>
        <w:r w:rsidR="004E7F49">
          <w:rPr>
            <w:sz w:val="24"/>
            <w:szCs w:val="24"/>
          </w:rPr>
          <w:t>bzh</w:t>
        </w:r>
        <w:proofErr w:type="spellEnd"/>
        <w:r w:rsidR="004E7F49">
          <w:rPr>
            <w:sz w:val="24"/>
            <w:szCs w:val="24"/>
          </w:rPr>
          <w:t xml:space="preserve"> v4.1 had a slightly </w:t>
        </w:r>
      </w:ins>
      <w:ins w:id="480" w:author="john davis" w:date="2022-07-14T11:38:00Z">
        <w:r w:rsidR="004E7F49">
          <w:rPr>
            <w:sz w:val="24"/>
            <w:szCs w:val="24"/>
          </w:rPr>
          <w:t xml:space="preserve">lower score of 98.2%. </w:t>
        </w:r>
        <w:proofErr w:type="gramStart"/>
        <w:r w:rsidR="00D82289">
          <w:rPr>
            <w:sz w:val="24"/>
            <w:szCs w:val="24"/>
          </w:rPr>
          <w:t>Both Darmor</w:t>
        </w:r>
        <w:proofErr w:type="gramEnd"/>
        <w:r w:rsidR="00D82289">
          <w:rPr>
            <w:sz w:val="24"/>
            <w:szCs w:val="24"/>
          </w:rPr>
          <w:t>-</w:t>
        </w:r>
        <w:proofErr w:type="spellStart"/>
        <w:r w:rsidR="00D82289">
          <w:rPr>
            <w:sz w:val="24"/>
            <w:szCs w:val="24"/>
          </w:rPr>
          <w:t>bzh</w:t>
        </w:r>
        <w:proofErr w:type="spellEnd"/>
        <w:r w:rsidR="00D82289">
          <w:rPr>
            <w:sz w:val="24"/>
            <w:szCs w:val="24"/>
          </w:rPr>
          <w:t xml:space="preserve"> assembl</w:t>
        </w:r>
      </w:ins>
      <w:ins w:id="481"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82"/>
      <w:commentRangeStart w:id="483"/>
      <w:commentRangeStart w:id="484"/>
      <w:commentRangeStart w:id="485"/>
      <w:r>
        <w:rPr>
          <w:i/>
          <w:iCs/>
          <w:sz w:val="24"/>
          <w:szCs w:val="24"/>
        </w:rPr>
        <w:t xml:space="preserve">Genome Completeness </w:t>
      </w:r>
      <w:r w:rsidRPr="005F4A48">
        <w:rPr>
          <w:i/>
          <w:iCs/>
          <w:sz w:val="24"/>
          <w:szCs w:val="24"/>
        </w:rPr>
        <w:t>Analysis</w:t>
      </w:r>
    </w:p>
    <w:p w14:paraId="31C56561" w14:textId="30F454B4" w:rsidR="00F52EBF" w:rsidRDefault="00F52EBF" w:rsidP="00576085">
      <w:pPr>
        <w:spacing w:line="480" w:lineRule="auto"/>
        <w:ind w:firstLine="720"/>
        <w:rPr>
          <w:sz w:val="24"/>
          <w:szCs w:val="24"/>
        </w:rPr>
      </w:pPr>
      <w:r>
        <w:rPr>
          <w:sz w:val="24"/>
          <w:szCs w:val="24"/>
        </w:rPr>
        <w:t xml:space="preserve">Genome completeness of Da-Ae and </w:t>
      </w:r>
      <w:del w:id="486" w:author="john davis" w:date="2022-08-15T10:00:00Z">
        <w:r w:rsidDel="00C55CAF">
          <w:rPr>
            <w:sz w:val="24"/>
            <w:szCs w:val="24"/>
          </w:rPr>
          <w:delText>Darmor-bzh</w:delText>
        </w:r>
      </w:del>
      <w:ins w:id="487" w:author="John Thompson Davis" w:date="2022-07-25T08:55:00Z">
        <w:del w:id="488" w:author="john davis" w:date="2022-08-15T10:00:00Z">
          <w:r w:rsidR="00916157" w:rsidDel="00C55CAF">
            <w:rPr>
              <w:sz w:val="24"/>
              <w:szCs w:val="24"/>
            </w:rPr>
            <w:delText xml:space="preserve"> v4.1 and </w:delText>
          </w:r>
        </w:del>
      </w:ins>
      <w:ins w:id="489" w:author="John Thompson Davis" w:date="2022-07-25T08:56:00Z">
        <w:r w:rsidR="00916157">
          <w:rPr>
            <w:sz w:val="24"/>
            <w:szCs w:val="24"/>
          </w:rPr>
          <w:t>Darmor-</w:t>
        </w:r>
        <w:proofErr w:type="spellStart"/>
        <w:r w:rsidR="00916157">
          <w:rPr>
            <w:sz w:val="24"/>
            <w:szCs w:val="24"/>
          </w:rPr>
          <w:t>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w:t>
      </w:r>
      <w:ins w:id="490" w:author="John Thompson Davis" w:date="2022-07-28T23:22:00Z">
        <w:r w:rsidR="0006005A" w:rsidRPr="0006005A">
          <w:rPr>
            <w:sz w:val="24"/>
            <w:szCs w:val="24"/>
          </w:rPr>
          <w:t>11</w:t>
        </w:r>
      </w:ins>
      <w:ins w:id="491" w:author="john davis" w:date="2022-08-15T10:03:00Z">
        <w:r w:rsidR="00BB5B22">
          <w:rPr>
            <w:sz w:val="24"/>
            <w:szCs w:val="24"/>
          </w:rPr>
          <w:t>6</w:t>
        </w:r>
      </w:ins>
      <w:ins w:id="492" w:author="John Thompson Davis" w:date="2022-07-28T23:22:00Z">
        <w:del w:id="493" w:author="john davis" w:date="2022-08-15T10:03:00Z">
          <w:r w:rsidR="0006005A" w:rsidRPr="0006005A" w:rsidDel="00BB5B22">
            <w:rPr>
              <w:sz w:val="24"/>
              <w:szCs w:val="24"/>
            </w:rPr>
            <w:delText>1</w:delText>
          </w:r>
        </w:del>
        <w:r w:rsidR="0006005A">
          <w:rPr>
            <w:sz w:val="24"/>
            <w:szCs w:val="24"/>
          </w:rPr>
          <w:t>,</w:t>
        </w:r>
        <w:r w:rsidR="0006005A" w:rsidRPr="0006005A">
          <w:rPr>
            <w:sz w:val="24"/>
            <w:szCs w:val="24"/>
          </w:rPr>
          <w:t>8</w:t>
        </w:r>
        <w:del w:id="494" w:author="john davis" w:date="2022-08-15T10:03:00Z">
          <w:r w:rsidR="0006005A" w:rsidRPr="0006005A" w:rsidDel="00BB5B22">
            <w:rPr>
              <w:sz w:val="24"/>
              <w:szCs w:val="24"/>
            </w:rPr>
            <w:delText>3</w:delText>
          </w:r>
        </w:del>
      </w:ins>
      <w:ins w:id="495" w:author="john davis" w:date="2022-08-15T10:03:00Z">
        <w:r w:rsidR="00BB5B22">
          <w:rPr>
            <w:sz w:val="24"/>
            <w:szCs w:val="24"/>
          </w:rPr>
          <w:t>97</w:t>
        </w:r>
      </w:ins>
      <w:ins w:id="496" w:author="John Thompson Davis" w:date="2022-07-28T23:22:00Z">
        <w:del w:id="497" w:author="john davis" w:date="2022-08-15T10:03:00Z">
          <w:r w:rsidR="0006005A" w:rsidRPr="0006005A" w:rsidDel="00BB5B22">
            <w:rPr>
              <w:sz w:val="24"/>
              <w:szCs w:val="24"/>
            </w:rPr>
            <w:delText>6</w:delText>
          </w:r>
        </w:del>
        <w:r w:rsidR="0006005A">
          <w:rPr>
            <w:sz w:val="24"/>
            <w:szCs w:val="24"/>
          </w:rPr>
          <w:t xml:space="preserve"> </w:t>
        </w:r>
      </w:ins>
      <w:del w:id="498" w:author="John Thompson Davis" w:date="2022-07-28T23:22:00Z">
        <w:r w:rsidDel="0006005A">
          <w:rPr>
            <w:sz w:val="24"/>
            <w:szCs w:val="24"/>
          </w:rPr>
          <w:delText>117,447</w:delText>
        </w:r>
        <w:r w:rsidRPr="004C5122" w:rsidDel="0006005A">
          <w:rPr>
            <w:color w:val="FF0000"/>
            <w:sz w:val="24"/>
            <w:szCs w:val="24"/>
          </w:rPr>
          <w:delText xml:space="preserve"> </w:delText>
        </w:r>
      </w:del>
      <w:r>
        <w:rPr>
          <w:sz w:val="24"/>
          <w:szCs w:val="24"/>
        </w:rPr>
        <w:t>(8</w:t>
      </w:r>
      <w:ins w:id="499" w:author="john davis" w:date="2022-08-15T10:03:00Z">
        <w:r w:rsidR="00BB5B22">
          <w:rPr>
            <w:sz w:val="24"/>
            <w:szCs w:val="24"/>
          </w:rPr>
          <w:t>7</w:t>
        </w:r>
      </w:ins>
      <w:ins w:id="500" w:author="John Thompson Davis" w:date="2022-07-28T23:23:00Z">
        <w:del w:id="501" w:author="john davis" w:date="2022-08-15T10:03:00Z">
          <w:r w:rsidR="0006005A" w:rsidDel="00BB5B22">
            <w:rPr>
              <w:sz w:val="24"/>
              <w:szCs w:val="24"/>
            </w:rPr>
            <w:delText>4</w:delText>
          </w:r>
        </w:del>
      </w:ins>
      <w:del w:id="502" w:author="John Thompson Davis" w:date="2022-07-28T23:23:00Z">
        <w:r w:rsidDel="0006005A">
          <w:rPr>
            <w:sz w:val="24"/>
            <w:szCs w:val="24"/>
          </w:rPr>
          <w:delText>8</w:delText>
        </w:r>
      </w:del>
      <w:ins w:id="503" w:author="john davis" w:date="2022-08-15T10:03:00Z">
        <w:r w:rsidR="00BB5B22">
          <w:rPr>
            <w:sz w:val="24"/>
            <w:szCs w:val="24"/>
          </w:rPr>
          <w:t>.</w:t>
        </w:r>
      </w:ins>
      <w:del w:id="504" w:author="john davis" w:date="2022-08-15T10:03:00Z">
        <w:r w:rsidDel="00BB5B22">
          <w:rPr>
            <w:sz w:val="24"/>
            <w:szCs w:val="24"/>
          </w:rPr>
          <w:delText>.</w:delText>
        </w:r>
      </w:del>
      <w:ins w:id="505" w:author="John Thompson Davis" w:date="2022-07-28T23:23:00Z">
        <w:del w:id="506" w:author="john davis" w:date="2022-08-15T10:03:00Z">
          <w:r w:rsidR="0006005A" w:rsidDel="00BB5B22">
            <w:rPr>
              <w:sz w:val="24"/>
              <w:szCs w:val="24"/>
            </w:rPr>
            <w:delText>0</w:delText>
          </w:r>
        </w:del>
      </w:ins>
      <w:ins w:id="507" w:author="john davis" w:date="2022-08-15T10:03:00Z">
        <w:r w:rsidR="00BB5B22">
          <w:rPr>
            <w:sz w:val="24"/>
            <w:szCs w:val="24"/>
          </w:rPr>
          <w:t>81</w:t>
        </w:r>
      </w:ins>
      <w:ins w:id="508" w:author="John Thompson Davis" w:date="2022-07-28T23:23:00Z">
        <w:del w:id="509" w:author="john davis" w:date="2022-08-15T10:03:00Z">
          <w:r w:rsidR="0006005A" w:rsidDel="00BB5B22">
            <w:rPr>
              <w:sz w:val="24"/>
              <w:szCs w:val="24"/>
            </w:rPr>
            <w:delText>0</w:delText>
          </w:r>
        </w:del>
      </w:ins>
      <w:del w:id="510" w:author="John Thompson Davis" w:date="2022-07-28T23:23:00Z">
        <w:r w:rsidDel="0006005A">
          <w:rPr>
            <w:sz w:val="24"/>
            <w:szCs w:val="24"/>
          </w:rPr>
          <w:delText>22</w:delText>
        </w:r>
      </w:del>
      <w:r>
        <w:rPr>
          <w:sz w:val="24"/>
          <w:szCs w:val="24"/>
        </w:rPr>
        <w:t xml:space="preserve">%) were present in </w:t>
      </w:r>
      <w:del w:id="511" w:author="John Thompson Davis" w:date="2022-07-28T23:23:00Z">
        <w:r w:rsidDel="0006005A">
          <w:rPr>
            <w:sz w:val="24"/>
            <w:szCs w:val="24"/>
          </w:rPr>
          <w:delText xml:space="preserve">both </w:delText>
        </w:r>
      </w:del>
      <w:ins w:id="512" w:author="John Thompson Davis" w:date="2022-07-28T23:23:00Z">
        <w:r w:rsidR="0006005A">
          <w:rPr>
            <w:sz w:val="24"/>
            <w:szCs w:val="24"/>
          </w:rPr>
          <w:t>the pseudo</w:t>
        </w:r>
      </w:ins>
      <w:ins w:id="513" w:author="John Thompson Davis" w:date="2022-07-28T23:24:00Z">
        <w:r w:rsidR="0006005A">
          <w:rPr>
            <w:sz w:val="24"/>
            <w:szCs w:val="24"/>
          </w:rPr>
          <w:t xml:space="preserve">molecules of </w:t>
        </w:r>
        <w:del w:id="514" w:author="john davis" w:date="2022-08-15T10:00:00Z">
          <w:r w:rsidR="0006005A" w:rsidDel="00C55CAF">
            <w:rPr>
              <w:sz w:val="24"/>
              <w:szCs w:val="24"/>
            </w:rPr>
            <w:delText>all three</w:delText>
          </w:r>
        </w:del>
      </w:ins>
      <w:ins w:id="515" w:author="John Thompson Davis" w:date="2022-07-28T23:23:00Z">
        <w:del w:id="516" w:author="john davis" w:date="2022-08-15T10:00:00Z">
          <w:r w:rsidR="0006005A" w:rsidDel="00C55CAF">
            <w:rPr>
              <w:sz w:val="24"/>
              <w:szCs w:val="24"/>
            </w:rPr>
            <w:delText xml:space="preserve"> </w:delText>
          </w:r>
        </w:del>
      </w:ins>
      <w:ins w:id="517" w:author="john davis" w:date="2022-08-15T10:00:00Z">
        <w:r w:rsidR="00C55CAF">
          <w:rPr>
            <w:sz w:val="24"/>
            <w:szCs w:val="24"/>
          </w:rPr>
          <w:t xml:space="preserve">both </w:t>
        </w:r>
      </w:ins>
      <w:r>
        <w:rPr>
          <w:sz w:val="24"/>
          <w:szCs w:val="24"/>
        </w:rPr>
        <w:t>genomes</w:t>
      </w:r>
      <w:ins w:id="518" w:author="John Thompson Davis" w:date="2022-07-28T23:25:00Z">
        <w:r w:rsidR="0006005A">
          <w:rPr>
            <w:sz w:val="24"/>
            <w:szCs w:val="24"/>
          </w:rPr>
          <w:t>.</w:t>
        </w:r>
      </w:ins>
      <w:del w:id="519" w:author="John Thompson Davis" w:date="2022-07-28T23:25:00Z">
        <w:r w:rsidDel="0006005A">
          <w:rPr>
            <w:sz w:val="24"/>
            <w:szCs w:val="24"/>
          </w:rPr>
          <w:delText>,</w:delText>
        </w:r>
      </w:del>
      <w:r>
        <w:rPr>
          <w:sz w:val="24"/>
          <w:szCs w:val="24"/>
        </w:rPr>
        <w:t xml:space="preserve"> </w:t>
      </w:r>
      <w:ins w:id="520" w:author="John Thompson Davis" w:date="2022-07-28T23:27:00Z">
        <w:del w:id="521" w:author="john davis" w:date="2022-08-15T10:03:00Z">
          <w:r w:rsidR="0097238D" w:rsidDel="00BB5B22">
            <w:rPr>
              <w:sz w:val="24"/>
              <w:szCs w:val="24"/>
            </w:rPr>
            <w:delText>Da-Ae and Darmor-bzh v10 had the most</w:delText>
          </w:r>
        </w:del>
      </w:ins>
      <w:ins w:id="522" w:author="John Thompson Davis" w:date="2022-07-28T23:28:00Z">
        <w:del w:id="523" w:author="john davis" w:date="2022-08-15T10:03:00Z">
          <w:r w:rsidR="0097238D" w:rsidDel="00BB5B22">
            <w:rPr>
              <w:sz w:val="24"/>
              <w:szCs w:val="24"/>
            </w:rPr>
            <w:delText xml:space="preserve"> overlap </w:delText>
          </w:r>
        </w:del>
      </w:ins>
      <w:ins w:id="524" w:author="John Thompson Davis" w:date="2022-07-28T23:29:00Z">
        <w:del w:id="525" w:author="john davis" w:date="2022-08-15T10:03:00Z">
          <w:r w:rsidR="0097238D" w:rsidDel="00BB5B22">
            <w:rPr>
              <w:sz w:val="24"/>
              <w:szCs w:val="24"/>
            </w:rPr>
            <w:delText>containing</w:delText>
          </w:r>
        </w:del>
      </w:ins>
      <w:ins w:id="526" w:author="John Thompson Davis" w:date="2022-07-28T23:28:00Z">
        <w:del w:id="527" w:author="john davis" w:date="2022-08-15T10:03:00Z">
          <w:r w:rsidR="0097238D" w:rsidDel="00BB5B22">
            <w:rPr>
              <w:sz w:val="24"/>
              <w:szCs w:val="24"/>
            </w:rPr>
            <w:delText xml:space="preserve"> </w:delText>
          </w:r>
          <w:r w:rsidR="0097238D" w:rsidRPr="0097238D" w:rsidDel="00BB5B22">
            <w:rPr>
              <w:sz w:val="24"/>
              <w:szCs w:val="24"/>
            </w:rPr>
            <w:delText>116</w:delText>
          </w:r>
          <w:r w:rsidR="0097238D" w:rsidDel="00BB5B22">
            <w:rPr>
              <w:sz w:val="24"/>
              <w:szCs w:val="24"/>
            </w:rPr>
            <w:delText>,</w:delText>
          </w:r>
          <w:r w:rsidR="0097238D" w:rsidRPr="0097238D" w:rsidDel="00BB5B22">
            <w:rPr>
              <w:sz w:val="24"/>
              <w:szCs w:val="24"/>
            </w:rPr>
            <w:delText>897</w:delText>
          </w:r>
          <w:r w:rsidR="0097238D" w:rsidDel="00BB5B22">
            <w:rPr>
              <w:sz w:val="24"/>
              <w:szCs w:val="24"/>
            </w:rPr>
            <w:delText xml:space="preserve"> (</w:delText>
          </w:r>
          <w:r w:rsidR="0097238D" w:rsidRPr="0097238D" w:rsidDel="00BB5B22">
            <w:rPr>
              <w:sz w:val="24"/>
              <w:szCs w:val="24"/>
            </w:rPr>
            <w:delText>87</w:delText>
          </w:r>
          <w:r w:rsidR="0097238D" w:rsidDel="00BB5B22">
            <w:rPr>
              <w:sz w:val="24"/>
              <w:szCs w:val="24"/>
            </w:rPr>
            <w:delText>.</w:delText>
          </w:r>
          <w:r w:rsidR="0097238D" w:rsidRPr="0097238D" w:rsidDel="00BB5B22">
            <w:rPr>
              <w:sz w:val="24"/>
              <w:szCs w:val="24"/>
            </w:rPr>
            <w:delText>8</w:delText>
          </w:r>
          <w:r w:rsidR="0097238D" w:rsidDel="00BB5B22">
            <w:rPr>
              <w:sz w:val="24"/>
              <w:szCs w:val="24"/>
            </w:rPr>
            <w:delText>1%)</w:delText>
          </w:r>
        </w:del>
      </w:ins>
      <w:del w:id="528" w:author="john davis" w:date="2022-08-15T10:03:00Z">
        <w:r w:rsidDel="00BB5B22">
          <w:rPr>
            <w:sz w:val="24"/>
            <w:szCs w:val="24"/>
          </w:rPr>
          <w:delText>1,300</w:delText>
        </w:r>
        <w:r w:rsidRPr="004C5122" w:rsidDel="00BB5B22">
          <w:rPr>
            <w:color w:val="FF0000"/>
            <w:sz w:val="24"/>
            <w:szCs w:val="24"/>
          </w:rPr>
          <w:delText xml:space="preserve"> </w:delText>
        </w:r>
        <w:r w:rsidDel="00BB5B22">
          <w:rPr>
            <w:sz w:val="24"/>
            <w:szCs w:val="24"/>
          </w:rPr>
          <w:delText xml:space="preserve">(0.98%) </w:delText>
        </w:r>
      </w:del>
      <w:ins w:id="529" w:author="John Thompson Davis" w:date="2022-07-28T23:29:00Z">
        <w:del w:id="530" w:author="john davis" w:date="2022-08-15T10:03:00Z">
          <w:r w:rsidR="0097238D" w:rsidDel="00BB5B22">
            <w:rPr>
              <w:sz w:val="24"/>
              <w:szCs w:val="24"/>
            </w:rPr>
            <w:delText xml:space="preserve">of the same </w:delText>
          </w:r>
        </w:del>
      </w:ins>
      <w:ins w:id="531" w:author="John Thompson Davis" w:date="2022-07-28T23:30:00Z">
        <w:del w:id="532" w:author="john davis" w:date="2022-08-15T10:03:00Z">
          <w:r w:rsidR="0097238D" w:rsidDel="00BB5B22">
            <w:rPr>
              <w:sz w:val="24"/>
              <w:szCs w:val="24"/>
            </w:rPr>
            <w:delText>U</w:delText>
          </w:r>
        </w:del>
      </w:ins>
      <w:ins w:id="533" w:author="John Thompson Davis" w:date="2022-07-28T23:29:00Z">
        <w:del w:id="534" w:author="john davis" w:date="2022-08-15T10:03:00Z">
          <w:r w:rsidR="0097238D" w:rsidDel="00BB5B22">
            <w:rPr>
              <w:sz w:val="24"/>
              <w:szCs w:val="24"/>
            </w:rPr>
            <w:delText>nigene sequences in their genomes</w:delText>
          </w:r>
        </w:del>
      </w:ins>
      <w:ins w:id="535" w:author="John Thompson Davis" w:date="2022-07-28T23:30:00Z">
        <w:del w:id="536" w:author="john davis" w:date="2022-08-15T10:03:00Z">
          <w:r w:rsidR="0097238D" w:rsidDel="00BB5B22">
            <w:rPr>
              <w:sz w:val="24"/>
              <w:szCs w:val="24"/>
            </w:rPr>
            <w:delText xml:space="preserve">. </w:delText>
          </w:r>
        </w:del>
      </w:ins>
      <w:ins w:id="537" w:author="John Thompson Davis" w:date="2022-07-28T23:32:00Z">
        <w:r w:rsidR="00840603">
          <w:rPr>
            <w:sz w:val="24"/>
            <w:szCs w:val="24"/>
          </w:rPr>
          <w:t>Overall Darmor-</w:t>
        </w:r>
        <w:proofErr w:type="spellStart"/>
        <w:r w:rsidR="00840603">
          <w:rPr>
            <w:sz w:val="24"/>
            <w:szCs w:val="24"/>
          </w:rPr>
          <w:t>bzh</w:t>
        </w:r>
        <w:proofErr w:type="spellEnd"/>
        <w:r w:rsidR="00840603">
          <w:rPr>
            <w:sz w:val="24"/>
            <w:szCs w:val="24"/>
          </w:rPr>
          <w:t xml:space="preserve"> v10 contained the most </w:t>
        </w:r>
        <w:proofErr w:type="spellStart"/>
        <w:r w:rsidR="00840603">
          <w:rPr>
            <w:sz w:val="24"/>
            <w:szCs w:val="24"/>
          </w:rPr>
          <w:t>Unigene</w:t>
        </w:r>
        <w:proofErr w:type="spellEnd"/>
        <w:r w:rsidR="00840603">
          <w:rPr>
            <w:sz w:val="24"/>
            <w:szCs w:val="24"/>
          </w:rPr>
          <w:t xml:space="preserve"> sequences</w:t>
        </w:r>
      </w:ins>
      <w:ins w:id="538" w:author="John Thompson Davis" w:date="2022-07-28T23:33:00Z">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199</w:t>
        </w:r>
        <w:r w:rsidR="00AC02D6">
          <w:rPr>
            <w:sz w:val="24"/>
            <w:szCs w:val="24"/>
          </w:rPr>
          <w:t>,</w:t>
        </w:r>
      </w:ins>
      <w:ins w:id="539" w:author="John Thompson Davis" w:date="2022-07-28T23:32:00Z">
        <w:r w:rsidR="00840603">
          <w:rPr>
            <w:sz w:val="24"/>
            <w:szCs w:val="24"/>
          </w:rPr>
          <w:t xml:space="preserve"> </w:t>
        </w:r>
        <w:r w:rsidR="00AC02D6">
          <w:rPr>
            <w:sz w:val="24"/>
            <w:szCs w:val="24"/>
          </w:rPr>
          <w:t xml:space="preserve">with Da-Ae </w:t>
        </w:r>
      </w:ins>
      <w:ins w:id="540" w:author="John Thompson Davis" w:date="2022-07-28T23:33:00Z">
        <w:r w:rsidR="00AC02D6">
          <w:rPr>
            <w:sz w:val="24"/>
            <w:szCs w:val="24"/>
          </w:rPr>
          <w:t>a close second</w:t>
        </w:r>
      </w:ins>
      <w:ins w:id="541" w:author="john davis" w:date="2022-08-15T10:04:00Z">
        <w:r w:rsidR="00BB5B22">
          <w:rPr>
            <w:sz w:val="24"/>
            <w:szCs w:val="24"/>
          </w:rPr>
          <w:t xml:space="preserve"> with</w:t>
        </w:r>
      </w:ins>
      <w:ins w:id="542" w:author="John Thompson Davis" w:date="2022-07-28T23:33:00Z">
        <w:del w:id="543" w:author="john davis" w:date="2022-08-15T10:04:00Z">
          <w:r w:rsidR="00AC02D6" w:rsidDel="00BB5B22">
            <w:rPr>
              <w:sz w:val="24"/>
              <w:szCs w:val="24"/>
            </w:rPr>
            <w:delText>,</w:delText>
          </w:r>
        </w:del>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193</w:t>
        </w:r>
      </w:ins>
      <w:ins w:id="544" w:author="john davis" w:date="2022-08-15T10:04:00Z">
        <w:r w:rsidR="00BB5B22">
          <w:rPr>
            <w:sz w:val="24"/>
            <w:szCs w:val="24"/>
          </w:rPr>
          <w:t xml:space="preserve"> sequences. </w:t>
        </w:r>
      </w:ins>
      <w:ins w:id="545" w:author="John Thompson Davis" w:date="2022-07-28T23:33:00Z">
        <w:del w:id="546" w:author="john davis" w:date="2022-08-15T10:04:00Z">
          <w:r w:rsidR="00AC02D6" w:rsidDel="00BB5B22">
            <w:rPr>
              <w:sz w:val="24"/>
              <w:szCs w:val="24"/>
            </w:rPr>
            <w:delText>, and D</w:delText>
          </w:r>
        </w:del>
      </w:ins>
      <w:ins w:id="547" w:author="John Thompson Davis" w:date="2022-07-28T23:34:00Z">
        <w:del w:id="548" w:author="john davis" w:date="2022-08-15T10:04:00Z">
          <w:r w:rsidR="00AC02D6" w:rsidDel="00BB5B22">
            <w:rPr>
              <w:sz w:val="24"/>
              <w:szCs w:val="24"/>
            </w:rPr>
            <w:delText xml:space="preserve">armor-bzh v4.1 in last with </w:delText>
          </w:r>
          <w:r w:rsidR="00AC02D6" w:rsidRPr="00AC02D6" w:rsidDel="00BB5B22">
            <w:rPr>
              <w:sz w:val="24"/>
              <w:szCs w:val="24"/>
            </w:rPr>
            <w:delText>113</w:delText>
          </w:r>
          <w:r w:rsidR="00AC02D6" w:rsidDel="00BB5B22">
            <w:rPr>
              <w:sz w:val="24"/>
              <w:szCs w:val="24"/>
            </w:rPr>
            <w:delText>,</w:delText>
          </w:r>
          <w:r w:rsidR="00AC02D6" w:rsidRPr="00AC02D6" w:rsidDel="00BB5B22">
            <w:rPr>
              <w:sz w:val="24"/>
              <w:szCs w:val="24"/>
            </w:rPr>
            <w:delText>213</w:delText>
          </w:r>
          <w:r w:rsidR="00AC02D6" w:rsidDel="00BB5B22">
            <w:rPr>
              <w:sz w:val="24"/>
              <w:szCs w:val="24"/>
            </w:rPr>
            <w:delText xml:space="preserve"> sequences. </w:delText>
          </w:r>
        </w:del>
      </w:ins>
      <w:ins w:id="549" w:author="John Thompson Davis" w:date="2022-07-28T23:36:00Z">
        <w:r w:rsidR="00AC02D6">
          <w:rPr>
            <w:sz w:val="24"/>
            <w:szCs w:val="24"/>
          </w:rPr>
          <w:t xml:space="preserve">A total of </w:t>
        </w:r>
      </w:ins>
      <w:del w:id="550" w:author="John Thompson Davis" w:date="2022-07-28T23:36:00Z">
        <w:r w:rsidDel="00AC02D6">
          <w:rPr>
            <w:sz w:val="24"/>
            <w:szCs w:val="24"/>
          </w:rPr>
          <w:delText>were present in only Da-Ae, 1,198</w:delText>
        </w:r>
        <w:r w:rsidRPr="004C5122" w:rsidDel="00AC02D6">
          <w:rPr>
            <w:color w:val="FF0000"/>
            <w:sz w:val="24"/>
            <w:szCs w:val="24"/>
          </w:rPr>
          <w:delText xml:space="preserve"> </w:delText>
        </w:r>
        <w:r w:rsidDel="00AC02D6">
          <w:rPr>
            <w:sz w:val="24"/>
            <w:szCs w:val="24"/>
          </w:rPr>
          <w:delText xml:space="preserve">(0.90%) were present in only Darmor-bzh, and </w:delText>
        </w:r>
      </w:del>
      <w:ins w:id="551" w:author="John Thompson Davis" w:date="2022-07-28T23:38:00Z">
        <w:r w:rsidR="00B31890" w:rsidRPr="00B31890">
          <w:rPr>
            <w:sz w:val="24"/>
            <w:szCs w:val="24"/>
          </w:rPr>
          <w:t>13</w:t>
        </w:r>
        <w:r w:rsidR="00B31890">
          <w:rPr>
            <w:sz w:val="24"/>
            <w:szCs w:val="24"/>
          </w:rPr>
          <w:t>,</w:t>
        </w:r>
      </w:ins>
      <w:ins w:id="552" w:author="john davis" w:date="2022-08-15T10:04:00Z">
        <w:r w:rsidR="00BB5B22">
          <w:rPr>
            <w:sz w:val="24"/>
            <w:szCs w:val="24"/>
          </w:rPr>
          <w:t xml:space="preserve">632 </w:t>
        </w:r>
      </w:ins>
      <w:ins w:id="553" w:author="John Thompson Davis" w:date="2022-07-28T23:38:00Z">
        <w:del w:id="554" w:author="john davis" w:date="2022-08-15T10:04:00Z">
          <w:r w:rsidR="00B31890" w:rsidRPr="00B31890" w:rsidDel="00BB5B22">
            <w:rPr>
              <w:sz w:val="24"/>
              <w:szCs w:val="24"/>
            </w:rPr>
            <w:delText xml:space="preserve">523 </w:delText>
          </w:r>
        </w:del>
      </w:ins>
      <w:del w:id="555" w:author="John Thompson Davis" w:date="2022-07-28T23:38:00Z">
        <w:r w:rsidDel="00B31890">
          <w:rPr>
            <w:sz w:val="24"/>
            <w:szCs w:val="24"/>
          </w:rPr>
          <w:delText>13,182</w:delText>
        </w:r>
        <w:r w:rsidRPr="004C5122" w:rsidDel="00B31890">
          <w:rPr>
            <w:color w:val="FF0000"/>
            <w:sz w:val="24"/>
            <w:szCs w:val="24"/>
          </w:rPr>
          <w:delText xml:space="preserve"> </w:delText>
        </w:r>
      </w:del>
      <w:r>
        <w:rPr>
          <w:sz w:val="24"/>
          <w:szCs w:val="24"/>
        </w:rPr>
        <w:t>(</w:t>
      </w:r>
      <w:ins w:id="556" w:author="John Thompson Davis" w:date="2022-07-28T23:37:00Z">
        <w:r w:rsidR="00AC02D6" w:rsidRPr="00AC02D6">
          <w:rPr>
            <w:sz w:val="24"/>
            <w:szCs w:val="24"/>
          </w:rPr>
          <w:t>10</w:t>
        </w:r>
        <w:r w:rsidR="00AC02D6">
          <w:rPr>
            <w:sz w:val="24"/>
            <w:szCs w:val="24"/>
          </w:rPr>
          <w:t>.</w:t>
        </w:r>
      </w:ins>
      <w:ins w:id="557" w:author="john davis" w:date="2022-08-15T10:04:00Z">
        <w:r w:rsidR="00BB5B22">
          <w:rPr>
            <w:sz w:val="24"/>
            <w:szCs w:val="24"/>
          </w:rPr>
          <w:t>24</w:t>
        </w:r>
      </w:ins>
      <w:ins w:id="558" w:author="John Thompson Davis" w:date="2022-07-28T23:37:00Z">
        <w:del w:id="559" w:author="john davis" w:date="2022-08-15T10:04:00Z">
          <w:r w:rsidR="00AC02D6" w:rsidRPr="00AC02D6" w:rsidDel="00BB5B22">
            <w:rPr>
              <w:sz w:val="24"/>
              <w:szCs w:val="24"/>
            </w:rPr>
            <w:delText>15</w:delText>
          </w:r>
        </w:del>
      </w:ins>
      <w:del w:id="560" w:author="John Thompson Davis" w:date="2022-07-28T23:37:00Z">
        <w:r w:rsidDel="00AC02D6">
          <w:rPr>
            <w:sz w:val="24"/>
            <w:szCs w:val="24"/>
          </w:rPr>
          <w:delText>9.90</w:delText>
        </w:r>
      </w:del>
      <w:r>
        <w:rPr>
          <w:sz w:val="24"/>
          <w:szCs w:val="24"/>
        </w:rPr>
        <w:t xml:space="preserve">%) were missing </w:t>
      </w:r>
      <w:commentRangeStart w:id="561"/>
      <w:commentRangeStart w:id="562"/>
      <w:r>
        <w:rPr>
          <w:sz w:val="24"/>
          <w:szCs w:val="24"/>
        </w:rPr>
        <w:t xml:space="preserve">from </w:t>
      </w:r>
      <w:ins w:id="563" w:author="john davis" w:date="2022-08-15T10:05:00Z">
        <w:r w:rsidR="00BB5B22">
          <w:rPr>
            <w:sz w:val="24"/>
            <w:szCs w:val="24"/>
          </w:rPr>
          <w:t xml:space="preserve">both </w:t>
        </w:r>
      </w:ins>
      <w:ins w:id="564" w:author="John Thompson Davis" w:date="2022-07-28T23:38:00Z">
        <w:del w:id="565" w:author="john davis" w:date="2022-08-15T10:05:00Z">
          <w:r w:rsidR="00B31890" w:rsidDel="00BB5B22">
            <w:rPr>
              <w:sz w:val="24"/>
              <w:szCs w:val="24"/>
            </w:rPr>
            <w:delText>all th</w:delText>
          </w:r>
        </w:del>
        <w:del w:id="566" w:author="john davis" w:date="2022-08-15T10:04:00Z">
          <w:r w:rsidR="00B31890" w:rsidDel="00BB5B22">
            <w:rPr>
              <w:sz w:val="24"/>
              <w:szCs w:val="24"/>
            </w:rPr>
            <w:delText>ree</w:delText>
          </w:r>
        </w:del>
      </w:ins>
      <w:del w:id="567" w:author="John Thompson Davis" w:date="2022-07-28T23:38:00Z">
        <w:r w:rsidDel="00B31890">
          <w:rPr>
            <w:sz w:val="24"/>
            <w:szCs w:val="24"/>
          </w:rPr>
          <w:delText>both</w:delText>
        </w:r>
      </w:del>
      <w:del w:id="568" w:author="john davis" w:date="2022-08-15T10:04:00Z">
        <w:r w:rsidDel="00BB5B22">
          <w:rPr>
            <w:sz w:val="24"/>
            <w:szCs w:val="24"/>
          </w:rPr>
          <w:delText xml:space="preserve"> </w:delText>
        </w:r>
      </w:del>
      <w:r>
        <w:rPr>
          <w:sz w:val="24"/>
          <w:szCs w:val="24"/>
        </w:rPr>
        <w:t>genomes.</w:t>
      </w:r>
      <w:commentRangeEnd w:id="561"/>
      <w:r w:rsidR="00AA71A6">
        <w:rPr>
          <w:rStyle w:val="CommentReference"/>
        </w:rPr>
        <w:commentReference w:id="561"/>
      </w:r>
      <w:commentRangeEnd w:id="562"/>
      <w:r w:rsidR="00AA558C">
        <w:rPr>
          <w:rStyle w:val="CommentReference"/>
        </w:rPr>
        <w:commentReference w:id="562"/>
      </w:r>
      <w:r>
        <w:rPr>
          <w:sz w:val="24"/>
          <w:szCs w:val="24"/>
        </w:rPr>
        <w:t xml:space="preserve"> To determine </w:t>
      </w:r>
      <w:ins w:id="569" w:author="John Thompson Davis" w:date="2022-07-28T23:40:00Z">
        <w:r w:rsidR="008873E3">
          <w:rPr>
            <w:sz w:val="24"/>
            <w:szCs w:val="24"/>
          </w:rPr>
          <w:t xml:space="preserve">if </w:t>
        </w:r>
      </w:ins>
      <w:r>
        <w:rPr>
          <w:sz w:val="24"/>
          <w:szCs w:val="24"/>
        </w:rPr>
        <w:t xml:space="preserve">there were </w:t>
      </w:r>
      <w:del w:id="570" w:author="john davis" w:date="2022-08-01T12:44:00Z">
        <w:r w:rsidDel="008B65E5">
          <w:rPr>
            <w:sz w:val="24"/>
            <w:szCs w:val="24"/>
          </w:rPr>
          <w:delText>particular classes</w:delText>
        </w:r>
      </w:del>
      <w:ins w:id="571" w:author="john davis" w:date="2022-08-01T12:44:00Z">
        <w:r w:rsidR="008B65E5">
          <w:rPr>
            <w:sz w:val="24"/>
            <w:szCs w:val="24"/>
          </w:rPr>
          <w:t>classes</w:t>
        </w:r>
      </w:ins>
      <w:r>
        <w:rPr>
          <w:sz w:val="24"/>
          <w:szCs w:val="24"/>
        </w:rPr>
        <w:t xml:space="preserve"> of genes that were deleted in these genomes, we looked for enriched GO terms among the set of genes</w:t>
      </w:r>
      <w:commentRangeStart w:id="572"/>
      <w:commentRangeStart w:id="573"/>
      <w:ins w:id="574" w:author="John Thompson Davis" w:date="2022-07-28T23:41:00Z">
        <w:r w:rsidR="008873E3">
          <w:rPr>
            <w:sz w:val="24"/>
            <w:szCs w:val="24"/>
          </w:rPr>
          <w:t xml:space="preserve"> missing from the </w:t>
        </w:r>
      </w:ins>
      <w:ins w:id="575" w:author="john davis" w:date="2022-08-15T10:05:00Z">
        <w:r w:rsidR="00BB5B22">
          <w:rPr>
            <w:sz w:val="24"/>
            <w:szCs w:val="24"/>
          </w:rPr>
          <w:t>two</w:t>
        </w:r>
      </w:ins>
      <w:ins w:id="576" w:author="John Thompson Davis" w:date="2022-07-28T23:41:00Z">
        <w:del w:id="577" w:author="john davis" w:date="2022-08-15T10:05:00Z">
          <w:r w:rsidR="008873E3" w:rsidDel="00BB5B22">
            <w:rPr>
              <w:sz w:val="24"/>
              <w:szCs w:val="24"/>
            </w:rPr>
            <w:delText>three</w:delText>
          </w:r>
        </w:del>
        <w:r w:rsidR="008873E3">
          <w:rPr>
            <w:sz w:val="24"/>
            <w:szCs w:val="24"/>
          </w:rPr>
          <w:t xml:space="preserve"> genomes</w:t>
        </w:r>
      </w:ins>
      <w:commentRangeEnd w:id="572"/>
      <w:r w:rsidR="00AA71A6">
        <w:rPr>
          <w:rStyle w:val="CommentReference"/>
        </w:rPr>
        <w:commentReference w:id="572"/>
      </w:r>
      <w:commentRangeEnd w:id="573"/>
      <w:r w:rsidR="00C55CAF">
        <w:rPr>
          <w:rStyle w:val="CommentReference"/>
        </w:rPr>
        <w:commentReference w:id="573"/>
      </w:r>
      <w:ins w:id="578" w:author="John Thompson Davis" w:date="2022-07-28T23:41:00Z">
        <w:r w:rsidR="008873E3">
          <w:rPr>
            <w:sz w:val="24"/>
            <w:szCs w:val="24"/>
          </w:rPr>
          <w:t xml:space="preserve">. </w:t>
        </w:r>
      </w:ins>
      <w:commentRangeStart w:id="579"/>
      <w:commentRangeStart w:id="580"/>
      <w:del w:id="581" w:author="John Thompson Davis" w:date="2022-07-28T23:41:00Z">
        <w:r w:rsidDel="008873E3">
          <w:rPr>
            <w:sz w:val="24"/>
            <w:szCs w:val="24"/>
          </w:rPr>
          <w:delText xml:space="preserve"> that were either present in Da-Ae and missing in Darmor-bzh or present in Darmor-bzh but missing in Da-Ae. </w:delText>
        </w:r>
      </w:del>
      <w:r>
        <w:rPr>
          <w:sz w:val="24"/>
          <w:szCs w:val="24"/>
        </w:rPr>
        <w:t xml:space="preserve">We found an enrichment for genes involved in </w:t>
      </w:r>
      <w:ins w:id="582" w:author="john davis" w:date="2022-08-01T12:59:00Z">
        <w:r w:rsidR="002B6B9C">
          <w:rPr>
            <w:sz w:val="24"/>
            <w:szCs w:val="24"/>
          </w:rPr>
          <w:t>responses to biotic and abiotic stressors</w:t>
        </w:r>
      </w:ins>
      <w:ins w:id="583" w:author="john davis" w:date="2022-08-01T13:05:00Z">
        <w:r w:rsidR="00576085">
          <w:rPr>
            <w:sz w:val="24"/>
            <w:szCs w:val="24"/>
          </w:rPr>
          <w:t xml:space="preserve"> </w:t>
        </w:r>
        <w:commentRangeStart w:id="584"/>
        <w:commentRangeStart w:id="585"/>
        <w:r w:rsidR="00576085">
          <w:rPr>
            <w:sz w:val="24"/>
            <w:szCs w:val="24"/>
          </w:rPr>
          <w:t>(Figure 7)</w:t>
        </w:r>
      </w:ins>
      <w:ins w:id="586" w:author="john davis" w:date="2022-08-01T12:59:00Z">
        <w:r w:rsidR="002B6B9C">
          <w:rPr>
            <w:sz w:val="24"/>
            <w:szCs w:val="24"/>
          </w:rPr>
          <w:t xml:space="preserve">. </w:t>
        </w:r>
      </w:ins>
      <w:commentRangeEnd w:id="584"/>
      <w:r w:rsidR="00D87C88">
        <w:rPr>
          <w:rStyle w:val="CommentReference"/>
        </w:rPr>
        <w:commentReference w:id="584"/>
      </w:r>
      <w:commentRangeEnd w:id="585"/>
      <w:r w:rsidR="00AA558C">
        <w:rPr>
          <w:rStyle w:val="CommentReference"/>
        </w:rPr>
        <w:commentReference w:id="585"/>
      </w:r>
      <w:ins w:id="587" w:author="john davis" w:date="2022-08-01T12:59:00Z">
        <w:r w:rsidR="002B6B9C">
          <w:rPr>
            <w:sz w:val="24"/>
            <w:szCs w:val="24"/>
          </w:rPr>
          <w:t xml:space="preserve">We also looked for </w:t>
        </w:r>
        <w:proofErr w:type="spellStart"/>
        <w:r w:rsidR="002B6B9C">
          <w:rPr>
            <w:sz w:val="24"/>
            <w:szCs w:val="24"/>
          </w:rPr>
          <w:t>unigenes</w:t>
        </w:r>
        <w:proofErr w:type="spellEnd"/>
        <w:r w:rsidR="002B6B9C">
          <w:rPr>
            <w:sz w:val="24"/>
            <w:szCs w:val="24"/>
          </w:rPr>
          <w:t xml:space="preserve"> present in Da-Ae</w:t>
        </w:r>
        <w:r w:rsidR="00576085">
          <w:rPr>
            <w:sz w:val="24"/>
            <w:szCs w:val="24"/>
          </w:rPr>
          <w:t xml:space="preserve"> </w:t>
        </w:r>
      </w:ins>
      <w:ins w:id="588" w:author="john davis" w:date="2022-08-01T13:00:00Z">
        <w:r w:rsidR="00576085">
          <w:rPr>
            <w:sz w:val="24"/>
            <w:szCs w:val="24"/>
          </w:rPr>
          <w:t>but not in Darmor-</w:t>
        </w:r>
        <w:proofErr w:type="spellStart"/>
        <w:r w:rsidR="00576085">
          <w:rPr>
            <w:sz w:val="24"/>
            <w:szCs w:val="24"/>
          </w:rPr>
          <w:t>bzh</w:t>
        </w:r>
        <w:proofErr w:type="spellEnd"/>
        <w:r w:rsidR="00576085">
          <w:rPr>
            <w:sz w:val="24"/>
            <w:szCs w:val="24"/>
          </w:rPr>
          <w:t xml:space="preserve"> v10 and vice versa. </w:t>
        </w:r>
      </w:ins>
      <w:ins w:id="589" w:author="john davis" w:date="2022-08-01T13:04:00Z">
        <w:r w:rsidR="00576085">
          <w:rPr>
            <w:sz w:val="24"/>
            <w:szCs w:val="24"/>
          </w:rPr>
          <w:t xml:space="preserve">Here we found an enrichment for genes involved in </w:t>
        </w:r>
      </w:ins>
      <w:r>
        <w:rPr>
          <w:sz w:val="24"/>
          <w:szCs w:val="24"/>
        </w:rPr>
        <w:t xml:space="preserve">very long </w:t>
      </w:r>
      <w:r>
        <w:rPr>
          <w:sz w:val="24"/>
          <w:szCs w:val="24"/>
        </w:rPr>
        <w:lastRenderedPageBreak/>
        <w:t xml:space="preserve">chain fatty acid metabolism, perhaps reflecting different breeding selection targets for these oil-seed crops (Figure 7).  We also found enrichment for genes involved in several hormone pathways </w:t>
      </w:r>
      <w:del w:id="590" w:author="john davis" w:date="2022-08-01T13:05:00Z">
        <w:r w:rsidDel="0058279B">
          <w:rPr>
            <w:sz w:val="24"/>
            <w:szCs w:val="24"/>
          </w:rPr>
          <w:delText xml:space="preserve">and in cuticle development, </w:delText>
        </w:r>
      </w:del>
      <w:r>
        <w:rPr>
          <w:sz w:val="24"/>
          <w:szCs w:val="24"/>
        </w:rPr>
        <w:t xml:space="preserve">potentially representing adaptations to different environmental stressors (Figure </w:t>
      </w:r>
      <w:ins w:id="591" w:author="john davis" w:date="2022-08-01T13:05:00Z">
        <w:r w:rsidR="0058279B">
          <w:rPr>
            <w:sz w:val="24"/>
            <w:szCs w:val="24"/>
          </w:rPr>
          <w:t>8</w:t>
        </w:r>
      </w:ins>
      <w:del w:id="592" w:author="john davis" w:date="2022-08-01T13:05:00Z">
        <w:r w:rsidDel="0058279B">
          <w:rPr>
            <w:sz w:val="24"/>
            <w:szCs w:val="24"/>
          </w:rPr>
          <w:delText>7</w:delText>
        </w:r>
      </w:del>
      <w:r>
        <w:rPr>
          <w:sz w:val="24"/>
          <w:szCs w:val="24"/>
        </w:rPr>
        <w:t xml:space="preserve">). </w:t>
      </w:r>
      <w:commentRangeEnd w:id="482"/>
      <w:r w:rsidR="005A7011">
        <w:rPr>
          <w:rStyle w:val="CommentReference"/>
        </w:rPr>
        <w:commentReference w:id="482"/>
      </w:r>
      <w:commentRangeEnd w:id="483"/>
      <w:r w:rsidR="00D16455">
        <w:rPr>
          <w:rStyle w:val="CommentReference"/>
        </w:rPr>
        <w:commentReference w:id="483"/>
      </w:r>
      <w:commentRangeEnd w:id="484"/>
      <w:r w:rsidR="005661F8">
        <w:rPr>
          <w:rStyle w:val="CommentReference"/>
        </w:rPr>
        <w:commentReference w:id="484"/>
      </w:r>
      <w:commentRangeEnd w:id="485"/>
      <w:r w:rsidR="002F13CC">
        <w:rPr>
          <w:rStyle w:val="CommentReference"/>
        </w:rPr>
        <w:commentReference w:id="485"/>
      </w:r>
      <w:commentRangeEnd w:id="579"/>
      <w:r w:rsidR="00D013E8">
        <w:rPr>
          <w:rStyle w:val="CommentReference"/>
        </w:rPr>
        <w:commentReference w:id="579"/>
      </w:r>
      <w:commentRangeEnd w:id="580"/>
      <w:r w:rsidR="00735D9D">
        <w:rPr>
          <w:rStyle w:val="CommentReference"/>
        </w:rPr>
        <w:commentReference w:id="580"/>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593"/>
      <w:commentRangeStart w:id="594"/>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593"/>
      <w:r>
        <w:rPr>
          <w:rStyle w:val="CommentReference"/>
        </w:rPr>
        <w:commentReference w:id="593"/>
      </w:r>
      <w:commentRangeEnd w:id="594"/>
      <w:r>
        <w:rPr>
          <w:rStyle w:val="CommentReference"/>
        </w:rPr>
        <w:commentReference w:id="594"/>
      </w:r>
    </w:p>
    <w:p w14:paraId="188F09E9" w14:textId="2569F2AC" w:rsidR="00F52EBF" w:rsidRPr="00E93962" w:rsidRDefault="00F52EBF" w:rsidP="00F52EBF">
      <w:pPr>
        <w:spacing w:line="480" w:lineRule="auto"/>
        <w:ind w:firstLine="720"/>
        <w:rPr>
          <w:i/>
          <w:sz w:val="24"/>
          <w:szCs w:val="24"/>
        </w:rPr>
      </w:pPr>
      <w:commentRangeStart w:id="595"/>
      <w:commentRangeStart w:id="596"/>
      <w:commentRangeStart w:id="597"/>
      <w:commentRangeStart w:id="598"/>
      <w:r>
        <w:rPr>
          <w:sz w:val="24"/>
          <w:szCs w:val="24"/>
        </w:rPr>
        <w:t xml:space="preserve">At the gene level, </w:t>
      </w:r>
      <w:r w:rsidRPr="005F4A48">
        <w:rPr>
          <w:sz w:val="24"/>
          <w:szCs w:val="24"/>
        </w:rPr>
        <w:t>there were 2</w:t>
      </w:r>
      <w:r>
        <w:rPr>
          <w:sz w:val="24"/>
          <w:szCs w:val="24"/>
        </w:rPr>
        <w:t>,</w:t>
      </w:r>
      <w:ins w:id="599" w:author="john davis" w:date="2022-07-01T10:41:00Z">
        <w:r w:rsidR="00882A9A">
          <w:rPr>
            <w:sz w:val="24"/>
            <w:szCs w:val="24"/>
          </w:rPr>
          <w:t>303</w:t>
        </w:r>
      </w:ins>
      <w:del w:id="600" w:author="john davis" w:date="2022-07-01T10:41:00Z">
        <w:r w:rsidRPr="005F4A48" w:rsidDel="00882A9A">
          <w:rPr>
            <w:sz w:val="24"/>
            <w:szCs w:val="24"/>
          </w:rPr>
          <w:delText>189</w:delText>
        </w:r>
      </w:del>
      <w:r w:rsidRPr="005F4A48">
        <w:rPr>
          <w:sz w:val="24"/>
          <w:szCs w:val="24"/>
        </w:rPr>
        <w:t xml:space="preserve">, </w:t>
      </w:r>
      <w:ins w:id="601" w:author="john davis" w:date="2022-07-01T10:54:00Z">
        <w:r w:rsidR="00F11556">
          <w:rPr>
            <w:sz w:val="24"/>
            <w:szCs w:val="24"/>
          </w:rPr>
          <w:t>3,111</w:t>
        </w:r>
      </w:ins>
      <w:del w:id="602"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603" w:author="john davis" w:date="2022-07-01T10:48:00Z">
        <w:r w:rsidR="00605248">
          <w:rPr>
            <w:sz w:val="24"/>
            <w:szCs w:val="24"/>
          </w:rPr>
          <w:t>2,269</w:t>
        </w:r>
      </w:ins>
      <w:del w:id="604" w:author="john davis" w:date="2022-07-01T10:44:00Z">
        <w:r w:rsidRPr="005F4A48" w:rsidDel="00A3623B">
          <w:rPr>
            <w:sz w:val="24"/>
            <w:szCs w:val="24"/>
          </w:rPr>
          <w:delText>823</w:delText>
        </w:r>
      </w:del>
      <w:r w:rsidRPr="005F4A48">
        <w:rPr>
          <w:sz w:val="24"/>
          <w:szCs w:val="24"/>
        </w:rPr>
        <w:t xml:space="preserve"> potential gene pairs in Da-Ae, Darmor-</w:t>
      </w:r>
      <w:proofErr w:type="spellStart"/>
      <w:r w:rsidRPr="005F4A48">
        <w:rPr>
          <w:sz w:val="24"/>
          <w:szCs w:val="24"/>
        </w:rPr>
        <w:t>bzh</w:t>
      </w:r>
      <w:proofErr w:type="spellEnd"/>
      <w:ins w:id="605" w:author="john davis" w:date="2022-07-01T10:37:00Z">
        <w:r w:rsidR="00882A9A">
          <w:rPr>
            <w:sz w:val="24"/>
            <w:szCs w:val="24"/>
          </w:rPr>
          <w:t xml:space="preserve"> v10</w:t>
        </w:r>
      </w:ins>
      <w:r w:rsidRPr="005F4A48">
        <w:rPr>
          <w:sz w:val="24"/>
          <w:szCs w:val="24"/>
        </w:rPr>
        <w:t xml:space="preserve">, and </w:t>
      </w:r>
      <w:del w:id="606" w:author="john davis" w:date="2022-07-01T10:37:00Z">
        <w:r w:rsidRPr="005F4A48" w:rsidDel="00882A9A">
          <w:rPr>
            <w:sz w:val="24"/>
            <w:szCs w:val="24"/>
          </w:rPr>
          <w:delText xml:space="preserve">Tapidor </w:delText>
        </w:r>
      </w:del>
      <w:ins w:id="607"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608" w:author="john davis" w:date="2022-07-01T10:42:00Z">
        <w:r w:rsidR="00882A9A">
          <w:rPr>
            <w:sz w:val="24"/>
            <w:szCs w:val="24"/>
          </w:rPr>
          <w:t>,</w:t>
        </w:r>
      </w:ins>
      <w:ins w:id="609" w:author="john davis" w:date="2022-07-01T10:41:00Z">
        <w:r w:rsidR="00882A9A">
          <w:rPr>
            <w:sz w:val="24"/>
            <w:szCs w:val="24"/>
          </w:rPr>
          <w:t>5</w:t>
        </w:r>
      </w:ins>
      <w:ins w:id="610" w:author="john davis" w:date="2022-07-01T10:42:00Z">
        <w:r w:rsidR="00882A9A">
          <w:rPr>
            <w:sz w:val="24"/>
            <w:szCs w:val="24"/>
          </w:rPr>
          <w:t>73</w:t>
        </w:r>
      </w:ins>
      <w:del w:id="611"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612" w:author="john davis" w:date="2022-07-01T10:54:00Z">
        <w:r w:rsidR="00F11556">
          <w:rPr>
            <w:sz w:val="24"/>
            <w:szCs w:val="24"/>
          </w:rPr>
          <w:t>1,310</w:t>
        </w:r>
      </w:ins>
      <w:del w:id="613"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614" w:author="john davis" w:date="2022-07-01T10:48:00Z">
        <w:r w:rsidR="00605248">
          <w:rPr>
            <w:sz w:val="24"/>
            <w:szCs w:val="24"/>
          </w:rPr>
          <w:t>1,426</w:t>
        </w:r>
      </w:ins>
      <w:del w:id="615"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595"/>
      <w:r w:rsidR="005A7011">
        <w:rPr>
          <w:rStyle w:val="CommentReference"/>
        </w:rPr>
        <w:commentReference w:id="595"/>
      </w:r>
      <w:commentRangeEnd w:id="596"/>
      <w:r w:rsidR="00D16455">
        <w:rPr>
          <w:rStyle w:val="CommentReference"/>
        </w:rPr>
        <w:commentReference w:id="596"/>
      </w:r>
      <w:commentRangeEnd w:id="597"/>
      <w:r w:rsidR="00EA4281">
        <w:rPr>
          <w:rStyle w:val="CommentReference"/>
        </w:rPr>
        <w:commentReference w:id="597"/>
      </w:r>
      <w:commentRangeEnd w:id="598"/>
      <w:r w:rsidR="00867CDA">
        <w:rPr>
          <w:rStyle w:val="CommentReference"/>
        </w:rPr>
        <w:commentReference w:id="598"/>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 xml:space="preserve">B. </w:t>
      </w:r>
      <w:r w:rsidRPr="005F4A48">
        <w:rPr>
          <w:i/>
          <w:iCs/>
          <w:sz w:val="24"/>
          <w:szCs w:val="24"/>
        </w:rPr>
        <w:lastRenderedPageBreak/>
        <w:t>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616" w:author="john davis" w:date="2022-07-01T10:52:00Z">
        <w:r w:rsidR="00F11556">
          <w:rPr>
            <w:sz w:val="24"/>
            <w:szCs w:val="24"/>
          </w:rPr>
          <w:t>393</w:t>
        </w:r>
      </w:ins>
      <w:del w:id="617" w:author="john davis" w:date="2022-07-01T10:52:00Z">
        <w:r w:rsidRPr="005F4A48" w:rsidDel="00F11556">
          <w:rPr>
            <w:sz w:val="24"/>
            <w:szCs w:val="24"/>
          </w:rPr>
          <w:delText>234</w:delText>
        </w:r>
      </w:del>
      <w:r w:rsidRPr="005F4A48">
        <w:rPr>
          <w:sz w:val="24"/>
          <w:szCs w:val="24"/>
        </w:rPr>
        <w:t xml:space="preserve">, </w:t>
      </w:r>
      <w:ins w:id="618" w:author="john davis" w:date="2022-07-01T10:52:00Z">
        <w:r w:rsidR="00F11556">
          <w:rPr>
            <w:sz w:val="24"/>
            <w:szCs w:val="24"/>
          </w:rPr>
          <w:t>219</w:t>
        </w:r>
      </w:ins>
      <w:del w:id="619" w:author="john davis" w:date="2022-07-01T10:52:00Z">
        <w:r w:rsidRPr="005F4A48" w:rsidDel="00F11556">
          <w:rPr>
            <w:sz w:val="24"/>
            <w:szCs w:val="24"/>
          </w:rPr>
          <w:delText>137</w:delText>
        </w:r>
      </w:del>
      <w:r w:rsidRPr="005F4A48">
        <w:rPr>
          <w:sz w:val="24"/>
          <w:szCs w:val="24"/>
        </w:rPr>
        <w:t xml:space="preserve">, and </w:t>
      </w:r>
      <w:ins w:id="620" w:author="john davis" w:date="2022-07-01T10:52:00Z">
        <w:r w:rsidR="00F11556">
          <w:rPr>
            <w:sz w:val="24"/>
            <w:szCs w:val="24"/>
          </w:rPr>
          <w:t>178</w:t>
        </w:r>
      </w:ins>
      <w:del w:id="621"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622" w:author="john davis" w:date="2022-07-01T10:53:00Z">
        <w:r w:rsidR="00F11556">
          <w:rPr>
            <w:sz w:val="24"/>
            <w:szCs w:val="24"/>
          </w:rPr>
          <w:t>142</w:t>
        </w:r>
      </w:ins>
      <w:del w:id="623" w:author="john davis" w:date="2022-07-01T10:53:00Z">
        <w:r w:rsidRPr="005F4A48" w:rsidDel="00F11556">
          <w:rPr>
            <w:sz w:val="24"/>
            <w:szCs w:val="24"/>
          </w:rPr>
          <w:delText>123</w:delText>
        </w:r>
      </w:del>
      <w:r w:rsidRPr="005F4A48">
        <w:rPr>
          <w:sz w:val="24"/>
          <w:szCs w:val="24"/>
        </w:rPr>
        <w:t xml:space="preserve">, </w:t>
      </w:r>
      <w:ins w:id="624" w:author="john davis" w:date="2022-07-01T10:53:00Z">
        <w:r w:rsidR="00F11556">
          <w:rPr>
            <w:sz w:val="24"/>
            <w:szCs w:val="24"/>
          </w:rPr>
          <w:t>128</w:t>
        </w:r>
      </w:ins>
      <w:del w:id="625" w:author="john davis" w:date="2022-07-01T10:53:00Z">
        <w:r w:rsidRPr="005F4A48" w:rsidDel="00F11556">
          <w:rPr>
            <w:sz w:val="24"/>
            <w:szCs w:val="24"/>
          </w:rPr>
          <w:delText>150</w:delText>
        </w:r>
      </w:del>
      <w:r w:rsidRPr="005F4A48">
        <w:rPr>
          <w:sz w:val="24"/>
          <w:szCs w:val="24"/>
        </w:rPr>
        <w:t xml:space="preserve">, and </w:t>
      </w:r>
      <w:ins w:id="626" w:author="john davis" w:date="2022-07-01T10:53:00Z">
        <w:r w:rsidR="00F11556">
          <w:rPr>
            <w:sz w:val="24"/>
            <w:szCs w:val="24"/>
          </w:rPr>
          <w:t>10</w:t>
        </w:r>
      </w:ins>
      <w:del w:id="627" w:author="john davis" w:date="2022-07-01T10:53:00Z">
        <w:r w:rsidRPr="005F4A48" w:rsidDel="00F11556">
          <w:rPr>
            <w:sz w:val="24"/>
            <w:szCs w:val="24"/>
          </w:rPr>
          <w:delText>3</w:delText>
        </w:r>
      </w:del>
      <w:r w:rsidRPr="005F4A48">
        <w:rPr>
          <w:sz w:val="24"/>
          <w:szCs w:val="24"/>
        </w:rPr>
        <w:t>1 in the A converted to C case for Da-Ae, Darmor-</w:t>
      </w:r>
      <w:proofErr w:type="spellStart"/>
      <w:r w:rsidRPr="005F4A48">
        <w:rPr>
          <w:sz w:val="24"/>
          <w:szCs w:val="24"/>
        </w:rPr>
        <w:t>bzh</w:t>
      </w:r>
      <w:proofErr w:type="spellEnd"/>
      <w:ins w:id="628" w:author="john davis" w:date="2022-07-01T10:53:00Z">
        <w:r w:rsidR="00F11556">
          <w:rPr>
            <w:sz w:val="24"/>
            <w:szCs w:val="24"/>
          </w:rPr>
          <w:t xml:space="preserve"> v10</w:t>
        </w:r>
      </w:ins>
      <w:r w:rsidRPr="005F4A48">
        <w:rPr>
          <w:sz w:val="24"/>
          <w:szCs w:val="24"/>
        </w:rPr>
        <w:t xml:space="preserve">, and </w:t>
      </w:r>
      <w:del w:id="629" w:author="john davis" w:date="2022-07-01T10:44:00Z">
        <w:r w:rsidRPr="005F4A48" w:rsidDel="00A3623B">
          <w:rPr>
            <w:sz w:val="24"/>
            <w:szCs w:val="24"/>
          </w:rPr>
          <w:delText>Tapidor</w:delText>
        </w:r>
      </w:del>
      <w:ins w:id="630"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631" w:author="john davis" w:date="2022-07-01T10:53:00Z">
        <w:r w:rsidR="00F11556">
          <w:rPr>
            <w:sz w:val="24"/>
            <w:szCs w:val="24"/>
          </w:rPr>
          <w:t>5</w:t>
        </w:r>
      </w:ins>
      <w:del w:id="632" w:author="john davis" w:date="2022-07-01T10:53:00Z">
        <w:r w:rsidDel="00F11556">
          <w:rPr>
            <w:sz w:val="24"/>
            <w:szCs w:val="24"/>
          </w:rPr>
          <w:delText>8</w:delText>
        </w:r>
      </w:del>
      <w:ins w:id="633" w:author="john davis" w:date="2022-07-01T10:53:00Z">
        <w:r w:rsidR="00F11556">
          <w:rPr>
            <w:sz w:val="24"/>
            <w:szCs w:val="24"/>
          </w:rPr>
          <w:t>)</w:t>
        </w:r>
      </w:ins>
      <w:del w:id="634"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635"/>
      <w:commentRangeStart w:id="636"/>
      <w:commentRangeStart w:id="637"/>
      <w:commentRangeStart w:id="638"/>
      <w:commentRangeStart w:id="639"/>
      <w:commentRangeStart w:id="640"/>
      <w:commentRangeStart w:id="641"/>
      <w:commentRangeStart w:id="642"/>
      <w:r w:rsidRPr="005F4A48">
        <w:rPr>
          <w:sz w:val="24"/>
          <w:szCs w:val="24"/>
        </w:rPr>
        <w:t xml:space="preserve">increase </w:t>
      </w:r>
      <w:commentRangeEnd w:id="635"/>
      <w:r>
        <w:rPr>
          <w:rStyle w:val="CommentReference"/>
        </w:rPr>
        <w:commentReference w:id="635"/>
      </w:r>
      <w:commentRangeEnd w:id="636"/>
      <w:r>
        <w:rPr>
          <w:rStyle w:val="CommentReference"/>
        </w:rPr>
        <w:commentReference w:id="636"/>
      </w:r>
      <w:commentRangeEnd w:id="637"/>
      <w:r>
        <w:rPr>
          <w:rStyle w:val="CommentReference"/>
        </w:rPr>
        <w:commentReference w:id="637"/>
      </w:r>
      <w:commentRangeEnd w:id="638"/>
      <w:r>
        <w:rPr>
          <w:rStyle w:val="CommentReference"/>
        </w:rPr>
        <w:commentReference w:id="638"/>
      </w:r>
      <w:commentRangeEnd w:id="639"/>
      <w:r>
        <w:rPr>
          <w:rStyle w:val="CommentReference"/>
        </w:rPr>
        <w:commentReference w:id="639"/>
      </w:r>
      <w:commentRangeEnd w:id="640"/>
      <w:r>
        <w:rPr>
          <w:rStyle w:val="CommentReference"/>
        </w:rPr>
        <w:commentReference w:id="640"/>
      </w:r>
      <w:commentRangeEnd w:id="641"/>
      <w:r>
        <w:rPr>
          <w:rStyle w:val="CommentReference"/>
        </w:rPr>
        <w:commentReference w:id="641"/>
      </w:r>
      <w:commentRangeEnd w:id="642"/>
      <w:r>
        <w:rPr>
          <w:rStyle w:val="CommentReference"/>
        </w:rPr>
        <w:commentReference w:id="642"/>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643"/>
      <w:commentRangeStart w:id="644"/>
      <w:commentRangeStart w:id="645"/>
      <w:commentRangeStart w:id="646"/>
      <w:commentRangeStart w:id="647"/>
      <w:commentRangeStart w:id="648"/>
      <w:commentRangeStart w:id="649"/>
      <w:commentRangeStart w:id="650"/>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643"/>
      <w:r w:rsidR="00E22079">
        <w:rPr>
          <w:rStyle w:val="CommentReference"/>
        </w:rPr>
        <w:commentReference w:id="643"/>
      </w:r>
      <w:commentRangeEnd w:id="644"/>
      <w:r w:rsidR="00817C9F">
        <w:rPr>
          <w:rStyle w:val="CommentReference"/>
        </w:rPr>
        <w:commentReference w:id="644"/>
      </w:r>
      <w:commentRangeEnd w:id="645"/>
      <w:r w:rsidR="00110846">
        <w:rPr>
          <w:rStyle w:val="CommentReference"/>
        </w:rPr>
        <w:commentReference w:id="645"/>
      </w:r>
      <w:commentRangeEnd w:id="646"/>
      <w:r w:rsidR="00B32F5F">
        <w:rPr>
          <w:rStyle w:val="CommentReference"/>
        </w:rPr>
        <w:commentReference w:id="646"/>
      </w:r>
      <w:commentRangeEnd w:id="647"/>
      <w:r w:rsidR="002F13CC">
        <w:rPr>
          <w:rStyle w:val="CommentReference"/>
        </w:rPr>
        <w:commentReference w:id="647"/>
      </w:r>
      <w:commentRangeEnd w:id="648"/>
      <w:r w:rsidR="00735D9D">
        <w:rPr>
          <w:rStyle w:val="CommentReference"/>
        </w:rPr>
        <w:commentReference w:id="648"/>
      </w:r>
      <w:r>
        <w:rPr>
          <w:sz w:val="24"/>
          <w:szCs w:val="24"/>
        </w:rPr>
        <w:t>(</w:t>
      </w:r>
      <w:commentRangeStart w:id="651"/>
      <w:commentRangeStart w:id="652"/>
      <w:commentRangeStart w:id="653"/>
      <w:commentRangeStart w:id="654"/>
      <w:r w:rsidRPr="005F4A48">
        <w:rPr>
          <w:sz w:val="24"/>
          <w:szCs w:val="24"/>
        </w:rPr>
        <w:t xml:space="preserve">Figure </w:t>
      </w:r>
      <w:ins w:id="655" w:author="john davis" w:date="2022-07-01T11:04:00Z">
        <w:r w:rsidR="006667C7">
          <w:rPr>
            <w:sz w:val="24"/>
            <w:szCs w:val="24"/>
          </w:rPr>
          <w:t>6</w:t>
        </w:r>
      </w:ins>
      <w:del w:id="656" w:author="john davis" w:date="2022-07-01T11:04:00Z">
        <w:r w:rsidDel="006667C7">
          <w:rPr>
            <w:sz w:val="24"/>
            <w:szCs w:val="24"/>
          </w:rPr>
          <w:delText>9</w:delText>
        </w:r>
      </w:del>
      <w:r w:rsidRPr="005F4A48">
        <w:rPr>
          <w:sz w:val="24"/>
          <w:szCs w:val="24"/>
        </w:rPr>
        <w:t>)</w:t>
      </w:r>
      <w:commentRangeEnd w:id="651"/>
      <w:r w:rsidRPr="005F4A48">
        <w:rPr>
          <w:rStyle w:val="CommentReference"/>
          <w:sz w:val="24"/>
          <w:szCs w:val="24"/>
        </w:rPr>
        <w:commentReference w:id="651"/>
      </w:r>
      <w:commentRangeEnd w:id="652"/>
      <w:r w:rsidRPr="005F4A48">
        <w:rPr>
          <w:rStyle w:val="CommentReference"/>
          <w:sz w:val="24"/>
          <w:szCs w:val="24"/>
        </w:rPr>
        <w:commentReference w:id="652"/>
      </w:r>
      <w:r w:rsidRPr="009E2C62">
        <w:rPr>
          <w:sz w:val="24"/>
          <w:szCs w:val="24"/>
        </w:rPr>
        <w:t xml:space="preserve">. </w:t>
      </w:r>
      <w:commentRangeEnd w:id="649"/>
      <w:r w:rsidR="005A7011">
        <w:rPr>
          <w:rStyle w:val="CommentReference"/>
        </w:rPr>
        <w:commentReference w:id="649"/>
      </w:r>
      <w:commentRangeEnd w:id="650"/>
      <w:r w:rsidR="00867CDA">
        <w:rPr>
          <w:rStyle w:val="CommentReference"/>
        </w:rPr>
        <w:commentReference w:id="650"/>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657" w:author="john davis" w:date="2022-07-01T11:08:00Z">
        <w:r w:rsidR="00785A12">
          <w:rPr>
            <w:sz w:val="24"/>
            <w:szCs w:val="24"/>
          </w:rPr>
          <w:t>.</w:t>
        </w:r>
      </w:ins>
      <w:del w:id="658" w:author="john davis" w:date="2022-07-01T11:08:00Z">
        <w:r w:rsidDel="00785A12">
          <w:rPr>
            <w:sz w:val="24"/>
            <w:szCs w:val="24"/>
          </w:rPr>
          <w:delText xml:space="preserve"> (</w:delText>
        </w:r>
        <w:r w:rsidRPr="005F4A48" w:rsidDel="00785A12">
          <w:rPr>
            <w:sz w:val="24"/>
            <w:szCs w:val="24"/>
          </w:rPr>
          <w:delText xml:space="preserve">Figure </w:delText>
        </w:r>
      </w:del>
      <w:del w:id="659" w:author="john davis" w:date="2022-07-01T11:04:00Z">
        <w:r w:rsidDel="006667C7">
          <w:rPr>
            <w:sz w:val="24"/>
            <w:szCs w:val="24"/>
          </w:rPr>
          <w:delText>10</w:delText>
        </w:r>
      </w:del>
      <w:del w:id="660" w:author="john davis" w:date="2022-07-01T11:08:00Z">
        <w:r w:rsidRPr="005F4A48" w:rsidDel="00785A12">
          <w:rPr>
            <w:sz w:val="24"/>
            <w:szCs w:val="24"/>
          </w:rPr>
          <w:delText>).</w:delText>
        </w:r>
        <w:commentRangeEnd w:id="653"/>
        <w:r w:rsidRPr="005F4A48" w:rsidDel="00785A12">
          <w:rPr>
            <w:rStyle w:val="CommentReference"/>
            <w:sz w:val="24"/>
            <w:szCs w:val="24"/>
          </w:rPr>
          <w:commentReference w:id="653"/>
        </w:r>
        <w:commentRangeEnd w:id="654"/>
        <w:r w:rsidRPr="005F4A48" w:rsidDel="00785A12">
          <w:rPr>
            <w:rStyle w:val="CommentReference"/>
            <w:sz w:val="24"/>
            <w:szCs w:val="24"/>
          </w:rPr>
          <w:commentReference w:id="654"/>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61"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w:t>
      </w:r>
      <w:r w:rsidRPr="005F4A48">
        <w:rPr>
          <w:bCs/>
          <w:sz w:val="24"/>
          <w:szCs w:val="24"/>
        </w:rPr>
        <w:lastRenderedPageBreak/>
        <w:t>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662"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663" w:author="john davis" w:date="2022-06-30T17:10:00Z">
        <w:r w:rsidR="001428AA">
          <w:rPr>
            <w:bCs/>
            <w:sz w:val="24"/>
            <w:szCs w:val="24"/>
          </w:rPr>
          <w:t xml:space="preserve">. </w:t>
        </w:r>
      </w:ins>
      <w:del w:id="664" w:author="john davis" w:date="2022-06-30T17:10:00Z">
        <w:r w:rsidDel="001428AA">
          <w:rPr>
            <w:bCs/>
            <w:sz w:val="24"/>
            <w:szCs w:val="24"/>
          </w:rPr>
          <w:delText xml:space="preserve"> </w:delText>
        </w:r>
        <w:commentRangeStart w:id="665"/>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665"/>
        <w:r w:rsidR="005A7011" w:rsidDel="001428AA">
          <w:rPr>
            <w:rStyle w:val="CommentReference"/>
          </w:rPr>
          <w:commentReference w:id="665"/>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666"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667"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668"/>
      <w:r w:rsidRPr="005F4A48">
        <w:rPr>
          <w:bCs/>
          <w:sz w:val="24"/>
          <w:szCs w:val="24"/>
        </w:rPr>
        <w:t>.</w:t>
      </w:r>
      <w:commentRangeEnd w:id="668"/>
      <w:r>
        <w:rPr>
          <w:rStyle w:val="CommentReference"/>
        </w:rPr>
        <w:commentReference w:id="668"/>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669"/>
      <w:commentRangeStart w:id="670"/>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671" w:author="john davis" w:date="2022-07-14T12:01:00Z">
        <w:r w:rsidR="00867CDA">
          <w:rPr>
            <w:bCs/>
            <w:sz w:val="24"/>
            <w:szCs w:val="24"/>
          </w:rPr>
          <w:t xml:space="preserve"> both</w:t>
        </w:r>
      </w:ins>
      <w:r w:rsidRPr="005F4A48">
        <w:rPr>
          <w:bCs/>
          <w:sz w:val="24"/>
          <w:szCs w:val="24"/>
        </w:rPr>
        <w:t xml:space="preserve">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ins w:id="672" w:author="john davis" w:date="2022-07-14T12:01:00Z">
        <w:r w:rsidR="00867CDA">
          <w:rPr>
            <w:bCs/>
            <w:sz w:val="24"/>
            <w:szCs w:val="24"/>
          </w:rPr>
          <w:t xml:space="preserve">and v10 </w:t>
        </w:r>
      </w:ins>
      <w:commentRangeStart w:id="673"/>
      <w:r>
        <w:rPr>
          <w:bCs/>
          <w:sz w:val="24"/>
          <w:szCs w:val="24"/>
        </w:rPr>
        <w:t>assembl</w:t>
      </w:r>
      <w:ins w:id="674" w:author="john davis" w:date="2022-07-14T12:01:00Z">
        <w:r w:rsidR="00867CDA">
          <w:rPr>
            <w:bCs/>
            <w:sz w:val="24"/>
            <w:szCs w:val="24"/>
          </w:rPr>
          <w:t>ies,</w:t>
        </w:r>
      </w:ins>
      <w:del w:id="675" w:author="john davis" w:date="2022-07-14T12:01:00Z">
        <w:r w:rsidDel="00867CDA">
          <w:rPr>
            <w:bCs/>
            <w:sz w:val="24"/>
            <w:szCs w:val="24"/>
          </w:rPr>
          <w:delText>y</w:delText>
        </w:r>
        <w:commentRangeEnd w:id="673"/>
        <w:r w:rsidDel="00867CDA">
          <w:rPr>
            <w:rStyle w:val="CommentReference"/>
          </w:rPr>
          <w:commentReference w:id="673"/>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676" w:author="john davis" w:date="2022-07-14T12:01:00Z">
        <w:r w:rsidR="00867CDA">
          <w:rPr>
            <w:bCs/>
            <w:sz w:val="24"/>
            <w:szCs w:val="24"/>
          </w:rPr>
          <w:t xml:space="preserve"> with </w:t>
        </w:r>
      </w:ins>
      <w:ins w:id="677" w:author="john davis" w:date="2022-07-14T12:02:00Z">
        <w:r w:rsidR="00867CDA">
          <w:rPr>
            <w:bCs/>
            <w:sz w:val="24"/>
            <w:szCs w:val="24"/>
          </w:rPr>
          <w:t>the two Darmor-</w:t>
        </w:r>
        <w:proofErr w:type="spellStart"/>
        <w:r w:rsidR="00867CDA">
          <w:rPr>
            <w:bCs/>
            <w:sz w:val="24"/>
            <w:szCs w:val="24"/>
          </w:rPr>
          <w:t>bzh</w:t>
        </w:r>
        <w:proofErr w:type="spellEnd"/>
        <w:r w:rsidR="00867CDA">
          <w:rPr>
            <w:bCs/>
            <w:sz w:val="24"/>
            <w:szCs w:val="24"/>
          </w:rPr>
          <w:t xml:space="preserve"> assemblies</w:t>
        </w:r>
      </w:ins>
      <w:del w:id="678"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669"/>
        <w:r w:rsidR="00ED778B" w:rsidDel="00867CDA">
          <w:rPr>
            <w:rStyle w:val="CommentReference"/>
          </w:rPr>
          <w:commentReference w:id="669"/>
        </w:r>
      </w:del>
      <w:commentRangeEnd w:id="670"/>
      <w:r w:rsidR="00867CDA">
        <w:rPr>
          <w:rStyle w:val="CommentReference"/>
        </w:rPr>
        <w:commentReference w:id="670"/>
      </w:r>
      <w:r w:rsidRPr="005F4A48">
        <w:rPr>
          <w:bCs/>
          <w:sz w:val="24"/>
          <w:szCs w:val="24"/>
        </w:rPr>
        <w:t xml:space="preserve">. </w:t>
      </w:r>
      <w:commentRangeStart w:id="679"/>
      <w:r w:rsidRPr="005F4A48">
        <w:rPr>
          <w:bCs/>
          <w:sz w:val="24"/>
          <w:szCs w:val="24"/>
        </w:rPr>
        <w:t xml:space="preserve">On a gene level, </w:t>
      </w:r>
      <w:commentRangeStart w:id="680"/>
      <w:commentRangeStart w:id="681"/>
      <w:r w:rsidRPr="005F4A48">
        <w:rPr>
          <w:bCs/>
          <w:sz w:val="24"/>
          <w:szCs w:val="24"/>
        </w:rPr>
        <w:t>the Darmor-</w:t>
      </w:r>
      <w:proofErr w:type="spellStart"/>
      <w:r w:rsidRPr="005F4A48">
        <w:rPr>
          <w:bCs/>
          <w:sz w:val="24"/>
          <w:szCs w:val="24"/>
        </w:rPr>
        <w:t>bzh</w:t>
      </w:r>
      <w:proofErr w:type="spellEnd"/>
      <w:r w:rsidRPr="005F4A48">
        <w:rPr>
          <w:bCs/>
          <w:sz w:val="24"/>
          <w:szCs w:val="24"/>
        </w:rPr>
        <w:t xml:space="preserve"> </w:t>
      </w:r>
      <w:ins w:id="682" w:author="john davis" w:date="2022-06-30T17:11:00Z">
        <w:r w:rsidR="001428AA">
          <w:rPr>
            <w:bCs/>
            <w:sz w:val="24"/>
            <w:szCs w:val="24"/>
          </w:rPr>
          <w:t xml:space="preserve">v4.1 </w:t>
        </w:r>
      </w:ins>
      <w:ins w:id="683" w:author="john davis" w:date="2022-07-14T12:02:00Z">
        <w:r w:rsidR="00867CDA">
          <w:rPr>
            <w:bCs/>
            <w:sz w:val="24"/>
            <w:szCs w:val="24"/>
          </w:rPr>
          <w:t xml:space="preserve">and v10 </w:t>
        </w:r>
      </w:ins>
      <w:r w:rsidRPr="005F4A48">
        <w:rPr>
          <w:bCs/>
          <w:sz w:val="24"/>
          <w:szCs w:val="24"/>
        </w:rPr>
        <w:t>reference</w:t>
      </w:r>
      <w:ins w:id="684" w:author="john davis" w:date="2022-07-14T12:02:00Z">
        <w:r w:rsidR="00867CDA">
          <w:rPr>
            <w:bCs/>
            <w:sz w:val="24"/>
            <w:szCs w:val="24"/>
          </w:rPr>
          <w:t>s</w:t>
        </w:r>
      </w:ins>
      <w:r w:rsidRPr="005F4A48">
        <w:rPr>
          <w:bCs/>
          <w:sz w:val="24"/>
          <w:szCs w:val="24"/>
        </w:rPr>
        <w:t xml:space="preserve"> </w:t>
      </w:r>
      <w:del w:id="685" w:author="john davis" w:date="2022-06-30T17:11:00Z">
        <w:r w:rsidRPr="005F4A48" w:rsidDel="001428AA">
          <w:rPr>
            <w:bCs/>
            <w:sz w:val="24"/>
            <w:szCs w:val="24"/>
          </w:rPr>
          <w:delText>does have slightly</w:delText>
        </w:r>
      </w:del>
      <w:ins w:id="686" w:author="john davis" w:date="2022-06-30T17:11:00Z">
        <w:r w:rsidR="001428AA">
          <w:rPr>
            <w:bCs/>
            <w:sz w:val="24"/>
            <w:szCs w:val="24"/>
          </w:rPr>
          <w:t>ha</w:t>
        </w:r>
      </w:ins>
      <w:ins w:id="687" w:author="john davis" w:date="2022-07-14T12:02:00Z">
        <w:r w:rsidR="00867CDA">
          <w:rPr>
            <w:bCs/>
            <w:sz w:val="24"/>
            <w:szCs w:val="24"/>
          </w:rPr>
          <w:t>ve</w:t>
        </w:r>
      </w:ins>
      <w:ins w:id="688" w:author="john davis" w:date="2022-06-30T17:11:00Z">
        <w:r w:rsidR="001428AA">
          <w:rPr>
            <w:bCs/>
            <w:sz w:val="24"/>
            <w:szCs w:val="24"/>
          </w:rPr>
          <w:t xml:space="preserve"> fewer</w:t>
        </w:r>
      </w:ins>
      <w:del w:id="689"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690" w:author="john davis" w:date="2022-06-30T17:11:00Z">
        <w:r w:rsidR="001428AA">
          <w:rPr>
            <w:bCs/>
            <w:sz w:val="24"/>
            <w:szCs w:val="24"/>
          </w:rPr>
          <w:t xml:space="preserve">y. </w:t>
        </w:r>
      </w:ins>
      <w:del w:id="691"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679"/>
        <w:r w:rsidDel="001428AA">
          <w:rPr>
            <w:rStyle w:val="CommentReference"/>
          </w:rPr>
          <w:commentReference w:id="679"/>
        </w:r>
        <w:commentRangeStart w:id="692"/>
        <w:commentRangeStart w:id="693"/>
        <w:commentRangeStart w:id="694"/>
        <w:r w:rsidRPr="005F4A48" w:rsidDel="001428AA">
          <w:rPr>
            <w:bCs/>
            <w:sz w:val="24"/>
            <w:szCs w:val="24"/>
          </w:rPr>
          <w:delText>While Darmor-bzh has more annotated genes</w:delText>
        </w:r>
        <w:commentRangeEnd w:id="692"/>
        <w:r w:rsidRPr="005F4A48" w:rsidDel="001428AA">
          <w:rPr>
            <w:rStyle w:val="CommentReference"/>
            <w:sz w:val="24"/>
            <w:szCs w:val="24"/>
          </w:rPr>
          <w:commentReference w:id="692"/>
        </w:r>
        <w:commentRangeEnd w:id="693"/>
        <w:r w:rsidRPr="005F4A48" w:rsidDel="001428AA">
          <w:rPr>
            <w:rStyle w:val="CommentReference"/>
            <w:sz w:val="24"/>
            <w:szCs w:val="24"/>
          </w:rPr>
          <w:commentReference w:id="693"/>
        </w:r>
        <w:commentRangeEnd w:id="694"/>
        <w:r w:rsidRPr="005F4A48" w:rsidDel="001428AA">
          <w:rPr>
            <w:rStyle w:val="CommentReference"/>
            <w:sz w:val="24"/>
            <w:szCs w:val="24"/>
          </w:rPr>
          <w:commentReference w:id="694"/>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680"/>
      <w:r w:rsidR="00ED778B">
        <w:rPr>
          <w:rStyle w:val="CommentReference"/>
        </w:rPr>
        <w:commentReference w:id="680"/>
      </w:r>
      <w:commentRangeEnd w:id="681"/>
      <w:r w:rsidR="00867CDA">
        <w:rPr>
          <w:rStyle w:val="CommentReference"/>
        </w:rPr>
        <w:commentReference w:id="681"/>
      </w:r>
    </w:p>
    <w:p w14:paraId="320E54E8" w14:textId="697E27D6" w:rsidR="00F52EBF" w:rsidRPr="005F4A48" w:rsidRDefault="00F52EBF" w:rsidP="00F52EBF">
      <w:pPr>
        <w:spacing w:line="480" w:lineRule="auto"/>
        <w:ind w:firstLine="720"/>
        <w:rPr>
          <w:bCs/>
          <w:sz w:val="24"/>
          <w:szCs w:val="24"/>
        </w:rPr>
      </w:pPr>
      <w:r w:rsidRPr="005F4A48">
        <w:rPr>
          <w:bCs/>
          <w:sz w:val="24"/>
          <w:szCs w:val="24"/>
        </w:rPr>
        <w:lastRenderedPageBreak/>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695" w:author="Editor" w:date="2020-12-17T15:53:00Z">
        <w:r>
          <w:rPr>
            <w:bCs/>
            <w:sz w:val="24"/>
            <w:szCs w:val="24"/>
          </w:rPr>
          <w:t>,</w:t>
        </w:r>
      </w:ins>
      <w:r w:rsidRPr="005F4A48">
        <w:rPr>
          <w:bCs/>
          <w:sz w:val="24"/>
          <w:szCs w:val="24"/>
        </w:rPr>
        <w:t xml:space="preserve"> we </w:t>
      </w:r>
      <w:proofErr w:type="gramStart"/>
      <w:r>
        <w:rPr>
          <w:bCs/>
          <w:sz w:val="24"/>
          <w:szCs w:val="24"/>
        </w:rPr>
        <w:t>investigated</w:t>
      </w:r>
      <w:r w:rsidRPr="005F4A48">
        <w:rPr>
          <w:bCs/>
          <w:sz w:val="24"/>
          <w:szCs w:val="24"/>
        </w:rPr>
        <w:t xml:space="preserve"> </w:t>
      </w:r>
      <w:ins w:id="696" w:author="john davis" w:date="2022-07-21T11:18:00Z">
        <w:r w:rsidR="005459CD">
          <w:rPr>
            <w:bCs/>
            <w:sz w:val="24"/>
            <w:szCs w:val="24"/>
          </w:rPr>
          <w:t xml:space="preserve"> </w:t>
        </w:r>
      </w:ins>
      <w:r w:rsidRPr="005F4A48">
        <w:rPr>
          <w:bCs/>
          <w:sz w:val="24"/>
          <w:szCs w:val="24"/>
        </w:rPr>
        <w:t>both</w:t>
      </w:r>
      <w:proofErr w:type="gramEnd"/>
      <w:r w:rsidRPr="005F4A48">
        <w:rPr>
          <w:bCs/>
          <w:sz w:val="24"/>
          <w:szCs w:val="24"/>
        </w:rPr>
        <w:t xml:space="preserve"> genome coverage and gene content across the genomes of </w:t>
      </w:r>
      <w:commentRangeStart w:id="697"/>
      <w:commentRangeStart w:id="698"/>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ins w:id="699" w:author="john davis" w:date="2022-06-30T17:12:00Z">
        <w:r w:rsidR="001428AA">
          <w:rPr>
            <w:bCs/>
            <w:sz w:val="24"/>
            <w:szCs w:val="24"/>
          </w:rPr>
          <w:t xml:space="preserve"> v10</w:t>
        </w:r>
      </w:ins>
      <w:r w:rsidRPr="005F4A48">
        <w:rPr>
          <w:bCs/>
          <w:sz w:val="24"/>
          <w:szCs w:val="24"/>
        </w:rPr>
        <w:t xml:space="preserve">, and </w:t>
      </w:r>
      <w:del w:id="700" w:author="john davis" w:date="2022-06-30T17:11:00Z">
        <w:r w:rsidRPr="005F4A48" w:rsidDel="001428AA">
          <w:rPr>
            <w:bCs/>
            <w:sz w:val="24"/>
            <w:szCs w:val="24"/>
          </w:rPr>
          <w:delText>Tapidor</w:delText>
        </w:r>
      </w:del>
      <w:ins w:id="701" w:author="john davis" w:date="2022-06-30T17:11:00Z">
        <w:r w:rsidR="001428AA">
          <w:rPr>
            <w:bCs/>
            <w:sz w:val="24"/>
            <w:szCs w:val="24"/>
          </w:rPr>
          <w:t>Z</w:t>
        </w:r>
      </w:ins>
      <w:ins w:id="702" w:author="john davis" w:date="2022-06-30T17:12:00Z">
        <w:r w:rsidR="001428AA">
          <w:rPr>
            <w:bCs/>
            <w:sz w:val="24"/>
            <w:szCs w:val="24"/>
          </w:rPr>
          <w:t>S11</w:t>
        </w:r>
      </w:ins>
      <w:r w:rsidRPr="005F4A48">
        <w:rPr>
          <w:bCs/>
          <w:sz w:val="24"/>
          <w:szCs w:val="24"/>
        </w:rPr>
        <w:t xml:space="preserve">. </w:t>
      </w:r>
      <w:commentRangeEnd w:id="697"/>
      <w:r w:rsidR="00ED778B">
        <w:rPr>
          <w:rStyle w:val="CommentReference"/>
        </w:rPr>
        <w:commentReference w:id="697"/>
      </w:r>
      <w:commentRangeEnd w:id="698"/>
      <w:r w:rsidR="00152113">
        <w:rPr>
          <w:rStyle w:val="CommentReference"/>
        </w:rPr>
        <w:commentReference w:id="698"/>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703"/>
      <w:commentRangeStart w:id="704"/>
      <w:commentRangeStart w:id="705"/>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703"/>
      <w:r w:rsidRPr="005F4A48">
        <w:rPr>
          <w:rStyle w:val="CommentReference"/>
          <w:sz w:val="24"/>
          <w:szCs w:val="24"/>
        </w:rPr>
        <w:commentReference w:id="703"/>
      </w:r>
      <w:commentRangeEnd w:id="704"/>
      <w:r w:rsidRPr="005F4A48">
        <w:rPr>
          <w:rStyle w:val="CommentReference"/>
          <w:sz w:val="24"/>
          <w:szCs w:val="24"/>
        </w:rPr>
        <w:commentReference w:id="704"/>
      </w:r>
      <w:commentRangeEnd w:id="705"/>
      <w:r w:rsidRPr="005F4A48">
        <w:rPr>
          <w:rStyle w:val="CommentReference"/>
          <w:sz w:val="24"/>
          <w:szCs w:val="24"/>
        </w:rPr>
        <w:commentReference w:id="705"/>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706"/>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706"/>
      <w:r w:rsidRPr="005F4A48">
        <w:rPr>
          <w:rStyle w:val="CommentReference"/>
          <w:sz w:val="24"/>
          <w:szCs w:val="24"/>
        </w:rPr>
        <w:commentReference w:id="706"/>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5413F625"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707" w:author="John Thompson Davis" w:date="2022-07-21T10:43:00Z">
        <w:r w:rsidRPr="005F4A48" w:rsidDel="00C107DD">
          <w:rPr>
            <w:bCs/>
            <w:sz w:val="24"/>
            <w:szCs w:val="24"/>
          </w:rPr>
          <w:delText>recent</w:delText>
        </w:r>
      </w:del>
      <w:ins w:id="708" w:author="John Thompson Davis" w:date="2022-07-21T10:43:00Z">
        <w:r w:rsidR="00C107DD">
          <w:rPr>
            <w:bCs/>
            <w:sz w:val="24"/>
            <w:szCs w:val="24"/>
          </w:rPr>
          <w:t>contemporary</w:t>
        </w:r>
      </w:ins>
      <w:r w:rsidRPr="005F4A48">
        <w:rPr>
          <w:bCs/>
          <w:sz w:val="24"/>
          <w:szCs w:val="24"/>
        </w:rPr>
        <w:t xml:space="preserve"> sequencing technologies</w:t>
      </w:r>
      <w:commentRangeStart w:id="709"/>
      <w:commentRangeStart w:id="710"/>
      <w:commentRangeStart w:id="711"/>
      <w:r w:rsidRPr="005F4A48">
        <w:rPr>
          <w:bCs/>
          <w:sz w:val="24"/>
          <w:szCs w:val="24"/>
        </w:rPr>
        <w:t xml:space="preserve">, we created </w:t>
      </w:r>
      <w:del w:id="712" w:author="John Thompson Davis" w:date="2022-07-29T00:23:00Z">
        <w:r w:rsidRPr="005F4A48" w:rsidDel="00957812">
          <w:rPr>
            <w:bCs/>
            <w:sz w:val="24"/>
            <w:szCs w:val="24"/>
          </w:rPr>
          <w:delText xml:space="preserve">a </w:delText>
        </w:r>
      </w:del>
      <w:ins w:id="713" w:author="John Thompson Davis" w:date="2022-07-29T00:23:00Z">
        <w:r w:rsidR="00957812">
          <w:rPr>
            <w:bCs/>
            <w:sz w:val="24"/>
            <w:szCs w:val="24"/>
          </w:rPr>
          <w:t xml:space="preserve">another </w:t>
        </w:r>
      </w:ins>
      <w:r w:rsidRPr="005F4A48">
        <w:rPr>
          <w:bCs/>
          <w:sz w:val="24"/>
          <w:szCs w:val="24"/>
        </w:rPr>
        <w:t>genome assembly</w:t>
      </w:r>
      <w:ins w:id="714" w:author="John Thompson Davis" w:date="2022-07-21T10:42:00Z">
        <w:r w:rsidR="00B32F5F">
          <w:rPr>
            <w:bCs/>
            <w:sz w:val="24"/>
            <w:szCs w:val="24"/>
          </w:rPr>
          <w:t xml:space="preserve"> like</w:t>
        </w:r>
      </w:ins>
      <w:ins w:id="715" w:author="John Thompson Davis" w:date="2022-07-21T10:44:00Z">
        <w:r w:rsidR="00C107DD">
          <w:rPr>
            <w:bCs/>
            <w:sz w:val="24"/>
            <w:szCs w:val="24"/>
          </w:rPr>
          <w:t xml:space="preserve"> other</w:t>
        </w:r>
      </w:ins>
      <w:ins w:id="716" w:author="John Thompson Davis" w:date="2022-07-21T10:42:00Z">
        <w:r w:rsidR="00B32F5F">
          <w:rPr>
            <w:bCs/>
            <w:sz w:val="24"/>
            <w:szCs w:val="24"/>
          </w:rPr>
          <w:t xml:space="preserve"> recently published </w:t>
        </w:r>
      </w:ins>
      <w:ins w:id="717" w:author="John Thompson Davis" w:date="2022-07-21T10:43:00Z">
        <w:r w:rsidR="00B32F5F">
          <w:rPr>
            <w:bCs/>
            <w:sz w:val="24"/>
            <w:szCs w:val="24"/>
          </w:rPr>
          <w:t>assemblies using 3</w:t>
        </w:r>
        <w:r w:rsidR="00B32F5F" w:rsidRPr="00B32F5F">
          <w:rPr>
            <w:bCs/>
            <w:sz w:val="24"/>
            <w:szCs w:val="24"/>
            <w:vertAlign w:val="superscript"/>
            <w:rPrChange w:id="718"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719" w:author="John Thompson Davis" w:date="2022-07-21T10:44:00Z">
        <w:r w:rsidR="00C107DD">
          <w:rPr>
            <w:bCs/>
            <w:sz w:val="24"/>
            <w:szCs w:val="24"/>
          </w:rPr>
          <w:t>the original</w:t>
        </w:r>
      </w:ins>
      <w:del w:id="720"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709"/>
      <w:r w:rsidR="00ED778B">
        <w:rPr>
          <w:rStyle w:val="CommentReference"/>
        </w:rPr>
        <w:commentReference w:id="709"/>
      </w:r>
      <w:commentRangeEnd w:id="710"/>
      <w:r w:rsidR="00110846">
        <w:rPr>
          <w:rStyle w:val="CommentReference"/>
        </w:rPr>
        <w:commentReference w:id="710"/>
      </w:r>
      <w:commentRangeEnd w:id="711"/>
      <w:r w:rsidR="005459CD">
        <w:rPr>
          <w:rStyle w:val="CommentReference"/>
        </w:rPr>
        <w:commentReference w:id="711"/>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lastRenderedPageBreak/>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721"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561" w:author="Julin Maloof" w:date="2022-08-12T16:51:00Z" w:initials="JM">
    <w:p w14:paraId="7A61621F" w14:textId="77777777" w:rsidR="00AA71A6" w:rsidRDefault="00AA71A6" w:rsidP="005D4185">
      <w:r>
        <w:rPr>
          <w:rStyle w:val="CommentReference"/>
        </w:rPr>
        <w:annotationRef/>
      </w:r>
      <w:r>
        <w:rPr>
          <w:sz w:val="20"/>
          <w:szCs w:val="20"/>
        </w:rPr>
        <w:t>really two genomes, may make more sence to drop 4.1 from the GO analysis</w:t>
      </w:r>
    </w:p>
  </w:comment>
  <w:comment w:id="562" w:author="john davis" w:date="2022-08-15T10:40:00Z" w:initials="jd">
    <w:p w14:paraId="0592C7B7" w14:textId="77777777" w:rsidR="00AA558C" w:rsidRDefault="00AA558C" w:rsidP="005047BF">
      <w:pPr>
        <w:pStyle w:val="CommentText"/>
      </w:pPr>
      <w:r>
        <w:rPr>
          <w:rStyle w:val="CommentReference"/>
        </w:rPr>
        <w:annotationRef/>
      </w:r>
      <w:r>
        <w:t>Dropped 4.1</w:t>
      </w:r>
    </w:p>
  </w:comment>
  <w:comment w:id="572" w:author="Julin Maloof" w:date="2022-08-12T16:51:00Z" w:initials="JM">
    <w:p w14:paraId="364F9F66" w14:textId="6291F949" w:rsidR="00AA71A6" w:rsidRDefault="00AA71A6" w:rsidP="00091BFA">
      <w:r>
        <w:rPr>
          <w:rStyle w:val="CommentReference"/>
        </w:rPr>
        <w:annotationRef/>
      </w:r>
      <w:r>
        <w:rPr>
          <w:sz w:val="20"/>
          <w:szCs w:val="20"/>
        </w:rPr>
        <w:t>Really two genomes</w:t>
      </w:r>
    </w:p>
  </w:comment>
  <w:comment w:id="573" w:author="john davis" w:date="2022-08-15T09:58:00Z" w:initials="jd">
    <w:p w14:paraId="2030FAC3" w14:textId="77777777" w:rsidR="00C55CAF" w:rsidRDefault="00C55CAF" w:rsidP="003B52C9">
      <w:pPr>
        <w:pStyle w:val="CommentText"/>
      </w:pPr>
      <w:r>
        <w:rPr>
          <w:rStyle w:val="CommentReference"/>
        </w:rPr>
        <w:annotationRef/>
      </w:r>
      <w:r>
        <w:t>I guess it's 3 assemblies not genomes. Doesn't matter since I'm dropping 4.1</w:t>
      </w:r>
    </w:p>
  </w:comment>
  <w:comment w:id="584" w:author="Julin Maloof" w:date="2022-08-12T17:01:00Z" w:initials="JM">
    <w:p w14:paraId="58FD90CA" w14:textId="3BC86317" w:rsidR="00D87C88" w:rsidRDefault="00D87C88" w:rsidP="000B4277">
      <w:r>
        <w:rPr>
          <w:rStyle w:val="CommentReference"/>
        </w:rPr>
        <w:annotationRef/>
      </w:r>
      <w:r>
        <w:rPr>
          <w:sz w:val="20"/>
          <w:szCs w:val="20"/>
        </w:rPr>
        <w:t>hard to interpret fig7 and 8 becuase of truncated text.  Try alternative plot types from REVIGO</w:t>
      </w:r>
    </w:p>
    <w:p w14:paraId="08915346" w14:textId="77777777" w:rsidR="00D87C88" w:rsidRDefault="00D87C88" w:rsidP="000B4277"/>
  </w:comment>
  <w:comment w:id="585" w:author="john davis" w:date="2022-08-15T10:43:00Z" w:initials="jd">
    <w:p w14:paraId="351316E6" w14:textId="77777777" w:rsidR="00AA558C" w:rsidRDefault="00AA558C" w:rsidP="009A3873">
      <w:pPr>
        <w:pStyle w:val="CommentText"/>
      </w:pPr>
      <w:r>
        <w:rPr>
          <w:rStyle w:val="CommentReference"/>
        </w:rPr>
        <w:annotationRef/>
      </w:r>
      <w:r>
        <w:t>Other types aren't as useful. I miss the old Revigo which put an overlay of the general processes. Maybe the scatterplot with some terms cherry picked?</w:t>
      </w:r>
    </w:p>
  </w:comment>
  <w:comment w:id="482" w:author="john davis" w:date="2022-06-28T06:24:00Z" w:initials="jd">
    <w:p w14:paraId="3D34E350" w14:textId="53BE08BA" w:rsidR="005A7011" w:rsidRDefault="005A7011" w:rsidP="003F56B3">
      <w:pPr>
        <w:pStyle w:val="CommentText"/>
      </w:pPr>
      <w:r>
        <w:rPr>
          <w:rStyle w:val="CommentReference"/>
        </w:rPr>
        <w:annotationRef/>
      </w:r>
      <w:r>
        <w:t>I have not redone this, should I quickly with all the B.napus?</w:t>
      </w:r>
    </w:p>
  </w:comment>
  <w:comment w:id="483"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84"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85"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579" w:author="John Thompson Davis" w:date="2022-07-29T00:18:00Z" w:initials="JTD">
    <w:p w14:paraId="54E4ECB7" w14:textId="7E9B29FD" w:rsidR="00D013E8" w:rsidRDefault="00D013E8">
      <w:pPr>
        <w:pStyle w:val="CommentText"/>
      </w:pPr>
      <w:r>
        <w:rPr>
          <w:rStyle w:val="CommentReference"/>
        </w:rPr>
        <w:annotationRef/>
      </w:r>
      <w:r>
        <w:t>Need to update</w:t>
      </w:r>
    </w:p>
  </w:comment>
  <w:comment w:id="580" w:author="john davis" w:date="2022-08-01T13:53:00Z" w:initials="jd">
    <w:p w14:paraId="64193EAC" w14:textId="77777777" w:rsidR="00735D9D" w:rsidRDefault="00735D9D" w:rsidP="00A94E5E">
      <w:pPr>
        <w:pStyle w:val="CommentText"/>
      </w:pPr>
      <w:r>
        <w:rPr>
          <w:rStyle w:val="CommentReference"/>
        </w:rPr>
        <w:annotationRef/>
      </w:r>
      <w:r>
        <w:t>Updated</w:t>
      </w:r>
    </w:p>
  </w:comment>
  <w:comment w:id="593" w:author="Editor" w:date="2020-12-17T14:23:00Z" w:initials="E">
    <w:p w14:paraId="21C7AA6E" w14:textId="0D5775F1"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594" w:author="Julin Maloof" w:date="2021-02-25T15:38:00Z" w:initials="JM">
    <w:p w14:paraId="03E20BDA" w14:textId="77777777" w:rsidR="00F52EBF" w:rsidRDefault="00F52EBF" w:rsidP="00F52EBF">
      <w:pPr>
        <w:pStyle w:val="CommentText"/>
      </w:pPr>
      <w:r>
        <w:rPr>
          <w:rStyle w:val="CommentReference"/>
        </w:rPr>
        <w:annotationRef/>
      </w:r>
      <w:r>
        <w:t>done</w:t>
      </w:r>
    </w:p>
  </w:comment>
  <w:comment w:id="595"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596"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597" w:author="john davis" w:date="2022-07-01T10:29:00Z" w:initials="jd">
    <w:p w14:paraId="6F24D340" w14:textId="77777777" w:rsidR="00EA4281" w:rsidRDefault="00EA4281" w:rsidP="001B37F2">
      <w:pPr>
        <w:pStyle w:val="CommentText"/>
      </w:pPr>
      <w:r>
        <w:rPr>
          <w:rStyle w:val="CommentReference"/>
        </w:rPr>
        <w:annotationRef/>
      </w:r>
      <w:r>
        <w:t>yes</w:t>
      </w:r>
    </w:p>
  </w:comment>
  <w:comment w:id="598" w:author="john davis" w:date="2022-07-14T12:00:00Z" w:initials="jd">
    <w:p w14:paraId="4AC65C03" w14:textId="77777777" w:rsidR="00867CDA" w:rsidRDefault="00867CDA" w:rsidP="001B016E">
      <w:pPr>
        <w:pStyle w:val="CommentText"/>
      </w:pPr>
      <w:r>
        <w:rPr>
          <w:rStyle w:val="CommentReference"/>
        </w:rPr>
        <w:annotationRef/>
      </w:r>
      <w:r>
        <w:t>added</w:t>
      </w:r>
    </w:p>
  </w:comment>
  <w:comment w:id="635"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636"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637"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638"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639"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640"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641"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642"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643"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644"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645"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646"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647"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648" w:author="john davis" w:date="2022-08-01T13:52:00Z" w:initials="jd">
    <w:p w14:paraId="4405B3AE" w14:textId="77777777" w:rsidR="00735D9D" w:rsidRDefault="00735D9D" w:rsidP="00656035">
      <w:pPr>
        <w:pStyle w:val="CommentText"/>
      </w:pPr>
      <w:r>
        <w:rPr>
          <w:rStyle w:val="CommentReference"/>
        </w:rPr>
        <w:annotationRef/>
      </w:r>
      <w:r>
        <w:t>Struggling on this part</w:t>
      </w:r>
    </w:p>
  </w:comment>
  <w:comment w:id="651" w:author="Julin Maloof [2]" w:date="2020-03-05T17:30:00Z" w:initials="JNM">
    <w:p w14:paraId="62F5F2DC" w14:textId="791D1FBB" w:rsidR="00F52EBF" w:rsidRDefault="00F52EBF" w:rsidP="00F52EBF">
      <w:pPr>
        <w:pStyle w:val="CommentText"/>
      </w:pPr>
      <w:r>
        <w:rPr>
          <w:rStyle w:val="CommentReference"/>
        </w:rPr>
        <w:annotationRef/>
      </w:r>
      <w:r>
        <w:t>Thoughts on relatively poor relationship between gene-based and read-based methods?</w:t>
      </w:r>
    </w:p>
  </w:comment>
  <w:comment w:id="652"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649"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650"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653"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654"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665"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668"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673"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669"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670"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679"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692"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693" w:author="John" w:date="2020-03-19T14:59:00Z" w:initials="J">
    <w:p w14:paraId="3ABBF791" w14:textId="77777777" w:rsidR="00F52EBF" w:rsidRDefault="00F52EBF" w:rsidP="00F52EBF">
      <w:pPr>
        <w:pStyle w:val="CommentText"/>
      </w:pPr>
      <w:r>
        <w:rPr>
          <w:rStyle w:val="CommentReference"/>
        </w:rPr>
        <w:annotationRef/>
      </w:r>
      <w:r>
        <w:t>Blasting now</w:t>
      </w:r>
    </w:p>
  </w:comment>
  <w:comment w:id="694"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680"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681"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697" w:author="john davis" w:date="2022-06-28T06:28:00Z" w:initials="jd">
    <w:p w14:paraId="1E32E8F0" w14:textId="6F0E8662" w:rsidR="00ED778B" w:rsidRDefault="00ED778B" w:rsidP="00EF2C71">
      <w:pPr>
        <w:pStyle w:val="CommentText"/>
      </w:pPr>
      <w:r>
        <w:rPr>
          <w:rStyle w:val="CommentReference"/>
        </w:rPr>
        <w:annotationRef/>
      </w:r>
      <w:r>
        <w:t>Update</w:t>
      </w:r>
    </w:p>
  </w:comment>
  <w:comment w:id="698" w:author="john davis" w:date="2022-07-14T12:02:00Z" w:initials="jd">
    <w:p w14:paraId="49F1E463" w14:textId="77777777" w:rsidR="00152113" w:rsidRDefault="00152113" w:rsidP="004B51A5">
      <w:pPr>
        <w:pStyle w:val="CommentText"/>
      </w:pPr>
      <w:r>
        <w:rPr>
          <w:rStyle w:val="CommentReference"/>
        </w:rPr>
        <w:annotationRef/>
      </w:r>
      <w:r>
        <w:t>added</w:t>
      </w:r>
    </w:p>
  </w:comment>
  <w:comment w:id="703"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704"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705"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706"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709"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710"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711"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7A61621F" w15:done="0"/>
  <w15:commentEx w15:paraId="0592C7B7" w15:paraIdParent="7A61621F" w15:done="0"/>
  <w15:commentEx w15:paraId="364F9F66" w15:done="0"/>
  <w15:commentEx w15:paraId="2030FAC3" w15:paraIdParent="364F9F66" w15:done="0"/>
  <w15:commentEx w15:paraId="08915346" w15:done="0"/>
  <w15:commentEx w15:paraId="351316E6" w15:paraIdParent="08915346" w15:done="0"/>
  <w15:commentEx w15:paraId="3D34E350" w15:done="1"/>
  <w15:commentEx w15:paraId="4D0629EB" w15:paraIdParent="3D34E350" w15:done="1"/>
  <w15:commentEx w15:paraId="21B30E34" w15:paraIdParent="3D34E350" w15:done="1"/>
  <w15:commentEx w15:paraId="4F27FC8B" w15:paraIdParent="3D34E350" w15:done="1"/>
  <w15:commentEx w15:paraId="54E4ECB7" w15:done="0"/>
  <w15:commentEx w15:paraId="64193EAC" w15:paraIdParent="54E4ECB7"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4405B3AE" w15:paraIdParent="45BF94EA" w15:done="0"/>
  <w15:commentEx w15:paraId="62F5F2DC" w15:done="1"/>
  <w15:commentEx w15:paraId="1072DCBC" w15:paraIdParent="62F5F2DC" w15:done="1"/>
  <w15:commentEx w15:paraId="3CB23CF0" w15:done="1"/>
  <w15:commentEx w15:paraId="53DA3B64" w15:paraIdParent="3CB23CF0" w15:done="1"/>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1"/>
  <w15:commentEx w15:paraId="7C47F1A7" w15:paraIdParent="7F9085F7" w15:done="1"/>
  <w15:commentEx w15:paraId="1E32E8F0" w15:done="1"/>
  <w15:commentEx w15:paraId="49F1E463" w15:paraIdParent="1E32E8F0" w15:done="1"/>
  <w15:commentEx w15:paraId="44F56185" w15:done="1"/>
  <w15:commentEx w15:paraId="14AB0323" w15:paraIdParent="44F56185" w15:done="1"/>
  <w15:commentEx w15:paraId="5254F63B" w15:paraIdParent="44F56185" w15:done="1"/>
  <w15:commentEx w15:paraId="2077200F" w15:done="1"/>
  <w15:commentEx w15:paraId="212ADC75" w15:done="1"/>
  <w15:commentEx w15:paraId="0C31B82A" w15:paraIdParent="212ADC75" w15:done="1"/>
  <w15:commentEx w15:paraId="7FC07C58" w15:paraIdParent="212ADC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A103A7" w16cex:dateUtc="2022-08-12T23:51:00Z"/>
  <w16cex:commentExtensible w16cex:durableId="26A4A139" w16cex:dateUtc="2022-08-15T17:40:00Z"/>
  <w16cex:commentExtensible w16cex:durableId="26A10388" w16cex:dateUtc="2022-08-12T23:51:00Z"/>
  <w16cex:commentExtensible w16cex:durableId="26A4973B" w16cex:dateUtc="2022-08-15T16:58:00Z"/>
  <w16cex:commentExtensible w16cex:durableId="26A105E1" w16cex:dateUtc="2022-08-13T00:01:00Z"/>
  <w16cex:commentExtensible w16cex:durableId="26A4A1DA" w16cex:dateUtc="2022-08-15T17:43: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68DA5C3" w16cex:dateUtc="2022-07-29T07:18:00Z"/>
  <w16cex:commentExtensible w16cex:durableId="2692594B" w16cex:dateUtc="2022-08-01T20:53: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925905" w16cex:dateUtc="2022-08-01T20:5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7A61621F" w16cid:durableId="26A103A7"/>
  <w16cid:commentId w16cid:paraId="0592C7B7" w16cid:durableId="26A4A139"/>
  <w16cid:commentId w16cid:paraId="364F9F66" w16cid:durableId="26A10388"/>
  <w16cid:commentId w16cid:paraId="2030FAC3" w16cid:durableId="26A4973B"/>
  <w16cid:commentId w16cid:paraId="08915346" w16cid:durableId="26A105E1"/>
  <w16cid:commentId w16cid:paraId="351316E6" w16cid:durableId="26A4A1DA"/>
  <w16cid:commentId w16cid:paraId="3D34E350" w16cid:durableId="26651D2C"/>
  <w16cid:commentId w16cid:paraId="4D0629EB" w16cid:durableId="2665F4A7"/>
  <w16cid:commentId w16cid:paraId="21B30E34" w16cid:durableId="266856C6"/>
  <w16cid:commentId w16cid:paraId="4F27FC8B" w16cid:durableId="2683B3E9"/>
  <w16cid:commentId w16cid:paraId="54E4ECB7" w16cid:durableId="268DA5C3"/>
  <w16cid:commentId w16cid:paraId="64193EAC" w16cid:durableId="2692594B"/>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4405B3AE" w16cid:durableId="26925905"/>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005A"/>
    <w:rsid w:val="00066863"/>
    <w:rsid w:val="000A653E"/>
    <w:rsid w:val="000D02D6"/>
    <w:rsid w:val="00110846"/>
    <w:rsid w:val="0012706B"/>
    <w:rsid w:val="001428AA"/>
    <w:rsid w:val="00147781"/>
    <w:rsid w:val="00152113"/>
    <w:rsid w:val="001721F0"/>
    <w:rsid w:val="00194D9A"/>
    <w:rsid w:val="001A1EB0"/>
    <w:rsid w:val="001B76D4"/>
    <w:rsid w:val="001D2D5D"/>
    <w:rsid w:val="001F588B"/>
    <w:rsid w:val="001F66E1"/>
    <w:rsid w:val="00217E36"/>
    <w:rsid w:val="00241A02"/>
    <w:rsid w:val="002B6B9C"/>
    <w:rsid w:val="002D06B1"/>
    <w:rsid w:val="002F13CC"/>
    <w:rsid w:val="00324884"/>
    <w:rsid w:val="003250BB"/>
    <w:rsid w:val="00355F74"/>
    <w:rsid w:val="003A5F85"/>
    <w:rsid w:val="003B6FD3"/>
    <w:rsid w:val="003C5C95"/>
    <w:rsid w:val="003F3355"/>
    <w:rsid w:val="004523B1"/>
    <w:rsid w:val="004C061C"/>
    <w:rsid w:val="004E1813"/>
    <w:rsid w:val="004E6219"/>
    <w:rsid w:val="004E7F49"/>
    <w:rsid w:val="004F1A34"/>
    <w:rsid w:val="0054161D"/>
    <w:rsid w:val="005459CD"/>
    <w:rsid w:val="005661F8"/>
    <w:rsid w:val="00576085"/>
    <w:rsid w:val="0058279B"/>
    <w:rsid w:val="0058477E"/>
    <w:rsid w:val="005A7011"/>
    <w:rsid w:val="00605248"/>
    <w:rsid w:val="006468E2"/>
    <w:rsid w:val="006667C7"/>
    <w:rsid w:val="006955E4"/>
    <w:rsid w:val="006C2679"/>
    <w:rsid w:val="006E49BD"/>
    <w:rsid w:val="006F7C41"/>
    <w:rsid w:val="00735D9D"/>
    <w:rsid w:val="00785A12"/>
    <w:rsid w:val="007A2F32"/>
    <w:rsid w:val="007B0E37"/>
    <w:rsid w:val="007E0C55"/>
    <w:rsid w:val="007F07AA"/>
    <w:rsid w:val="00817C9F"/>
    <w:rsid w:val="008267C2"/>
    <w:rsid w:val="00840603"/>
    <w:rsid w:val="00867CDA"/>
    <w:rsid w:val="008718F3"/>
    <w:rsid w:val="00882A9A"/>
    <w:rsid w:val="008873E3"/>
    <w:rsid w:val="00893FEE"/>
    <w:rsid w:val="008A7A6D"/>
    <w:rsid w:val="008B65E5"/>
    <w:rsid w:val="00902513"/>
    <w:rsid w:val="00916157"/>
    <w:rsid w:val="00920AA8"/>
    <w:rsid w:val="00931ABE"/>
    <w:rsid w:val="00957812"/>
    <w:rsid w:val="0097238D"/>
    <w:rsid w:val="009838A3"/>
    <w:rsid w:val="00987C94"/>
    <w:rsid w:val="009F665B"/>
    <w:rsid w:val="00A0278F"/>
    <w:rsid w:val="00A02B15"/>
    <w:rsid w:val="00A03CBF"/>
    <w:rsid w:val="00A1412B"/>
    <w:rsid w:val="00A24385"/>
    <w:rsid w:val="00A3623B"/>
    <w:rsid w:val="00A3711F"/>
    <w:rsid w:val="00A938B6"/>
    <w:rsid w:val="00AA558C"/>
    <w:rsid w:val="00AA71A6"/>
    <w:rsid w:val="00AB5CAA"/>
    <w:rsid w:val="00AC02D6"/>
    <w:rsid w:val="00B31890"/>
    <w:rsid w:val="00B32F5F"/>
    <w:rsid w:val="00B820AD"/>
    <w:rsid w:val="00B875B8"/>
    <w:rsid w:val="00B901CF"/>
    <w:rsid w:val="00BB5B22"/>
    <w:rsid w:val="00BF0364"/>
    <w:rsid w:val="00C0092A"/>
    <w:rsid w:val="00C107DD"/>
    <w:rsid w:val="00C36644"/>
    <w:rsid w:val="00C55CAF"/>
    <w:rsid w:val="00CC74E9"/>
    <w:rsid w:val="00D013E8"/>
    <w:rsid w:val="00D16455"/>
    <w:rsid w:val="00D22620"/>
    <w:rsid w:val="00D43315"/>
    <w:rsid w:val="00D82289"/>
    <w:rsid w:val="00D84786"/>
    <w:rsid w:val="00D854B6"/>
    <w:rsid w:val="00D87C88"/>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28</Pages>
  <Words>29485</Words>
  <Characters>168068</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3</cp:revision>
  <dcterms:created xsi:type="dcterms:W3CDTF">2022-08-15T17:05:00Z</dcterms:created>
  <dcterms:modified xsi:type="dcterms:W3CDTF">2022-08-15T17:44:00Z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