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xml:space="preserve">, </w:t>
      </w:r>
      <w:proofErr w:type="spellStart"/>
      <w:r w:rsidRPr="00527E3A">
        <w:rPr>
          <w:sz w:val="24"/>
          <w:szCs w:val="24"/>
        </w:rPr>
        <w:t>Ruijuan</w:t>
      </w:r>
      <w:proofErr w:type="spellEnd"/>
      <w:r w:rsidRPr="00527E3A">
        <w:rPr>
          <w:sz w:val="24"/>
          <w:szCs w:val="24"/>
        </w:rPr>
        <w:t xml:space="preserve">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xml:space="preserve">, </w:t>
      </w:r>
      <w:proofErr w:type="spellStart"/>
      <w:r w:rsidRPr="00527E3A">
        <w:rPr>
          <w:sz w:val="24"/>
          <w:szCs w:val="24"/>
        </w:rPr>
        <w:t>Seungmo</w:t>
      </w:r>
      <w:proofErr w:type="spellEnd"/>
      <w:r w:rsidRPr="00527E3A">
        <w:rPr>
          <w:sz w:val="24"/>
          <w:szCs w:val="24"/>
        </w:rPr>
        <w:t xml:space="preserve"> Kim</w:t>
      </w:r>
      <w:r w:rsidRPr="00527E3A">
        <w:rPr>
          <w:rFonts w:ascii="Calibri" w:hAnsi="Calibri" w:cs="Calibri"/>
          <w:sz w:val="24"/>
          <w:szCs w:val="24"/>
          <w:vertAlign w:val="superscript"/>
        </w:rPr>
        <w:t>‡</w:t>
      </w:r>
      <w:r w:rsidRPr="00527E3A">
        <w:rPr>
          <w:sz w:val="24"/>
          <w:szCs w:val="24"/>
        </w:rPr>
        <w:t xml:space="preserve">, Richard </w:t>
      </w:r>
      <w:proofErr w:type="spellStart"/>
      <w:r w:rsidRPr="00527E3A">
        <w:rPr>
          <w:sz w:val="24"/>
          <w:szCs w:val="24"/>
        </w:rPr>
        <w:t>Michelmore</w:t>
      </w:r>
      <w:proofErr w:type="spellEnd"/>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proofErr w:type="spellStart"/>
      <w:r>
        <w:rPr>
          <w:rFonts w:ascii="Calibri" w:hAnsi="Calibri" w:cs="Calibri"/>
          <w:sz w:val="24"/>
          <w:szCs w:val="24"/>
        </w:rPr>
        <w:t>FnP</w:t>
      </w:r>
      <w:proofErr w:type="spellEnd"/>
      <w:r>
        <w:rPr>
          <w:rFonts w:ascii="Calibri" w:hAnsi="Calibri" w:cs="Calibri"/>
          <w:sz w:val="24"/>
          <w:szCs w:val="24"/>
        </w:rPr>
        <w:t xml:space="preserve"> </w:t>
      </w:r>
      <w:r w:rsidRPr="005B6BAB">
        <w:rPr>
          <w:rFonts w:ascii="Calibri" w:hAnsi="Calibri" w:cs="Calibri"/>
          <w:sz w:val="24"/>
          <w:szCs w:val="24"/>
        </w:rPr>
        <w:t xml:space="preserve">Co., Ltd., </w:t>
      </w:r>
      <w:proofErr w:type="spellStart"/>
      <w:r w:rsidRPr="005B6BAB">
        <w:rPr>
          <w:rFonts w:ascii="Calibri" w:hAnsi="Calibri" w:cs="Calibri"/>
          <w:sz w:val="24"/>
          <w:szCs w:val="24"/>
        </w:rPr>
        <w:t>Jeungpyeong</w:t>
      </w:r>
      <w:proofErr w:type="spellEnd"/>
      <w:r w:rsidRPr="005B6BAB">
        <w:rPr>
          <w:rFonts w:ascii="Calibri" w:hAnsi="Calibri" w:cs="Calibri"/>
          <w:sz w:val="24"/>
          <w:szCs w:val="24"/>
        </w:rPr>
        <w:t>,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 xml:space="preserve">allotetraploid, </w:t>
      </w:r>
      <w:proofErr w:type="spellStart"/>
      <w:r>
        <w:rPr>
          <w:bCs/>
          <w:sz w:val="24"/>
          <w:szCs w:val="24"/>
        </w:rPr>
        <w:t>subgenome</w:t>
      </w:r>
      <w:proofErr w:type="spellEnd"/>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w:t>
      </w:r>
      <w:proofErr w:type="spellStart"/>
      <w:r>
        <w:rPr>
          <w:rFonts w:ascii="Arial" w:hAnsi="Arial" w:cs="Arial"/>
          <w:color w:val="222222"/>
        </w:rPr>
        <w:t>ro</w:t>
      </w:r>
      <w:proofErr w:type="spellEnd"/>
      <w:r>
        <w:rPr>
          <w:rFonts w:ascii="Arial" w:hAnsi="Arial" w:cs="Arial"/>
          <w:color w:val="222222"/>
        </w:rPr>
        <w:t>, Doan-</w:t>
      </w:r>
      <w:proofErr w:type="spellStart"/>
      <w:r>
        <w:rPr>
          <w:rFonts w:ascii="Arial" w:hAnsi="Arial" w:cs="Arial"/>
          <w:color w:val="222222"/>
        </w:rPr>
        <w:t>myeon</w:t>
      </w:r>
      <w:proofErr w:type="spellEnd"/>
    </w:p>
    <w:p w14:paraId="2E6373B0" w14:textId="77777777" w:rsidR="009F665B" w:rsidRDefault="009F665B" w:rsidP="009F665B">
      <w:pPr>
        <w:shd w:val="clear" w:color="auto" w:fill="FFFFFF"/>
        <w:rPr>
          <w:rFonts w:ascii="Arial" w:hAnsi="Arial" w:cs="Arial"/>
          <w:color w:val="222222"/>
        </w:rPr>
      </w:pPr>
      <w:proofErr w:type="spellStart"/>
      <w:r>
        <w:rPr>
          <w:rFonts w:ascii="Arial" w:hAnsi="Arial" w:cs="Arial"/>
          <w:color w:val="222222"/>
        </w:rPr>
        <w:t>Jeungpyeong</w:t>
      </w:r>
      <w:proofErr w:type="spellEnd"/>
      <w:r>
        <w:rPr>
          <w:rFonts w:ascii="Arial" w:hAnsi="Arial" w:cs="Arial"/>
          <w:color w:val="222222"/>
        </w:rPr>
        <w:t xml:space="preserve">-gun, </w:t>
      </w:r>
      <w:proofErr w:type="spellStart"/>
      <w:r>
        <w:rPr>
          <w:rFonts w:ascii="Arial" w:hAnsi="Arial" w:cs="Arial"/>
          <w:color w:val="222222"/>
        </w:rPr>
        <w:t>Chungbuk</w:t>
      </w:r>
      <w:proofErr w:type="spellEnd"/>
      <w:r>
        <w:rPr>
          <w:rFonts w:ascii="Arial" w:hAnsi="Arial" w:cs="Arial"/>
          <w:color w:val="222222"/>
        </w:rPr>
        <w:t>-do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00000"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w:t>
      </w:r>
      <w:proofErr w:type="spellStart"/>
      <w:r>
        <w:rPr>
          <w:rFonts w:ascii="Arial" w:hAnsi="Arial" w:cs="Arial"/>
          <w:color w:val="222222"/>
        </w:rPr>
        <w:t>tel</w:t>
      </w:r>
      <w:proofErr w:type="spellEnd"/>
      <w:r>
        <w:rPr>
          <w:rFonts w:ascii="Arial" w:hAnsi="Arial" w:cs="Arial"/>
          <w:color w:val="222222"/>
        </w:rPr>
        <w:t>)</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00000"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011CC2AA"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w:t>
      </w:r>
      <w:proofErr w:type="spellStart"/>
      <w:r w:rsidRPr="00571AEC">
        <w:rPr>
          <w:bCs/>
          <w:sz w:val="24"/>
          <w:szCs w:val="24"/>
        </w:rPr>
        <w:t>subgenomes</w:t>
      </w:r>
      <w:proofErr w:type="spellEnd"/>
      <w:r w:rsidRPr="00571AEC">
        <w:rPr>
          <w:bCs/>
          <w:sz w:val="24"/>
          <w:szCs w:val="24"/>
        </w:rPr>
        <w:t xml:space="preserve">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w:t>
      </w:r>
      <w:proofErr w:type="spellStart"/>
      <w:r w:rsidRPr="00571AEC">
        <w:rPr>
          <w:bCs/>
          <w:sz w:val="24"/>
          <w:szCs w:val="24"/>
        </w:rPr>
        <w:t>subgenomes</w:t>
      </w:r>
      <w:proofErr w:type="spellEnd"/>
      <w:r w:rsidRPr="00571AEC">
        <w:rPr>
          <w:bCs/>
          <w:sz w:val="24"/>
          <w:szCs w:val="24"/>
        </w:rPr>
        <w:t xml:space="preserve"> has made the assembly of a complete draft genome challenging. The high degree of similarity between the </w:t>
      </w:r>
      <w:proofErr w:type="spellStart"/>
      <w:r w:rsidRPr="00571AEC">
        <w:rPr>
          <w:bCs/>
          <w:sz w:val="24"/>
          <w:szCs w:val="24"/>
        </w:rPr>
        <w:t>subgenomes</w:t>
      </w:r>
      <w:proofErr w:type="spellEnd"/>
      <w:r w:rsidRPr="00571AEC">
        <w:rPr>
          <w:bCs/>
          <w:sz w:val="24"/>
          <w:szCs w:val="24"/>
        </w:rPr>
        <w:t xml:space="preserve"> increases the difficulty of resolving the two </w:t>
      </w:r>
      <w:proofErr w:type="spellStart"/>
      <w:r w:rsidRPr="00571AEC">
        <w:rPr>
          <w:bCs/>
          <w:sz w:val="24"/>
          <w:szCs w:val="24"/>
        </w:rPr>
        <w:t>subgenomes</w:t>
      </w:r>
      <w:proofErr w:type="spellEnd"/>
      <w:r w:rsidRPr="00571AEC">
        <w:rPr>
          <w:bCs/>
          <w:sz w:val="24"/>
          <w:szCs w:val="24"/>
        </w:rPr>
        <w:t xml:space="preserve">;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provides the community w</w:t>
      </w:r>
      <w:commentRangeStart w:id="4"/>
      <w:commentRangeStart w:id="5"/>
      <w:commentRangeStart w:id="6"/>
      <w:r w:rsidRPr="00571AEC">
        <w:rPr>
          <w:bCs/>
          <w:sz w:val="24"/>
          <w:szCs w:val="24"/>
        </w:rPr>
        <w:t xml:space="preserve">ith </w:t>
      </w:r>
      <w:del w:id="7" w:author="Julin Maloof" w:date="2022-07-19T13:09:00Z">
        <w:r w:rsidRPr="00571AEC" w:rsidDel="00E87FED">
          <w:rPr>
            <w:bCs/>
            <w:sz w:val="24"/>
            <w:szCs w:val="24"/>
          </w:rPr>
          <w:delText>a</w:delText>
        </w:r>
      </w:del>
      <w:ins w:id="8" w:author="john davis" w:date="2022-07-14T10:35:00Z">
        <w:del w:id="9" w:author="Julin Maloof" w:date="2022-07-19T13:09:00Z">
          <w:r w:rsidR="00C0092A" w:rsidDel="00E87FED">
            <w:rPr>
              <w:bCs/>
              <w:sz w:val="24"/>
              <w:szCs w:val="24"/>
            </w:rPr>
            <w:delText>nother</w:delText>
          </w:r>
        </w:del>
      </w:ins>
      <w:del w:id="10" w:author="Julin Maloof" w:date="2022-07-19T13:09:00Z">
        <w:r w:rsidRPr="00571AEC" w:rsidDel="00E87FED">
          <w:rPr>
            <w:bCs/>
            <w:sz w:val="24"/>
            <w:szCs w:val="24"/>
          </w:rPr>
          <w:delText xml:space="preserve"> </w:delText>
        </w:r>
      </w:del>
      <w:ins w:id="11" w:author="Julin Maloof" w:date="2022-07-19T13:09:00Z">
        <w:r w:rsidR="00E87FED">
          <w:rPr>
            <w:bCs/>
            <w:sz w:val="24"/>
            <w:szCs w:val="24"/>
          </w:rPr>
          <w:t>an additional</w:t>
        </w:r>
        <w:r w:rsidR="00E87FED" w:rsidRPr="00571AEC">
          <w:rPr>
            <w:bCs/>
            <w:sz w:val="24"/>
            <w:szCs w:val="24"/>
          </w:rPr>
          <w:t xml:space="preserve"> </w:t>
        </w:r>
      </w:ins>
      <w:del w:id="12" w:author="Julin Maloof" w:date="2022-07-19T13:09:00Z">
        <w:r w:rsidRPr="00571AEC" w:rsidDel="00E87FED">
          <w:rPr>
            <w:bCs/>
            <w:sz w:val="24"/>
            <w:szCs w:val="24"/>
          </w:rPr>
          <w:delText>more complete</w:delText>
        </w:r>
      </w:del>
      <w:ins w:id="13" w:author="Julin Maloof" w:date="2022-07-19T13:09:00Z">
        <w:r w:rsidR="00E87FED">
          <w:rPr>
            <w:bCs/>
            <w:sz w:val="24"/>
            <w:szCs w:val="24"/>
          </w:rPr>
          <w:t>high quality</w:t>
        </w:r>
      </w:ins>
      <w:r w:rsidRPr="00571AEC">
        <w:rPr>
          <w:bCs/>
          <w:sz w:val="24"/>
          <w:szCs w:val="24"/>
        </w:rPr>
        <w:t xml:space="preserve"> reference genome</w:t>
      </w:r>
      <w:commentRangeEnd w:id="4"/>
      <w:r w:rsidR="00D84786">
        <w:rPr>
          <w:rStyle w:val="CommentReference"/>
        </w:rPr>
        <w:commentReference w:id="4"/>
      </w:r>
      <w:commentRangeEnd w:id="5"/>
      <w:r w:rsidR="00C0092A">
        <w:rPr>
          <w:rStyle w:val="CommentReference"/>
        </w:rPr>
        <w:commentReference w:id="5"/>
      </w:r>
      <w:commentRangeEnd w:id="6"/>
      <w:r w:rsidR="00E87FED">
        <w:rPr>
          <w:rStyle w:val="CommentReference"/>
        </w:rPr>
        <w:commentReference w:id="6"/>
      </w:r>
      <w:r w:rsidRPr="00571AEC">
        <w:rPr>
          <w:bCs/>
          <w:sz w:val="24"/>
          <w:szCs w:val="24"/>
        </w:rPr>
        <w:t xml:space="preserve"> of </w:t>
      </w:r>
      <w:r w:rsidRPr="00571AEC">
        <w:rPr>
          <w:bCs/>
          <w:i/>
          <w:iCs/>
          <w:sz w:val="24"/>
          <w:szCs w:val="24"/>
        </w:rPr>
        <w:t>Brassica napus</w:t>
      </w:r>
      <w:r w:rsidRPr="00571AEC">
        <w:rPr>
          <w:bCs/>
          <w:sz w:val="24"/>
          <w:szCs w:val="24"/>
        </w:rPr>
        <w:t xml:space="preserve">. In addition, we identified potential hotspots of homoeologous exchange between </w:t>
      </w:r>
      <w:proofErr w:type="spellStart"/>
      <w:r w:rsidRPr="00571AEC">
        <w:rPr>
          <w:bCs/>
          <w:sz w:val="24"/>
          <w:szCs w:val="24"/>
        </w:rPr>
        <w:t>subgenomes</w:t>
      </w:r>
      <w:proofErr w:type="spellEnd"/>
      <w:r w:rsidRPr="00571AEC">
        <w:rPr>
          <w:bCs/>
          <w:sz w:val="24"/>
          <w:szCs w:val="24"/>
        </w:rPr>
        <w:t xml:space="preserve">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14"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15"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16"/>
      <w:commentRangeStart w:id="1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18" w:author="john davis" w:date="2022-06-29T14:13:00Z">
        <w:r w:rsidR="00C36644">
          <w:rPr>
            <w:sz w:val="24"/>
            <w:szCs w:val="24"/>
          </w:rPr>
          <w:t xml:space="preserve"> </w:t>
        </w:r>
      </w:ins>
      <w:del w:id="19" w:author="john davis" w:date="2022-06-29T14:13:00Z">
        <w:r w:rsidRPr="001D7362" w:rsidDel="00C36644">
          <w:rPr>
            <w:rFonts w:ascii="Calibri" w:hAnsi="Calibri" w:cs="Calibri"/>
            <w:sz w:val="24"/>
            <w:szCs w:val="24"/>
          </w:rPr>
          <w:delText>(</w:delText>
        </w:r>
      </w:del>
      <w:del w:id="20"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21"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16"/>
      <w:r>
        <w:rPr>
          <w:rStyle w:val="CommentReference"/>
        </w:rPr>
        <w:commentReference w:id="16"/>
      </w:r>
      <w:commentRangeEnd w:id="17"/>
      <w:r>
        <w:rPr>
          <w:rStyle w:val="CommentReference"/>
        </w:rPr>
        <w:commentReference w:id="17"/>
      </w:r>
      <w:r w:rsidRPr="00AC70B6">
        <w:rPr>
          <w:sz w:val="24"/>
          <w:szCs w:val="24"/>
        </w:rPr>
        <w:t>The demand for rapeseed oil has caused global production to more than triple in the last few decades, with China and Canada being the world’s largest producers</w:t>
      </w:r>
      <w:ins w:id="22" w:author="john davis" w:date="2022-06-29T14:14:00Z">
        <w:r w:rsidR="00C36644">
          <w:rPr>
            <w:sz w:val="24"/>
            <w:szCs w:val="24"/>
          </w:rPr>
          <w:t xml:space="preserve"> </w:t>
        </w:r>
      </w:ins>
      <w:commentRangeStart w:id="23"/>
      <w:commentRangeStart w:id="24"/>
      <w:del w:id="25"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26" w:author="john davis" w:date="2022-06-29T14:13:00Z">
        <w:r w:rsidR="00C36644">
          <w:rPr>
            <w:rFonts w:ascii="Calibri" w:hAnsi="Calibri" w:cs="Calibri"/>
            <w:sz w:val="24"/>
            <w:szCs w:val="24"/>
          </w:rPr>
          <w:t xml:space="preserve"> 2</w:t>
        </w:r>
      </w:ins>
      <w:ins w:id="27"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28"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23"/>
      <w:r>
        <w:rPr>
          <w:rStyle w:val="CommentReference"/>
        </w:rPr>
        <w:commentReference w:id="23"/>
      </w:r>
      <w:commentRangeEnd w:id="24"/>
      <w:r>
        <w:rPr>
          <w:rStyle w:val="CommentReference"/>
        </w:rPr>
        <w:commentReference w:id="24"/>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29" w:author="john davis" w:date="2022-06-29T14:14:00Z">
        <w:r w:rsidR="00C36644">
          <w:rPr>
            <w:rFonts w:ascii="Calibri" w:hAnsi="Calibri" w:cs="Calibri"/>
            <w:sz w:val="24"/>
            <w:szCs w:val="24"/>
          </w:rPr>
          <w:t xml:space="preserve">. </w:t>
        </w:r>
      </w:ins>
      <w:del w:id="30"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w:t>
      </w:r>
      <w:proofErr w:type="spellStart"/>
      <w:r w:rsidRPr="00AC70B6">
        <w:rPr>
          <w:sz w:val="24"/>
          <w:szCs w:val="24"/>
        </w:rPr>
        <w:t>bok</w:t>
      </w:r>
      <w:proofErr w:type="spellEnd"/>
      <w:r w:rsidRPr="00AC70B6">
        <w:rPr>
          <w:sz w:val="24"/>
          <w:szCs w:val="24"/>
        </w:rPr>
        <w:t xml:space="preserve">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31" w:author="john davis" w:date="2022-06-29T14:14:00Z">
        <w:r w:rsidR="00C36644">
          <w:rPr>
            <w:sz w:val="24"/>
            <w:szCs w:val="24"/>
          </w:rPr>
          <w:t xml:space="preserve">. </w:t>
        </w:r>
      </w:ins>
      <w:del w:id="32"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33"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xml:space="preserve">, the A and C </w:t>
      </w:r>
      <w:proofErr w:type="spellStart"/>
      <w:r w:rsidRPr="00AC70B6">
        <w:rPr>
          <w:sz w:val="24"/>
          <w:szCs w:val="24"/>
        </w:rPr>
        <w:t>subgenomes</w:t>
      </w:r>
      <w:proofErr w:type="spellEnd"/>
      <w:r w:rsidRPr="00AC70B6">
        <w:rPr>
          <w:sz w:val="24"/>
          <w:szCs w:val="24"/>
        </w:rPr>
        <w:t xml:space="preserve">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4"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35"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3E6C6821"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36"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w:t>
      </w:r>
      <w:proofErr w:type="spellStart"/>
      <w:r w:rsidRPr="00AC70B6">
        <w:rPr>
          <w:sz w:val="24"/>
          <w:szCs w:val="24"/>
        </w:rPr>
        <w:t>Darmor-bzh</w:t>
      </w:r>
      <w:proofErr w:type="spellEnd"/>
      <w:r w:rsidRPr="00AC70B6">
        <w:rPr>
          <w:sz w:val="24"/>
          <w:szCs w:val="24"/>
        </w:rPr>
        <w:t xml:space="preserve">,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 xml:space="preserve">scaffolding short reads and the high similarity between the two </w:t>
      </w:r>
      <w:proofErr w:type="spellStart"/>
      <w:r w:rsidRPr="00AC70B6">
        <w:rPr>
          <w:sz w:val="24"/>
          <w:szCs w:val="24"/>
        </w:rPr>
        <w:t>subgenomes</w:t>
      </w:r>
      <w:proofErr w:type="spellEnd"/>
      <w:r w:rsidRPr="00AC70B6">
        <w:rPr>
          <w:sz w:val="24"/>
          <w:szCs w:val="24"/>
        </w:rPr>
        <w:t xml:space="preserve">, a significant portion of the genome could not be confidently anchored in the assembly and was left </w:t>
      </w:r>
      <w:proofErr w:type="spellStart"/>
      <w:r w:rsidRPr="00AC70B6">
        <w:rPr>
          <w:sz w:val="24"/>
          <w:szCs w:val="24"/>
        </w:rPr>
        <w:t>unscaffolded</w:t>
      </w:r>
      <w:proofErr w:type="spellEnd"/>
      <w:r w:rsidRPr="00AC70B6">
        <w:rPr>
          <w:sz w:val="24"/>
          <w:szCs w:val="24"/>
        </w:rPr>
        <w:t xml:space="preserve">. Since the release of the </w:t>
      </w:r>
      <w:proofErr w:type="spellStart"/>
      <w:r w:rsidRPr="00AC70B6">
        <w:rPr>
          <w:sz w:val="24"/>
          <w:szCs w:val="24"/>
        </w:rPr>
        <w:t>Darmor-bzh</w:t>
      </w:r>
      <w:proofErr w:type="spellEnd"/>
      <w:r w:rsidRPr="00AC70B6">
        <w:rPr>
          <w:sz w:val="24"/>
          <w:szCs w:val="24"/>
        </w:rPr>
        <w:t xml:space="preserve">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37"/>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37"/>
      <w:r w:rsidR="006F7C41">
        <w:rPr>
          <w:rStyle w:val="CommentReference"/>
        </w:rPr>
        <w:commentReference w:id="37"/>
      </w:r>
      <w:r>
        <w:rPr>
          <w:sz w:val="24"/>
          <w:szCs w:val="24"/>
        </w:rPr>
        <w:t xml:space="preserve"> </w:t>
      </w:r>
      <w:commentRangeStart w:id="38"/>
      <w:commentRangeStart w:id="39"/>
      <w:commentRangeStart w:id="40"/>
      <w:r>
        <w:rPr>
          <w:sz w:val="24"/>
          <w:szCs w:val="24"/>
        </w:rPr>
        <w:t>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w:t>
      </w:r>
      <w:proofErr w:type="spellStart"/>
      <w:r w:rsidRPr="00AC70B6">
        <w:rPr>
          <w:sz w:val="24"/>
          <w:szCs w:val="24"/>
        </w:rPr>
        <w:t>unscaffolded</w:t>
      </w:r>
      <w:proofErr w:type="spellEnd"/>
      <w:r w:rsidRPr="00AC70B6">
        <w:rPr>
          <w:sz w:val="24"/>
          <w:szCs w:val="24"/>
        </w:rPr>
        <w:t xml:space="preserve"> sequences</w:t>
      </w:r>
      <w:commentRangeEnd w:id="38"/>
      <w:r w:rsidR="007A2F32">
        <w:rPr>
          <w:rStyle w:val="CommentReference"/>
        </w:rPr>
        <w:commentReference w:id="38"/>
      </w:r>
      <w:commentRangeEnd w:id="39"/>
      <w:r w:rsidR="00C0092A">
        <w:rPr>
          <w:rStyle w:val="CommentReference"/>
        </w:rPr>
        <w:commentReference w:id="39"/>
      </w:r>
      <w:commentRangeEnd w:id="40"/>
      <w:r w:rsidR="00E87FED">
        <w:rPr>
          <w:rStyle w:val="CommentReference"/>
        </w:rPr>
        <w:commentReference w:id="40"/>
      </w:r>
      <w:ins w:id="41" w:author="john davis" w:date="2022-07-14T10:36:00Z">
        <w:r w:rsidR="00C0092A">
          <w:rPr>
            <w:sz w:val="24"/>
            <w:szCs w:val="24"/>
          </w:rPr>
          <w:t xml:space="preserve"> relative to the original </w:t>
        </w:r>
        <w:proofErr w:type="spellStart"/>
        <w:r w:rsidR="00C0092A">
          <w:rPr>
            <w:sz w:val="24"/>
            <w:szCs w:val="24"/>
          </w:rPr>
          <w:t>Darmor-bzh</w:t>
        </w:r>
        <w:proofErr w:type="spellEnd"/>
        <w:r w:rsidR="00C0092A">
          <w:rPr>
            <w:sz w:val="24"/>
            <w:szCs w:val="24"/>
          </w:rPr>
          <w:t xml:space="preserve"> v4.1 assembly</w:t>
        </w:r>
      </w:ins>
      <w:r w:rsidRPr="00AC70B6">
        <w:rPr>
          <w:sz w:val="24"/>
          <w:szCs w:val="24"/>
        </w:rPr>
        <w:t xml:space="preserve">.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 xml:space="preserve">AACC, Korea patent number: 10-1432278-0000, 2014.08.13) was the focus of this study. Da-Ae was developed at </w:t>
      </w:r>
      <w:proofErr w:type="spellStart"/>
      <w:r w:rsidRPr="00AC70B6">
        <w:rPr>
          <w:sz w:val="24"/>
          <w:szCs w:val="24"/>
        </w:rPr>
        <w:t>FnPCo</w:t>
      </w:r>
      <w:proofErr w:type="spellEnd"/>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 xml:space="preserve">Genome Center. The resulting libraries were sequenced on an Illumina </w:t>
      </w:r>
      <w:proofErr w:type="spellStart"/>
      <w:r w:rsidRPr="00AC70B6">
        <w:rPr>
          <w:sz w:val="24"/>
          <w:szCs w:val="24"/>
        </w:rPr>
        <w:t>HiSeq</w:t>
      </w:r>
      <w:proofErr w:type="spellEnd"/>
      <w:r>
        <w:rPr>
          <w:sz w:val="24"/>
          <w:szCs w:val="24"/>
        </w:rPr>
        <w:t xml:space="preserve"> </w:t>
      </w:r>
      <w:r w:rsidRPr="00AC70B6">
        <w:rPr>
          <w:sz w:val="24"/>
          <w:szCs w:val="24"/>
        </w:rPr>
        <w:t xml:space="preserve">X10 </w:t>
      </w:r>
      <w:r>
        <w:rPr>
          <w:sz w:val="24"/>
          <w:szCs w:val="24"/>
        </w:rPr>
        <w:t>by</w:t>
      </w:r>
      <w:r w:rsidRPr="00AC70B6">
        <w:rPr>
          <w:sz w:val="24"/>
          <w:szCs w:val="24"/>
        </w:rPr>
        <w:t xml:space="preserve"> </w:t>
      </w:r>
      <w:proofErr w:type="spellStart"/>
      <w:r w:rsidRPr="00AC70B6">
        <w:rPr>
          <w:sz w:val="24"/>
          <w:szCs w:val="24"/>
        </w:rPr>
        <w:t>Novogene</w:t>
      </w:r>
      <w:proofErr w:type="spellEnd"/>
      <w:r>
        <w:rPr>
          <w:sz w:val="24"/>
          <w:szCs w:val="24"/>
        </w:rPr>
        <w:t xml:space="preserve"> (</w:t>
      </w:r>
      <w:proofErr w:type="spellStart"/>
      <w:r w:rsidRPr="007F1865">
        <w:rPr>
          <w:sz w:val="24"/>
          <w:szCs w:val="24"/>
        </w:rPr>
        <w:t>Novogene</w:t>
      </w:r>
      <w:proofErr w:type="spellEnd"/>
      <w:r w:rsidRPr="007F1865">
        <w:rPr>
          <w:sz w:val="24"/>
          <w:szCs w:val="24"/>
        </w:rPr>
        <w:t xml:space="preserv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 xml:space="preserve">g high molecular weight DNA from Da-Ae was used for library construction and 19 </w:t>
      </w:r>
      <w:proofErr w:type="spellStart"/>
      <w:r w:rsidRPr="00AC70B6">
        <w:rPr>
          <w:sz w:val="24"/>
          <w:szCs w:val="24"/>
        </w:rPr>
        <w:t>SMRTcells</w:t>
      </w:r>
      <w:proofErr w:type="spellEnd"/>
      <w:r w:rsidRPr="00AC70B6">
        <w:rPr>
          <w:sz w:val="24"/>
          <w:szCs w:val="24"/>
        </w:rPr>
        <w:t xml:space="preserve">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proofErr w:type="spellStart"/>
      <w:r w:rsidRPr="00AC70B6">
        <w:rPr>
          <w:sz w:val="24"/>
          <w:szCs w:val="24"/>
        </w:rPr>
        <w:t>Kb</w:t>
      </w:r>
      <w:proofErr w:type="spellEnd"/>
      <w:r w:rsidRPr="00AC70B6">
        <w:rPr>
          <w:sz w:val="24"/>
          <w:szCs w:val="24"/>
        </w:rPr>
        <w:t>.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42"/>
      <w:commentRangeStart w:id="43"/>
      <w:r w:rsidRPr="00AC70B6">
        <w:rPr>
          <w:i/>
          <w:sz w:val="24"/>
          <w:szCs w:val="24"/>
        </w:rPr>
        <w:t xml:space="preserve">Generation of 10X </w:t>
      </w:r>
      <w:r>
        <w:rPr>
          <w:i/>
          <w:sz w:val="24"/>
          <w:szCs w:val="24"/>
        </w:rPr>
        <w:t xml:space="preserve">Genomics </w:t>
      </w:r>
      <w:r w:rsidRPr="00AC70B6">
        <w:rPr>
          <w:i/>
          <w:sz w:val="24"/>
          <w:szCs w:val="24"/>
        </w:rPr>
        <w:t>Assemblies</w:t>
      </w:r>
      <w:commentRangeEnd w:id="42"/>
      <w:r w:rsidR="00A02B15">
        <w:rPr>
          <w:rStyle w:val="CommentReference"/>
        </w:rPr>
        <w:commentReference w:id="42"/>
      </w:r>
      <w:commentRangeEnd w:id="43"/>
      <w:r w:rsidR="00D16455">
        <w:rPr>
          <w:rStyle w:val="CommentReference"/>
        </w:rPr>
        <w:commentReference w:id="43"/>
      </w:r>
    </w:p>
    <w:p w14:paraId="4D3F64B5" w14:textId="3D00492D" w:rsidR="00D22620" w:rsidRDefault="00D22620" w:rsidP="00D22620">
      <w:pPr>
        <w:spacing w:line="480" w:lineRule="auto"/>
        <w:ind w:firstLine="720"/>
        <w:rPr>
          <w:sz w:val="24"/>
          <w:szCs w:val="24"/>
        </w:rPr>
      </w:pPr>
      <w:commentRangeStart w:id="44"/>
      <w:commentRangeStart w:id="45"/>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w:t>
      </w:r>
      <w:del w:id="46" w:author="john davis" w:date="2022-07-14T10:37:00Z">
        <w:r w:rsidDel="00C0092A">
          <w:rPr>
            <w:sz w:val="24"/>
            <w:szCs w:val="24"/>
          </w:rPr>
          <w:delText>v</w:delText>
        </w:r>
        <w:r w:rsidRPr="00AC70B6" w:rsidDel="00C0092A">
          <w:rPr>
            <w:sz w:val="24"/>
            <w:szCs w:val="24"/>
          </w:rPr>
          <w:delText>1.1.5</w:delText>
        </w:r>
      </w:del>
      <w:ins w:id="47" w:author="john davis" w:date="2022-07-14T10:37:00Z">
        <w:r w:rsidR="00C0092A">
          <w:rPr>
            <w:sz w:val="24"/>
            <w:szCs w:val="24"/>
          </w:rPr>
          <w:t>v2.</w:t>
        </w:r>
      </w:ins>
      <w:ins w:id="48" w:author="john davis" w:date="2022-07-14T10:38:00Z">
        <w:r w:rsidR="00C0092A">
          <w:rPr>
            <w:sz w:val="24"/>
            <w:szCs w:val="24"/>
          </w:rPr>
          <w:t>20</w:t>
        </w:r>
      </w:ins>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49"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with an estimated genome size of 1.12 Gb.</w:t>
      </w:r>
      <w:commentRangeEnd w:id="44"/>
      <w:r w:rsidR="007A2F32">
        <w:rPr>
          <w:rStyle w:val="CommentReference"/>
        </w:rPr>
        <w:commentReference w:id="44"/>
      </w:r>
      <w:commentRangeEnd w:id="45"/>
      <w:r w:rsidR="00C0092A">
        <w:rPr>
          <w:rStyle w:val="CommentReference"/>
        </w:rPr>
        <w:commentReference w:id="45"/>
      </w:r>
      <w:r w:rsidRPr="00AC70B6">
        <w:rPr>
          <w:sz w:val="24"/>
          <w:szCs w:val="24"/>
        </w:rPr>
        <w:t xml:space="preserve"> </w:t>
      </w:r>
      <w:commentRangeStart w:id="50"/>
      <w:r w:rsidRPr="00AC70B6">
        <w:rPr>
          <w:sz w:val="24"/>
          <w:szCs w:val="24"/>
        </w:rPr>
        <w:t xml:space="preserve">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 xml:space="preserve">Genome Center and </w:t>
      </w:r>
      <w:proofErr w:type="spellStart"/>
      <w:r w:rsidRPr="00AC70B6">
        <w:rPr>
          <w:sz w:val="24"/>
          <w:szCs w:val="24"/>
        </w:rPr>
        <w:t>Novogene</w:t>
      </w:r>
      <w:proofErr w:type="spellEnd"/>
      <w:r>
        <w:rPr>
          <w:sz w:val="24"/>
          <w:szCs w:val="24"/>
        </w:rPr>
        <w:t xml:space="preserve"> (</w:t>
      </w:r>
      <w:r w:rsidRPr="00AC70B6">
        <w:rPr>
          <w:sz w:val="24"/>
          <w:szCs w:val="24"/>
        </w:rPr>
        <w:t xml:space="preserve">hereafter referred to as Da-Ae 10X Davis and Da-Ae 10X </w:t>
      </w:r>
      <w:proofErr w:type="spellStart"/>
      <w:r w:rsidRPr="00AC70B6">
        <w:rPr>
          <w:sz w:val="24"/>
          <w:szCs w:val="24"/>
        </w:rPr>
        <w:t>Novogene</w:t>
      </w:r>
      <w:proofErr w:type="spellEnd"/>
      <w:r w:rsidRPr="00AC70B6">
        <w:rPr>
          <w:sz w:val="24"/>
          <w:szCs w:val="24"/>
        </w:rPr>
        <w:t xml:space="preserve">) were both assembled. </w:t>
      </w:r>
      <w:commentRangeStart w:id="51"/>
      <w:del w:id="52"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Assemblies were completed again upon the release of Supernova-2.0.0</w:t>
      </w:r>
      <w:commentRangeEnd w:id="51"/>
      <w:r w:rsidR="006C2679">
        <w:rPr>
          <w:rStyle w:val="CommentReference"/>
        </w:rPr>
        <w:commentReference w:id="51"/>
      </w:r>
      <w:r w:rsidRPr="00AC70B6">
        <w:rPr>
          <w:sz w:val="24"/>
          <w:szCs w:val="24"/>
        </w:rPr>
        <w:t xml:space="preserve">.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w:t>
      </w:r>
      <w:proofErr w:type="spellStart"/>
      <w:r w:rsidRPr="00AC70B6">
        <w:rPr>
          <w:sz w:val="24"/>
          <w:szCs w:val="24"/>
        </w:rPr>
        <w:t>Novogene</w:t>
      </w:r>
      <w:proofErr w:type="spellEnd"/>
      <w:r w:rsidRPr="00AC70B6">
        <w:rPr>
          <w:sz w:val="24"/>
          <w:szCs w:val="24"/>
        </w:rPr>
        <w:t xml:space="preserve"> reads were excluded due to having near identical assembly performance when compared to the 10X Da-Ae Davis read</w:t>
      </w:r>
      <w:commentRangeEnd w:id="50"/>
      <w:r w:rsidR="006C2679">
        <w:rPr>
          <w:rStyle w:val="CommentReference"/>
        </w:rPr>
        <w:commentReference w:id="50"/>
      </w:r>
      <w:r w:rsidRPr="00AC70B6">
        <w:rPr>
          <w:sz w:val="24"/>
          <w:szCs w:val="24"/>
        </w:rPr>
        <w:t xml:space="preserve">s. </w:t>
      </w:r>
      <w:del w:id="53"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54" w:author="john davis" w:date="2022-06-30T15:41:00Z">
        <w:r w:rsidR="001721F0">
          <w:rPr>
            <w:sz w:val="24"/>
            <w:szCs w:val="24"/>
          </w:rPr>
          <w:t>T</w:t>
        </w:r>
      </w:ins>
      <w:del w:id="55"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56"/>
      <w:r w:rsidRPr="00AC70B6">
        <w:rPr>
          <w:sz w:val="24"/>
          <w:szCs w:val="24"/>
        </w:rPr>
        <w:t xml:space="preserve">These values were then </w:t>
      </w:r>
      <w:r>
        <w:rPr>
          <w:sz w:val="24"/>
          <w:szCs w:val="24"/>
        </w:rPr>
        <w:t>input</w:t>
      </w:r>
      <w:r w:rsidRPr="00AC70B6">
        <w:rPr>
          <w:sz w:val="24"/>
          <w:szCs w:val="24"/>
        </w:rPr>
        <w:t xml:space="preserve"> to Supernova-</w:t>
      </w:r>
      <w:commentRangeStart w:id="57"/>
      <w:r w:rsidRPr="00AC70B6">
        <w:rPr>
          <w:sz w:val="24"/>
          <w:szCs w:val="24"/>
        </w:rPr>
        <w:t>2.0.0</w:t>
      </w:r>
      <w:commentRangeEnd w:id="57"/>
      <w:r w:rsidR="006C2679">
        <w:rPr>
          <w:rStyle w:val="CommentReference"/>
        </w:rPr>
        <w:commentReference w:id="57"/>
      </w:r>
      <w:r w:rsidRPr="00AC70B6">
        <w:rPr>
          <w:sz w:val="24"/>
          <w:szCs w:val="24"/>
        </w:rPr>
        <w:t xml:space="preserve"> using </w:t>
      </w:r>
      <w:r w:rsidRPr="00AC70B6">
        <w:rPr>
          <w:sz w:val="24"/>
          <w:szCs w:val="24"/>
        </w:rPr>
        <w:lastRenderedPageBreak/>
        <w:t>the --</w:t>
      </w:r>
      <w:proofErr w:type="spellStart"/>
      <w:r w:rsidRPr="00AC70B6">
        <w:rPr>
          <w:sz w:val="24"/>
          <w:szCs w:val="24"/>
        </w:rPr>
        <w:t>maxreads</w:t>
      </w:r>
      <w:proofErr w:type="spellEnd"/>
      <w:r w:rsidRPr="00AC70B6">
        <w:rPr>
          <w:sz w:val="24"/>
          <w:szCs w:val="24"/>
        </w:rPr>
        <w:t xml:space="preserve"> parameter.</w:t>
      </w:r>
      <w:commentRangeEnd w:id="56"/>
      <w:r>
        <w:rPr>
          <w:rStyle w:val="CommentReference"/>
        </w:rPr>
        <w:commentReference w:id="56"/>
      </w:r>
      <w:r w:rsidRPr="00AC70B6">
        <w:rPr>
          <w:sz w:val="24"/>
          <w:szCs w:val="24"/>
        </w:rPr>
        <w:t xml:space="preserve"> Scaffolds from the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 xml:space="preserve">The PacBio reads were assembled using </w:t>
      </w:r>
      <w:proofErr w:type="spellStart"/>
      <w:r w:rsidRPr="005F4A48">
        <w:rPr>
          <w:sz w:val="24"/>
          <w:szCs w:val="24"/>
        </w:rPr>
        <w:t>Canu</w:t>
      </w:r>
      <w:proofErr w:type="spellEnd"/>
      <w:r w:rsidRPr="005F4A48">
        <w:rPr>
          <w:sz w:val="24"/>
          <w:szCs w:val="24"/>
        </w:rPr>
        <w:t xml:space="preserve">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w:t>
      </w:r>
      <w:proofErr w:type="spellStart"/>
      <w:r w:rsidR="00A938B6" w:rsidRPr="00A938B6">
        <w:rPr>
          <w:rFonts w:ascii="Calibri" w:hAnsi="Calibri" w:cs="Calibri"/>
          <w:sz w:val="24"/>
          <w:szCs w:val="24"/>
        </w:rPr>
        <w:t>Koren</w:t>
      </w:r>
      <w:proofErr w:type="spellEnd"/>
      <w:r w:rsidR="00A938B6" w:rsidRPr="00A938B6">
        <w:rPr>
          <w:rFonts w:ascii="Calibri" w:hAnsi="Calibri" w:cs="Calibri"/>
          <w:sz w:val="24"/>
          <w:szCs w:val="24"/>
        </w:rPr>
        <w:t xml:space="preserve">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58"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proofErr w:type="spellStart"/>
      <w:r w:rsidRPr="005F4A48">
        <w:rPr>
          <w:sz w:val="24"/>
          <w:szCs w:val="24"/>
        </w:rPr>
        <w:t>Canu</w:t>
      </w:r>
      <w:proofErr w:type="spellEnd"/>
      <w:r w:rsidRPr="005F4A48">
        <w:rPr>
          <w:sz w:val="24"/>
          <w:szCs w:val="24"/>
        </w:rPr>
        <w:t xml:space="preserve">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proofErr w:type="spellStart"/>
      <w:r w:rsidRPr="005F4A48">
        <w:rPr>
          <w:sz w:val="24"/>
          <w:szCs w:val="24"/>
        </w:rPr>
        <w:t>ErrorRate</w:t>
      </w:r>
      <w:proofErr w:type="spellEnd"/>
      <w:r w:rsidRPr="005F4A48">
        <w:rPr>
          <w:sz w:val="24"/>
          <w:szCs w:val="24"/>
        </w:rPr>
        <w:t xml:space="preserve">=0.040 and </w:t>
      </w:r>
      <w:proofErr w:type="spellStart"/>
      <w:r w:rsidRPr="005F4A48">
        <w:rPr>
          <w:sz w:val="24"/>
          <w:szCs w:val="24"/>
        </w:rPr>
        <w:t>corOutCoverage</w:t>
      </w:r>
      <w:proofErr w:type="spellEnd"/>
      <w:r w:rsidRPr="005F4A48">
        <w:rPr>
          <w:sz w:val="24"/>
          <w:szCs w:val="24"/>
        </w:rPr>
        <w:t xml:space="preserve">=200. The </w:t>
      </w:r>
      <w:proofErr w:type="spellStart"/>
      <w:r w:rsidRPr="005F4A48">
        <w:rPr>
          <w:sz w:val="24"/>
          <w:szCs w:val="24"/>
        </w:rPr>
        <w:t>Canu</w:t>
      </w:r>
      <w:proofErr w:type="spellEnd"/>
      <w:r w:rsidRPr="005F4A48">
        <w:rPr>
          <w:sz w:val="24"/>
          <w:szCs w:val="24"/>
        </w:rPr>
        <w:t xml:space="preserve">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2C98E996"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del w:id="59" w:author="john davis" w:date="2022-07-14T10:58:00Z">
        <w:r w:rsidRPr="005F4A48" w:rsidDel="00FA16D5">
          <w:rPr>
            <w:sz w:val="24"/>
            <w:szCs w:val="24"/>
          </w:rPr>
          <w:delText>Canu assembli</w:delText>
        </w:r>
        <w:r w:rsidR="00E04106" w:rsidDel="00FA16D5">
          <w:rPr>
            <w:sz w:val="24"/>
            <w:szCs w:val="24"/>
          </w:rPr>
          <w:delText>y</w:delText>
        </w:r>
      </w:del>
      <w:proofErr w:type="spellStart"/>
      <w:ins w:id="60" w:author="john davis" w:date="2022-07-14T10:58:00Z">
        <w:r w:rsidR="00FA16D5">
          <w:rPr>
            <w:sz w:val="24"/>
            <w:szCs w:val="24"/>
          </w:rPr>
          <w:t>Canu</w:t>
        </w:r>
        <w:proofErr w:type="spellEnd"/>
        <w:r w:rsidR="00FA16D5">
          <w:rPr>
            <w:sz w:val="24"/>
            <w:szCs w:val="24"/>
          </w:rPr>
          <w:t xml:space="preserve"> Da-Ae assembly</w:t>
        </w:r>
      </w:ins>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61"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62"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 xml:space="preserve">10X Genomics, 23 bp of the start of read 1 and the first base pair of read 2 were removed using </w:t>
      </w:r>
      <w:proofErr w:type="spellStart"/>
      <w:r w:rsidRPr="005F4A48">
        <w:rPr>
          <w:sz w:val="24"/>
          <w:szCs w:val="24"/>
        </w:rPr>
        <w:t>Trimmomatic</w:t>
      </w:r>
      <w:proofErr w:type="spellEnd"/>
      <w:r w:rsidRPr="005F4A48">
        <w:rPr>
          <w:sz w:val="24"/>
          <w:szCs w:val="24"/>
        </w:rPr>
        <w:t xml:space="preserve">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63"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w:t>
      </w:r>
      <w:commentRangeStart w:id="64"/>
      <w:commentRangeStart w:id="65"/>
      <w:r w:rsidRPr="005F4A48">
        <w:rPr>
          <w:sz w:val="24"/>
          <w:szCs w:val="24"/>
        </w:rPr>
        <w:t xml:space="preserve"> </w:t>
      </w:r>
      <w:del w:id="66" w:author="Julin Maloof" w:date="2022-07-19T13:20:00Z">
        <w:r w:rsidRPr="005F4A48" w:rsidDel="00D43315">
          <w:rPr>
            <w:sz w:val="24"/>
            <w:szCs w:val="24"/>
          </w:rPr>
          <w:delText xml:space="preserve">frequently </w:delText>
        </w:r>
      </w:del>
      <w:ins w:id="67" w:author="Julin Maloof" w:date="2022-07-19T13:20:00Z">
        <w:r w:rsidR="00D43315">
          <w:rPr>
            <w:sz w:val="24"/>
            <w:szCs w:val="24"/>
          </w:rPr>
          <w:t xml:space="preserve">the initial base of read 2 that is often </w:t>
        </w:r>
        <w:r w:rsidR="00D43315" w:rsidRPr="005F4A48">
          <w:rPr>
            <w:sz w:val="24"/>
            <w:szCs w:val="24"/>
          </w:rPr>
          <w:t xml:space="preserve"> </w:t>
        </w:r>
      </w:ins>
      <w:r w:rsidRPr="005F4A48">
        <w:rPr>
          <w:sz w:val="24"/>
          <w:szCs w:val="24"/>
        </w:rPr>
        <w:t>low-quality</w:t>
      </w:r>
      <w:del w:id="68" w:author="Julin Maloof" w:date="2022-07-19T13:21:00Z">
        <w:r w:rsidRPr="005F4A48" w:rsidDel="00D43315">
          <w:rPr>
            <w:sz w:val="24"/>
            <w:szCs w:val="24"/>
          </w:rPr>
          <w:delText xml:space="preserve"> sequence</w:delText>
        </w:r>
        <w:commentRangeEnd w:id="64"/>
        <w:r w:rsidR="00BF0364" w:rsidDel="00D43315">
          <w:rPr>
            <w:rStyle w:val="CommentReference"/>
          </w:rPr>
          <w:commentReference w:id="64"/>
        </w:r>
        <w:commentRangeEnd w:id="65"/>
        <w:r w:rsidR="00A1412B" w:rsidDel="00D43315">
          <w:rPr>
            <w:rStyle w:val="CommentReference"/>
          </w:rPr>
          <w:commentReference w:id="65"/>
        </w:r>
      </w:del>
      <w:r w:rsidRPr="005F4A48">
        <w:rPr>
          <w:sz w:val="24"/>
          <w:szCs w:val="24"/>
        </w:rPr>
        <w:t xml:space="preserve">. The trimmed reads were then mapped </w:t>
      </w:r>
      <w:r w:rsidR="00E04106">
        <w:rPr>
          <w:sz w:val="24"/>
          <w:szCs w:val="24"/>
        </w:rPr>
        <w:t xml:space="preserve">to the </w:t>
      </w:r>
      <w:del w:id="69" w:author="john davis" w:date="2022-07-14T10:59:00Z">
        <w:r w:rsidRPr="005F4A48" w:rsidDel="00FA16D5">
          <w:rPr>
            <w:sz w:val="24"/>
            <w:szCs w:val="24"/>
          </w:rPr>
          <w:delText>Canu assembl</w:delText>
        </w:r>
        <w:r w:rsidR="00E04106" w:rsidDel="00FA16D5">
          <w:rPr>
            <w:sz w:val="24"/>
            <w:szCs w:val="24"/>
          </w:rPr>
          <w:delText>y</w:delText>
        </w:r>
      </w:del>
      <w:proofErr w:type="spellStart"/>
      <w:ins w:id="70" w:author="john davis" w:date="2022-07-14T10:59:00Z">
        <w:r w:rsidR="00FA16D5">
          <w:rPr>
            <w:sz w:val="24"/>
            <w:szCs w:val="24"/>
          </w:rPr>
          <w:t>Canu</w:t>
        </w:r>
        <w:proofErr w:type="spellEnd"/>
        <w:r w:rsidR="00FA16D5">
          <w:rPr>
            <w:sz w:val="24"/>
            <w:szCs w:val="24"/>
          </w:rPr>
          <w:t xml:space="preserve"> Da-Ae assembly</w:t>
        </w:r>
      </w:ins>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71"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22A95733" w:rsidR="00D22620" w:rsidRDefault="00E72804" w:rsidP="00D22620">
      <w:pPr>
        <w:spacing w:line="480" w:lineRule="auto"/>
        <w:ind w:firstLine="720"/>
        <w:rPr>
          <w:sz w:val="24"/>
          <w:szCs w:val="24"/>
        </w:rPr>
      </w:pPr>
      <w:r>
        <w:rPr>
          <w:sz w:val="24"/>
          <w:szCs w:val="24"/>
        </w:rPr>
        <w:t xml:space="preserve">The </w:t>
      </w:r>
      <w:del w:id="72" w:author="john davis" w:date="2022-07-14T10:59:00Z">
        <w:r w:rsidDel="001A1EB0">
          <w:rPr>
            <w:sz w:val="24"/>
            <w:szCs w:val="24"/>
          </w:rPr>
          <w:delText>Canu assembly</w:delText>
        </w:r>
      </w:del>
      <w:proofErr w:type="spellStart"/>
      <w:ins w:id="73" w:author="john davis" w:date="2022-07-14T10:59:00Z">
        <w:r w:rsidR="001A1EB0">
          <w:rPr>
            <w:sz w:val="24"/>
            <w:szCs w:val="24"/>
          </w:rPr>
          <w:t>Canu</w:t>
        </w:r>
        <w:proofErr w:type="spellEnd"/>
        <w:r w:rsidR="001A1EB0">
          <w:rPr>
            <w:sz w:val="24"/>
            <w:szCs w:val="24"/>
          </w:rPr>
          <w:t xml:space="preserve"> Da-Ae assembly</w:t>
        </w:r>
      </w:ins>
      <w:r>
        <w:rPr>
          <w:sz w:val="24"/>
          <w:szCs w:val="24"/>
        </w:rPr>
        <w:t xml:space="preserve">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w:t>
      </w:r>
      <w:r w:rsidR="00D22620" w:rsidRPr="005F4A48">
        <w:rPr>
          <w:sz w:val="24"/>
          <w:szCs w:val="24"/>
        </w:rPr>
        <w:lastRenderedPageBreak/>
        <w:t xml:space="preserve">reads were run through Dovetail’s proprietary </w:t>
      </w:r>
      <w:proofErr w:type="spellStart"/>
      <w:r w:rsidR="00D22620" w:rsidRPr="005F4A48">
        <w:rPr>
          <w:sz w:val="24"/>
          <w:szCs w:val="24"/>
        </w:rPr>
        <w:t>HiRise</w:t>
      </w:r>
      <w:proofErr w:type="spellEnd"/>
      <w:r w:rsidR="00D22620" w:rsidRPr="005F4A48">
        <w:rPr>
          <w:sz w:val="24"/>
          <w:szCs w:val="24"/>
        </w:rPr>
        <w:t xml:space="preserv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proofErr w:type="spellStart"/>
      <w:r w:rsidRPr="005F4A48">
        <w:rPr>
          <w:sz w:val="24"/>
          <w:szCs w:val="24"/>
        </w:rPr>
        <w:t>HiRise</w:t>
      </w:r>
      <w:proofErr w:type="spellEnd"/>
      <w:r w:rsidRPr="005F4A48">
        <w:rPr>
          <w:sz w:val="24"/>
          <w:szCs w:val="24"/>
        </w:rPr>
        <w:t xml:space="preserve"> generated assembl</w:t>
      </w:r>
      <w:r w:rsidR="003A5F85">
        <w:rPr>
          <w:sz w:val="24"/>
          <w:szCs w:val="24"/>
        </w:rPr>
        <w:t>y</w:t>
      </w:r>
      <w:r w:rsidRPr="005F4A48">
        <w:rPr>
          <w:sz w:val="24"/>
          <w:szCs w:val="24"/>
        </w:rPr>
        <w:t xml:space="preserve"> w</w:t>
      </w:r>
      <w:ins w:id="74" w:author="john davis" w:date="2022-06-30T15:42:00Z">
        <w:r w:rsidR="001721F0">
          <w:rPr>
            <w:sz w:val="24"/>
            <w:szCs w:val="24"/>
          </w:rPr>
          <w:t>ere</w:t>
        </w:r>
      </w:ins>
      <w:del w:id="75" w:author="john davis" w:date="2022-06-30T15:42:00Z">
        <w:r w:rsidR="003A5F85" w:rsidDel="001721F0">
          <w:rPr>
            <w:sz w:val="24"/>
            <w:szCs w:val="24"/>
          </w:rPr>
          <w:delText>as</w:delText>
        </w:r>
      </w:del>
      <w:r w:rsidRPr="005F4A48">
        <w:rPr>
          <w:sz w:val="24"/>
          <w:szCs w:val="24"/>
        </w:rPr>
        <w:t xml:space="preserve"> compared to the chromosomes of the publicly available </w:t>
      </w:r>
      <w:proofErr w:type="spellStart"/>
      <w:r w:rsidRPr="005F4A48">
        <w:rPr>
          <w:sz w:val="24"/>
          <w:szCs w:val="24"/>
        </w:rPr>
        <w:t>Darmor-bzh</w:t>
      </w:r>
      <w:proofErr w:type="spellEnd"/>
      <w:r w:rsidRPr="005F4A48">
        <w:rPr>
          <w:sz w:val="24"/>
          <w:szCs w:val="24"/>
        </w:rPr>
        <w:t xml:space="preserve"> </w:t>
      </w:r>
      <w:ins w:id="76" w:author="john davis" w:date="2022-06-30T15:43:00Z">
        <w:r w:rsidR="001721F0">
          <w:rPr>
            <w:sz w:val="24"/>
            <w:szCs w:val="24"/>
          </w:rPr>
          <w:t xml:space="preserve">v4.1 </w:t>
        </w:r>
      </w:ins>
      <w:del w:id="77" w:author="john davis" w:date="2022-06-30T15:43:00Z">
        <w:r w:rsidRPr="005F4A48" w:rsidDel="001721F0">
          <w:rPr>
            <w:sz w:val="24"/>
            <w:szCs w:val="24"/>
          </w:rPr>
          <w:delText>g</w:delText>
        </w:r>
      </w:del>
      <w:ins w:id="78" w:author="john davis" w:date="2022-06-30T15:43:00Z">
        <w:r w:rsidR="001721F0">
          <w:rPr>
            <w:sz w:val="24"/>
            <w:szCs w:val="24"/>
          </w:rPr>
          <w:t>g</w:t>
        </w:r>
      </w:ins>
      <w:r w:rsidRPr="005F4A48">
        <w:rPr>
          <w:sz w:val="24"/>
          <w:szCs w:val="24"/>
        </w:rPr>
        <w:t>enome</w:t>
      </w:r>
      <w:del w:id="79"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80"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w:t>
      </w:r>
      <w:proofErr w:type="spellStart"/>
      <w:r w:rsidRPr="005F4A48">
        <w:rPr>
          <w:sz w:val="24"/>
          <w:szCs w:val="24"/>
        </w:rPr>
        <w:t>HiRise</w:t>
      </w:r>
      <w:proofErr w:type="spellEnd"/>
      <w:r w:rsidRPr="005F4A48">
        <w:rPr>
          <w:sz w:val="24"/>
          <w:szCs w:val="24"/>
        </w:rPr>
        <w:t xml:space="preserve"> generated assembly were independently aligned to the </w:t>
      </w:r>
      <w:proofErr w:type="spellStart"/>
      <w:r w:rsidRPr="005F4A48">
        <w:rPr>
          <w:sz w:val="24"/>
          <w:szCs w:val="24"/>
        </w:rPr>
        <w:t>Darmor-bzh</w:t>
      </w:r>
      <w:proofErr w:type="spellEnd"/>
      <w:r w:rsidRPr="005F4A48">
        <w:rPr>
          <w:sz w:val="24"/>
          <w:szCs w:val="24"/>
        </w:rPr>
        <w:t xml:space="preserve"> </w:t>
      </w:r>
      <w:ins w:id="81"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w:t>
      </w:r>
      <w:proofErr w:type="spellStart"/>
      <w:r w:rsidRPr="000A0D1F">
        <w:rPr>
          <w:sz w:val="24"/>
          <w:szCs w:val="24"/>
        </w:rPr>
        <w:t>maxmatch</w:t>
      </w:r>
      <w:proofErr w:type="spellEnd"/>
      <w:r w:rsidRPr="000A0D1F">
        <w:rPr>
          <w:sz w:val="24"/>
          <w:szCs w:val="24"/>
        </w:rPr>
        <w:t xml:space="preserve"> -l 100 -c 500</w:t>
      </w:r>
      <w:r w:rsidRPr="005F4A48">
        <w:rPr>
          <w:sz w:val="24"/>
          <w:szCs w:val="24"/>
        </w:rPr>
        <w:t xml:space="preserve">. The alignments were filtered for quality and </w:t>
      </w:r>
      <w:r>
        <w:rPr>
          <w:sz w:val="24"/>
          <w:szCs w:val="24"/>
        </w:rPr>
        <w:t xml:space="preserve">all scaffolds </w:t>
      </w:r>
      <w:ins w:id="82" w:author="john davis" w:date="2022-06-30T15:48:00Z">
        <w:r w:rsidR="000A653E">
          <w:rPr>
            <w:sz w:val="24"/>
            <w:szCs w:val="24"/>
          </w:rPr>
          <w:t xml:space="preserve">1 </w:t>
        </w:r>
        <w:proofErr w:type="spellStart"/>
        <w:r w:rsidR="000A653E">
          <w:rPr>
            <w:sz w:val="24"/>
            <w:szCs w:val="24"/>
          </w:rPr>
          <w:t>Mbp</w:t>
        </w:r>
        <w:proofErr w:type="spellEnd"/>
        <w:r w:rsidR="000A653E">
          <w:rPr>
            <w:sz w:val="24"/>
            <w:szCs w:val="24"/>
          </w:rPr>
          <w:t xml:space="preserve">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83" w:author="john davis" w:date="2022-06-30T15:47:00Z">
        <w:r w:rsidR="000A653E">
          <w:rPr>
            <w:sz w:val="24"/>
            <w:szCs w:val="24"/>
          </w:rPr>
          <w:t>1</w:t>
        </w:r>
      </w:ins>
      <w:commentRangeStart w:id="84"/>
      <w:del w:id="85"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84"/>
      <w:r w:rsidR="003A5F85">
        <w:rPr>
          <w:rStyle w:val="CommentReference"/>
        </w:rPr>
        <w:commentReference w:id="84"/>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 xml:space="preserve">not renamed and retained their </w:t>
      </w:r>
      <w:proofErr w:type="spellStart"/>
      <w:r>
        <w:rPr>
          <w:sz w:val="24"/>
          <w:szCs w:val="24"/>
        </w:rPr>
        <w:t>HiRise</w:t>
      </w:r>
      <w:proofErr w:type="spellEnd"/>
      <w:r>
        <w:rPr>
          <w:sz w:val="24"/>
          <w:szCs w:val="24"/>
        </w:rPr>
        <w:t xml:space="preserve"> designated sequence IDs</w:t>
      </w:r>
    </w:p>
    <w:p w14:paraId="5744362C" w14:textId="6FE88A04"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del w:id="86" w:author="john davis" w:date="2022-07-14T10:59:00Z">
        <w:r w:rsidRPr="005F4A48" w:rsidDel="001A1EB0">
          <w:rPr>
            <w:i/>
            <w:sz w:val="24"/>
            <w:szCs w:val="24"/>
          </w:rPr>
          <w:delText>Canu Assembly</w:delText>
        </w:r>
      </w:del>
      <w:proofErr w:type="spellStart"/>
      <w:ins w:id="87" w:author="john davis" w:date="2022-07-14T10:59:00Z">
        <w:r w:rsidR="001A1EB0">
          <w:rPr>
            <w:i/>
            <w:sz w:val="24"/>
            <w:szCs w:val="24"/>
          </w:rPr>
          <w:t>Canu</w:t>
        </w:r>
        <w:proofErr w:type="spellEnd"/>
        <w:r w:rsidR="001A1EB0">
          <w:rPr>
            <w:i/>
            <w:sz w:val="24"/>
            <w:szCs w:val="24"/>
          </w:rPr>
          <w:t xml:space="preserve"> Da-Ae assembly</w:t>
        </w:r>
      </w:ins>
      <w:r w:rsidRPr="005F4A48">
        <w:rPr>
          <w:i/>
          <w:sz w:val="24"/>
          <w:szCs w:val="24"/>
        </w:rPr>
        <w:t xml:space="preserve"> and </w:t>
      </w:r>
      <w:r>
        <w:rPr>
          <w:i/>
          <w:sz w:val="24"/>
          <w:szCs w:val="24"/>
        </w:rPr>
        <w:t xml:space="preserve">the Public </w:t>
      </w:r>
      <w:r w:rsidRPr="005F4A48">
        <w:rPr>
          <w:i/>
          <w:sz w:val="24"/>
          <w:szCs w:val="24"/>
        </w:rPr>
        <w:t>Reference</w:t>
      </w:r>
      <w:r>
        <w:rPr>
          <w:i/>
          <w:sz w:val="24"/>
          <w:szCs w:val="24"/>
        </w:rPr>
        <w:t xml:space="preserve"> Assembly</w:t>
      </w:r>
    </w:p>
    <w:p w14:paraId="6EDF1C7C" w14:textId="5792EC04"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w:t>
      </w:r>
      <w:proofErr w:type="spellStart"/>
      <w:r w:rsidRPr="005F4A48">
        <w:rPr>
          <w:sz w:val="24"/>
          <w:szCs w:val="24"/>
        </w:rPr>
        <w:t>Darmor-bzh</w:t>
      </w:r>
      <w:proofErr w:type="spellEnd"/>
      <w:r w:rsidRPr="005F4A48">
        <w:rPr>
          <w:sz w:val="24"/>
          <w:szCs w:val="24"/>
        </w:rPr>
        <w:t xml:space="preserve"> </w:t>
      </w:r>
      <w:ins w:id="88"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w:t>
      </w:r>
      <w:del w:id="89" w:author="john davis" w:date="2022-07-14T10:59:00Z">
        <w:r w:rsidRPr="005F4A48" w:rsidDel="001A1EB0">
          <w:rPr>
            <w:sz w:val="24"/>
            <w:szCs w:val="24"/>
          </w:rPr>
          <w:delText>Canu assembly</w:delText>
        </w:r>
      </w:del>
      <w:proofErr w:type="spellStart"/>
      <w:ins w:id="90"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91"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proofErr w:type="spellStart"/>
      <w:r w:rsidRPr="005F4A48">
        <w:rPr>
          <w:sz w:val="24"/>
          <w:szCs w:val="24"/>
        </w:rPr>
        <w:t>Kb</w:t>
      </w:r>
      <w:proofErr w:type="spellEnd"/>
      <w:r w:rsidRPr="005F4A48">
        <w:rPr>
          <w:sz w:val="24"/>
          <w:szCs w:val="24"/>
        </w:rPr>
        <w:t xml:space="preserve">. The 10X ancestral parent scaffolds were aligned using Nucmer. If the region of discrepancy in the assembly had significant support from the mapped reads and scaffolds, the discrepancy was considered a true difference between our assembly and the </w:t>
      </w:r>
      <w:proofErr w:type="spellStart"/>
      <w:r w:rsidRPr="005F4A48">
        <w:rPr>
          <w:sz w:val="24"/>
          <w:szCs w:val="24"/>
        </w:rPr>
        <w:t>Darmor-bzh</w:t>
      </w:r>
      <w:proofErr w:type="spellEnd"/>
      <w:r w:rsidRPr="005F4A48">
        <w:rPr>
          <w:sz w:val="24"/>
          <w:szCs w:val="24"/>
        </w:rPr>
        <w:t xml:space="preserve"> </w:t>
      </w:r>
      <w:ins w:id="92" w:author="john davis" w:date="2022-06-30T15:49:00Z">
        <w:r w:rsidR="00D854B6">
          <w:rPr>
            <w:sz w:val="24"/>
            <w:szCs w:val="24"/>
          </w:rPr>
          <w:t xml:space="preserve">v4.1 </w:t>
        </w:r>
      </w:ins>
      <w:r w:rsidRPr="005F4A48">
        <w:rPr>
          <w:sz w:val="24"/>
          <w:szCs w:val="24"/>
        </w:rPr>
        <w:lastRenderedPageBreak/>
        <w:t xml:space="preserve">assembly and retained. If there was no support, or the mapped reads and scaffolds disagreed with the </w:t>
      </w:r>
      <w:del w:id="93" w:author="john davis" w:date="2022-07-14T10:59:00Z">
        <w:r w:rsidRPr="005F4A48" w:rsidDel="001A1EB0">
          <w:rPr>
            <w:sz w:val="24"/>
            <w:szCs w:val="24"/>
          </w:rPr>
          <w:delText>Canu assembly</w:delText>
        </w:r>
      </w:del>
      <w:proofErr w:type="spellStart"/>
      <w:ins w:id="94"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the region of discrepancy was considered a likely error and altered to match </w:t>
      </w:r>
      <w:proofErr w:type="spellStart"/>
      <w:r w:rsidRPr="005F4A48">
        <w:rPr>
          <w:sz w:val="24"/>
          <w:szCs w:val="24"/>
        </w:rPr>
        <w:t>Darmor-bzh</w:t>
      </w:r>
      <w:proofErr w:type="spellEnd"/>
      <w:ins w:id="95"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t>
      </w:r>
      <w:ins w:id="96" w:author="john davis" w:date="2022-07-14T10:45:00Z">
        <w:r w:rsidR="00A1412B">
          <w:rPr>
            <w:sz w:val="24"/>
            <w:szCs w:val="24"/>
          </w:rPr>
          <w:t>by</w:t>
        </w:r>
      </w:ins>
      <w:commentRangeStart w:id="97"/>
      <w:commentRangeStart w:id="98"/>
      <w:del w:id="99" w:author="john davis" w:date="2022-07-14T10:45:00Z">
        <w:r w:rsidRPr="005F4A48" w:rsidDel="00A1412B">
          <w:rPr>
            <w:sz w:val="24"/>
            <w:szCs w:val="24"/>
          </w:rPr>
          <w:delText>within</w:delText>
        </w:r>
      </w:del>
      <w:r w:rsidRPr="005F4A48">
        <w:rPr>
          <w:sz w:val="24"/>
          <w:szCs w:val="24"/>
        </w:rPr>
        <w:t xml:space="preserve"> </w:t>
      </w:r>
      <w:commentRangeEnd w:id="97"/>
      <w:r w:rsidR="00BF0364">
        <w:rPr>
          <w:rStyle w:val="CommentReference"/>
        </w:rPr>
        <w:commentReference w:id="97"/>
      </w:r>
      <w:commentRangeEnd w:id="98"/>
      <w:r w:rsidR="00A1412B">
        <w:rPr>
          <w:rStyle w:val="CommentReference"/>
        </w:rPr>
        <w:commentReference w:id="98"/>
      </w:r>
      <w:r w:rsidRPr="005F4A48">
        <w:rPr>
          <w:sz w:val="24"/>
          <w:szCs w:val="24"/>
        </w:rPr>
        <w:t>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100" w:author="john davis" w:date="2022-06-30T15:49:00Z">
        <w:r w:rsidR="00D854B6">
          <w:rPr>
            <w:sz w:val="24"/>
            <w:szCs w:val="24"/>
          </w:rPr>
          <w:t>2</w:t>
        </w:r>
      </w:ins>
      <w:del w:id="101"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w:t>
      </w:r>
      <w:proofErr w:type="spellStart"/>
      <w:r w:rsidRPr="005F4A48">
        <w:rPr>
          <w:sz w:val="24"/>
          <w:szCs w:val="24"/>
        </w:rPr>
        <w:t>Darmor-bzh</w:t>
      </w:r>
      <w:proofErr w:type="spellEnd"/>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102"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103"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w:t>
      </w:r>
      <w:proofErr w:type="spellStart"/>
      <w:r w:rsidRPr="005F4A48">
        <w:rPr>
          <w:sz w:val="24"/>
          <w:szCs w:val="24"/>
        </w:rPr>
        <w:t>Cuffmerge</w:t>
      </w:r>
      <w:proofErr w:type="spellEnd"/>
      <w:r w:rsidRPr="005F4A48">
        <w:rPr>
          <w:sz w:val="24"/>
          <w:szCs w:val="24"/>
        </w:rPr>
        <w:t xml:space="preserve"> and then </w:t>
      </w:r>
      <w:proofErr w:type="spellStart"/>
      <w:r w:rsidRPr="005F4A48">
        <w:rPr>
          <w:sz w:val="24"/>
          <w:szCs w:val="24"/>
        </w:rPr>
        <w:t>Cuffcompare</w:t>
      </w:r>
      <w:proofErr w:type="spellEnd"/>
      <w:r w:rsidRPr="005F4A48">
        <w:rPr>
          <w:sz w:val="24"/>
          <w:szCs w:val="24"/>
        </w:rPr>
        <w:t xml:space="preserv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104"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proofErr w:type="spellStart"/>
      <w:r>
        <w:rPr>
          <w:sz w:val="24"/>
          <w:szCs w:val="24"/>
        </w:rPr>
        <w:t>T</w:t>
      </w:r>
      <w:r w:rsidRPr="005F4A48">
        <w:rPr>
          <w:sz w:val="24"/>
          <w:szCs w:val="24"/>
        </w:rPr>
        <w:t>rans</w:t>
      </w:r>
      <w:r>
        <w:rPr>
          <w:sz w:val="24"/>
          <w:szCs w:val="24"/>
        </w:rPr>
        <w:t>D</w:t>
      </w:r>
      <w:r w:rsidRPr="005F4A48">
        <w:rPr>
          <w:sz w:val="24"/>
          <w:szCs w:val="24"/>
        </w:rPr>
        <w:t>ecoder</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105"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106"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proofErr w:type="spellStart"/>
      <w:r>
        <w:rPr>
          <w:sz w:val="24"/>
          <w:szCs w:val="24"/>
        </w:rPr>
        <w:t>K</w:t>
      </w:r>
      <w:r w:rsidRPr="005F4A48">
        <w:rPr>
          <w:sz w:val="24"/>
          <w:szCs w:val="24"/>
        </w:rPr>
        <w:t>allisto</w:t>
      </w:r>
      <w:proofErr w:type="spellEnd"/>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107"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proofErr w:type="spellStart"/>
      <w:r w:rsidRPr="005F4A48">
        <w:rPr>
          <w:sz w:val="24"/>
          <w:szCs w:val="24"/>
        </w:rPr>
        <w:t>Darmor-bzh</w:t>
      </w:r>
      <w:proofErr w:type="spellEnd"/>
      <w:r w:rsidRPr="005F4A48">
        <w:rPr>
          <w:sz w:val="24"/>
          <w:szCs w:val="24"/>
        </w:rPr>
        <w:t xml:space="preserve">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108"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w:t>
      </w:r>
      <w:proofErr w:type="spellStart"/>
      <w:r w:rsidRPr="005F4A48">
        <w:rPr>
          <w:sz w:val="24"/>
          <w:szCs w:val="24"/>
        </w:rPr>
        <w:t>Darmor-bzh</w:t>
      </w:r>
      <w:proofErr w:type="spellEnd"/>
      <w:r w:rsidRPr="005F4A48">
        <w:rPr>
          <w:sz w:val="24"/>
          <w:szCs w:val="24"/>
        </w:rPr>
        <w:t xml:space="preserve">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109"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with default parameters to generate the final GFF3 file. BUSCO scores for the final assembly were calculated to assess transcriptome completeness.</w:t>
      </w:r>
      <w:r w:rsidR="003B6FD3" w:rsidRPr="003B6FD3">
        <w:rPr>
          <w:rFonts w:ascii="Calibri" w:hAnsi="Calibri" w:cs="Calibri"/>
          <w:sz w:val="24"/>
          <w:szCs w:val="24"/>
        </w:rPr>
        <w:t>(</w:t>
      </w:r>
      <w:proofErr w:type="spellStart"/>
      <w:r w:rsidR="003B6FD3" w:rsidRPr="003B6FD3">
        <w:rPr>
          <w:rFonts w:ascii="Calibri" w:hAnsi="Calibri" w:cs="Calibri"/>
          <w:sz w:val="24"/>
          <w:szCs w:val="24"/>
        </w:rPr>
        <w:t>Cantarel</w:t>
      </w:r>
      <w:proofErr w:type="spellEnd"/>
      <w:r w:rsidR="003B6FD3" w:rsidRPr="003B6FD3">
        <w:rPr>
          <w:rFonts w:ascii="Calibri" w:hAnsi="Calibri" w:cs="Calibri"/>
          <w:sz w:val="24"/>
          <w:szCs w:val="24"/>
        </w:rPr>
        <w:t xml:space="preserve">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0"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111"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112" w:author="john davis" w:date="2022-06-30T15:55:00Z">
        <w:r w:rsidRPr="005F4A48" w:rsidDel="00902513">
          <w:rPr>
            <w:sz w:val="24"/>
            <w:szCs w:val="24"/>
          </w:rPr>
          <w:delText xml:space="preserve">Annotation using MAKER was run in two rounds. </w:delText>
        </w:r>
      </w:del>
      <w:del w:id="113" w:author="john davis" w:date="2022-06-30T15:56:00Z">
        <w:r w:rsidRPr="005F4A48" w:rsidDel="00FE3793">
          <w:rPr>
            <w:sz w:val="24"/>
            <w:szCs w:val="24"/>
          </w:rPr>
          <w:delText xml:space="preserve">In order to speed up the annotation process, </w:delText>
        </w:r>
      </w:del>
      <w:del w:id="114" w:author="john davis" w:date="2022-06-30T15:55:00Z">
        <w:r w:rsidDel="00902513">
          <w:rPr>
            <w:sz w:val="24"/>
            <w:szCs w:val="24"/>
          </w:rPr>
          <w:delText>only</w:delText>
        </w:r>
      </w:del>
      <w:del w:id="115"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116"/>
        <w:commentRangeStart w:id="117"/>
        <w:commentRangeStart w:id="118"/>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proofErr w:type="spellStart"/>
      <w:ins w:id="119" w:author="john davis" w:date="2022-06-30T15:58:00Z">
        <w:r w:rsidR="00FE3793">
          <w:rPr>
            <w:sz w:val="24"/>
            <w:szCs w:val="24"/>
          </w:rPr>
          <w:t>Darmor-bzh</w:t>
        </w:r>
        <w:proofErr w:type="spellEnd"/>
        <w:r w:rsidR="00FE3793">
          <w:rPr>
            <w:sz w:val="24"/>
            <w:szCs w:val="24"/>
          </w:rPr>
          <w:t xml:space="preserve">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w:t>
      </w:r>
      <w:proofErr w:type="spellStart"/>
      <w:r w:rsidR="00FE3793" w:rsidRPr="00FE3793">
        <w:rPr>
          <w:rFonts w:ascii="Calibri" w:hAnsi="Calibri" w:cs="Calibri"/>
          <w:sz w:val="24"/>
          <w:szCs w:val="24"/>
        </w:rPr>
        <w:t>Chalhoub</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120" w:author="john davis" w:date="2022-06-30T15:58:00Z">
        <w:r w:rsidR="00FE3793">
          <w:rPr>
            <w:sz w:val="24"/>
            <w:szCs w:val="24"/>
          </w:rPr>
          <w:t xml:space="preserve">, </w:t>
        </w:r>
      </w:ins>
      <w:proofErr w:type="spellStart"/>
      <w:r w:rsidRPr="005F4A48">
        <w:rPr>
          <w:sz w:val="24"/>
          <w:szCs w:val="24"/>
        </w:rPr>
        <w:t>Darmor-bzh</w:t>
      </w:r>
      <w:proofErr w:type="spellEnd"/>
      <w:ins w:id="121"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(Rousseau-</w:t>
      </w:r>
      <w:proofErr w:type="spellStart"/>
      <w:r w:rsidR="00FE3793" w:rsidRPr="00FE3793">
        <w:rPr>
          <w:rFonts w:ascii="Calibri" w:hAnsi="Calibri" w:cs="Calibri"/>
          <w:sz w:val="24"/>
          <w:szCs w:val="24"/>
        </w:rPr>
        <w:t>Gueutin</w:t>
      </w:r>
      <w:proofErr w:type="spellEnd"/>
      <w:r w:rsidR="00FE3793" w:rsidRPr="00FE3793">
        <w:rPr>
          <w:rFonts w:ascii="Calibri" w:hAnsi="Calibri" w:cs="Calibri"/>
          <w:sz w:val="24"/>
          <w:szCs w:val="24"/>
        </w:rPr>
        <w:t xml:space="preserve">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22" w:author="john davis" w:date="2022-06-30T15:57:00Z">
        <w:r w:rsidR="00FE3793">
          <w:rPr>
            <w:sz w:val="24"/>
            <w:szCs w:val="24"/>
          </w:rPr>
          <w:t xml:space="preserve">, </w:t>
        </w:r>
      </w:ins>
      <w:del w:id="123" w:author="john davis" w:date="2022-06-30T15:59:00Z">
        <w:r w:rsidRPr="005F4A48" w:rsidDel="00FE3793">
          <w:rPr>
            <w:sz w:val="24"/>
            <w:szCs w:val="24"/>
          </w:rPr>
          <w:delText xml:space="preserve">and </w:delText>
        </w:r>
      </w:del>
      <w:r w:rsidRPr="005F4A48">
        <w:rPr>
          <w:sz w:val="24"/>
          <w:szCs w:val="24"/>
        </w:rPr>
        <w:t xml:space="preserve">the </w:t>
      </w:r>
      <w:ins w:id="124" w:author="john davis" w:date="2022-06-30T15:58:00Z">
        <w:r w:rsidR="00FE3793">
          <w:rPr>
            <w:sz w:val="24"/>
            <w:szCs w:val="24"/>
          </w:rPr>
          <w:t xml:space="preserve">eight </w:t>
        </w:r>
        <w:r w:rsidR="00FE3793">
          <w:rPr>
            <w:i/>
            <w:iCs/>
            <w:sz w:val="24"/>
            <w:szCs w:val="24"/>
          </w:rPr>
          <w:t>B</w:t>
        </w:r>
      </w:ins>
      <w:ins w:id="125"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126"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127" w:author="john davis" w:date="2022-06-30T16:02:00Z">
        <w:r w:rsidR="008A7A6D" w:rsidRPr="008A7A6D">
          <w:rPr>
            <w:i/>
            <w:sz w:val="24"/>
            <w:szCs w:val="24"/>
            <w:rPrChange w:id="128"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129" w:author="john davis" w:date="2022-06-30T16:03:00Z">
        <w:r w:rsidR="008A7A6D">
          <w:rPr>
            <w:iCs/>
            <w:sz w:val="24"/>
            <w:szCs w:val="24"/>
          </w:rPr>
          <w:t xml:space="preserve">assembly </w:t>
        </w:r>
      </w:ins>
      <w:ins w:id="130" w:author="john davis" w:date="2022-06-30T16:02:00Z">
        <w:r w:rsidR="008A7A6D">
          <w:rPr>
            <w:iCs/>
            <w:sz w:val="24"/>
            <w:szCs w:val="24"/>
          </w:rPr>
          <w:t xml:space="preserve">mentioned above </w:t>
        </w:r>
      </w:ins>
      <w:ins w:id="131" w:author="john davis" w:date="2022-06-30T16:03:00Z">
        <w:r w:rsidR="008A7A6D">
          <w:rPr>
            <w:iCs/>
            <w:sz w:val="24"/>
            <w:szCs w:val="24"/>
          </w:rPr>
          <w:t>along with</w:t>
        </w:r>
      </w:ins>
      <w:del w:id="132" w:author="john davis" w:date="2022-06-30T16:02:00Z">
        <w:r w:rsidRPr="008A7A6D" w:rsidDel="008A7A6D">
          <w:rPr>
            <w:iCs/>
            <w:sz w:val="24"/>
            <w:szCs w:val="24"/>
            <w:rPrChange w:id="133" w:author="john davis" w:date="2022-06-30T16:02:00Z">
              <w:rPr>
                <w:i/>
                <w:sz w:val="24"/>
                <w:szCs w:val="24"/>
              </w:rPr>
            </w:rPrChange>
          </w:rPr>
          <w:delText>B. napus,</w:delText>
        </w:r>
      </w:del>
      <w:r w:rsidRPr="005F4A48">
        <w:rPr>
          <w:i/>
          <w:sz w:val="24"/>
          <w:szCs w:val="24"/>
        </w:rPr>
        <w:t xml:space="preserve"> B. oleracea</w:t>
      </w:r>
      <w:ins w:id="134"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135"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136" w:author="john davis" w:date="2022-06-30T16:03:00Z">
        <w:r w:rsidR="008A7A6D">
          <w:rPr>
            <w:sz w:val="24"/>
            <w:szCs w:val="24"/>
          </w:rPr>
          <w:t xml:space="preserve"> gen</w:t>
        </w:r>
      </w:ins>
      <w:ins w:id="137" w:author="john davis" w:date="2022-06-30T16:04:00Z">
        <w:r w:rsidR="008A7A6D">
          <w:rPr>
            <w:sz w:val="24"/>
            <w:szCs w:val="24"/>
          </w:rPr>
          <w:t xml:space="preserve">oscope.cns.fr </w:t>
        </w:r>
      </w:ins>
      <w:del w:id="138" w:author="john davis" w:date="2022-06-30T16:04:00Z">
        <w:r w:rsidRPr="005F4A48" w:rsidDel="008A7A6D">
          <w:rPr>
            <w:sz w:val="24"/>
            <w:szCs w:val="24"/>
          </w:rPr>
          <w:delText xml:space="preserve"> </w:delText>
        </w:r>
      </w:del>
      <w:del w:id="139" w:author="john davis" w:date="2022-06-30T16:02:00Z">
        <w:r w:rsidRPr="005F4A48" w:rsidDel="008A7A6D">
          <w:rPr>
            <w:sz w:val="24"/>
            <w:szCs w:val="24"/>
          </w:rPr>
          <w:delText>BRAD</w:delText>
        </w:r>
      </w:del>
      <w:del w:id="140"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141"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116"/>
      <w:r w:rsidR="00E4283A">
        <w:rPr>
          <w:rStyle w:val="CommentReference"/>
        </w:rPr>
        <w:commentReference w:id="116"/>
      </w:r>
      <w:commentRangeEnd w:id="117"/>
      <w:r w:rsidR="00A1412B">
        <w:rPr>
          <w:rStyle w:val="CommentReference"/>
        </w:rPr>
        <w:commentReference w:id="117"/>
      </w:r>
      <w:commentRangeEnd w:id="118"/>
      <w:r w:rsidR="00A1412B">
        <w:rPr>
          <w:rStyle w:val="CommentReference"/>
        </w:rPr>
        <w:commentReference w:id="118"/>
      </w:r>
      <w:r w:rsidRPr="005F4A48">
        <w:rPr>
          <w:sz w:val="24"/>
          <w:szCs w:val="24"/>
        </w:rPr>
        <w:t xml:space="preserve"> </w:t>
      </w:r>
      <w:r>
        <w:rPr>
          <w:sz w:val="24"/>
          <w:szCs w:val="24"/>
        </w:rPr>
        <w:t xml:space="preserve">MAKER parameters that were modified included the following: </w:t>
      </w:r>
      <w:del w:id="142" w:author="john davis" w:date="2022-06-30T16:05:00Z">
        <w:r w:rsidRPr="005F4A48" w:rsidDel="008A7A6D">
          <w:rPr>
            <w:sz w:val="24"/>
            <w:szCs w:val="24"/>
          </w:rPr>
          <w:delText xml:space="preserve">Arabidopsis </w:delText>
        </w:r>
      </w:del>
      <w:ins w:id="143" w:author="john davis" w:date="2022-06-30T16:05:00Z">
        <w:r w:rsidR="008A7A6D">
          <w:rPr>
            <w:sz w:val="24"/>
            <w:szCs w:val="24"/>
          </w:rPr>
          <w:t xml:space="preserve">A custom Augustus gene </w:t>
        </w:r>
      </w:ins>
      <w:ins w:id="144" w:author="john davis" w:date="2022-06-30T16:06:00Z">
        <w:r w:rsidR="008A7A6D">
          <w:rPr>
            <w:sz w:val="24"/>
            <w:szCs w:val="24"/>
          </w:rPr>
          <w:t>prediction</w:t>
        </w:r>
      </w:ins>
      <w:ins w:id="145" w:author="john davis" w:date="2022-06-30T16:05:00Z">
        <w:r w:rsidR="008A7A6D">
          <w:rPr>
            <w:sz w:val="24"/>
            <w:szCs w:val="24"/>
          </w:rPr>
          <w:t xml:space="preserve"> spe</w:t>
        </w:r>
      </w:ins>
      <w:ins w:id="146" w:author="john davis" w:date="2022-06-30T16:06:00Z">
        <w:r w:rsidR="008A7A6D">
          <w:rPr>
            <w:sz w:val="24"/>
            <w:szCs w:val="24"/>
          </w:rPr>
          <w:t>cies model</w:t>
        </w:r>
      </w:ins>
      <w:ins w:id="147" w:author="john davis" w:date="2022-06-30T16:05:00Z">
        <w:r w:rsidR="008A7A6D" w:rsidRPr="005F4A48">
          <w:rPr>
            <w:sz w:val="24"/>
            <w:szCs w:val="24"/>
          </w:rPr>
          <w:t xml:space="preserve"> </w:t>
        </w:r>
      </w:ins>
      <w:ins w:id="148" w:author="john davis" w:date="2022-06-30T16:06:00Z">
        <w:r w:rsidR="00CC74E9">
          <w:rPr>
            <w:sz w:val="24"/>
            <w:szCs w:val="24"/>
          </w:rPr>
          <w:t>of Da-Ae created using BUSCO v</w:t>
        </w:r>
      </w:ins>
      <w:ins w:id="149" w:author="john davis" w:date="2022-06-30T16:07:00Z">
        <w:r w:rsidR="00CC74E9">
          <w:rPr>
            <w:sz w:val="24"/>
            <w:szCs w:val="24"/>
          </w:rPr>
          <w:t xml:space="preserve">3.0.2 </w:t>
        </w:r>
      </w:ins>
      <w:ins w:id="150"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w:t>
      </w:r>
      <w:proofErr w:type="spellStart"/>
      <w:r>
        <w:rPr>
          <w:sz w:val="24"/>
          <w:szCs w:val="24"/>
        </w:rPr>
        <w:t>K</w:t>
      </w:r>
      <w:r w:rsidRPr="005F4A48">
        <w:rPr>
          <w:sz w:val="24"/>
          <w:szCs w:val="24"/>
        </w:rPr>
        <w:t>b</w:t>
      </w:r>
      <w:proofErr w:type="spellEnd"/>
      <w:r w:rsidRPr="005F4A48">
        <w:rPr>
          <w:sz w:val="24"/>
          <w:szCs w:val="24"/>
        </w:rPr>
        <w:t xml:space="preserve">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51" w:author="john davis" w:date="2022-06-30T16:08:00Z"/>
          <w:sz w:val="24"/>
          <w:szCs w:val="24"/>
        </w:rPr>
      </w:pPr>
      <w:del w:id="152"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53" w:author="john davis" w:date="2022-06-29T14:40:00Z">
        <w:r w:rsidDel="003B6FD3">
          <w:rPr>
            <w:rFonts w:ascii="Calibri" w:hAnsi="Calibri" w:cs="Calibri"/>
            <w:sz w:val="24"/>
            <w:szCs w:val="24"/>
          </w:rPr>
          <w:delText>(Hall 2014)</w:delText>
        </w:r>
      </w:del>
      <w:del w:id="154"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55" w:author="john davis" w:date="2022-06-29T14:40:00Z">
        <w:r w:rsidDel="003B6FD3">
          <w:rPr>
            <w:rFonts w:ascii="Calibri" w:hAnsi="Calibri" w:cs="Calibri"/>
            <w:sz w:val="24"/>
            <w:szCs w:val="24"/>
          </w:rPr>
          <w:delText>(Korf 2004)</w:delText>
        </w:r>
      </w:del>
      <w:del w:id="156"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57"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w:t>
      </w:r>
      <w:proofErr w:type="spellStart"/>
      <w:r w:rsidRPr="005F4A48">
        <w:rPr>
          <w:sz w:val="24"/>
          <w:szCs w:val="24"/>
        </w:rPr>
        <w:t>InterProScan</w:t>
      </w:r>
      <w:proofErr w:type="spellEnd"/>
      <w:r w:rsidRPr="005F4A48">
        <w:rPr>
          <w:sz w:val="24"/>
          <w:szCs w:val="24"/>
        </w:rPr>
        <w:t xml:space="preserve"> on the MAKER </w:t>
      </w:r>
      <w:r>
        <w:rPr>
          <w:sz w:val="24"/>
          <w:szCs w:val="24"/>
        </w:rPr>
        <w:t xml:space="preserve">predicted </w:t>
      </w:r>
      <w:r w:rsidRPr="005F4A48">
        <w:rPr>
          <w:sz w:val="24"/>
          <w:szCs w:val="24"/>
        </w:rPr>
        <w:t>proteins. Using accessory scripts provided with MAKER, the MAKER genes were then renamed with the prefix “</w:t>
      </w:r>
      <w:proofErr w:type="spellStart"/>
      <w:r w:rsidRPr="005F4A48">
        <w:rPr>
          <w:sz w:val="24"/>
          <w:szCs w:val="24"/>
        </w:rPr>
        <w:t>Bna</w:t>
      </w:r>
      <w:proofErr w:type="spellEnd"/>
      <w:r w:rsidRPr="005F4A48">
        <w:rPr>
          <w:sz w:val="24"/>
          <w:szCs w:val="24"/>
        </w:rPr>
        <w:t>”</w:t>
      </w:r>
      <w:ins w:id="158" w:author="john davis" w:date="2022-06-30T16:10:00Z">
        <w:r w:rsidR="00241A02">
          <w:rPr>
            <w:sz w:val="24"/>
            <w:szCs w:val="24"/>
          </w:rPr>
          <w:t>, the suffix “</w:t>
        </w:r>
        <w:proofErr w:type="spellStart"/>
        <w:r w:rsidR="00241A02">
          <w:rPr>
            <w:sz w:val="24"/>
            <w:szCs w:val="24"/>
          </w:rPr>
          <w:t>DaAe</w:t>
        </w:r>
        <w:proofErr w:type="spellEnd"/>
        <w:r w:rsidR="00241A02">
          <w:rPr>
            <w:sz w:val="24"/>
            <w:szCs w:val="24"/>
          </w:rPr>
          <w:t>”,</w:t>
        </w:r>
      </w:ins>
      <w:r w:rsidRPr="005F4A48">
        <w:rPr>
          <w:sz w:val="24"/>
          <w:szCs w:val="24"/>
        </w:rPr>
        <w:t xml:space="preserve"> and the BLASTP and </w:t>
      </w:r>
      <w:proofErr w:type="spellStart"/>
      <w:r w:rsidRPr="005F4A48">
        <w:rPr>
          <w:sz w:val="24"/>
          <w:szCs w:val="24"/>
        </w:rPr>
        <w:t>InterProScan</w:t>
      </w:r>
      <w:proofErr w:type="spellEnd"/>
      <w:r w:rsidRPr="005F4A48">
        <w:rPr>
          <w:sz w:val="24"/>
          <w:szCs w:val="24"/>
        </w:rPr>
        <w:t xml:space="preserve">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59"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 xml:space="preserve">between </w:t>
      </w:r>
      <w:proofErr w:type="spellStart"/>
      <w:r>
        <w:rPr>
          <w:i/>
          <w:sz w:val="24"/>
          <w:szCs w:val="24"/>
        </w:rPr>
        <w:t>Subgenomes</w:t>
      </w:r>
      <w:proofErr w:type="spellEnd"/>
    </w:p>
    <w:p w14:paraId="74159AD3" w14:textId="3D46D4E0"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w:t>
      </w:r>
      <w:ins w:id="160" w:author="john davis" w:date="2022-07-14T10:46:00Z">
        <w:r w:rsidR="00A1412B">
          <w:rPr>
            <w:sz w:val="24"/>
            <w:szCs w:val="24"/>
          </w:rPr>
          <w:t>region</w:t>
        </w:r>
      </w:ins>
      <w:commentRangeStart w:id="161"/>
      <w:commentRangeStart w:id="162"/>
      <w:del w:id="163" w:author="john davis" w:date="2022-07-14T10:46:00Z">
        <w:r w:rsidRPr="005F4A48" w:rsidDel="00A1412B">
          <w:rPr>
            <w:sz w:val="24"/>
            <w:szCs w:val="24"/>
          </w:rPr>
          <w:delText>gene</w:delText>
        </w:r>
      </w:del>
      <w:r w:rsidRPr="005F4A48">
        <w:rPr>
          <w:sz w:val="24"/>
          <w:szCs w:val="24"/>
        </w:rPr>
        <w:t xml:space="preserve"> </w:t>
      </w:r>
      <w:commentRangeEnd w:id="161"/>
      <w:r w:rsidR="00BF0364">
        <w:rPr>
          <w:rStyle w:val="CommentReference"/>
        </w:rPr>
        <w:commentReference w:id="161"/>
      </w:r>
      <w:commentRangeEnd w:id="162"/>
      <w:r w:rsidR="00A1412B">
        <w:rPr>
          <w:rStyle w:val="CommentReference"/>
        </w:rPr>
        <w:commentReference w:id="162"/>
      </w:r>
      <w:r w:rsidRPr="005F4A48">
        <w:rPr>
          <w:sz w:val="24"/>
          <w:szCs w:val="24"/>
        </w:rPr>
        <w:t xml:space="preserve">to a C </w:t>
      </w:r>
      <w:proofErr w:type="spellStart"/>
      <w:r w:rsidRPr="005F4A48">
        <w:rPr>
          <w:sz w:val="24"/>
          <w:szCs w:val="24"/>
        </w:rPr>
        <w:t>subgenome</w:t>
      </w:r>
      <w:proofErr w:type="spellEnd"/>
      <w:r w:rsidRPr="005F4A48">
        <w:rPr>
          <w:sz w:val="24"/>
          <w:szCs w:val="24"/>
        </w:rPr>
        <w:t xml:space="preserve"> </w:t>
      </w:r>
      <w:ins w:id="164" w:author="john davis" w:date="2022-07-14T10:46:00Z">
        <w:r w:rsidR="00A1412B">
          <w:rPr>
            <w:sz w:val="24"/>
            <w:szCs w:val="24"/>
          </w:rPr>
          <w:t>region</w:t>
        </w:r>
      </w:ins>
      <w:del w:id="165" w:author="john davis" w:date="2022-07-14T10:46:00Z">
        <w:r w:rsidRPr="005F4A48" w:rsidDel="00A1412B">
          <w:rPr>
            <w:sz w:val="24"/>
            <w:szCs w:val="24"/>
          </w:rPr>
          <w:delText>gene</w:delText>
        </w:r>
      </w:del>
      <w:r w:rsidRPr="005F4A48">
        <w:rPr>
          <w:sz w:val="24"/>
          <w:szCs w:val="24"/>
        </w:rPr>
        <w:t xml:space="preserv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66" w:author="john davis" w:date="2022-06-30T16:11:00Z">
        <w:r w:rsidR="00A03CBF">
          <w:rPr>
            <w:sz w:val="24"/>
            <w:szCs w:val="24"/>
          </w:rPr>
          <w:t xml:space="preserve">the </w:t>
        </w:r>
      </w:ins>
      <w:r w:rsidRPr="005F4A48">
        <w:rPr>
          <w:sz w:val="24"/>
          <w:szCs w:val="24"/>
        </w:rPr>
        <w:t xml:space="preserve">diploid genomes of Da-Ae, </w:t>
      </w:r>
      <w:proofErr w:type="spellStart"/>
      <w:r w:rsidRPr="005F4A48">
        <w:rPr>
          <w:sz w:val="24"/>
          <w:szCs w:val="24"/>
        </w:rPr>
        <w:t>Darmor-bzh</w:t>
      </w:r>
      <w:proofErr w:type="spellEnd"/>
      <w:ins w:id="167" w:author="john davis" w:date="2022-06-30T16:10:00Z">
        <w:r w:rsidR="001D2D5D">
          <w:rPr>
            <w:sz w:val="24"/>
            <w:szCs w:val="24"/>
          </w:rPr>
          <w:t xml:space="preserve"> v10</w:t>
        </w:r>
      </w:ins>
      <w:r w:rsidRPr="005F4A48">
        <w:rPr>
          <w:sz w:val="24"/>
          <w:szCs w:val="24"/>
        </w:rPr>
        <w:t xml:space="preserve">, </w:t>
      </w:r>
      <w:del w:id="168" w:author="john davis" w:date="2022-06-30T16:10:00Z">
        <w:r w:rsidRPr="005F4A48" w:rsidDel="001D2D5D">
          <w:rPr>
            <w:sz w:val="24"/>
            <w:szCs w:val="24"/>
          </w:rPr>
          <w:delText>Tapidor</w:delText>
        </w:r>
      </w:del>
      <w:ins w:id="169" w:author="john davis" w:date="2022-06-30T16:10:00Z">
        <w:r w:rsidR="001D2D5D">
          <w:rPr>
            <w:sz w:val="24"/>
            <w:szCs w:val="24"/>
          </w:rPr>
          <w:t>ZS</w:t>
        </w:r>
      </w:ins>
      <w:ins w:id="170"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171" w:author="john davis" w:date="2022-06-30T16:11:00Z">
        <w:r w:rsidR="00A03CBF">
          <w:rPr>
            <w:sz w:val="24"/>
            <w:szCs w:val="24"/>
          </w:rPr>
          <w:t xml:space="preserve">BLASTP. </w:t>
        </w:r>
      </w:ins>
      <w:commentRangeStart w:id="172"/>
      <w:del w:id="173"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74" w:author="john davis" w:date="2022-06-29T14:41:00Z">
        <w:r w:rsidRPr="009E0AB3" w:rsidDel="003B6FD3">
          <w:rPr>
            <w:rFonts w:ascii="Calibri" w:hAnsi="Calibri" w:cs="Calibri"/>
            <w:sz w:val="24"/>
          </w:rPr>
          <w:delText>(“jcvi: JCVI utility libraries | Zenodo”)</w:delText>
        </w:r>
      </w:del>
      <w:del w:id="175" w:author="john davis" w:date="2022-06-30T16:11:00Z">
        <w:r w:rsidRPr="005F4A48" w:rsidDel="00A03CBF">
          <w:rPr>
            <w:sz w:val="24"/>
            <w:szCs w:val="24"/>
          </w:rPr>
          <w:delText>.</w:delText>
        </w:r>
        <w:commentRangeEnd w:id="172"/>
        <w:r w:rsidR="00E4283A" w:rsidDel="00A03CBF">
          <w:rPr>
            <w:rStyle w:val="CommentReference"/>
          </w:rPr>
          <w:commentReference w:id="172"/>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 xml:space="preserve">a region in one </w:t>
      </w:r>
      <w:proofErr w:type="spellStart"/>
      <w:r w:rsidRPr="005F4A48">
        <w:rPr>
          <w:sz w:val="24"/>
          <w:szCs w:val="24"/>
        </w:rPr>
        <w:t>subgenome</w:t>
      </w:r>
      <w:proofErr w:type="spellEnd"/>
      <w:r w:rsidRPr="005F4A48">
        <w:rPr>
          <w:sz w:val="24"/>
          <w:szCs w:val="24"/>
        </w:rPr>
        <w:t xml:space="preserve"> are converted to the homoeologous version from the other </w:t>
      </w:r>
      <w:proofErr w:type="spellStart"/>
      <w:r w:rsidRPr="005F4A48">
        <w:rPr>
          <w:sz w:val="24"/>
          <w:szCs w:val="24"/>
        </w:rPr>
        <w:t>subgenome</w:t>
      </w:r>
      <w:proofErr w:type="spellEnd"/>
      <w:r w:rsidRPr="005F4A48">
        <w:rPr>
          <w:sz w:val="24"/>
          <w:szCs w:val="24"/>
        </w:rPr>
        <w:t xml:space="preserve"> but without a reciprocal exchange</w:t>
      </w:r>
      <w:commentRangeStart w:id="176"/>
      <w:commentRangeStart w:id="177"/>
      <w:r w:rsidRPr="005F4A48">
        <w:rPr>
          <w:sz w:val="24"/>
          <w:szCs w:val="24"/>
        </w:rPr>
        <w:t>.</w:t>
      </w:r>
      <w:commentRangeEnd w:id="176"/>
      <w:r>
        <w:rPr>
          <w:rStyle w:val="CommentReference"/>
        </w:rPr>
        <w:commentReference w:id="176"/>
      </w:r>
      <w:commentRangeEnd w:id="177"/>
      <w:r>
        <w:rPr>
          <w:rStyle w:val="CommentReference"/>
        </w:rPr>
        <w:commentReference w:id="177"/>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 xml:space="preserve">Da-Ae, </w:t>
      </w:r>
      <w:proofErr w:type="spellStart"/>
      <w:r w:rsidRPr="005F4A48">
        <w:rPr>
          <w:sz w:val="24"/>
          <w:szCs w:val="24"/>
        </w:rPr>
        <w:t>Darmor-bzh</w:t>
      </w:r>
      <w:proofErr w:type="spellEnd"/>
      <w:ins w:id="178" w:author="john davis" w:date="2022-06-30T16:12:00Z">
        <w:r w:rsidR="004F1A34">
          <w:rPr>
            <w:sz w:val="24"/>
            <w:szCs w:val="24"/>
          </w:rPr>
          <w:t xml:space="preserve"> v10</w:t>
        </w:r>
      </w:ins>
      <w:ins w:id="179" w:author="john davis" w:date="2022-06-30T16:13:00Z">
        <w:r w:rsidR="004F1A34">
          <w:rPr>
            <w:sz w:val="24"/>
            <w:szCs w:val="24"/>
          </w:rPr>
          <w:t xml:space="preserve"> </w:t>
        </w:r>
      </w:ins>
      <w:r w:rsidR="004F1A34" w:rsidRPr="004F1A34">
        <w:rPr>
          <w:rFonts w:ascii="Calibri" w:hAnsi="Calibri" w:cs="Calibri"/>
          <w:sz w:val="24"/>
          <w:szCs w:val="24"/>
        </w:rPr>
        <w:t>(Rousseau-</w:t>
      </w:r>
      <w:proofErr w:type="spellStart"/>
      <w:r w:rsidR="004F1A34" w:rsidRPr="004F1A34">
        <w:rPr>
          <w:rFonts w:ascii="Calibri" w:hAnsi="Calibri" w:cs="Calibri"/>
          <w:sz w:val="24"/>
          <w:szCs w:val="24"/>
        </w:rPr>
        <w:t>Gueutin</w:t>
      </w:r>
      <w:proofErr w:type="spellEnd"/>
      <w:r w:rsidR="004F1A34" w:rsidRPr="004F1A34">
        <w:rPr>
          <w:rFonts w:ascii="Calibri" w:hAnsi="Calibri" w:cs="Calibri"/>
          <w:sz w:val="24"/>
          <w:szCs w:val="24"/>
        </w:rPr>
        <w:t xml:space="preserve">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180"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81"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82" w:author="john davis" w:date="2022-06-30T16:12:00Z">
        <w:r w:rsidRPr="005F4A48" w:rsidDel="004F1A34">
          <w:rPr>
            <w:sz w:val="24"/>
            <w:szCs w:val="24"/>
          </w:rPr>
          <w:delText>Tapidor</w:delText>
        </w:r>
        <w:r w:rsidDel="004F1A34">
          <w:rPr>
            <w:sz w:val="24"/>
            <w:szCs w:val="24"/>
          </w:rPr>
          <w:delText xml:space="preserve"> </w:delText>
        </w:r>
      </w:del>
      <w:ins w:id="183" w:author="john davis" w:date="2022-06-30T16:12:00Z">
        <w:r w:rsidR="004F1A34">
          <w:rPr>
            <w:sz w:val="24"/>
            <w:szCs w:val="24"/>
          </w:rPr>
          <w:t xml:space="preserve">ZS11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84"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85"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w:t>
      </w:r>
      <w:del w:id="186" w:author="Julin Maloof" w:date="2022-07-07T15:08:00Z">
        <w:r w:rsidRPr="005F4A48" w:rsidDel="00BF0364">
          <w:rPr>
            <w:sz w:val="24"/>
            <w:szCs w:val="24"/>
          </w:rPr>
          <w:delText>inhibited by</w:delText>
        </w:r>
      </w:del>
      <w:ins w:id="187" w:author="Julin Maloof" w:date="2022-07-07T15:08:00Z">
        <w:r w:rsidR="00BF0364">
          <w:rPr>
            <w:sz w:val="24"/>
            <w:szCs w:val="24"/>
          </w:rPr>
          <w:t>not possible because</w:t>
        </w:r>
      </w:ins>
      <w:r w:rsidRPr="005F4A48">
        <w:rPr>
          <w:sz w:val="24"/>
          <w:szCs w:val="24"/>
        </w:rPr>
        <w:t xml:space="preserve"> the assembler program </w:t>
      </w:r>
      <w:del w:id="188" w:author="Julin Maloof" w:date="2022-07-07T15:08:00Z">
        <w:r w:rsidRPr="005F4A48" w:rsidDel="00BF0364">
          <w:rPr>
            <w:sz w:val="24"/>
            <w:szCs w:val="24"/>
          </w:rPr>
          <w:delText xml:space="preserve">creating </w:delText>
        </w:r>
      </w:del>
      <w:ins w:id="189" w:author="Julin Maloof" w:date="2022-07-07T15:08:00Z">
        <w:r w:rsidR="00BF0364">
          <w:rPr>
            <w:sz w:val="24"/>
            <w:szCs w:val="24"/>
          </w:rPr>
          <w:t>created</w:t>
        </w:r>
        <w:r w:rsidR="00BF0364" w:rsidRPr="005F4A48">
          <w:rPr>
            <w:sz w:val="24"/>
            <w:szCs w:val="24"/>
          </w:rPr>
          <w:t xml:space="preserve"> </w:t>
        </w:r>
      </w:ins>
      <w:r w:rsidRPr="005F4A48">
        <w:rPr>
          <w:sz w:val="24"/>
          <w:szCs w:val="24"/>
        </w:rPr>
        <w:t xml:space="preserve">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13945F2" w:rsidR="00D22620" w:rsidRPr="005F4A48" w:rsidRDefault="00D22620" w:rsidP="00D22620">
      <w:pPr>
        <w:spacing w:line="480" w:lineRule="auto"/>
        <w:ind w:firstLine="720"/>
        <w:rPr>
          <w:sz w:val="24"/>
          <w:szCs w:val="24"/>
        </w:rPr>
      </w:pPr>
      <w:commentRangeStart w:id="190"/>
      <w:r>
        <w:rPr>
          <w:sz w:val="24"/>
          <w:szCs w:val="24"/>
        </w:rPr>
        <w:t>To look for homoeologous exchange at the gene level,</w:t>
      </w:r>
      <w:r w:rsidRPr="005F4A48">
        <w:rPr>
          <w:sz w:val="24"/>
          <w:szCs w:val="24"/>
        </w:rPr>
        <w:t xml:space="preserve"> </w:t>
      </w:r>
      <w:del w:id="191" w:author="john davis" w:date="2022-06-30T16:16:00Z">
        <w:r w:rsidRPr="005F4A48" w:rsidDel="004C061C">
          <w:rPr>
            <w:sz w:val="24"/>
            <w:szCs w:val="24"/>
          </w:rPr>
          <w:delText xml:space="preserve">annotations </w:delText>
        </w:r>
      </w:del>
      <w:ins w:id="192"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93" w:author="john davis" w:date="2022-06-30T16:16:00Z">
        <w:r w:rsidRPr="005F4A48" w:rsidDel="004C061C">
          <w:rPr>
            <w:sz w:val="24"/>
            <w:szCs w:val="24"/>
          </w:rPr>
          <w:delText>of</w:delText>
        </w:r>
      </w:del>
      <w:r w:rsidRPr="005F4A48">
        <w:rPr>
          <w:sz w:val="24"/>
          <w:szCs w:val="24"/>
        </w:rPr>
        <w:t xml:space="preserve"> Da-Ae, </w:t>
      </w:r>
      <w:proofErr w:type="spellStart"/>
      <w:r w:rsidRPr="005F4A48">
        <w:rPr>
          <w:sz w:val="24"/>
          <w:szCs w:val="24"/>
        </w:rPr>
        <w:t>Darmor-bzh</w:t>
      </w:r>
      <w:proofErr w:type="spellEnd"/>
      <w:ins w:id="194"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95" w:author="john davis" w:date="2022-06-30T16:14:00Z">
        <w:r w:rsidRPr="005F4A48" w:rsidDel="004F1A34">
          <w:rPr>
            <w:sz w:val="24"/>
            <w:szCs w:val="24"/>
          </w:rPr>
          <w:delText>Tapidor</w:delText>
        </w:r>
      </w:del>
      <w:ins w:id="196" w:author="john davis" w:date="2022-06-30T16:14:00Z">
        <w:r w:rsidR="004F1A34">
          <w:rPr>
            <w:sz w:val="24"/>
            <w:szCs w:val="24"/>
          </w:rPr>
          <w:t>ZS11</w:t>
        </w:r>
      </w:ins>
      <w:del w:id="197" w:author="john davis" w:date="2022-06-30T16:14:00Z">
        <w:r w:rsidDel="004F1A34">
          <w:rPr>
            <w:sz w:val="24"/>
            <w:szCs w:val="24"/>
          </w:rPr>
          <w:delText>,</w:delText>
        </w:r>
      </w:del>
      <w:r>
        <w:rPr>
          <w:sz w:val="24"/>
          <w:szCs w:val="24"/>
        </w:rPr>
        <w:t xml:space="preserve"> </w:t>
      </w:r>
      <w:commentRangeEnd w:id="190"/>
      <w:r w:rsidR="00E4283A">
        <w:rPr>
          <w:rStyle w:val="CommentReference"/>
        </w:rPr>
        <w:commentReference w:id="190"/>
      </w:r>
      <w:r w:rsidRPr="005F4A48">
        <w:rPr>
          <w:sz w:val="24"/>
          <w:szCs w:val="24"/>
        </w:rPr>
        <w:t xml:space="preserve">were used. </w:t>
      </w:r>
      <w:ins w:id="198" w:author="john davis" w:date="2022-06-30T16:16:00Z">
        <w:r w:rsidR="00FD3BF9">
          <w:rPr>
            <w:sz w:val="24"/>
            <w:szCs w:val="24"/>
          </w:rPr>
          <w:t>The p</w:t>
        </w:r>
      </w:ins>
      <w:ins w:id="199" w:author="john davis" w:date="2022-06-30T16:15:00Z">
        <w:r w:rsidR="004F1A34">
          <w:rPr>
            <w:sz w:val="24"/>
            <w:szCs w:val="24"/>
          </w:rPr>
          <w:t>rotein</w:t>
        </w:r>
      </w:ins>
      <w:del w:id="200" w:author="john davis" w:date="2022-06-30T16:15:00Z">
        <w:r w:rsidRPr="005F4A48" w:rsidDel="004F1A34">
          <w:rPr>
            <w:sz w:val="24"/>
            <w:szCs w:val="24"/>
          </w:rPr>
          <w:delText>CDS</w:delText>
        </w:r>
      </w:del>
      <w:r w:rsidRPr="005F4A48">
        <w:rPr>
          <w:sz w:val="24"/>
          <w:szCs w:val="24"/>
        </w:rPr>
        <w:t xml:space="preserve"> sequences </w:t>
      </w:r>
      <w:ins w:id="201"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202" w:author="john davis" w:date="2022-06-30T16:17:00Z">
        <w:r w:rsidR="00FD3BF9">
          <w:rPr>
            <w:sz w:val="24"/>
            <w:szCs w:val="24"/>
          </w:rPr>
          <w:t xml:space="preserve">ies </w:t>
        </w:r>
      </w:ins>
      <w:del w:id="203"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204"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205"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206" w:author="john davis" w:date="2022-06-29T14:42:00Z">
        <w:r w:rsidRPr="009E0AB3" w:rsidDel="003F3355">
          <w:rPr>
            <w:rFonts w:ascii="Calibri" w:hAnsi="Calibri" w:cs="Calibri"/>
            <w:sz w:val="24"/>
          </w:rPr>
          <w:delText>(“jcvi: JCVI utility libraries | Zenodo”)</w:delText>
        </w:r>
      </w:del>
      <w:del w:id="207"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208"/>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208"/>
        <w:r w:rsidR="00E4283A" w:rsidDel="004F1A34">
          <w:rPr>
            <w:rStyle w:val="CommentReference"/>
          </w:rPr>
          <w:commentReference w:id="208"/>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 xml:space="preserve">were separated </w:t>
      </w:r>
      <w:del w:id="209" w:author="Julin Maloof" w:date="2022-07-07T15:10:00Z">
        <w:r w:rsidRPr="005F4A48" w:rsidDel="00066863">
          <w:rPr>
            <w:sz w:val="24"/>
            <w:szCs w:val="24"/>
          </w:rPr>
          <w:delText xml:space="preserve">into </w:delText>
        </w:r>
      </w:del>
      <w:ins w:id="210" w:author="Julin Maloof" w:date="2022-07-07T15:10:00Z">
        <w:r w:rsidR="00066863">
          <w:rPr>
            <w:sz w:val="24"/>
            <w:szCs w:val="24"/>
          </w:rPr>
          <w:t>according to</w:t>
        </w:r>
        <w:r w:rsidR="00066863" w:rsidRPr="005F4A48">
          <w:rPr>
            <w:sz w:val="24"/>
            <w:szCs w:val="24"/>
          </w:rPr>
          <w:t xml:space="preserve"> </w:t>
        </w:r>
      </w:ins>
      <w:r w:rsidRPr="005F4A48">
        <w:rPr>
          <w:sz w:val="24"/>
          <w:szCs w:val="24"/>
        </w:rPr>
        <w:t xml:space="preserve">their </w:t>
      </w:r>
      <w:del w:id="211" w:author="Julin Maloof" w:date="2022-07-07T15:10:00Z">
        <w:r w:rsidRPr="005F4A48" w:rsidDel="00066863">
          <w:rPr>
            <w:sz w:val="24"/>
            <w:szCs w:val="24"/>
          </w:rPr>
          <w:delText xml:space="preserve">two </w:delText>
        </w:r>
      </w:del>
      <w:proofErr w:type="spellStart"/>
      <w:r w:rsidRPr="005F4A48">
        <w:rPr>
          <w:sz w:val="24"/>
          <w:szCs w:val="24"/>
        </w:rPr>
        <w:t>subgenome</w:t>
      </w:r>
      <w:proofErr w:type="spellEnd"/>
      <w:ins w:id="212" w:author="Julin Maloof" w:date="2022-07-07T15:10:00Z">
        <w:r w:rsidR="00066863">
          <w:rPr>
            <w:sz w:val="24"/>
            <w:szCs w:val="24"/>
          </w:rPr>
          <w:t xml:space="preserve"> of origin</w:t>
        </w:r>
      </w:ins>
      <w:del w:id="213" w:author="Julin Maloof" w:date="2022-07-07T15:10:00Z">
        <w:r w:rsidRPr="005F4A48" w:rsidDel="00066863">
          <w:rPr>
            <w:sz w:val="24"/>
            <w:szCs w:val="24"/>
          </w:rPr>
          <w:delText>s</w:delText>
        </w:r>
      </w:del>
      <w:r w:rsidRPr="005F4A48">
        <w:rPr>
          <w:sz w:val="24"/>
          <w:szCs w:val="24"/>
        </w:rPr>
        <w:t xml:space="preserve">, A </w:t>
      </w:r>
      <w:del w:id="214" w:author="Julin Maloof" w:date="2022-07-07T15:10:00Z">
        <w:r w:rsidRPr="005F4A48" w:rsidDel="00066863">
          <w:rPr>
            <w:sz w:val="24"/>
            <w:szCs w:val="24"/>
          </w:rPr>
          <w:delText xml:space="preserve">and </w:delText>
        </w:r>
      </w:del>
      <w:ins w:id="215" w:author="Julin Maloof" w:date="2022-07-07T15:10:00Z">
        <w:r w:rsidR="00066863">
          <w:rPr>
            <w:sz w:val="24"/>
            <w:szCs w:val="24"/>
          </w:rPr>
          <w:t>or</w:t>
        </w:r>
        <w:r w:rsidR="00066863" w:rsidRPr="005F4A48">
          <w:rPr>
            <w:sz w:val="24"/>
            <w:szCs w:val="24"/>
          </w:rPr>
          <w:t xml:space="preserve"> </w:t>
        </w:r>
      </w:ins>
      <w:r w:rsidRPr="005F4A48">
        <w:rPr>
          <w:sz w:val="24"/>
          <w:szCs w:val="24"/>
        </w:rPr>
        <w:t>C</w:t>
      </w:r>
      <w:ins w:id="216" w:author="john davis" w:date="2022-06-30T16:17:00Z">
        <w:r w:rsidR="00FD3BF9">
          <w:rPr>
            <w:sz w:val="24"/>
            <w:szCs w:val="24"/>
          </w:rPr>
          <w:t xml:space="preserve">. </w:t>
        </w:r>
      </w:ins>
      <w:del w:id="217" w:author="john davis" w:date="2022-06-30T16:17:00Z">
        <w:r w:rsidRPr="005F4A48" w:rsidDel="00FD3BF9">
          <w:rPr>
            <w:sz w:val="24"/>
            <w:szCs w:val="24"/>
          </w:rPr>
          <w:delText xml:space="preserve">, creating a CDS and BED file for both the A and C subgenomes. </w:delText>
        </w:r>
      </w:del>
      <w:r w:rsidRPr="005F4A48">
        <w:rPr>
          <w:sz w:val="24"/>
          <w:szCs w:val="24"/>
        </w:rPr>
        <w:t>For each</w:t>
      </w:r>
      <w:ins w:id="218" w:author="john davis" w:date="2022-07-14T10:54:00Z">
        <w:r w:rsidR="00FA16D5">
          <w:rPr>
            <w:sz w:val="24"/>
            <w:szCs w:val="24"/>
          </w:rPr>
          <w:t xml:space="preserve"> of the three</w:t>
        </w:r>
      </w:ins>
      <w:r w:rsidRPr="005F4A48">
        <w:rPr>
          <w:sz w:val="24"/>
          <w:szCs w:val="24"/>
        </w:rPr>
        <w:t xml:space="preserve"> </w:t>
      </w:r>
      <w:r w:rsidRPr="005F4A48">
        <w:rPr>
          <w:i/>
          <w:iCs/>
          <w:sz w:val="24"/>
          <w:szCs w:val="24"/>
        </w:rPr>
        <w:t>B. napus</w:t>
      </w:r>
      <w:r w:rsidRPr="005F4A48">
        <w:rPr>
          <w:sz w:val="24"/>
          <w:szCs w:val="24"/>
        </w:rPr>
        <w:t xml:space="preserve"> genome</w:t>
      </w:r>
      <w:ins w:id="219" w:author="john davis" w:date="2022-07-14T10:54:00Z">
        <w:r w:rsidR="00FA16D5">
          <w:rPr>
            <w:sz w:val="24"/>
            <w:szCs w:val="24"/>
          </w:rPr>
          <w:t>s</w:t>
        </w:r>
      </w:ins>
      <w:r w:rsidRPr="005F4A48">
        <w:rPr>
          <w:sz w:val="24"/>
          <w:szCs w:val="24"/>
        </w:rPr>
        <w:t xml:space="preserve">, </w:t>
      </w:r>
      <w:ins w:id="220" w:author="john davis" w:date="2022-06-30T16:17:00Z">
        <w:r w:rsidR="00FD3BF9">
          <w:rPr>
            <w:sz w:val="24"/>
            <w:szCs w:val="24"/>
          </w:rPr>
          <w:t xml:space="preserve">BLASTP </w:t>
        </w:r>
      </w:ins>
      <w:del w:id="221"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-A</w:t>
      </w:r>
      <w:r w:rsidRPr="005F4A48">
        <w:rPr>
          <w:sz w:val="24"/>
          <w:szCs w:val="24"/>
          <w:vertAlign w:val="subscript"/>
        </w:rPr>
        <w:t>n</w:t>
      </w:r>
      <w:r w:rsidRPr="005F4A48">
        <w:rPr>
          <w:sz w:val="24"/>
          <w:szCs w:val="24"/>
        </w:rPr>
        <w:t xml:space="preserve">, </w:t>
      </w:r>
      <w:proofErr w:type="spellStart"/>
      <w:r w:rsidRPr="005F4A48">
        <w:rPr>
          <w:sz w:val="24"/>
          <w:szCs w:val="24"/>
        </w:rPr>
        <w:t>A</w:t>
      </w:r>
      <w:r w:rsidRPr="005F4A48">
        <w:rPr>
          <w:sz w:val="24"/>
          <w:szCs w:val="24"/>
          <w:vertAlign w:val="subscript"/>
        </w:rPr>
        <w:t>r</w:t>
      </w:r>
      <w:proofErr w:type="spellEnd"/>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222"/>
      <w:r w:rsidRPr="009E2C62">
        <w:rPr>
          <w:sz w:val="24"/>
          <w:szCs w:val="24"/>
        </w:rPr>
        <w:t>)</w:t>
      </w:r>
      <w:ins w:id="223" w:author="john davis" w:date="2022-06-30T16:18:00Z">
        <w:r w:rsidR="00FD3BF9">
          <w:rPr>
            <w:sz w:val="24"/>
            <w:szCs w:val="24"/>
          </w:rPr>
          <w:t>.</w:t>
        </w:r>
        <w:r w:rsidR="00FD3BF9" w:rsidRPr="00FD3BF9">
          <w:rPr>
            <w:i/>
            <w:iCs/>
            <w:sz w:val="24"/>
            <w:szCs w:val="24"/>
          </w:rPr>
          <w:t xml:space="preserve"> </w:t>
        </w:r>
      </w:ins>
      <w:moveToRangeStart w:id="224" w:author="john davis" w:date="2022-06-30T16:18:00Z" w:name="move107498354"/>
      <w:moveTo w:id="225"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proofErr w:type="spellStart"/>
        <w:r w:rsidR="00FD3BF9" w:rsidRPr="005F4A48">
          <w:rPr>
            <w:sz w:val="24"/>
            <w:szCs w:val="24"/>
          </w:rPr>
          <w:t>A</w:t>
        </w:r>
        <w:r w:rsidR="00FD3BF9" w:rsidRPr="005F4A48">
          <w:rPr>
            <w:sz w:val="24"/>
            <w:szCs w:val="24"/>
            <w:vertAlign w:val="subscript"/>
          </w:rPr>
          <w:t>r</w:t>
        </w:r>
        <w:proofErr w:type="spellEnd"/>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226"/>
        <w:r w:rsidR="00FD3BF9" w:rsidRPr="005F4A48">
          <w:rPr>
            <w:sz w:val="24"/>
            <w:szCs w:val="24"/>
          </w:rPr>
          <w:t xml:space="preserve">of </w:t>
        </w:r>
        <w:commentRangeStart w:id="227"/>
        <w:commentRangeStart w:id="228"/>
        <w:commentRangeStart w:id="229"/>
        <w:commentRangeStart w:id="230"/>
        <w:commentRangeStart w:id="231"/>
        <w:r w:rsidR="00FD3BF9" w:rsidRPr="005F4A48">
          <w:rPr>
            <w:sz w:val="24"/>
            <w:szCs w:val="24"/>
          </w:rPr>
          <w:t xml:space="preserve">16 </w:t>
        </w:r>
      </w:moveTo>
      <w:commentRangeEnd w:id="227"/>
      <w:r w:rsidR="00043414">
        <w:rPr>
          <w:rStyle w:val="CommentReference"/>
        </w:rPr>
        <w:commentReference w:id="227"/>
      </w:r>
      <w:commentRangeEnd w:id="228"/>
      <w:r w:rsidR="00043414">
        <w:rPr>
          <w:rStyle w:val="CommentReference"/>
        </w:rPr>
        <w:commentReference w:id="228"/>
      </w:r>
      <w:commentRangeEnd w:id="229"/>
      <w:r w:rsidR="00D9521E">
        <w:rPr>
          <w:rStyle w:val="CommentReference"/>
        </w:rPr>
        <w:commentReference w:id="229"/>
      </w:r>
      <w:commentRangeEnd w:id="230"/>
      <w:r w:rsidR="00D9521E">
        <w:rPr>
          <w:rStyle w:val="CommentReference"/>
        </w:rPr>
        <w:commentReference w:id="230"/>
      </w:r>
      <w:commentRangeEnd w:id="231"/>
      <w:r w:rsidR="00D43315">
        <w:rPr>
          <w:rStyle w:val="CommentReference"/>
        </w:rPr>
        <w:commentReference w:id="231"/>
      </w:r>
      <w:moveTo w:id="232" w:author="john davis" w:date="2022-06-30T16:18:00Z">
        <w:r w:rsidR="00FD3BF9" w:rsidRPr="005F4A48">
          <w:rPr>
            <w:sz w:val="24"/>
            <w:szCs w:val="24"/>
          </w:rPr>
          <w:t>alignments</w:t>
        </w:r>
        <w:commentRangeEnd w:id="226"/>
        <w:r w:rsidR="00FD3BF9">
          <w:rPr>
            <w:rStyle w:val="CommentReference"/>
          </w:rPr>
          <w:commentReference w:id="226"/>
        </w:r>
        <w:r w:rsidR="00FD3BF9" w:rsidRPr="005F4A48">
          <w:rPr>
            <w:sz w:val="24"/>
            <w:szCs w:val="24"/>
          </w:rPr>
          <w:t>.</w:t>
        </w:r>
        <w:r w:rsidR="00FD3BF9">
          <w:rPr>
            <w:sz w:val="24"/>
            <w:szCs w:val="24"/>
          </w:rPr>
          <w:t xml:space="preserve"> </w:t>
        </w:r>
      </w:moveTo>
      <w:moveToRangeEnd w:id="224"/>
      <w:ins w:id="233" w:author="john davis" w:date="2022-06-30T16:18:00Z">
        <w:r w:rsidR="00FD3BF9">
          <w:rPr>
            <w:sz w:val="24"/>
            <w:szCs w:val="24"/>
          </w:rPr>
          <w:t xml:space="preserve"> </w:t>
        </w:r>
      </w:ins>
      <w:del w:id="234"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235" w:author="john davis" w:date="2022-06-30T16:18:00Z">
        <w:r w:rsidR="00FD3BF9" w:rsidRPr="00FD3BF9" w:rsidDel="00FD3BF9">
          <w:rPr>
            <w:rFonts w:ascii="Calibri" w:hAnsi="Calibri" w:cs="Calibri"/>
            <w:sz w:val="24"/>
          </w:rPr>
          <w:delText>13</w:delText>
        </w:r>
      </w:del>
      <w:del w:id="236"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237" w:author="john davis" w:date="2022-06-30T16:20:00Z">
        <w:r w:rsidR="00FD3BF9">
          <w:rPr>
            <w:sz w:val="24"/>
            <w:szCs w:val="24"/>
          </w:rPr>
          <w:t>The</w:t>
        </w:r>
      </w:ins>
      <w:del w:id="238"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239" w:author="john davis" w:date="2022-06-30T16:19:00Z">
        <w:r w:rsidRPr="005F4A48" w:rsidDel="00FD3BF9">
          <w:rPr>
            <w:sz w:val="24"/>
            <w:szCs w:val="24"/>
          </w:rPr>
          <w:delText xml:space="preserve">to </w:delText>
        </w:r>
      </w:del>
      <w:del w:id="240"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222"/>
      <w:r w:rsidR="00E4283A">
        <w:rPr>
          <w:rStyle w:val="CommentReference"/>
        </w:rPr>
        <w:commentReference w:id="222"/>
      </w:r>
      <w:r>
        <w:rPr>
          <w:sz w:val="24"/>
          <w:szCs w:val="24"/>
        </w:rPr>
        <w:t xml:space="preserve">of </w:t>
      </w:r>
      <w:r w:rsidRPr="005F4A48">
        <w:rPr>
          <w:sz w:val="24"/>
          <w:szCs w:val="24"/>
        </w:rPr>
        <w:t>e</w:t>
      </w:r>
      <w:ins w:id="241" w:author="john davis" w:date="2022-06-30T16:21:00Z">
        <w:r w:rsidR="00FD3BF9">
          <w:rPr>
            <w:sz w:val="24"/>
            <w:szCs w:val="24"/>
          </w:rPr>
          <w:t>very</w:t>
        </w:r>
      </w:ins>
      <w:del w:id="242" w:author="john davis" w:date="2022-06-30T16:21:00Z">
        <w:r w:rsidRPr="005F4A48" w:rsidDel="00FD3BF9">
          <w:rPr>
            <w:sz w:val="24"/>
            <w:szCs w:val="24"/>
          </w:rPr>
          <w:delText>ach</w:delText>
        </w:r>
      </w:del>
      <w:r w:rsidRPr="005F4A48">
        <w:rPr>
          <w:sz w:val="24"/>
          <w:szCs w:val="24"/>
        </w:rPr>
        <w:t xml:space="preserve"> gene</w:t>
      </w:r>
      <w:ins w:id="243" w:author="john davis" w:date="2022-06-30T16:20:00Z">
        <w:r w:rsidR="00FD3BF9">
          <w:rPr>
            <w:sz w:val="24"/>
            <w:szCs w:val="24"/>
          </w:rPr>
          <w:t xml:space="preserve"> in each pairw</w:t>
        </w:r>
      </w:ins>
      <w:ins w:id="244" w:author="john davis" w:date="2022-06-30T16:21:00Z">
        <w:r w:rsidR="00FD3BF9">
          <w:rPr>
            <w:sz w:val="24"/>
            <w:szCs w:val="24"/>
          </w:rPr>
          <w:t>ise alignment were identified</w:t>
        </w:r>
      </w:ins>
      <w:ins w:id="245" w:author="john davis" w:date="2022-06-30T16:19:00Z">
        <w:r w:rsidR="00FD3BF9">
          <w:rPr>
            <w:sz w:val="24"/>
            <w:szCs w:val="24"/>
          </w:rPr>
          <w:t xml:space="preserve"> using </w:t>
        </w:r>
        <w:proofErr w:type="spellStart"/>
        <w:r w:rsidR="00FD3BF9">
          <w:rPr>
            <w:sz w:val="24"/>
            <w:szCs w:val="24"/>
          </w:rPr>
          <w:t>bitscore</w:t>
        </w:r>
        <w:proofErr w:type="spellEnd"/>
        <w:r w:rsidR="00FD3BF9">
          <w:rPr>
            <w:sz w:val="24"/>
            <w:szCs w:val="24"/>
          </w:rPr>
          <w:t xml:space="preserve"> to rank alignments</w:t>
        </w:r>
      </w:ins>
      <w:r w:rsidRPr="005F4A48">
        <w:rPr>
          <w:sz w:val="24"/>
          <w:szCs w:val="24"/>
        </w:rPr>
        <w:t xml:space="preserve">. </w:t>
      </w:r>
      <w:moveFromRangeStart w:id="246" w:author="john davis" w:date="2022-06-30T16:18:00Z" w:name="move107498354"/>
      <w:moveFrom w:id="247"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248"/>
        <w:r w:rsidRPr="005F4A48" w:rsidDel="00FD3BF9">
          <w:rPr>
            <w:sz w:val="24"/>
            <w:szCs w:val="24"/>
          </w:rPr>
          <w:t>of 16 alignments</w:t>
        </w:r>
        <w:commentRangeEnd w:id="248"/>
        <w:r w:rsidR="00E4283A" w:rsidDel="00FD3BF9">
          <w:rPr>
            <w:rStyle w:val="CommentReference"/>
          </w:rPr>
          <w:commentReference w:id="248"/>
        </w:r>
        <w:r w:rsidRPr="005F4A48" w:rsidDel="00FD3BF9">
          <w:rPr>
            <w:sz w:val="24"/>
            <w:szCs w:val="24"/>
          </w:rPr>
          <w:t>.</w:t>
        </w:r>
        <w:r w:rsidDel="00FD3BF9">
          <w:rPr>
            <w:sz w:val="24"/>
            <w:szCs w:val="24"/>
          </w:rPr>
          <w:t xml:space="preserve"> </w:t>
        </w:r>
      </w:moveFrom>
      <w:moveFromRangeEnd w:id="246"/>
      <w:del w:id="249"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250"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51" w:author="john davis" w:date="2022-06-29T14:45:00Z">
        <w:r w:rsidR="003F3355">
          <w:rPr>
            <w:rFonts w:ascii="Calibri" w:hAnsi="Calibri" w:cs="Calibri"/>
            <w:sz w:val="24"/>
          </w:rPr>
          <w:t>20</w:t>
        </w:r>
      </w:ins>
      <w:del w:id="252"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53"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w:t>
      </w:r>
      <w:proofErr w:type="spellStart"/>
      <w:r>
        <w:rPr>
          <w:sz w:val="24"/>
          <w:szCs w:val="24"/>
        </w:rPr>
        <w:t>subgenomes</w:t>
      </w:r>
      <w:proofErr w:type="spellEnd"/>
      <w:r>
        <w:rPr>
          <w:sz w:val="24"/>
          <w:szCs w:val="24"/>
        </w:rPr>
        <w:t xml:space="preserve">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w:t>
      </w:r>
      <w:r w:rsidRPr="005F4A48">
        <w:rPr>
          <w:sz w:val="24"/>
          <w:szCs w:val="24"/>
        </w:rPr>
        <w:lastRenderedPageBreak/>
        <w:t xml:space="preserve">possible site of homoeologous exchange if two requirements were met. First, one gene of the pair must align better to its </w:t>
      </w:r>
      <w:proofErr w:type="spellStart"/>
      <w:r w:rsidRPr="005F4A48">
        <w:rPr>
          <w:sz w:val="24"/>
          <w:szCs w:val="24"/>
        </w:rPr>
        <w:t>homoeolog</w:t>
      </w:r>
      <w:proofErr w:type="spellEnd"/>
      <w:r w:rsidRPr="005F4A48">
        <w:rPr>
          <w:sz w:val="24"/>
          <w:szCs w:val="24"/>
        </w:rPr>
        <w:t xml:space="preserve"> than it does to its ortholog. Second, the gene must also align better to its </w:t>
      </w:r>
      <w:proofErr w:type="spellStart"/>
      <w:r w:rsidRPr="005F4A48">
        <w:rPr>
          <w:sz w:val="24"/>
          <w:szCs w:val="24"/>
        </w:rPr>
        <w:t>homoeolog's</w:t>
      </w:r>
      <w:proofErr w:type="spellEnd"/>
      <w:r w:rsidRPr="005F4A48">
        <w:rPr>
          <w:sz w:val="24"/>
          <w:szCs w:val="24"/>
        </w:rPr>
        <w:t xml:space="preserve"> ortholog than it does to its own ortholog. For example, consider the case of a gene on the </w:t>
      </w:r>
      <w:r w:rsidRPr="005F4A48">
        <w:rPr>
          <w:i/>
          <w:iCs/>
          <w:sz w:val="24"/>
          <w:szCs w:val="24"/>
        </w:rPr>
        <w:t xml:space="preserve">B. napus </w:t>
      </w:r>
      <w:r w:rsidRPr="005F4A48">
        <w:rPr>
          <w:sz w:val="24"/>
          <w:szCs w:val="24"/>
        </w:rPr>
        <w:t xml:space="preserve">C </w:t>
      </w:r>
      <w:proofErr w:type="spellStart"/>
      <w:r w:rsidRPr="005F4A48">
        <w:rPr>
          <w:sz w:val="24"/>
          <w:szCs w:val="24"/>
        </w:rPr>
        <w:t>subgenome</w:t>
      </w:r>
      <w:proofErr w:type="spellEnd"/>
      <w:r w:rsidRPr="005F4A48">
        <w:rPr>
          <w:sz w:val="24"/>
          <w:szCs w:val="24"/>
        </w:rPr>
        <w:t xml:space="preserve"> being converted to the </w:t>
      </w:r>
      <w:r w:rsidRPr="005F4A48">
        <w:rPr>
          <w:i/>
          <w:iCs/>
          <w:sz w:val="24"/>
          <w:szCs w:val="24"/>
        </w:rPr>
        <w:t>B. napus</w:t>
      </w:r>
      <w:r w:rsidRPr="005F4A48">
        <w:rPr>
          <w:sz w:val="24"/>
          <w:szCs w:val="24"/>
        </w:rPr>
        <w:t xml:space="preserve"> A </w:t>
      </w:r>
      <w:proofErr w:type="spellStart"/>
      <w:r w:rsidRPr="005F4A48">
        <w:rPr>
          <w:sz w:val="24"/>
          <w:szCs w:val="24"/>
        </w:rPr>
        <w:t>subgenome</w:t>
      </w:r>
      <w:proofErr w:type="spellEnd"/>
      <w:r w:rsidRPr="005F4A48">
        <w:rPr>
          <w:sz w:val="24"/>
          <w:szCs w:val="24"/>
        </w:rPr>
        <w:t xml:space="preserve"> form. The gene in the C </w:t>
      </w:r>
      <w:proofErr w:type="spellStart"/>
      <w:r w:rsidRPr="005F4A48">
        <w:rPr>
          <w:sz w:val="24"/>
          <w:szCs w:val="24"/>
        </w:rPr>
        <w:t>subgenome</w:t>
      </w:r>
      <w:proofErr w:type="spellEnd"/>
      <w:r w:rsidRPr="005F4A48">
        <w:rPr>
          <w:sz w:val="24"/>
          <w:szCs w:val="24"/>
        </w:rPr>
        <w:t xml:space="preserve"> will align better to its </w:t>
      </w:r>
      <w:proofErr w:type="spellStart"/>
      <w:r w:rsidRPr="005F4A48">
        <w:rPr>
          <w:sz w:val="24"/>
          <w:szCs w:val="24"/>
        </w:rPr>
        <w:t>homoeolog</w:t>
      </w:r>
      <w:proofErr w:type="spellEnd"/>
      <w:r w:rsidRPr="005F4A48">
        <w:rPr>
          <w:sz w:val="24"/>
          <w:szCs w:val="24"/>
        </w:rPr>
        <w:t xml:space="preserve"> in the A </w:t>
      </w:r>
      <w:proofErr w:type="spellStart"/>
      <w:r w:rsidRPr="005F4A48">
        <w:rPr>
          <w:sz w:val="24"/>
          <w:szCs w:val="24"/>
        </w:rPr>
        <w:t>subgenome</w:t>
      </w:r>
      <w:proofErr w:type="spellEnd"/>
      <w:r w:rsidRPr="005F4A48">
        <w:rPr>
          <w:sz w:val="24"/>
          <w:szCs w:val="24"/>
        </w:rPr>
        <w:t xml:space="preserve"> than to its ortholog in the </w:t>
      </w:r>
      <w:r w:rsidRPr="005F4A48">
        <w:rPr>
          <w:i/>
          <w:iCs/>
          <w:sz w:val="24"/>
          <w:szCs w:val="24"/>
        </w:rPr>
        <w:t xml:space="preserve">B. oleracea </w:t>
      </w:r>
      <w:r w:rsidRPr="005F4A48">
        <w:rPr>
          <w:sz w:val="24"/>
          <w:szCs w:val="24"/>
        </w:rPr>
        <w:t xml:space="preserve">genome. The gene in the C </w:t>
      </w:r>
      <w:proofErr w:type="spellStart"/>
      <w:r w:rsidRPr="005F4A48">
        <w:rPr>
          <w:sz w:val="24"/>
          <w:szCs w:val="24"/>
        </w:rPr>
        <w:t>subgenome</w:t>
      </w:r>
      <w:proofErr w:type="spellEnd"/>
      <w:r w:rsidRPr="005F4A48">
        <w:rPr>
          <w:sz w:val="24"/>
          <w:szCs w:val="24"/>
        </w:rPr>
        <w:t xml:space="preserve"> will also align better to its </w:t>
      </w:r>
      <w:proofErr w:type="spellStart"/>
      <w:r w:rsidRPr="005F4A48">
        <w:rPr>
          <w:sz w:val="24"/>
          <w:szCs w:val="24"/>
        </w:rPr>
        <w:t>homoeolog’s</w:t>
      </w:r>
      <w:proofErr w:type="spellEnd"/>
      <w:r w:rsidRPr="005F4A48">
        <w:rPr>
          <w:sz w:val="24"/>
          <w:szCs w:val="24"/>
        </w:rPr>
        <w:t xml:space="preserve">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254" w:author="john davis" w:date="2022-06-30T16:22:00Z">
        <w:r w:rsidR="003250BB">
          <w:rPr>
            <w:sz w:val="24"/>
            <w:szCs w:val="24"/>
          </w:rPr>
          <w:t>3</w:t>
        </w:r>
      </w:ins>
      <w:del w:id="255"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256"/>
      <w:del w:id="257"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256"/>
      <w:r w:rsidR="00E4283A">
        <w:rPr>
          <w:rStyle w:val="CommentReference"/>
        </w:rPr>
        <w:commentReference w:id="256"/>
      </w:r>
      <w:r w:rsidRPr="009E2C62">
        <w:rPr>
          <w:sz w:val="24"/>
          <w:szCs w:val="24"/>
        </w:rPr>
        <w:t xml:space="preserve">. All reads were trimmed for quality using </w:t>
      </w:r>
      <w:proofErr w:type="spellStart"/>
      <w:r w:rsidRPr="009E2C62">
        <w:rPr>
          <w:sz w:val="24"/>
          <w:szCs w:val="24"/>
        </w:rPr>
        <w:t>Trimmomatic</w:t>
      </w:r>
      <w:proofErr w:type="spellEnd"/>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258" w:author="john davis" w:date="2022-06-29T14:43:00Z">
        <w:r w:rsidR="003F3355">
          <w:rPr>
            <w:i/>
            <w:iCs/>
            <w:sz w:val="24"/>
            <w:szCs w:val="24"/>
          </w:rPr>
          <w:t>a</w:t>
        </w:r>
      </w:ins>
      <w:del w:id="259"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260"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261"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262"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263" w:author="john davis" w:date="2022-06-30T16:28:00Z">
        <w:r w:rsidR="003F3355" w:rsidRPr="006468E2" w:rsidDel="006468E2">
          <w:rPr>
            <w:sz w:val="24"/>
            <w:szCs w:val="24"/>
            <w:rPrChange w:id="264" w:author="john davis" w:date="2022-06-30T16:29:00Z">
              <w:rPr>
                <w:i/>
                <w:iCs/>
                <w:sz w:val="24"/>
                <w:szCs w:val="24"/>
              </w:rPr>
            </w:rPrChange>
          </w:rPr>
          <w:fldChar w:fldCharType="begin"/>
        </w:r>
        <w:r w:rsidR="00A24385" w:rsidRPr="006468E2" w:rsidDel="006468E2">
          <w:rPr>
            <w:sz w:val="24"/>
            <w:szCs w:val="24"/>
            <w:rPrChange w:id="265"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266"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267"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268" w:author="john davis" w:date="2022-06-30T16:29:00Z">
              <w:rPr>
                <w:i/>
                <w:iCs/>
                <w:sz w:val="24"/>
                <w:szCs w:val="24"/>
              </w:rPr>
            </w:rPrChange>
          </w:rPr>
          <w:fldChar w:fldCharType="end"/>
        </w:r>
      </w:del>
      <w:del w:id="269"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70"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71"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72"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73" w:author="john davis" w:date="2022-06-30T16:33:00Z">
        <w:r w:rsidR="00E27BA0">
          <w:rPr>
            <w:sz w:val="24"/>
            <w:szCs w:val="24"/>
          </w:rPr>
          <w:t xml:space="preserve">the 10X Da-Ae Davis </w:t>
        </w:r>
      </w:ins>
      <w:r w:rsidRPr="005F4A48">
        <w:rPr>
          <w:sz w:val="24"/>
          <w:szCs w:val="24"/>
        </w:rPr>
        <w:t>reads to retain those that could reliably be described as coming from e</w:t>
      </w:r>
      <w:r w:rsidR="001428AA" w:rsidRPr="001428AA">
        <w:rPr>
          <w:rFonts w:ascii="Calibri" w:hAnsi="Calibri" w:cs="Calibri"/>
          <w:sz w:val="24"/>
          <w:szCs w:val="24"/>
        </w:rPr>
        <w:t>(Rousseau-</w:t>
      </w:r>
      <w:proofErr w:type="spellStart"/>
      <w:r w:rsidR="001428AA" w:rsidRPr="001428AA">
        <w:rPr>
          <w:rFonts w:ascii="Calibri" w:hAnsi="Calibri" w:cs="Calibri"/>
          <w:sz w:val="24"/>
          <w:szCs w:val="24"/>
        </w:rPr>
        <w:t>Gueutin</w:t>
      </w:r>
      <w:proofErr w:type="spellEnd"/>
      <w:r w:rsidR="001428AA" w:rsidRPr="001428AA">
        <w:rPr>
          <w:rFonts w:ascii="Calibri" w:hAnsi="Calibri" w:cs="Calibri"/>
          <w:sz w:val="24"/>
          <w:szCs w:val="24"/>
        </w:rPr>
        <w:t xml:space="preserve">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 xml:space="preserve">ither the A or C </w:t>
      </w:r>
      <w:proofErr w:type="spellStart"/>
      <w:r w:rsidRPr="005F4A48">
        <w:rPr>
          <w:sz w:val="24"/>
          <w:szCs w:val="24"/>
        </w:rPr>
        <w:t>subgenome</w:t>
      </w:r>
      <w:proofErr w:type="spellEnd"/>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74" w:author="john davis" w:date="2022-06-30T16:33:00Z">
        <w:r w:rsidRPr="005F4A48" w:rsidDel="00E27BA0">
          <w:rPr>
            <w:sz w:val="24"/>
            <w:szCs w:val="24"/>
          </w:rPr>
          <w:delText>s</w:delText>
        </w:r>
      </w:del>
      <w:r w:rsidRPr="005F4A48">
        <w:rPr>
          <w:sz w:val="24"/>
          <w:szCs w:val="24"/>
        </w:rPr>
        <w:t xml:space="preserve"> w</w:t>
      </w:r>
      <w:ins w:id="275" w:author="john davis" w:date="2022-06-30T16:33:00Z">
        <w:r w:rsidR="00E27BA0">
          <w:rPr>
            <w:sz w:val="24"/>
            <w:szCs w:val="24"/>
          </w:rPr>
          <w:t>as</w:t>
        </w:r>
      </w:ins>
      <w:del w:id="276"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77" w:author="john davis" w:date="2022-06-30T16:33:00Z">
        <w:r w:rsidRPr="005F4A48" w:rsidDel="00E27BA0">
          <w:rPr>
            <w:sz w:val="24"/>
            <w:szCs w:val="24"/>
          </w:rPr>
          <w:delText>from these alignments</w:delText>
        </w:r>
      </w:del>
      <w:ins w:id="278" w:author="john davis" w:date="2022-06-30T16:33:00Z">
        <w:r w:rsidR="00E27BA0">
          <w:rPr>
            <w:sz w:val="24"/>
            <w:szCs w:val="24"/>
          </w:rPr>
          <w:t>that pass</w:t>
        </w:r>
      </w:ins>
      <w:ins w:id="279" w:author="john davis" w:date="2022-06-30T16:34:00Z">
        <w:r w:rsidR="00E27BA0">
          <w:rPr>
            <w:sz w:val="24"/>
            <w:szCs w:val="24"/>
          </w:rPr>
          <w:t>ed these filters</w:t>
        </w:r>
      </w:ins>
      <w:r w:rsidRPr="005F4A48">
        <w:rPr>
          <w:sz w:val="24"/>
          <w:szCs w:val="24"/>
        </w:rPr>
        <w:t xml:space="preserve"> were then mapped to </w:t>
      </w:r>
      <w:ins w:id="280" w:author="john davis" w:date="2022-06-30T16:34:00Z">
        <w:r w:rsidR="00E27BA0" w:rsidRPr="00E27BA0">
          <w:rPr>
            <w:i/>
            <w:iCs/>
            <w:sz w:val="24"/>
            <w:szCs w:val="24"/>
            <w:rPrChange w:id="281"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82" w:author="john davis" w:date="2022-06-30T16:34:00Z">
        <w:r w:rsidRPr="00E27BA0" w:rsidDel="00E27BA0">
          <w:rPr>
            <w:i/>
            <w:iCs/>
            <w:sz w:val="24"/>
            <w:szCs w:val="24"/>
            <w:rPrChange w:id="283" w:author="john davis" w:date="2022-06-30T16:34:00Z">
              <w:rPr>
                <w:sz w:val="24"/>
                <w:szCs w:val="24"/>
              </w:rPr>
            </w:rPrChange>
          </w:rPr>
          <w:delText>their</w:delText>
        </w:r>
      </w:del>
      <w:r w:rsidRPr="005F4A48">
        <w:rPr>
          <w:sz w:val="24"/>
          <w:szCs w:val="24"/>
        </w:rPr>
        <w:t xml:space="preserve"> </w:t>
      </w:r>
      <w:del w:id="284" w:author="john davis" w:date="2022-06-30T16:34:00Z">
        <w:r w:rsidRPr="005F4A48" w:rsidDel="00E27BA0">
          <w:rPr>
            <w:sz w:val="24"/>
            <w:szCs w:val="24"/>
          </w:rPr>
          <w:delText xml:space="preserve">source </w:delText>
        </w:r>
      </w:del>
      <w:r w:rsidRPr="005F4A48">
        <w:rPr>
          <w:sz w:val="24"/>
          <w:szCs w:val="24"/>
        </w:rPr>
        <w:t>genomes</w:t>
      </w:r>
      <w:ins w:id="285" w:author="john davis" w:date="2022-06-30T16:37:00Z">
        <w:r w:rsidR="00931ABE">
          <w:rPr>
            <w:sz w:val="24"/>
            <w:szCs w:val="24"/>
          </w:rPr>
          <w:t xml:space="preserve">. The </w:t>
        </w:r>
        <w:proofErr w:type="spellStart"/>
        <w:r w:rsidR="00931ABE">
          <w:rPr>
            <w:sz w:val="24"/>
            <w:szCs w:val="24"/>
          </w:rPr>
          <w:t>coverageBed</w:t>
        </w:r>
        <w:proofErr w:type="spellEnd"/>
        <w:r w:rsidR="00931ABE">
          <w:rPr>
            <w:sz w:val="24"/>
            <w:szCs w:val="24"/>
          </w:rPr>
          <w:t xml:space="preserve"> function </w:t>
        </w:r>
      </w:ins>
      <w:r w:rsidR="00931ABE">
        <w:rPr>
          <w:sz w:val="24"/>
          <w:szCs w:val="24"/>
        </w:rPr>
        <w:t>from bedtools2 v2.29.2</w:t>
      </w:r>
      <w:del w:id="286"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8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w:t>
      </w:r>
      <w:r w:rsidRPr="005F4A48">
        <w:rPr>
          <w:sz w:val="24"/>
          <w:szCs w:val="24"/>
        </w:rPr>
        <w:lastRenderedPageBreak/>
        <w:t>potential genes previously identified</w:t>
      </w:r>
      <w:r>
        <w:rPr>
          <w:sz w:val="24"/>
          <w:szCs w:val="24"/>
        </w:rPr>
        <w:t>.</w:t>
      </w:r>
      <w:r w:rsidRPr="009E2C62">
        <w:rPr>
          <w:sz w:val="24"/>
          <w:szCs w:val="24"/>
        </w:rPr>
        <w:t xml:space="preserve"> </w:t>
      </w:r>
      <w:ins w:id="288" w:author="john davis" w:date="2022-06-30T16:35:00Z">
        <w:r w:rsidR="00E27BA0">
          <w:rPr>
            <w:sz w:val="24"/>
            <w:szCs w:val="24"/>
          </w:rPr>
          <w:t xml:space="preserve">The alternate mapping sites were also captured using the </w:t>
        </w:r>
      </w:ins>
      <w:ins w:id="289"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a edit distance equal to or less than the primary alignment’s edit distance were added to the coverage calculation. </w:t>
      </w:r>
      <w:r w:rsidRPr="005F4A48">
        <w:rPr>
          <w:sz w:val="24"/>
          <w:szCs w:val="24"/>
        </w:rPr>
        <w:t xml:space="preserve">To calculate coverage across the genomes, a window size of 100 </w:t>
      </w:r>
      <w:proofErr w:type="spellStart"/>
      <w:r>
        <w:rPr>
          <w:sz w:val="24"/>
          <w:szCs w:val="24"/>
        </w:rPr>
        <w:t>Kb</w:t>
      </w:r>
      <w:proofErr w:type="spellEnd"/>
      <w:r w:rsidRPr="005F4A48">
        <w:rPr>
          <w:sz w:val="24"/>
          <w:szCs w:val="24"/>
        </w:rPr>
        <w:t xml:space="preserve"> with a step size of 20 </w:t>
      </w:r>
      <w:proofErr w:type="spellStart"/>
      <w:r>
        <w:rPr>
          <w:sz w:val="24"/>
          <w:szCs w:val="24"/>
        </w:rPr>
        <w:t>Kb</w:t>
      </w:r>
      <w:proofErr w:type="spellEnd"/>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90" w:author="john davis" w:date="2022-06-29T14:45:00Z">
        <w:r w:rsidR="003F3355">
          <w:rPr>
            <w:rFonts w:ascii="Calibri" w:hAnsi="Calibri" w:cs="Calibri"/>
            <w:sz w:val="24"/>
          </w:rPr>
          <w:t>20</w:t>
        </w:r>
      </w:ins>
      <w:del w:id="291"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92"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255C0165" w:rsidR="00F52EBF" w:rsidRPr="005F4A48" w:rsidRDefault="00F52EBF" w:rsidP="00F52EBF">
      <w:pPr>
        <w:spacing w:line="480" w:lineRule="auto"/>
        <w:ind w:firstLine="720"/>
        <w:rPr>
          <w:sz w:val="24"/>
          <w:szCs w:val="24"/>
        </w:rPr>
      </w:pPr>
      <w:r w:rsidRPr="005F4A48">
        <w:rPr>
          <w:sz w:val="24"/>
          <w:szCs w:val="24"/>
        </w:rPr>
        <w:t>To develop a high-quality</w:t>
      </w:r>
      <w:del w:id="293" w:author="john davis" w:date="2022-07-14T10:53:00Z">
        <w:r w:rsidDel="00D9521E">
          <w:rPr>
            <w:sz w:val="24"/>
            <w:szCs w:val="24"/>
          </w:rPr>
          <w:delText>,</w:delText>
        </w:r>
      </w:del>
      <w:r>
        <w:rPr>
          <w:sz w:val="24"/>
          <w:szCs w:val="24"/>
        </w:rPr>
        <w:t xml:space="preserve"> </w:t>
      </w:r>
      <w:commentRangeStart w:id="294"/>
      <w:commentRangeStart w:id="295"/>
      <w:commentRangeStart w:id="296"/>
      <w:del w:id="297" w:author="john davis" w:date="2022-07-14T10:52:00Z">
        <w:r w:rsidDel="00D9521E">
          <w:rPr>
            <w:sz w:val="24"/>
            <w:szCs w:val="24"/>
          </w:rPr>
          <w:delText>m</w:delText>
        </w:r>
      </w:del>
      <w:ins w:id="298" w:author="john davis" w:date="2022-07-14T10:52:00Z">
        <w:r w:rsidR="00D9521E">
          <w:rPr>
            <w:sz w:val="24"/>
            <w:szCs w:val="24"/>
          </w:rPr>
          <w:t>a</w:t>
        </w:r>
      </w:ins>
      <w:del w:id="299" w:author="john davis" w:date="2022-07-14T10:52:00Z">
        <w:r w:rsidDel="00D9521E">
          <w:rPr>
            <w:sz w:val="24"/>
            <w:szCs w:val="24"/>
          </w:rPr>
          <w:delText>ore complet</w:delText>
        </w:r>
        <w:commentRangeEnd w:id="294"/>
        <w:r w:rsidR="00043414" w:rsidDel="00D9521E">
          <w:rPr>
            <w:rStyle w:val="CommentReference"/>
          </w:rPr>
          <w:commentReference w:id="294"/>
        </w:r>
      </w:del>
      <w:commentRangeEnd w:id="295"/>
      <w:r w:rsidR="00D9521E">
        <w:rPr>
          <w:rStyle w:val="CommentReference"/>
        </w:rPr>
        <w:commentReference w:id="295"/>
      </w:r>
      <w:commentRangeEnd w:id="296"/>
      <w:r w:rsidR="00DB5482">
        <w:rPr>
          <w:rStyle w:val="CommentReference"/>
        </w:rPr>
        <w:commentReference w:id="296"/>
      </w:r>
      <w:del w:id="300" w:author="john davis" w:date="2022-07-14T10:52:00Z">
        <w:r w:rsidDel="00D9521E">
          <w:rPr>
            <w:sz w:val="24"/>
            <w:szCs w:val="24"/>
          </w:rPr>
          <w:delText>e</w:delText>
        </w:r>
        <w:r w:rsidRPr="005F4A48" w:rsidDel="00D9521E">
          <w:rPr>
            <w:sz w:val="24"/>
            <w:szCs w:val="24"/>
          </w:rPr>
          <w:delText xml:space="preserve"> a</w:delText>
        </w:r>
      </w:del>
      <w:r w:rsidRPr="005F4A48">
        <w:rPr>
          <w:sz w:val="24"/>
          <w:szCs w:val="24"/>
        </w:rPr>
        <w:t>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301"/>
      <w:commentRangeStart w:id="302"/>
      <w:commentRangeStart w:id="303"/>
      <w:commentRangeStart w:id="304"/>
      <w:r w:rsidRPr="005F4A48">
        <w:rPr>
          <w:i/>
          <w:sz w:val="24"/>
          <w:szCs w:val="24"/>
        </w:rPr>
        <w:t>Supernova assemblies</w:t>
      </w:r>
      <w:commentRangeEnd w:id="301"/>
      <w:r>
        <w:rPr>
          <w:rStyle w:val="CommentReference"/>
        </w:rPr>
        <w:commentReference w:id="301"/>
      </w:r>
      <w:commentRangeEnd w:id="302"/>
      <w:r w:rsidR="00D16455">
        <w:rPr>
          <w:rStyle w:val="CommentReference"/>
        </w:rPr>
        <w:commentReference w:id="302"/>
      </w:r>
      <w:commentRangeEnd w:id="303"/>
      <w:r w:rsidR="008267C2">
        <w:rPr>
          <w:rStyle w:val="CommentReference"/>
        </w:rPr>
        <w:commentReference w:id="303"/>
      </w:r>
      <w:commentRangeEnd w:id="304"/>
      <w:r w:rsidR="00DB5482">
        <w:rPr>
          <w:rStyle w:val="CommentReference"/>
        </w:rPr>
        <w:commentReference w:id="304"/>
      </w:r>
    </w:p>
    <w:p w14:paraId="20DE38F0" w14:textId="1EFC5BB3" w:rsidR="00F52EBF" w:rsidRPr="005F4A48" w:rsidRDefault="00F52EBF" w:rsidP="00FA16D5">
      <w:pPr>
        <w:spacing w:line="480" w:lineRule="auto"/>
        <w:ind w:firstLine="720"/>
        <w:rPr>
          <w:sz w:val="24"/>
          <w:szCs w:val="24"/>
        </w:rPr>
      </w:pPr>
      <w:commentRangeStart w:id="305"/>
      <w:commentRangeStart w:id="306"/>
      <w:del w:id="307" w:author="john davis" w:date="2022-07-14T10:55:00Z">
        <w:r w:rsidRPr="005F4A48" w:rsidDel="00FA16D5">
          <w:rPr>
            <w:sz w:val="24"/>
            <w:szCs w:val="24"/>
          </w:rPr>
          <w:delText>The first assembly attempts were made using 10X Da-Ae Davis and 10X Da-Ae Novogene reads along with the default Supernova-1.1.5 pipeline and an estimated genome size of 1.12 Gb.</w:delText>
        </w:r>
      </w:del>
      <w:ins w:id="308" w:author="john davis" w:date="2022-07-14T10:55:00Z">
        <w:r w:rsidR="00FA16D5">
          <w:rPr>
            <w:sz w:val="24"/>
            <w:szCs w:val="24"/>
          </w:rPr>
          <w:t>F</w:t>
        </w:r>
      </w:ins>
      <w:del w:id="309" w:author="john davis" w:date="2022-07-14T10:55:00Z">
        <w:r w:rsidRPr="005F4A48" w:rsidDel="00FA16D5">
          <w:rPr>
            <w:sz w:val="24"/>
            <w:szCs w:val="24"/>
          </w:rPr>
          <w:delText xml:space="preserve"> </w:delText>
        </w:r>
      </w:del>
      <w:commentRangeEnd w:id="305"/>
      <w:r w:rsidR="009838A3">
        <w:rPr>
          <w:rStyle w:val="CommentReference"/>
        </w:rPr>
        <w:commentReference w:id="305"/>
      </w:r>
      <w:commentRangeEnd w:id="306"/>
      <w:r w:rsidR="00FA16D5">
        <w:rPr>
          <w:rStyle w:val="CommentReference"/>
        </w:rPr>
        <w:commentReference w:id="306"/>
      </w:r>
      <w:del w:id="310" w:author="john davis" w:date="2022-07-14T10:55:00Z">
        <w:r w:rsidRPr="009E2C62" w:rsidDel="00FA16D5">
          <w:rPr>
            <w:sz w:val="24"/>
            <w:szCs w:val="24"/>
          </w:rPr>
          <w:delText>F</w:delText>
        </w:r>
      </w:del>
      <w:r w:rsidRPr="009E2C62">
        <w:rPr>
          <w:sz w:val="24"/>
          <w:szCs w:val="24"/>
        </w:rPr>
        <w:t>ollowing the release of Supernova</w:t>
      </w:r>
      <w:r>
        <w:rPr>
          <w:sz w:val="24"/>
          <w:szCs w:val="24"/>
        </w:rPr>
        <w:t xml:space="preserve"> v</w:t>
      </w:r>
      <w:r w:rsidRPr="009E2C62">
        <w:rPr>
          <w:sz w:val="24"/>
          <w:szCs w:val="24"/>
        </w:rPr>
        <w:t xml:space="preserve">2.0.0, the 10X Da-Ae Davis reads were </w:t>
      </w:r>
      <w:del w:id="311" w:author="john davis" w:date="2022-07-14T10:55:00Z">
        <w:r w:rsidRPr="009E2C62" w:rsidDel="00FA16D5">
          <w:rPr>
            <w:sz w:val="24"/>
            <w:szCs w:val="24"/>
          </w:rPr>
          <w:delText>re</w:delText>
        </w:r>
      </w:del>
      <w:r w:rsidRPr="009E2C62">
        <w:rPr>
          <w:sz w:val="24"/>
          <w:szCs w:val="24"/>
        </w:rPr>
        <w:t>assembled. The</w:t>
      </w:r>
      <w:del w:id="312" w:author="john davis" w:date="2022-07-14T10:55:00Z">
        <w:r w:rsidRPr="009E2C62" w:rsidDel="00FA16D5">
          <w:rPr>
            <w:sz w:val="24"/>
            <w:szCs w:val="24"/>
          </w:rPr>
          <w:delText xml:space="preserve"> new</w:delText>
        </w:r>
      </w:del>
      <w:r w:rsidRPr="009E2C62">
        <w:rPr>
          <w:sz w:val="24"/>
          <w:szCs w:val="24"/>
        </w:rPr>
        <w:t xml:space="preserve">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 xml:space="preserve">the scores of the </w:t>
      </w:r>
      <w:proofErr w:type="spellStart"/>
      <w:r w:rsidRPr="005F4A48">
        <w:rPr>
          <w:sz w:val="24"/>
          <w:szCs w:val="24"/>
        </w:rPr>
        <w:t>Darmor-bzh</w:t>
      </w:r>
      <w:proofErr w:type="spellEnd"/>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w:t>
      </w:r>
      <w:commentRangeStart w:id="313"/>
      <w:commentRangeStart w:id="314"/>
      <w:commentRangeStart w:id="315"/>
      <w:r w:rsidRPr="005F4A48">
        <w:rPr>
          <w:sz w:val="24"/>
          <w:szCs w:val="24"/>
        </w:rPr>
        <w:t xml:space="preserve">ncouraged the use of the assembly scaffolds in the manual curation of </w:t>
      </w:r>
      <w:ins w:id="316" w:author="john davis" w:date="2022-07-14T10:56:00Z">
        <w:r w:rsidR="00FA16D5">
          <w:rPr>
            <w:sz w:val="24"/>
            <w:szCs w:val="24"/>
          </w:rPr>
          <w:t xml:space="preserve">the subsequent </w:t>
        </w:r>
        <w:r w:rsidR="00FA16D5">
          <w:rPr>
            <w:i/>
            <w:iCs/>
            <w:sz w:val="24"/>
            <w:szCs w:val="24"/>
          </w:rPr>
          <w:t xml:space="preserve">B. napus </w:t>
        </w:r>
        <w:r w:rsidR="00FA16D5">
          <w:rPr>
            <w:sz w:val="24"/>
            <w:szCs w:val="24"/>
          </w:rPr>
          <w:t>Da-Ae assembly</w:t>
        </w:r>
      </w:ins>
      <w:del w:id="317" w:author="john davis" w:date="2022-07-14T10:56:00Z">
        <w:r w:rsidRPr="005F4A48" w:rsidDel="00FA16D5">
          <w:rPr>
            <w:sz w:val="24"/>
            <w:szCs w:val="24"/>
          </w:rPr>
          <w:delText>future assemblies</w:delText>
        </w:r>
      </w:del>
      <w:r w:rsidRPr="005F4A48">
        <w:rPr>
          <w:sz w:val="24"/>
          <w:szCs w:val="24"/>
        </w:rPr>
        <w:t>.</w:t>
      </w:r>
      <w:commentRangeEnd w:id="313"/>
      <w:r w:rsidR="009838A3">
        <w:rPr>
          <w:rStyle w:val="CommentReference"/>
        </w:rPr>
        <w:commentReference w:id="313"/>
      </w:r>
      <w:commentRangeEnd w:id="314"/>
      <w:r w:rsidR="009838A3">
        <w:rPr>
          <w:rStyle w:val="CommentReference"/>
        </w:rPr>
        <w:commentReference w:id="314"/>
      </w:r>
      <w:commentRangeEnd w:id="315"/>
      <w:r w:rsidR="00FA16D5">
        <w:rPr>
          <w:rStyle w:val="CommentReference"/>
        </w:rPr>
        <w:commentReference w:id="315"/>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6FFCBEF2"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w:t>
      </w:r>
      <w:proofErr w:type="spellStart"/>
      <w:r>
        <w:rPr>
          <w:sz w:val="24"/>
          <w:szCs w:val="24"/>
        </w:rPr>
        <w:t>Canu</w:t>
      </w:r>
      <w:proofErr w:type="spellEnd"/>
      <w:r w:rsidRPr="005F4A48">
        <w:rPr>
          <w:sz w:val="24"/>
          <w:szCs w:val="24"/>
        </w:rPr>
        <w:t xml:space="preserve"> w</w:t>
      </w:r>
      <w:r>
        <w:rPr>
          <w:sz w:val="24"/>
          <w:szCs w:val="24"/>
        </w:rPr>
        <w:t>as</w:t>
      </w:r>
      <w:r w:rsidRPr="005F4A48">
        <w:rPr>
          <w:sz w:val="24"/>
          <w:szCs w:val="24"/>
        </w:rPr>
        <w:t xml:space="preserve"> used in this project</w:t>
      </w:r>
      <w:r>
        <w:rPr>
          <w:sz w:val="24"/>
          <w:szCs w:val="24"/>
        </w:rPr>
        <w:t xml:space="preserve">. The </w:t>
      </w:r>
      <w:del w:id="318" w:author="john davis" w:date="2022-07-14T10:59:00Z">
        <w:r w:rsidDel="001A1EB0">
          <w:rPr>
            <w:sz w:val="24"/>
            <w:szCs w:val="24"/>
          </w:rPr>
          <w:delText>Canu assembly</w:delText>
        </w:r>
      </w:del>
      <w:proofErr w:type="spellStart"/>
      <w:ins w:id="319" w:author="john davis" w:date="2022-07-14T10:59:00Z">
        <w:r w:rsidR="001A1EB0">
          <w:rPr>
            <w:sz w:val="24"/>
            <w:szCs w:val="24"/>
          </w:rPr>
          <w:t>Canu</w:t>
        </w:r>
        <w:proofErr w:type="spellEnd"/>
        <w:r w:rsidR="001A1EB0">
          <w:rPr>
            <w:sz w:val="24"/>
            <w:szCs w:val="24"/>
          </w:rPr>
          <w:t xml:space="preserve"> Da-Ae assembly</w:t>
        </w:r>
      </w:ins>
      <w:r>
        <w:rPr>
          <w:sz w:val="24"/>
          <w:szCs w:val="24"/>
        </w:rPr>
        <w:t xml:space="preserve">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w:t>
      </w:r>
      <w:del w:id="320" w:author="john davis" w:date="2022-07-14T10:59:00Z">
        <w:r w:rsidRPr="005F4A48" w:rsidDel="001A1EB0">
          <w:rPr>
            <w:sz w:val="24"/>
            <w:szCs w:val="24"/>
          </w:rPr>
          <w:delText>Canu assembly</w:delText>
        </w:r>
      </w:del>
      <w:proofErr w:type="spellStart"/>
      <w:ins w:id="321"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t>Dovetail Scaffolding</w:t>
      </w:r>
    </w:p>
    <w:p w14:paraId="22358591" w14:textId="5561698D" w:rsidR="00F52EBF" w:rsidRPr="005F4A48" w:rsidRDefault="00F52EBF" w:rsidP="00F52EBF">
      <w:pPr>
        <w:spacing w:line="480" w:lineRule="auto"/>
        <w:ind w:firstLine="720"/>
        <w:rPr>
          <w:sz w:val="24"/>
          <w:szCs w:val="24"/>
        </w:rPr>
      </w:pPr>
      <w:r>
        <w:rPr>
          <w:sz w:val="24"/>
          <w:szCs w:val="24"/>
        </w:rPr>
        <w:lastRenderedPageBreak/>
        <w:t>The</w:t>
      </w:r>
      <w:r w:rsidRPr="005F4A48">
        <w:rPr>
          <w:sz w:val="24"/>
          <w:szCs w:val="24"/>
        </w:rPr>
        <w:t xml:space="preserve"> Pilon</w:t>
      </w:r>
      <w:r>
        <w:rPr>
          <w:rStyle w:val="CommentReference"/>
          <w:sz w:val="24"/>
          <w:szCs w:val="24"/>
        </w:rPr>
        <w:t>-p</w:t>
      </w:r>
      <w:r w:rsidRPr="009E2C62">
        <w:rPr>
          <w:sz w:val="24"/>
          <w:szCs w:val="24"/>
        </w:rPr>
        <w:t xml:space="preserve">olished </w:t>
      </w:r>
      <w:del w:id="322" w:author="john davis" w:date="2022-07-14T10:59:00Z">
        <w:r w:rsidRPr="009E2C62" w:rsidDel="001A1EB0">
          <w:rPr>
            <w:sz w:val="24"/>
            <w:szCs w:val="24"/>
          </w:rPr>
          <w:delText>Canu</w:delText>
        </w:r>
        <w:r w:rsidDel="001A1EB0">
          <w:rPr>
            <w:sz w:val="24"/>
            <w:szCs w:val="24"/>
          </w:rPr>
          <w:delText xml:space="preserve"> assembly</w:delText>
        </w:r>
      </w:del>
      <w:proofErr w:type="spellStart"/>
      <w:ins w:id="323" w:author="john davis" w:date="2022-07-14T10:59:00Z">
        <w:r w:rsidR="001A1EB0">
          <w:rPr>
            <w:sz w:val="24"/>
            <w:szCs w:val="24"/>
          </w:rPr>
          <w:t>Canu</w:t>
        </w:r>
        <w:proofErr w:type="spellEnd"/>
        <w:r w:rsidR="001A1EB0">
          <w:rPr>
            <w:sz w:val="24"/>
            <w:szCs w:val="24"/>
          </w:rPr>
          <w:t xml:space="preserve"> Da-Ae assembly</w:t>
        </w:r>
      </w:ins>
      <w:r w:rsidR="00B875B8">
        <w:rPr>
          <w:sz w:val="24"/>
          <w:szCs w:val="24"/>
        </w:rPr>
        <w:t xml:space="preserve"> was scaffolded </w:t>
      </w:r>
      <w:r>
        <w:rPr>
          <w:sz w:val="24"/>
          <w:szCs w:val="24"/>
        </w:rPr>
        <w:t>using the</w:t>
      </w:r>
      <w:r w:rsidRPr="005F4A48">
        <w:rPr>
          <w:sz w:val="24"/>
          <w:szCs w:val="24"/>
        </w:rPr>
        <w:t xml:space="preserve"> </w:t>
      </w:r>
      <w:proofErr w:type="spellStart"/>
      <w:r w:rsidRPr="004751E7">
        <w:rPr>
          <w:sz w:val="24"/>
          <w:szCs w:val="24"/>
        </w:rPr>
        <w:t>HiRise</w:t>
      </w:r>
      <w:proofErr w:type="spellEnd"/>
      <w:r w:rsidRPr="004751E7">
        <w:rPr>
          <w:sz w:val="24"/>
          <w:szCs w:val="24"/>
        </w:rPr>
        <w:t xml:space="preserv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w:t>
      </w:r>
      <w:proofErr w:type="spellStart"/>
      <w:r w:rsidRPr="009E2C62">
        <w:rPr>
          <w:sz w:val="24"/>
          <w:szCs w:val="24"/>
        </w:rPr>
        <w:t>HiRise</w:t>
      </w:r>
      <w:proofErr w:type="spellEnd"/>
      <w:r w:rsidRPr="009E2C62">
        <w:rPr>
          <w:sz w:val="24"/>
          <w:szCs w:val="24"/>
        </w:rPr>
        <w:t xml:space="preserve"> scaffolding, the </w:t>
      </w:r>
      <w:del w:id="324" w:author="john davis" w:date="2022-07-14T10:59:00Z">
        <w:r w:rsidRPr="009E2C62" w:rsidDel="001A1EB0">
          <w:rPr>
            <w:sz w:val="24"/>
            <w:szCs w:val="24"/>
          </w:rPr>
          <w:delText>Canu assembl</w:delText>
        </w:r>
        <w:r w:rsidR="00B875B8" w:rsidDel="001A1EB0">
          <w:rPr>
            <w:sz w:val="24"/>
            <w:szCs w:val="24"/>
          </w:rPr>
          <w:delText>y</w:delText>
        </w:r>
      </w:del>
      <w:proofErr w:type="spellStart"/>
      <w:ins w:id="325" w:author="john davis" w:date="2022-07-14T10:59:00Z">
        <w:r w:rsidR="001A1EB0">
          <w:rPr>
            <w:sz w:val="24"/>
            <w:szCs w:val="24"/>
          </w:rPr>
          <w:t>Canu</w:t>
        </w:r>
        <w:proofErr w:type="spellEnd"/>
        <w:r w:rsidR="001A1EB0">
          <w:rPr>
            <w:sz w:val="24"/>
            <w:szCs w:val="24"/>
          </w:rPr>
          <w:t xml:space="preserve"> Da-Ae assembly</w:t>
        </w:r>
      </w:ins>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 xml:space="preserve">he </w:t>
      </w:r>
      <w:del w:id="326" w:author="john davis" w:date="2022-07-14T10:59:00Z">
        <w:r w:rsidRPr="005F4A48" w:rsidDel="001A1EB0">
          <w:rPr>
            <w:sz w:val="24"/>
            <w:szCs w:val="24"/>
          </w:rPr>
          <w:delText>Canu assembly</w:delText>
        </w:r>
      </w:del>
      <w:proofErr w:type="spellStart"/>
      <w:ins w:id="327"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was now composed of 3</w:t>
      </w:r>
      <w:r>
        <w:rPr>
          <w:sz w:val="24"/>
          <w:szCs w:val="24"/>
        </w:rPr>
        <w:t>,</w:t>
      </w:r>
      <w:r w:rsidRPr="005F4A48">
        <w:rPr>
          <w:sz w:val="24"/>
          <w:szCs w:val="24"/>
        </w:rPr>
        <w:t xml:space="preserve">190 scaffolds. The </w:t>
      </w:r>
      <w:del w:id="328" w:author="john davis" w:date="2022-07-14T10:59:00Z">
        <w:r w:rsidRPr="005F4A48" w:rsidDel="001A1EB0">
          <w:rPr>
            <w:sz w:val="24"/>
            <w:szCs w:val="24"/>
          </w:rPr>
          <w:delText>Canu assembl</w:delText>
        </w:r>
        <w:r w:rsidR="00B875B8" w:rsidDel="001A1EB0">
          <w:rPr>
            <w:sz w:val="24"/>
            <w:szCs w:val="24"/>
          </w:rPr>
          <w:delText>y</w:delText>
        </w:r>
      </w:del>
      <w:proofErr w:type="spellStart"/>
      <w:ins w:id="329"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330"/>
      <w:r w:rsidRPr="005F4A48">
        <w:rPr>
          <w:sz w:val="24"/>
          <w:szCs w:val="24"/>
        </w:rPr>
        <w:t xml:space="preserve">74.2 </w:t>
      </w:r>
      <w:r>
        <w:rPr>
          <w:sz w:val="24"/>
          <w:szCs w:val="24"/>
        </w:rPr>
        <w:t>Mb</w:t>
      </w:r>
      <w:commentRangeEnd w:id="330"/>
      <w:r w:rsidR="00B875B8">
        <w:rPr>
          <w:rStyle w:val="CommentReference"/>
        </w:rPr>
        <w:commentReference w:id="330"/>
      </w:r>
      <w:r w:rsidRPr="005F4A48">
        <w:rPr>
          <w:sz w:val="24"/>
          <w:szCs w:val="24"/>
        </w:rPr>
        <w:t xml:space="preserve">. Regarding BUSCO scores, the scaffolding caused the single to duplicate ratio to decrease in the </w:t>
      </w:r>
      <w:del w:id="331" w:author="john davis" w:date="2022-07-14T10:59:00Z">
        <w:r w:rsidRPr="005F4A48" w:rsidDel="001A1EB0">
          <w:rPr>
            <w:sz w:val="24"/>
            <w:szCs w:val="24"/>
          </w:rPr>
          <w:delText>Canu assembly</w:delText>
        </w:r>
      </w:del>
      <w:proofErr w:type="spellStart"/>
      <w:ins w:id="332" w:author="john davis" w:date="2022-07-14T10:59:00Z">
        <w:r w:rsidR="001A1EB0">
          <w:rPr>
            <w:sz w:val="24"/>
            <w:szCs w:val="24"/>
          </w:rPr>
          <w:t>Canu</w:t>
        </w:r>
        <w:proofErr w:type="spellEnd"/>
        <w:r w:rsidR="001A1EB0">
          <w:rPr>
            <w:sz w:val="24"/>
            <w:szCs w:val="24"/>
          </w:rPr>
          <w:t xml:space="preserve"> Da-Ae assembly</w:t>
        </w:r>
      </w:ins>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333"/>
      <w:r w:rsidRPr="005F4A48">
        <w:rPr>
          <w:sz w:val="24"/>
          <w:szCs w:val="24"/>
        </w:rPr>
        <w:t xml:space="preserve">in an increase </w:t>
      </w:r>
      <w:r>
        <w:rPr>
          <w:sz w:val="24"/>
          <w:szCs w:val="24"/>
        </w:rPr>
        <w:t>in</w:t>
      </w:r>
      <w:r w:rsidRPr="005F4A48">
        <w:rPr>
          <w:sz w:val="24"/>
          <w:szCs w:val="24"/>
        </w:rPr>
        <w:t xml:space="preserve"> the number of complete BUSCOs in the </w:t>
      </w:r>
      <w:del w:id="334" w:author="john davis" w:date="2022-07-14T10:59:00Z">
        <w:r w:rsidRPr="005F4A48" w:rsidDel="001A1EB0">
          <w:rPr>
            <w:sz w:val="24"/>
            <w:szCs w:val="24"/>
          </w:rPr>
          <w:delText>Canu assembly</w:delText>
        </w:r>
      </w:del>
      <w:commentRangeEnd w:id="333"/>
      <w:proofErr w:type="spellStart"/>
      <w:ins w:id="335" w:author="john davis" w:date="2022-07-14T10:59:00Z">
        <w:r w:rsidR="001A1EB0">
          <w:rPr>
            <w:sz w:val="24"/>
            <w:szCs w:val="24"/>
          </w:rPr>
          <w:t>Canu</w:t>
        </w:r>
        <w:proofErr w:type="spellEnd"/>
        <w:r w:rsidR="001A1EB0">
          <w:rPr>
            <w:sz w:val="24"/>
            <w:szCs w:val="24"/>
          </w:rPr>
          <w:t xml:space="preserve"> Da-Ae assembly</w:t>
        </w:r>
      </w:ins>
      <w:r w:rsidR="006955E4">
        <w:rPr>
          <w:rStyle w:val="CommentReference"/>
        </w:rPr>
        <w:commentReference w:id="333"/>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w:t>
      </w:r>
      <w:proofErr w:type="spellStart"/>
      <w:r>
        <w:rPr>
          <w:sz w:val="24"/>
          <w:szCs w:val="24"/>
        </w:rPr>
        <w:t>Darmor-bzh</w:t>
      </w:r>
      <w:proofErr w:type="spellEnd"/>
      <w:r>
        <w:rPr>
          <w:sz w:val="24"/>
          <w:szCs w:val="24"/>
        </w:rPr>
        <w:t xml:space="preserve">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 xml:space="preserve">21 largest </w:t>
      </w:r>
      <w:proofErr w:type="spellStart"/>
      <w:r w:rsidRPr="005F4A48">
        <w:rPr>
          <w:sz w:val="24"/>
          <w:szCs w:val="24"/>
        </w:rPr>
        <w:t>Canu</w:t>
      </w:r>
      <w:proofErr w:type="spellEnd"/>
      <w:r w:rsidRPr="005F4A48">
        <w:rPr>
          <w:sz w:val="24"/>
          <w:szCs w:val="24"/>
        </w:rPr>
        <w:t xml:space="preserve"> scaffolds</w:t>
      </w:r>
      <w:r>
        <w:rPr>
          <w:sz w:val="24"/>
          <w:szCs w:val="24"/>
        </w:rPr>
        <w:t xml:space="preserve">; 17 </w:t>
      </w:r>
      <w:r w:rsidRPr="005F4A48">
        <w:rPr>
          <w:sz w:val="24"/>
          <w:szCs w:val="24"/>
        </w:rPr>
        <w:t>spanned</w:t>
      </w:r>
      <w:r>
        <w:rPr>
          <w:sz w:val="24"/>
          <w:szCs w:val="24"/>
        </w:rPr>
        <w:t xml:space="preserve"> the full length of their sister </w:t>
      </w:r>
      <w:proofErr w:type="spellStart"/>
      <w:r w:rsidRPr="005F4A48">
        <w:rPr>
          <w:sz w:val="24"/>
          <w:szCs w:val="24"/>
        </w:rPr>
        <w:t>Darmor-bzh</w:t>
      </w:r>
      <w:proofErr w:type="spellEnd"/>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proofErr w:type="spellStart"/>
      <w:r w:rsidRPr="005F4A48">
        <w:rPr>
          <w:sz w:val="24"/>
          <w:szCs w:val="24"/>
        </w:rPr>
        <w:t>Darmor-bzh</w:t>
      </w:r>
      <w:proofErr w:type="spellEnd"/>
      <w:r w:rsidRPr="005F4A48">
        <w:rPr>
          <w:sz w:val="24"/>
          <w:szCs w:val="24"/>
        </w:rPr>
        <w:t xml:space="preserve">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C3BD741" w:rsidR="00F52EBF" w:rsidRDefault="00F52EBF" w:rsidP="00F52EBF">
      <w:pPr>
        <w:spacing w:line="480" w:lineRule="auto"/>
        <w:ind w:firstLine="720"/>
        <w:rPr>
          <w:sz w:val="24"/>
          <w:szCs w:val="24"/>
        </w:rPr>
      </w:pPr>
      <w:r w:rsidRPr="005F4A48">
        <w:rPr>
          <w:sz w:val="24"/>
          <w:szCs w:val="24"/>
        </w:rPr>
        <w:t xml:space="preserve">Comparison of the </w:t>
      </w:r>
      <w:commentRangeStart w:id="336"/>
      <w:del w:id="337" w:author="john davis" w:date="2022-07-14T10:59:00Z">
        <w:r w:rsidRPr="005F4A48" w:rsidDel="001A1EB0">
          <w:rPr>
            <w:sz w:val="24"/>
            <w:szCs w:val="24"/>
          </w:rPr>
          <w:delText>Canu assembly</w:delText>
        </w:r>
      </w:del>
      <w:commentRangeEnd w:id="336"/>
      <w:proofErr w:type="spellStart"/>
      <w:ins w:id="338" w:author="john davis" w:date="2022-07-14T10:59:00Z">
        <w:r w:rsidR="001A1EB0">
          <w:rPr>
            <w:sz w:val="24"/>
            <w:szCs w:val="24"/>
          </w:rPr>
          <w:t>Canu</w:t>
        </w:r>
        <w:proofErr w:type="spellEnd"/>
        <w:r w:rsidR="001A1EB0">
          <w:rPr>
            <w:sz w:val="24"/>
            <w:szCs w:val="24"/>
          </w:rPr>
          <w:t xml:space="preserve"> Da-Ae assembly</w:t>
        </w:r>
      </w:ins>
      <w:r w:rsidR="009838A3">
        <w:rPr>
          <w:rStyle w:val="CommentReference"/>
        </w:rPr>
        <w:commentReference w:id="336"/>
      </w:r>
      <w:r w:rsidRPr="005F4A48">
        <w:rPr>
          <w:sz w:val="24"/>
          <w:szCs w:val="24"/>
        </w:rPr>
        <w:t xml:space="preserve"> to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w:t>
      </w:r>
      <w:del w:id="339" w:author="john davis" w:date="2022-07-14T10:59:00Z">
        <w:r w:rsidRPr="005F4A48" w:rsidDel="001A1EB0">
          <w:rPr>
            <w:sz w:val="24"/>
            <w:szCs w:val="24"/>
          </w:rPr>
          <w:delText>Canu assembly</w:delText>
        </w:r>
      </w:del>
      <w:proofErr w:type="spellStart"/>
      <w:ins w:id="340"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In 15 of the 24 discrepancies, the </w:t>
      </w:r>
      <w:del w:id="341" w:author="john davis" w:date="2022-07-14T10:59:00Z">
        <w:r w:rsidRPr="005F4A48" w:rsidDel="001A1EB0">
          <w:rPr>
            <w:sz w:val="24"/>
            <w:szCs w:val="24"/>
          </w:rPr>
          <w:delText>Canu assembly</w:delText>
        </w:r>
      </w:del>
      <w:proofErr w:type="spellStart"/>
      <w:ins w:id="342"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w:t>
      </w:r>
      <w:r w:rsidRPr="005F4A48">
        <w:rPr>
          <w:sz w:val="24"/>
          <w:szCs w:val="24"/>
        </w:rPr>
        <w:lastRenderedPageBreak/>
        <w:t>reference chromosome but 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chromosome as one scaffold. In six cases, the </w:t>
      </w:r>
      <w:del w:id="343" w:author="john davis" w:date="2022-07-14T10:59:00Z">
        <w:r w:rsidRPr="005F4A48" w:rsidDel="001A1EB0">
          <w:rPr>
            <w:sz w:val="24"/>
            <w:szCs w:val="24"/>
          </w:rPr>
          <w:delText>Canu assembly</w:delText>
        </w:r>
      </w:del>
      <w:proofErr w:type="spellStart"/>
      <w:ins w:id="344" w:author="john davis" w:date="2022-07-14T10:59:00Z">
        <w:r w:rsidR="001A1EB0">
          <w:rPr>
            <w:sz w:val="24"/>
            <w:szCs w:val="24"/>
          </w:rPr>
          <w:t>Canu</w:t>
        </w:r>
        <w:proofErr w:type="spellEnd"/>
        <w:r w:rsidR="001A1EB0">
          <w:rPr>
            <w:sz w:val="24"/>
            <w:szCs w:val="24"/>
          </w:rPr>
          <w:t xml:space="preserve"> Da-Ae assembly</w:t>
        </w:r>
      </w:ins>
      <w:r w:rsidRPr="005F4A48">
        <w:rPr>
          <w:sz w:val="24"/>
          <w:szCs w:val="24"/>
        </w:rPr>
        <w:t xml:space="preserve"> had unsupported inversions with four of the inversions spanning from one scaffold gap to another scaffold gap. For each case, the sequence was inverted to match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proofErr w:type="spellStart"/>
      <w:r w:rsidRPr="005F4A48">
        <w:rPr>
          <w:sz w:val="24"/>
          <w:szCs w:val="24"/>
        </w:rPr>
        <w:t>Darmor-bzh</w:t>
      </w:r>
      <w:proofErr w:type="spellEnd"/>
      <w:r w:rsidRPr="005F4A48">
        <w:rPr>
          <w:sz w:val="24"/>
          <w:szCs w:val="24"/>
        </w:rPr>
        <w:t xml:space="preserve">. Although </w:t>
      </w:r>
      <w:r>
        <w:rPr>
          <w:sz w:val="24"/>
          <w:szCs w:val="24"/>
        </w:rPr>
        <w:t xml:space="preserve">our </w:t>
      </w:r>
      <w:r w:rsidRPr="005F4A48">
        <w:rPr>
          <w:sz w:val="24"/>
          <w:szCs w:val="24"/>
        </w:rPr>
        <w:t xml:space="preserve">chrA05 now agrees with the </w:t>
      </w:r>
      <w:proofErr w:type="spellStart"/>
      <w:r w:rsidRPr="005F4A48">
        <w:rPr>
          <w:sz w:val="24"/>
          <w:szCs w:val="24"/>
        </w:rPr>
        <w:t>Darmor-bzh</w:t>
      </w:r>
      <w:proofErr w:type="spellEnd"/>
      <w:r w:rsidRPr="005F4A48">
        <w:rPr>
          <w:sz w:val="24"/>
          <w:szCs w:val="24"/>
        </w:rPr>
        <w:t xml:space="preserve">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345"/>
      <w:commentRangeStart w:id="346"/>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345"/>
      <w:r>
        <w:rPr>
          <w:rStyle w:val="CommentReference"/>
        </w:rPr>
        <w:commentReference w:id="345"/>
      </w:r>
      <w:commentRangeEnd w:id="346"/>
      <w:r>
        <w:rPr>
          <w:rStyle w:val="CommentReference"/>
        </w:rPr>
        <w:commentReference w:id="346"/>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0B752C5A" w:rsidR="00F52EBF" w:rsidRDefault="00F52EBF" w:rsidP="00F52EBF">
      <w:pPr>
        <w:spacing w:line="480" w:lineRule="auto"/>
        <w:ind w:firstLine="720"/>
        <w:rPr>
          <w:sz w:val="24"/>
          <w:szCs w:val="24"/>
        </w:rPr>
      </w:pPr>
      <w:r>
        <w:rPr>
          <w:sz w:val="24"/>
          <w:szCs w:val="24"/>
        </w:rPr>
        <w:t xml:space="preserve">MAKER analysis of the Da-Ae assembly </w:t>
      </w:r>
      <w:commentRangeStart w:id="347"/>
      <w:commentRangeStart w:id="348"/>
      <w:r>
        <w:rPr>
          <w:sz w:val="24"/>
          <w:szCs w:val="24"/>
        </w:rPr>
        <w:t xml:space="preserve">predicted </w:t>
      </w:r>
      <w:r w:rsidR="008718F3">
        <w:rPr>
          <w:sz w:val="24"/>
          <w:szCs w:val="24"/>
        </w:rPr>
        <w:t>125,439</w:t>
      </w:r>
      <w:r>
        <w:rPr>
          <w:sz w:val="24"/>
          <w:szCs w:val="24"/>
        </w:rPr>
        <w:t xml:space="preserve"> </w:t>
      </w:r>
      <w:commentRangeEnd w:id="347"/>
      <w:r w:rsidR="005A7011">
        <w:rPr>
          <w:rStyle w:val="CommentReference"/>
        </w:rPr>
        <w:commentReference w:id="347"/>
      </w:r>
      <w:commentRangeEnd w:id="348"/>
      <w:r w:rsidR="00867CDA">
        <w:rPr>
          <w:rStyle w:val="CommentReference"/>
        </w:rPr>
        <w:commentReference w:id="348"/>
      </w:r>
      <w:r w:rsidRPr="005F4A48">
        <w:rPr>
          <w:sz w:val="24"/>
          <w:szCs w:val="24"/>
        </w:rPr>
        <w:t>protein coding genes</w:t>
      </w:r>
      <w:r>
        <w:rPr>
          <w:sz w:val="24"/>
          <w:szCs w:val="24"/>
        </w:rPr>
        <w:t xml:space="preserve"> after filtering, compared to the</w:t>
      </w:r>
      <w:commentRangeStart w:id="349"/>
      <w:commentRangeStart w:id="350"/>
      <w:r w:rsidRPr="005F4A48">
        <w:rPr>
          <w:sz w:val="24"/>
          <w:szCs w:val="24"/>
        </w:rPr>
        <w:t xml:space="preserve"> 101,400</w:t>
      </w:r>
      <w:commentRangeEnd w:id="349"/>
      <w:r>
        <w:rPr>
          <w:rStyle w:val="CommentReference"/>
        </w:rPr>
        <w:commentReference w:id="349"/>
      </w:r>
      <w:commentRangeEnd w:id="350"/>
      <w:r>
        <w:rPr>
          <w:rStyle w:val="CommentReference"/>
        </w:rPr>
        <w:commentReference w:id="350"/>
      </w:r>
      <w:r w:rsidRPr="005F4A48">
        <w:rPr>
          <w:sz w:val="24"/>
          <w:szCs w:val="24"/>
        </w:rPr>
        <w:t xml:space="preserve"> </w:t>
      </w:r>
      <w:ins w:id="351" w:author="john davis" w:date="2022-07-14T11:48:00Z">
        <w:r w:rsidR="00324884">
          <w:rPr>
            <w:sz w:val="24"/>
            <w:szCs w:val="24"/>
          </w:rPr>
          <w:t xml:space="preserve">and </w:t>
        </w:r>
      </w:ins>
      <w:ins w:id="352" w:author="john davis" w:date="2022-07-14T11:50:00Z">
        <w:r w:rsidR="00324884">
          <w:rPr>
            <w:sz w:val="24"/>
            <w:szCs w:val="24"/>
          </w:rPr>
          <w:t xml:space="preserve">108,190 </w:t>
        </w:r>
      </w:ins>
      <w:r w:rsidRPr="005F4A48">
        <w:rPr>
          <w:sz w:val="24"/>
          <w:szCs w:val="24"/>
        </w:rPr>
        <w:t>genes</w:t>
      </w:r>
      <w:r>
        <w:rPr>
          <w:sz w:val="24"/>
          <w:szCs w:val="24"/>
        </w:rPr>
        <w:t xml:space="preserve"> annotated in the </w:t>
      </w:r>
      <w:proofErr w:type="spellStart"/>
      <w:r w:rsidR="008718F3">
        <w:rPr>
          <w:sz w:val="24"/>
          <w:szCs w:val="24"/>
        </w:rPr>
        <w:t>Darmor-bzh</w:t>
      </w:r>
      <w:proofErr w:type="spellEnd"/>
      <w:r w:rsidR="008718F3">
        <w:rPr>
          <w:sz w:val="24"/>
          <w:szCs w:val="24"/>
        </w:rPr>
        <w:t xml:space="preserve"> v4.1</w:t>
      </w:r>
      <w:r>
        <w:rPr>
          <w:sz w:val="24"/>
          <w:szCs w:val="24"/>
        </w:rPr>
        <w:t xml:space="preserve"> </w:t>
      </w:r>
      <w:ins w:id="353" w:author="john davis" w:date="2022-07-14T11:50:00Z">
        <w:r w:rsidR="00324884">
          <w:rPr>
            <w:sz w:val="24"/>
            <w:szCs w:val="24"/>
          </w:rPr>
          <w:t xml:space="preserve">and v10 </w:t>
        </w:r>
      </w:ins>
      <w:r>
        <w:rPr>
          <w:sz w:val="24"/>
          <w:szCs w:val="24"/>
        </w:rPr>
        <w:t>assembl</w:t>
      </w:r>
      <w:ins w:id="354" w:author="john davis" w:date="2022-07-14T11:50:00Z">
        <w:r w:rsidR="00324884">
          <w:rPr>
            <w:sz w:val="24"/>
            <w:szCs w:val="24"/>
          </w:rPr>
          <w:t>ies</w:t>
        </w:r>
      </w:ins>
      <w:del w:id="355" w:author="john davis" w:date="2022-07-14T11:50:00Z">
        <w:r w:rsidDel="00324884">
          <w:rPr>
            <w:sz w:val="24"/>
            <w:szCs w:val="24"/>
          </w:rPr>
          <w:delText>y</w:delText>
        </w:r>
      </w:del>
      <w:r>
        <w:rPr>
          <w:sz w:val="24"/>
          <w:szCs w:val="24"/>
        </w:rPr>
        <w:t xml:space="preserve">.  To explore these differences, we determined the location of the predicted genes in their respective assemblies.  Da-Ae contains </w:t>
      </w:r>
      <w:r w:rsidR="005661F8">
        <w:rPr>
          <w:sz w:val="24"/>
          <w:szCs w:val="24"/>
        </w:rPr>
        <w:t>more</w:t>
      </w:r>
      <w:r>
        <w:rPr>
          <w:sz w:val="24"/>
          <w:szCs w:val="24"/>
        </w:rPr>
        <w:t xml:space="preserve"> gene models than </w:t>
      </w:r>
      <w:proofErr w:type="spellStart"/>
      <w:r>
        <w:rPr>
          <w:sz w:val="24"/>
          <w:szCs w:val="24"/>
        </w:rPr>
        <w:t>Darmor-bzh</w:t>
      </w:r>
      <w:proofErr w:type="spellEnd"/>
      <w:r w:rsidR="005661F8">
        <w:rPr>
          <w:sz w:val="24"/>
          <w:szCs w:val="24"/>
        </w:rPr>
        <w:t xml:space="preserve"> v4.1</w:t>
      </w:r>
      <w:ins w:id="356" w:author="john davis" w:date="2022-07-14T11:56:00Z">
        <w:r w:rsidR="00ED5A34">
          <w:rPr>
            <w:sz w:val="24"/>
            <w:szCs w:val="24"/>
          </w:rPr>
          <w:t xml:space="preserve"> and v10</w:t>
        </w:r>
      </w:ins>
      <w:r>
        <w:rPr>
          <w:sz w:val="24"/>
          <w:szCs w:val="24"/>
        </w:rPr>
        <w:t>,</w:t>
      </w:r>
      <w:commentRangeStart w:id="357"/>
      <w:commentRangeEnd w:id="357"/>
      <w:r w:rsidRPr="005F4A48">
        <w:rPr>
          <w:rStyle w:val="CommentReference"/>
          <w:sz w:val="24"/>
          <w:szCs w:val="24"/>
        </w:rPr>
        <w:commentReference w:id="357"/>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w:t>
      </w:r>
      <w:proofErr w:type="spellStart"/>
      <w:r>
        <w:rPr>
          <w:sz w:val="24"/>
          <w:szCs w:val="24"/>
        </w:rPr>
        <w:t>Darmor-bzh</w:t>
      </w:r>
      <w:proofErr w:type="spellEnd"/>
      <w:r w:rsidR="005661F8">
        <w:rPr>
          <w:sz w:val="24"/>
          <w:szCs w:val="24"/>
        </w:rPr>
        <w:t xml:space="preserve"> v4.1</w:t>
      </w:r>
      <w:ins w:id="358" w:author="john davis" w:date="2022-07-14T11:57:00Z">
        <w:r w:rsidR="00ED5A34">
          <w:rPr>
            <w:sz w:val="24"/>
            <w:szCs w:val="24"/>
          </w:rPr>
          <w:t xml:space="preserve"> and v10</w:t>
        </w:r>
      </w:ins>
      <w:del w:id="359" w:author="john davis" w:date="2022-07-14T11:57:00Z">
        <w:r w:rsidDel="00ED5A34">
          <w:rPr>
            <w:sz w:val="24"/>
            <w:szCs w:val="24"/>
          </w:rPr>
          <w:delText>,</w:delText>
        </w:r>
      </w:del>
      <w:r>
        <w:rPr>
          <w:sz w:val="24"/>
          <w:szCs w:val="24"/>
        </w:rPr>
        <w:t xml:space="preserve"> which contain</w:t>
      </w:r>
      <w:del w:id="360" w:author="john davis" w:date="2022-07-14T11:58:00Z">
        <w:r w:rsidDel="007B0E37">
          <w:rPr>
            <w:sz w:val="24"/>
            <w:szCs w:val="24"/>
          </w:rPr>
          <w:delText>s</w:delText>
        </w:r>
      </w:del>
      <w:r>
        <w:rPr>
          <w:sz w:val="24"/>
          <w:szCs w:val="24"/>
        </w:rPr>
        <w:t xml:space="preserve"> 80,927 </w:t>
      </w:r>
      <w:ins w:id="361" w:author="john davis" w:date="2022-07-14T11:58:00Z">
        <w:r w:rsidR="007B0E37">
          <w:rPr>
            <w:sz w:val="24"/>
            <w:szCs w:val="24"/>
          </w:rPr>
          <w:t xml:space="preserve">and 106,885 </w:t>
        </w:r>
      </w:ins>
      <w:r>
        <w:rPr>
          <w:sz w:val="24"/>
          <w:szCs w:val="24"/>
        </w:rPr>
        <w:t xml:space="preserve">gene models on </w:t>
      </w:r>
      <w:ins w:id="362" w:author="john davis" w:date="2022-07-14T11:59:00Z">
        <w:r w:rsidR="007B0E37">
          <w:rPr>
            <w:sz w:val="24"/>
            <w:szCs w:val="24"/>
          </w:rPr>
          <w:t>respectively on their</w:t>
        </w:r>
      </w:ins>
      <w:del w:id="363" w:author="john davis" w:date="2022-07-14T11:59:00Z">
        <w:r w:rsidDel="007B0E37">
          <w:rPr>
            <w:sz w:val="24"/>
            <w:szCs w:val="24"/>
          </w:rPr>
          <w:delText>i</w:delText>
        </w:r>
      </w:del>
      <w:del w:id="364" w:author="john davis" w:date="2022-07-14T11:58:00Z">
        <w:r w:rsidDel="007B0E37">
          <w:rPr>
            <w:sz w:val="24"/>
            <w:szCs w:val="24"/>
          </w:rPr>
          <w:delText>ts</w:delText>
        </w:r>
      </w:del>
      <w:r>
        <w:rPr>
          <w:sz w:val="24"/>
          <w:szCs w:val="24"/>
        </w:rPr>
        <w:t xml:space="preserve"> 19 pseudomolecules</w:t>
      </w:r>
      <w:ins w:id="365" w:author="john davis" w:date="2022-07-14T11:59:00Z">
        <w:r w:rsidR="007B0E37">
          <w:rPr>
            <w:sz w:val="24"/>
            <w:szCs w:val="24"/>
          </w:rPr>
          <w:t>.</w:t>
        </w:r>
      </w:ins>
    </w:p>
    <w:p w14:paraId="3D52A582" w14:textId="77777777" w:rsidR="00F52EBF" w:rsidRDefault="00F52EBF" w:rsidP="00F52EBF">
      <w:pPr>
        <w:spacing w:line="480" w:lineRule="auto"/>
        <w:rPr>
          <w:i/>
          <w:sz w:val="24"/>
          <w:szCs w:val="24"/>
        </w:rPr>
      </w:pPr>
      <w:commentRangeStart w:id="366"/>
      <w:commentRangeStart w:id="367"/>
      <w:commentRangeStart w:id="368"/>
      <w:r>
        <w:rPr>
          <w:i/>
          <w:sz w:val="24"/>
          <w:szCs w:val="24"/>
        </w:rPr>
        <w:t>Final Assembly Comparison</w:t>
      </w:r>
      <w:commentRangeEnd w:id="366"/>
      <w:r w:rsidR="00893FEE">
        <w:rPr>
          <w:rStyle w:val="CommentReference"/>
        </w:rPr>
        <w:commentReference w:id="366"/>
      </w:r>
      <w:commentRangeEnd w:id="367"/>
      <w:r w:rsidR="001A1EB0">
        <w:rPr>
          <w:rStyle w:val="CommentReference"/>
        </w:rPr>
        <w:commentReference w:id="367"/>
      </w:r>
      <w:commentRangeEnd w:id="368"/>
      <w:r w:rsidR="00DB5482">
        <w:rPr>
          <w:rStyle w:val="CommentReference"/>
        </w:rPr>
        <w:commentReference w:id="368"/>
      </w:r>
    </w:p>
    <w:p w14:paraId="3675BEB6" w14:textId="17C814F7" w:rsidR="001A1EB0" w:rsidRPr="005F4A48" w:rsidRDefault="00F52EBF" w:rsidP="001A1EB0">
      <w:pPr>
        <w:spacing w:line="480" w:lineRule="auto"/>
        <w:ind w:firstLine="720"/>
        <w:rPr>
          <w:sz w:val="24"/>
          <w:szCs w:val="24"/>
        </w:rPr>
      </w:pPr>
      <w:commentRangeStart w:id="369"/>
      <w:r>
        <w:rPr>
          <w:sz w:val="24"/>
          <w:szCs w:val="24"/>
        </w:rPr>
        <w:lastRenderedPageBreak/>
        <w:t xml:space="preserve">The final Da-Ae assembly improves upon the </w:t>
      </w:r>
      <w:proofErr w:type="spellStart"/>
      <w:r>
        <w:rPr>
          <w:sz w:val="24"/>
          <w:szCs w:val="24"/>
        </w:rPr>
        <w:t>Darmor-bzh</w:t>
      </w:r>
      <w:proofErr w:type="spellEnd"/>
      <w:r>
        <w:rPr>
          <w:sz w:val="24"/>
          <w:szCs w:val="24"/>
        </w:rPr>
        <w:t xml:space="preserve"> </w:t>
      </w:r>
      <w:r w:rsidR="005661F8">
        <w:rPr>
          <w:sz w:val="24"/>
          <w:szCs w:val="24"/>
        </w:rPr>
        <w:t xml:space="preserve">v4.1 </w:t>
      </w:r>
      <w:r>
        <w:rPr>
          <w:sz w:val="24"/>
          <w:szCs w:val="24"/>
        </w:rPr>
        <w:t>assembly by a number of criteria (Table</w:t>
      </w:r>
      <w:ins w:id="370" w:author="john davis" w:date="2022-07-01T10:30:00Z">
        <w:r w:rsidR="00EA4281">
          <w:rPr>
            <w:sz w:val="24"/>
            <w:szCs w:val="24"/>
          </w:rPr>
          <w:t>s</w:t>
        </w:r>
      </w:ins>
      <w:r>
        <w:rPr>
          <w:sz w:val="24"/>
          <w:szCs w:val="24"/>
        </w:rPr>
        <w:t xml:space="preserve"> </w:t>
      </w:r>
      <w:ins w:id="371" w:author="john davis" w:date="2022-07-01T10:30:00Z">
        <w:r w:rsidR="00EA4281">
          <w:rPr>
            <w:sz w:val="24"/>
            <w:szCs w:val="24"/>
          </w:rPr>
          <w:t>1 and 2</w:t>
        </w:r>
      </w:ins>
      <w:del w:id="372" w:author="john davis" w:date="2022-07-01T10:30:00Z">
        <w:r w:rsidDel="00EA4281">
          <w:rPr>
            <w:sz w:val="24"/>
            <w:szCs w:val="24"/>
          </w:rPr>
          <w:delText>3</w:delText>
        </w:r>
      </w:del>
      <w:r>
        <w:rPr>
          <w:sz w:val="24"/>
          <w:szCs w:val="24"/>
        </w:rPr>
        <w:t>). Comparing the full assemblies and the pseudomolecule assemblies, respectively, the N50 is 24% to 32% longer; there are 36% to 47% more unambiguous bases incorporated into the Da-Ae assembly</w:t>
      </w:r>
      <w:ins w:id="373" w:author="john davis" w:date="2022-07-01T10:15:00Z">
        <w:r w:rsidR="00F92D7A">
          <w:rPr>
            <w:sz w:val="24"/>
            <w:szCs w:val="24"/>
          </w:rPr>
          <w:t xml:space="preserve"> (Table 1)</w:t>
        </w:r>
      </w:ins>
      <w:del w:id="374" w:author="john davis" w:date="2022-07-01T10:29:00Z">
        <w:r w:rsidDel="00EA4281">
          <w:rPr>
            <w:sz w:val="24"/>
            <w:szCs w:val="24"/>
          </w:rPr>
          <w:delText xml:space="preserve">; and </w:delText>
        </w:r>
        <w:commentRangeStart w:id="375"/>
        <w:r w:rsidDel="00EA4281">
          <w:rPr>
            <w:sz w:val="24"/>
            <w:szCs w:val="24"/>
          </w:rPr>
          <w:delText>there are 1% to 4%</w:delText>
        </w:r>
        <w:r w:rsidRPr="003E7E72" w:rsidDel="00EA4281">
          <w:rPr>
            <w:color w:val="FF0000"/>
            <w:sz w:val="24"/>
            <w:szCs w:val="24"/>
          </w:rPr>
          <w:delText xml:space="preserve"> </w:delText>
        </w:r>
        <w:r w:rsidDel="00EA4281">
          <w:rPr>
            <w:sz w:val="24"/>
            <w:szCs w:val="24"/>
          </w:rPr>
          <w:delText>more complete BUSCOs in the Da-Ae assembly</w:delText>
        </w:r>
        <w:commentRangeEnd w:id="375"/>
        <w:r w:rsidR="005661F8" w:rsidDel="00EA4281">
          <w:rPr>
            <w:rStyle w:val="CommentReference"/>
          </w:rPr>
          <w:commentReference w:id="375"/>
        </w:r>
      </w:del>
      <w:r>
        <w:rPr>
          <w:sz w:val="24"/>
          <w:szCs w:val="24"/>
        </w:rPr>
        <w:t xml:space="preserve">. </w:t>
      </w:r>
      <w:del w:id="376" w:author="john davis" w:date="2022-07-14T11:34:00Z">
        <w:r w:rsidDel="004E7F49">
          <w:rPr>
            <w:sz w:val="24"/>
            <w:szCs w:val="24"/>
          </w:rPr>
          <w:delText xml:space="preserve">As for gene models, Da-Ae had </w:delText>
        </w:r>
        <w:r w:rsidR="005661F8" w:rsidDel="004E7F49">
          <w:rPr>
            <w:sz w:val="24"/>
            <w:szCs w:val="24"/>
          </w:rPr>
          <w:delText>23.7</w:delText>
        </w:r>
        <w:r w:rsidDel="004E7F49">
          <w:rPr>
            <w:sz w:val="24"/>
            <w:szCs w:val="24"/>
          </w:rPr>
          <w:delText xml:space="preserve">% </w:delText>
        </w:r>
        <w:r w:rsidR="005661F8" w:rsidDel="004E7F49">
          <w:rPr>
            <w:sz w:val="24"/>
            <w:szCs w:val="24"/>
          </w:rPr>
          <w:delText>more</w:delText>
        </w:r>
        <w:r w:rsidDel="004E7F49">
          <w:rPr>
            <w:sz w:val="24"/>
            <w:szCs w:val="24"/>
          </w:rPr>
          <w:delText xml:space="preserve"> than Darmor-bzh</w:delText>
        </w:r>
        <w:r w:rsidR="005661F8" w:rsidDel="004E7F49">
          <w:rPr>
            <w:sz w:val="24"/>
            <w:szCs w:val="24"/>
          </w:rPr>
          <w:delText xml:space="preserve"> v4.1</w:delText>
        </w:r>
        <w:r w:rsidDel="004E7F49">
          <w:rPr>
            <w:sz w:val="24"/>
            <w:szCs w:val="24"/>
          </w:rPr>
          <w:delText xml:space="preserve"> in the full assembly</w:delText>
        </w:r>
        <w:r w:rsidR="005661F8" w:rsidDel="004E7F49">
          <w:rPr>
            <w:sz w:val="24"/>
            <w:szCs w:val="24"/>
          </w:rPr>
          <w:delText xml:space="preserve"> with</w:delText>
        </w:r>
        <w:r w:rsidDel="004E7F49">
          <w:rPr>
            <w:sz w:val="24"/>
            <w:szCs w:val="24"/>
          </w:rPr>
          <w:delText xml:space="preserve"> </w:delText>
        </w:r>
        <w:r w:rsidR="005661F8" w:rsidDel="004E7F49">
          <w:rPr>
            <w:sz w:val="24"/>
            <w:szCs w:val="24"/>
          </w:rPr>
          <w:delText>52.6</w:delText>
        </w:r>
        <w:r w:rsidDel="004E7F49">
          <w:rPr>
            <w:sz w:val="24"/>
            <w:szCs w:val="24"/>
          </w:rPr>
          <w:delText>% more gene models incorporated into pseudomolecules.</w:delText>
        </w:r>
        <w:commentRangeEnd w:id="369"/>
        <w:r w:rsidR="005A7011" w:rsidDel="004E7F49">
          <w:rPr>
            <w:rStyle w:val="CommentReference"/>
          </w:rPr>
          <w:commentReference w:id="369"/>
        </w:r>
      </w:del>
      <w:ins w:id="377" w:author="john davis" w:date="2022-07-14T11:03:00Z">
        <w:r w:rsidR="001A1EB0">
          <w:rPr>
            <w:sz w:val="24"/>
            <w:szCs w:val="24"/>
          </w:rPr>
          <w:t>When c</w:t>
        </w:r>
      </w:ins>
      <w:ins w:id="378" w:author="john davis" w:date="2022-07-14T11:01:00Z">
        <w:r w:rsidR="001A1EB0">
          <w:rPr>
            <w:sz w:val="24"/>
            <w:szCs w:val="24"/>
          </w:rPr>
          <w:t xml:space="preserve">ompared to the </w:t>
        </w:r>
        <w:proofErr w:type="spellStart"/>
        <w:r w:rsidR="001A1EB0">
          <w:rPr>
            <w:sz w:val="24"/>
            <w:szCs w:val="24"/>
          </w:rPr>
          <w:t>Darmor-bzh</w:t>
        </w:r>
        <w:proofErr w:type="spellEnd"/>
        <w:r w:rsidR="001A1EB0">
          <w:rPr>
            <w:sz w:val="24"/>
            <w:szCs w:val="24"/>
          </w:rPr>
          <w:t xml:space="preserve"> v10 assembly, the </w:t>
        </w:r>
      </w:ins>
      <w:ins w:id="379" w:author="john davis" w:date="2022-07-14T11:05:00Z">
        <w:r w:rsidR="001F588B">
          <w:rPr>
            <w:sz w:val="24"/>
            <w:szCs w:val="24"/>
          </w:rPr>
          <w:t xml:space="preserve">full </w:t>
        </w:r>
      </w:ins>
      <w:ins w:id="380" w:author="john davis" w:date="2022-07-14T11:01:00Z">
        <w:r w:rsidR="001A1EB0">
          <w:rPr>
            <w:sz w:val="24"/>
            <w:szCs w:val="24"/>
          </w:rPr>
          <w:t>Da-Ae assembly</w:t>
        </w:r>
      </w:ins>
      <w:ins w:id="381" w:author="john davis" w:date="2022-07-14T11:05:00Z">
        <w:r w:rsidR="001F588B">
          <w:rPr>
            <w:sz w:val="24"/>
            <w:szCs w:val="24"/>
          </w:rPr>
          <w:t xml:space="preserve"> </w:t>
        </w:r>
      </w:ins>
      <w:ins w:id="382" w:author="john davis" w:date="2022-07-14T11:07:00Z">
        <w:r w:rsidR="001F588B">
          <w:rPr>
            <w:sz w:val="24"/>
            <w:szCs w:val="24"/>
          </w:rPr>
          <w:t xml:space="preserve">along with the pseudomolecule assembly both have </w:t>
        </w:r>
      </w:ins>
      <w:ins w:id="383" w:author="john davis" w:date="2022-07-14T11:05:00Z">
        <w:r w:rsidR="001F588B">
          <w:rPr>
            <w:sz w:val="24"/>
            <w:szCs w:val="24"/>
          </w:rPr>
          <w:t>4% shorter</w:t>
        </w:r>
      </w:ins>
      <w:ins w:id="384" w:author="john davis" w:date="2022-07-14T11:06:00Z">
        <w:r w:rsidR="001F588B">
          <w:rPr>
            <w:sz w:val="24"/>
            <w:szCs w:val="24"/>
          </w:rPr>
          <w:t xml:space="preserve"> N50</w:t>
        </w:r>
      </w:ins>
      <w:ins w:id="385" w:author="john davis" w:date="2022-07-14T11:07:00Z">
        <w:r w:rsidR="001F588B">
          <w:rPr>
            <w:sz w:val="24"/>
            <w:szCs w:val="24"/>
          </w:rPr>
          <w:t>s</w:t>
        </w:r>
      </w:ins>
      <w:ins w:id="386" w:author="john davis" w:date="2022-07-14T11:29:00Z">
        <w:r w:rsidR="007F07AA">
          <w:rPr>
            <w:sz w:val="24"/>
            <w:szCs w:val="24"/>
          </w:rPr>
          <w:t xml:space="preserve"> while having 12% </w:t>
        </w:r>
      </w:ins>
      <w:ins w:id="387" w:author="john davis" w:date="2022-07-14T11:31:00Z">
        <w:r w:rsidR="007F07AA">
          <w:rPr>
            <w:sz w:val="24"/>
            <w:szCs w:val="24"/>
          </w:rPr>
          <w:t>more unambiguous bases in the full assembly with 4% less</w:t>
        </w:r>
      </w:ins>
      <w:ins w:id="388" w:author="john davis" w:date="2022-07-14T11:30:00Z">
        <w:r w:rsidR="007F07AA">
          <w:rPr>
            <w:sz w:val="24"/>
            <w:szCs w:val="24"/>
          </w:rPr>
          <w:t xml:space="preserve"> </w:t>
        </w:r>
      </w:ins>
      <w:ins w:id="389" w:author="john davis" w:date="2022-07-14T11:31:00Z">
        <w:r w:rsidR="007F07AA">
          <w:rPr>
            <w:sz w:val="24"/>
            <w:szCs w:val="24"/>
          </w:rPr>
          <w:t>unambiguous bases in the pseudomolecule assembly (Table 1).</w:t>
        </w:r>
      </w:ins>
      <w:ins w:id="390" w:author="john davis" w:date="2022-07-14T11:34:00Z">
        <w:r w:rsidR="004E7F49">
          <w:rPr>
            <w:sz w:val="24"/>
            <w:szCs w:val="24"/>
          </w:rPr>
          <w:t xml:space="preserve"> When comparing BUSCOs</w:t>
        </w:r>
      </w:ins>
      <w:ins w:id="391" w:author="john davis" w:date="2022-07-14T11:35:00Z">
        <w:r w:rsidR="004E7F49">
          <w:rPr>
            <w:sz w:val="24"/>
            <w:szCs w:val="24"/>
          </w:rPr>
          <w:t xml:space="preserve"> using the</w:t>
        </w:r>
      </w:ins>
      <w:ins w:id="392" w:author="john davis" w:date="2022-07-14T11:37:00Z">
        <w:r w:rsidR="004E7F49">
          <w:rPr>
            <w:sz w:val="24"/>
            <w:szCs w:val="24"/>
          </w:rPr>
          <w:t xml:space="preserve"> </w:t>
        </w:r>
        <w:r w:rsidR="004E7F49" w:rsidRPr="004E7F49">
          <w:rPr>
            <w:sz w:val="24"/>
            <w:szCs w:val="24"/>
          </w:rPr>
          <w:t>brassicales_odb10</w:t>
        </w:r>
        <w:r w:rsidR="004E7F49">
          <w:rPr>
            <w:sz w:val="24"/>
            <w:szCs w:val="24"/>
          </w:rPr>
          <w:t xml:space="preserve"> dataset</w:t>
        </w:r>
      </w:ins>
      <w:ins w:id="393" w:author="john davis" w:date="2022-07-14T11:34:00Z">
        <w:r w:rsidR="004E7F49">
          <w:rPr>
            <w:sz w:val="24"/>
            <w:szCs w:val="24"/>
          </w:rPr>
          <w:t>, both the Da-Ae assembly and t</w:t>
        </w:r>
      </w:ins>
      <w:ins w:id="394" w:author="john davis" w:date="2022-07-14T11:35:00Z">
        <w:r w:rsidR="004E7F49">
          <w:rPr>
            <w:sz w:val="24"/>
            <w:szCs w:val="24"/>
          </w:rPr>
          <w:t xml:space="preserve">he </w:t>
        </w:r>
        <w:proofErr w:type="spellStart"/>
        <w:r w:rsidR="004E7F49">
          <w:rPr>
            <w:sz w:val="24"/>
            <w:szCs w:val="24"/>
          </w:rPr>
          <w:t>Darmor-bzh</w:t>
        </w:r>
        <w:proofErr w:type="spellEnd"/>
        <w:r w:rsidR="004E7F49">
          <w:rPr>
            <w:sz w:val="24"/>
            <w:szCs w:val="24"/>
          </w:rPr>
          <w:t xml:space="preserve"> v10 assemblies had a compl</w:t>
        </w:r>
      </w:ins>
      <w:ins w:id="395" w:author="john davis" w:date="2022-07-14T11:37:00Z">
        <w:r w:rsidR="004E7F49">
          <w:rPr>
            <w:sz w:val="24"/>
            <w:szCs w:val="24"/>
          </w:rPr>
          <w:t xml:space="preserve">ete BUSCO scores of 98.5% while </w:t>
        </w:r>
        <w:proofErr w:type="spellStart"/>
        <w:r w:rsidR="004E7F49">
          <w:rPr>
            <w:sz w:val="24"/>
            <w:szCs w:val="24"/>
          </w:rPr>
          <w:t>Darmor-bzh</w:t>
        </w:r>
        <w:proofErr w:type="spellEnd"/>
        <w:r w:rsidR="004E7F49">
          <w:rPr>
            <w:sz w:val="24"/>
            <w:szCs w:val="24"/>
          </w:rPr>
          <w:t xml:space="preserve"> v4.1 had a slightly </w:t>
        </w:r>
      </w:ins>
      <w:ins w:id="396" w:author="john davis" w:date="2022-07-14T11:38:00Z">
        <w:r w:rsidR="004E7F49">
          <w:rPr>
            <w:sz w:val="24"/>
            <w:szCs w:val="24"/>
          </w:rPr>
          <w:t xml:space="preserve">lower score of 98.2%. </w:t>
        </w:r>
        <w:r w:rsidR="00D82289">
          <w:rPr>
            <w:sz w:val="24"/>
            <w:szCs w:val="24"/>
          </w:rPr>
          <w:t xml:space="preserve">Both </w:t>
        </w:r>
        <w:proofErr w:type="spellStart"/>
        <w:r w:rsidR="00D82289">
          <w:rPr>
            <w:sz w:val="24"/>
            <w:szCs w:val="24"/>
          </w:rPr>
          <w:t>Darmor-bzh</w:t>
        </w:r>
        <w:proofErr w:type="spellEnd"/>
        <w:r w:rsidR="00D82289">
          <w:rPr>
            <w:sz w:val="24"/>
            <w:szCs w:val="24"/>
          </w:rPr>
          <w:t xml:space="preserve"> assembl</w:t>
        </w:r>
      </w:ins>
      <w:ins w:id="397" w:author="john davis" w:date="2022-07-14T11:39:00Z">
        <w:r w:rsidR="00D82289">
          <w:rPr>
            <w:sz w:val="24"/>
            <w:szCs w:val="24"/>
          </w:rPr>
          <w:t>ies had a higher percentage of complete single copy-BUSCOs while the Da-Ae assembly had a higher percentage of duplicated BUSCOs.</w:t>
        </w:r>
      </w:ins>
    </w:p>
    <w:p w14:paraId="06B390C4" w14:textId="77777777" w:rsidR="00F52EBF" w:rsidRPr="005F4A48" w:rsidRDefault="00F52EBF" w:rsidP="00F52EBF">
      <w:pPr>
        <w:spacing w:line="480" w:lineRule="auto"/>
        <w:rPr>
          <w:i/>
          <w:iCs/>
          <w:sz w:val="24"/>
          <w:szCs w:val="24"/>
        </w:rPr>
      </w:pPr>
      <w:commentRangeStart w:id="398"/>
      <w:commentRangeStart w:id="399"/>
      <w:commentRangeStart w:id="400"/>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 xml:space="preserve">Genome completeness of Da-Ae and </w:t>
      </w:r>
      <w:proofErr w:type="spellStart"/>
      <w:r>
        <w:rPr>
          <w:sz w:val="24"/>
          <w:szCs w:val="24"/>
        </w:rPr>
        <w:t>Darmor-bzh</w:t>
      </w:r>
      <w:proofErr w:type="spellEnd"/>
      <w:r>
        <w:rPr>
          <w:sz w:val="24"/>
          <w:szCs w:val="24"/>
        </w:rPr>
        <w:t xml:space="preserve"> was analyzed using the public </w:t>
      </w:r>
      <w:proofErr w:type="spellStart"/>
      <w:r>
        <w:rPr>
          <w:sz w:val="24"/>
          <w:szCs w:val="24"/>
        </w:rPr>
        <w:t>Unigene</w:t>
      </w:r>
      <w:proofErr w:type="spellEnd"/>
      <w:r>
        <w:rPr>
          <w:sz w:val="24"/>
          <w:szCs w:val="24"/>
        </w:rPr>
        <w:t xml:space="preserv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 xml:space="preserve">(0.90%) were present in only </w:t>
      </w:r>
      <w:proofErr w:type="spellStart"/>
      <w:r>
        <w:rPr>
          <w:sz w:val="24"/>
          <w:szCs w:val="24"/>
        </w:rPr>
        <w:t>Darmor-bzh</w:t>
      </w:r>
      <w:proofErr w:type="spellEnd"/>
      <w:r>
        <w:rPr>
          <w:sz w:val="24"/>
          <w:szCs w:val="24"/>
        </w:rPr>
        <w:t>, and 13,182</w:t>
      </w:r>
      <w:r w:rsidRPr="004C5122">
        <w:rPr>
          <w:color w:val="FF0000"/>
          <w:sz w:val="24"/>
          <w:szCs w:val="24"/>
        </w:rPr>
        <w:t xml:space="preserve"> </w:t>
      </w:r>
      <w:r>
        <w:rPr>
          <w:sz w:val="24"/>
          <w:szCs w:val="24"/>
        </w:rPr>
        <w:t xml:space="preserve">(9.90%) were missing from both genomes. To determine there were particular classes of genes that were deleted in these genomes, we looked for enriched GO terms among the set of genes that were either present in Da-Ae and missing in </w:t>
      </w:r>
      <w:proofErr w:type="spellStart"/>
      <w:r>
        <w:rPr>
          <w:sz w:val="24"/>
          <w:szCs w:val="24"/>
        </w:rPr>
        <w:t>Darmor-bzh</w:t>
      </w:r>
      <w:proofErr w:type="spellEnd"/>
      <w:r>
        <w:rPr>
          <w:sz w:val="24"/>
          <w:szCs w:val="24"/>
        </w:rPr>
        <w:t xml:space="preserve"> or present in </w:t>
      </w:r>
      <w:proofErr w:type="spellStart"/>
      <w:r>
        <w:rPr>
          <w:sz w:val="24"/>
          <w:szCs w:val="24"/>
        </w:rPr>
        <w:t>Darmor-bzh</w:t>
      </w:r>
      <w:proofErr w:type="spellEnd"/>
      <w:r>
        <w:rPr>
          <w:sz w:val="24"/>
          <w:szCs w:val="24"/>
        </w:rPr>
        <w:t xml:space="preserve"> but missing in Da-Ae. We found an enrichment for genes involved in very long chain fatty acid metabolism, perhaps reflecting different breeding selection targets for these oil-seed crops (Figure 7).  We also found enrichment for genes involved in several </w:t>
      </w:r>
      <w:r>
        <w:rPr>
          <w:sz w:val="24"/>
          <w:szCs w:val="24"/>
        </w:rPr>
        <w:lastRenderedPageBreak/>
        <w:t xml:space="preserve">hormone pathways and in cuticle development, potentially representing adaptations to different environmental stressors (Figure 7). </w:t>
      </w:r>
      <w:commentRangeEnd w:id="398"/>
      <w:r w:rsidR="005A7011">
        <w:rPr>
          <w:rStyle w:val="CommentReference"/>
        </w:rPr>
        <w:commentReference w:id="398"/>
      </w:r>
      <w:commentRangeEnd w:id="399"/>
      <w:r w:rsidR="00D16455">
        <w:rPr>
          <w:rStyle w:val="CommentReference"/>
        </w:rPr>
        <w:commentReference w:id="399"/>
      </w:r>
      <w:commentRangeEnd w:id="400"/>
      <w:r w:rsidR="005661F8">
        <w:rPr>
          <w:rStyle w:val="CommentReference"/>
        </w:rPr>
        <w:commentReference w:id="400"/>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w:t>
      </w:r>
      <w:proofErr w:type="spellStart"/>
      <w:r w:rsidRPr="005F4A48">
        <w:rPr>
          <w:sz w:val="24"/>
          <w:szCs w:val="24"/>
        </w:rPr>
        <w:t>subgenome</w:t>
      </w:r>
      <w:proofErr w:type="spellEnd"/>
      <w:r w:rsidRPr="005F4A48">
        <w:rPr>
          <w:sz w:val="24"/>
          <w:szCs w:val="24"/>
        </w:rPr>
        <w:t xml:space="preserve"> to the other. This could result in the conversion of an A </w:t>
      </w:r>
      <w:proofErr w:type="spellStart"/>
      <w:r w:rsidRPr="005F4A48">
        <w:rPr>
          <w:sz w:val="24"/>
          <w:szCs w:val="24"/>
        </w:rPr>
        <w:t>subgenome</w:t>
      </w:r>
      <w:proofErr w:type="spellEnd"/>
      <w:r w:rsidRPr="005F4A48">
        <w:rPr>
          <w:sz w:val="24"/>
          <w:szCs w:val="24"/>
        </w:rPr>
        <w:t xml:space="preserve"> gene to a C </w:t>
      </w:r>
      <w:proofErr w:type="spellStart"/>
      <w:r w:rsidRPr="005F4A48">
        <w:rPr>
          <w:sz w:val="24"/>
          <w:szCs w:val="24"/>
        </w:rPr>
        <w:t>subgenome</w:t>
      </w:r>
      <w:proofErr w:type="spellEnd"/>
      <w:r w:rsidRPr="005F4A48">
        <w:rPr>
          <w:sz w:val="24"/>
          <w:szCs w:val="24"/>
        </w:rPr>
        <w:t xml:space="preserve"> gene or vice versa.  </w:t>
      </w:r>
      <w:r w:rsidRPr="005F4A48">
        <w:rPr>
          <w:i/>
          <w:iCs/>
          <w:sz w:val="24"/>
          <w:szCs w:val="24"/>
        </w:rPr>
        <w:t xml:space="preserve">B. napus </w:t>
      </w:r>
      <w:r w:rsidRPr="005F4A48">
        <w:rPr>
          <w:sz w:val="24"/>
          <w:szCs w:val="24"/>
        </w:rPr>
        <w:t xml:space="preserve">is an allotetraploid containing two diploid </w:t>
      </w:r>
      <w:proofErr w:type="spellStart"/>
      <w:r w:rsidRPr="005F4A48">
        <w:rPr>
          <w:sz w:val="24"/>
          <w:szCs w:val="24"/>
        </w:rPr>
        <w:t>subgenomes</w:t>
      </w:r>
      <w:proofErr w:type="spellEnd"/>
      <w:r w:rsidRPr="005F4A48">
        <w:rPr>
          <w:sz w:val="24"/>
          <w:szCs w:val="24"/>
        </w:rPr>
        <w:t xml:space="preserve"> A and C, meaning homoeologous exchange can result in </w:t>
      </w:r>
      <w:proofErr w:type="spellStart"/>
      <w:r w:rsidRPr="005F4A48">
        <w:rPr>
          <w:sz w:val="24"/>
          <w:szCs w:val="24"/>
        </w:rPr>
        <w:t>homoeolog</w:t>
      </w:r>
      <w:proofErr w:type="spellEnd"/>
      <w:r w:rsidRPr="005F4A48">
        <w:rPr>
          <w:sz w:val="24"/>
          <w:szCs w:val="24"/>
        </w:rPr>
        <w:t xml:space="preserve">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401"/>
      <w:commentRangeStart w:id="402"/>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401"/>
      <w:r>
        <w:rPr>
          <w:rStyle w:val="CommentReference"/>
        </w:rPr>
        <w:commentReference w:id="401"/>
      </w:r>
      <w:commentRangeEnd w:id="402"/>
      <w:r>
        <w:rPr>
          <w:rStyle w:val="CommentReference"/>
        </w:rPr>
        <w:commentReference w:id="402"/>
      </w:r>
    </w:p>
    <w:p w14:paraId="188F09E9" w14:textId="2569F2AC" w:rsidR="00F52EBF" w:rsidRPr="00E93962" w:rsidRDefault="00F52EBF" w:rsidP="00F52EBF">
      <w:pPr>
        <w:spacing w:line="480" w:lineRule="auto"/>
        <w:ind w:firstLine="720"/>
        <w:rPr>
          <w:i/>
          <w:sz w:val="24"/>
          <w:szCs w:val="24"/>
        </w:rPr>
      </w:pPr>
      <w:commentRangeStart w:id="403"/>
      <w:commentRangeStart w:id="404"/>
      <w:commentRangeStart w:id="405"/>
      <w:commentRangeStart w:id="406"/>
      <w:r>
        <w:rPr>
          <w:sz w:val="24"/>
          <w:szCs w:val="24"/>
        </w:rPr>
        <w:t xml:space="preserve">At the gene level, </w:t>
      </w:r>
      <w:r w:rsidRPr="005F4A48">
        <w:rPr>
          <w:sz w:val="24"/>
          <w:szCs w:val="24"/>
        </w:rPr>
        <w:t>there were 2</w:t>
      </w:r>
      <w:r>
        <w:rPr>
          <w:sz w:val="24"/>
          <w:szCs w:val="24"/>
        </w:rPr>
        <w:t>,</w:t>
      </w:r>
      <w:ins w:id="407" w:author="john davis" w:date="2022-07-01T10:41:00Z">
        <w:r w:rsidR="00882A9A">
          <w:rPr>
            <w:sz w:val="24"/>
            <w:szCs w:val="24"/>
          </w:rPr>
          <w:t>303</w:t>
        </w:r>
      </w:ins>
      <w:del w:id="408" w:author="john davis" w:date="2022-07-01T10:41:00Z">
        <w:r w:rsidRPr="005F4A48" w:rsidDel="00882A9A">
          <w:rPr>
            <w:sz w:val="24"/>
            <w:szCs w:val="24"/>
          </w:rPr>
          <w:delText>189</w:delText>
        </w:r>
      </w:del>
      <w:r w:rsidRPr="005F4A48">
        <w:rPr>
          <w:sz w:val="24"/>
          <w:szCs w:val="24"/>
        </w:rPr>
        <w:t xml:space="preserve">, </w:t>
      </w:r>
      <w:ins w:id="409" w:author="john davis" w:date="2022-07-01T10:54:00Z">
        <w:r w:rsidR="00F11556">
          <w:rPr>
            <w:sz w:val="24"/>
            <w:szCs w:val="24"/>
          </w:rPr>
          <w:t>3,111</w:t>
        </w:r>
      </w:ins>
      <w:del w:id="410"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848</w:delText>
        </w:r>
      </w:del>
      <w:r w:rsidRPr="005F4A48">
        <w:rPr>
          <w:sz w:val="24"/>
          <w:szCs w:val="24"/>
        </w:rPr>
        <w:t xml:space="preserve">, and </w:t>
      </w:r>
      <w:ins w:id="411" w:author="john davis" w:date="2022-07-01T10:48:00Z">
        <w:r w:rsidR="00605248">
          <w:rPr>
            <w:sz w:val="24"/>
            <w:szCs w:val="24"/>
          </w:rPr>
          <w:t>2,269</w:t>
        </w:r>
      </w:ins>
      <w:del w:id="412" w:author="john davis" w:date="2022-07-01T10:44:00Z">
        <w:r w:rsidRPr="005F4A48" w:rsidDel="00A3623B">
          <w:rPr>
            <w:sz w:val="24"/>
            <w:szCs w:val="24"/>
          </w:rPr>
          <w:delText>823</w:delText>
        </w:r>
      </w:del>
      <w:r w:rsidRPr="005F4A48">
        <w:rPr>
          <w:sz w:val="24"/>
          <w:szCs w:val="24"/>
        </w:rPr>
        <w:t xml:space="preserve"> potential gene pairs in Da-Ae, </w:t>
      </w:r>
      <w:proofErr w:type="spellStart"/>
      <w:r w:rsidRPr="005F4A48">
        <w:rPr>
          <w:sz w:val="24"/>
          <w:szCs w:val="24"/>
        </w:rPr>
        <w:t>Darmor-bzh</w:t>
      </w:r>
      <w:proofErr w:type="spellEnd"/>
      <w:ins w:id="413" w:author="john davis" w:date="2022-07-01T10:37:00Z">
        <w:r w:rsidR="00882A9A">
          <w:rPr>
            <w:sz w:val="24"/>
            <w:szCs w:val="24"/>
          </w:rPr>
          <w:t xml:space="preserve"> v10</w:t>
        </w:r>
      </w:ins>
      <w:r w:rsidRPr="005F4A48">
        <w:rPr>
          <w:sz w:val="24"/>
          <w:szCs w:val="24"/>
        </w:rPr>
        <w:t xml:space="preserve">, and </w:t>
      </w:r>
      <w:del w:id="414" w:author="john davis" w:date="2022-07-01T10:37:00Z">
        <w:r w:rsidRPr="005F4A48" w:rsidDel="00882A9A">
          <w:rPr>
            <w:sz w:val="24"/>
            <w:szCs w:val="24"/>
          </w:rPr>
          <w:delText xml:space="preserve">Tapidor </w:delText>
        </w:r>
      </w:del>
      <w:ins w:id="415" w:author="john davis" w:date="2022-07-01T10:37:00Z">
        <w:r w:rsidR="00882A9A">
          <w:rPr>
            <w:sz w:val="24"/>
            <w:szCs w:val="24"/>
          </w:rPr>
          <w:t>ZS11</w:t>
        </w:r>
        <w:r w:rsidR="00882A9A" w:rsidRPr="005F4A48">
          <w:rPr>
            <w:sz w:val="24"/>
            <w:szCs w:val="24"/>
          </w:rPr>
          <w:t xml:space="preserve"> </w:t>
        </w:r>
      </w:ins>
      <w:r>
        <w:rPr>
          <w:sz w:val="24"/>
          <w:szCs w:val="24"/>
        </w:rPr>
        <w:t>where</w:t>
      </w:r>
      <w:r w:rsidRPr="005F4A48">
        <w:rPr>
          <w:sz w:val="24"/>
          <w:szCs w:val="24"/>
        </w:rPr>
        <w:t xml:space="preserve"> the C </w:t>
      </w:r>
      <w:proofErr w:type="spellStart"/>
      <w:r w:rsidRPr="005F4A48">
        <w:rPr>
          <w:sz w:val="24"/>
          <w:szCs w:val="24"/>
        </w:rPr>
        <w:t>subgenome</w:t>
      </w:r>
      <w:proofErr w:type="spellEnd"/>
      <w:r w:rsidRPr="005F4A48">
        <w:rPr>
          <w:sz w:val="24"/>
          <w:szCs w:val="24"/>
        </w:rPr>
        <w:t xml:space="preserve"> gene was a copy of the A </w:t>
      </w:r>
      <w:proofErr w:type="spellStart"/>
      <w:r w:rsidRPr="005F4A48">
        <w:rPr>
          <w:sz w:val="24"/>
          <w:szCs w:val="24"/>
        </w:rPr>
        <w:t>subgenome</w:t>
      </w:r>
      <w:proofErr w:type="spellEnd"/>
      <w:r w:rsidRPr="005F4A48">
        <w:rPr>
          <w:sz w:val="24"/>
          <w:szCs w:val="24"/>
        </w:rPr>
        <w:t xml:space="preserve"> gene. Conversely, there </w:t>
      </w:r>
      <w:r>
        <w:rPr>
          <w:sz w:val="24"/>
          <w:szCs w:val="24"/>
        </w:rPr>
        <w:t>were</w:t>
      </w:r>
      <w:r w:rsidRPr="005F4A48">
        <w:rPr>
          <w:sz w:val="24"/>
          <w:szCs w:val="24"/>
        </w:rPr>
        <w:t xml:space="preserve"> 1</w:t>
      </w:r>
      <w:ins w:id="416" w:author="john davis" w:date="2022-07-01T10:42:00Z">
        <w:r w:rsidR="00882A9A">
          <w:rPr>
            <w:sz w:val="24"/>
            <w:szCs w:val="24"/>
          </w:rPr>
          <w:t>,</w:t>
        </w:r>
      </w:ins>
      <w:ins w:id="417" w:author="john davis" w:date="2022-07-01T10:41:00Z">
        <w:r w:rsidR="00882A9A">
          <w:rPr>
            <w:sz w:val="24"/>
            <w:szCs w:val="24"/>
          </w:rPr>
          <w:t>5</w:t>
        </w:r>
      </w:ins>
      <w:ins w:id="418" w:author="john davis" w:date="2022-07-01T10:42:00Z">
        <w:r w:rsidR="00882A9A">
          <w:rPr>
            <w:sz w:val="24"/>
            <w:szCs w:val="24"/>
          </w:rPr>
          <w:t>73</w:t>
        </w:r>
      </w:ins>
      <w:del w:id="419" w:author="john davis" w:date="2022-07-01T10:41:00Z">
        <w:r w:rsidDel="00882A9A">
          <w:rPr>
            <w:sz w:val="24"/>
            <w:szCs w:val="24"/>
          </w:rPr>
          <w:delText>,</w:delText>
        </w:r>
        <w:r w:rsidRPr="005F4A48" w:rsidDel="00882A9A">
          <w:rPr>
            <w:sz w:val="24"/>
            <w:szCs w:val="24"/>
          </w:rPr>
          <w:delText>815</w:delText>
        </w:r>
      </w:del>
      <w:r w:rsidRPr="005F4A48">
        <w:rPr>
          <w:sz w:val="24"/>
          <w:szCs w:val="24"/>
        </w:rPr>
        <w:t xml:space="preserve">, </w:t>
      </w:r>
      <w:ins w:id="420" w:author="john davis" w:date="2022-07-01T10:54:00Z">
        <w:r w:rsidR="00F11556">
          <w:rPr>
            <w:sz w:val="24"/>
            <w:szCs w:val="24"/>
          </w:rPr>
          <w:t>1,310</w:t>
        </w:r>
      </w:ins>
      <w:del w:id="421" w:author="john davis" w:date="2022-07-01T10:49:00Z">
        <w:r w:rsidRPr="005F4A48" w:rsidDel="00605248">
          <w:rPr>
            <w:sz w:val="24"/>
            <w:szCs w:val="24"/>
          </w:rPr>
          <w:delText>1</w:delText>
        </w:r>
        <w:r w:rsidDel="00605248">
          <w:rPr>
            <w:sz w:val="24"/>
            <w:szCs w:val="24"/>
          </w:rPr>
          <w:delText>,</w:delText>
        </w:r>
        <w:r w:rsidRPr="005F4A48" w:rsidDel="00605248">
          <w:rPr>
            <w:sz w:val="24"/>
            <w:szCs w:val="24"/>
          </w:rPr>
          <w:delText>666</w:delText>
        </w:r>
      </w:del>
      <w:r w:rsidRPr="005F4A48">
        <w:rPr>
          <w:sz w:val="24"/>
          <w:szCs w:val="24"/>
        </w:rPr>
        <w:t xml:space="preserve">, and </w:t>
      </w:r>
      <w:ins w:id="422" w:author="john davis" w:date="2022-07-01T10:48:00Z">
        <w:r w:rsidR="00605248">
          <w:rPr>
            <w:sz w:val="24"/>
            <w:szCs w:val="24"/>
          </w:rPr>
          <w:t>1,426</w:t>
        </w:r>
      </w:ins>
      <w:del w:id="423" w:author="john davis" w:date="2022-07-01T10:48:00Z">
        <w:r w:rsidRPr="005F4A48" w:rsidDel="00605248">
          <w:rPr>
            <w:sz w:val="24"/>
            <w:szCs w:val="24"/>
          </w:rPr>
          <w:delText>666</w:delText>
        </w:r>
      </w:del>
      <w:r w:rsidRPr="005F4A48">
        <w:rPr>
          <w:sz w:val="24"/>
          <w:szCs w:val="24"/>
        </w:rPr>
        <w:t xml:space="preserve"> potential gene pairs </w:t>
      </w:r>
      <w:r>
        <w:rPr>
          <w:sz w:val="24"/>
          <w:szCs w:val="24"/>
        </w:rPr>
        <w:t xml:space="preserve">where the A </w:t>
      </w:r>
      <w:proofErr w:type="spellStart"/>
      <w:r>
        <w:rPr>
          <w:sz w:val="24"/>
          <w:szCs w:val="24"/>
        </w:rPr>
        <w:t>subgenome</w:t>
      </w:r>
      <w:proofErr w:type="spellEnd"/>
      <w:r>
        <w:rPr>
          <w:sz w:val="24"/>
          <w:szCs w:val="24"/>
        </w:rPr>
        <w:t xml:space="preserve"> gene was a copy of the C </w:t>
      </w:r>
      <w:proofErr w:type="spellStart"/>
      <w:r>
        <w:rPr>
          <w:sz w:val="24"/>
          <w:szCs w:val="24"/>
        </w:rPr>
        <w:t>subgenome</w:t>
      </w:r>
      <w:proofErr w:type="spellEnd"/>
      <w:r>
        <w:rPr>
          <w:sz w:val="24"/>
          <w:szCs w:val="24"/>
        </w:rPr>
        <w:t xml:space="preserve"> gene</w:t>
      </w:r>
      <w:r w:rsidRPr="005F4A48">
        <w:rPr>
          <w:sz w:val="24"/>
          <w:szCs w:val="24"/>
        </w:rPr>
        <w:t>.</w:t>
      </w:r>
      <w:commentRangeEnd w:id="403"/>
      <w:r w:rsidR="005A7011">
        <w:rPr>
          <w:rStyle w:val="CommentReference"/>
        </w:rPr>
        <w:commentReference w:id="403"/>
      </w:r>
      <w:commentRangeEnd w:id="404"/>
      <w:r w:rsidR="00D16455">
        <w:rPr>
          <w:rStyle w:val="CommentReference"/>
        </w:rPr>
        <w:commentReference w:id="404"/>
      </w:r>
      <w:commentRangeEnd w:id="405"/>
      <w:r w:rsidR="00EA4281">
        <w:rPr>
          <w:rStyle w:val="CommentReference"/>
        </w:rPr>
        <w:commentReference w:id="405"/>
      </w:r>
      <w:commentRangeEnd w:id="406"/>
      <w:r w:rsidR="00867CDA">
        <w:rPr>
          <w:rStyle w:val="CommentReference"/>
        </w:rPr>
        <w:commentReference w:id="406"/>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w:t>
      </w:r>
      <w:proofErr w:type="spellStart"/>
      <w:r>
        <w:rPr>
          <w:sz w:val="24"/>
          <w:szCs w:val="24"/>
        </w:rPr>
        <w:t>homoeologs</w:t>
      </w:r>
      <w:proofErr w:type="spellEnd"/>
      <w:r>
        <w:rPr>
          <w:sz w:val="24"/>
          <w:szCs w:val="24"/>
        </w:rPr>
        <w:t xml:space="preserve">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w:t>
      </w:r>
      <w:r w:rsidRPr="005F4A48">
        <w:rPr>
          <w:sz w:val="24"/>
          <w:szCs w:val="24"/>
        </w:rPr>
        <w:lastRenderedPageBreak/>
        <w:t xml:space="preserve">homeologs was between 0.5 and 1.5. After filtering, </w:t>
      </w:r>
      <w:ins w:id="424" w:author="john davis" w:date="2022-07-01T10:52:00Z">
        <w:r w:rsidR="00F11556">
          <w:rPr>
            <w:sz w:val="24"/>
            <w:szCs w:val="24"/>
          </w:rPr>
          <w:t>393</w:t>
        </w:r>
      </w:ins>
      <w:del w:id="425" w:author="john davis" w:date="2022-07-01T10:52:00Z">
        <w:r w:rsidRPr="005F4A48" w:rsidDel="00F11556">
          <w:rPr>
            <w:sz w:val="24"/>
            <w:szCs w:val="24"/>
          </w:rPr>
          <w:delText>234</w:delText>
        </w:r>
      </w:del>
      <w:r w:rsidRPr="005F4A48">
        <w:rPr>
          <w:sz w:val="24"/>
          <w:szCs w:val="24"/>
        </w:rPr>
        <w:t xml:space="preserve">, </w:t>
      </w:r>
      <w:ins w:id="426" w:author="john davis" w:date="2022-07-01T10:52:00Z">
        <w:r w:rsidR="00F11556">
          <w:rPr>
            <w:sz w:val="24"/>
            <w:szCs w:val="24"/>
          </w:rPr>
          <w:t>219</w:t>
        </w:r>
      </w:ins>
      <w:del w:id="427" w:author="john davis" w:date="2022-07-01T10:52:00Z">
        <w:r w:rsidRPr="005F4A48" w:rsidDel="00F11556">
          <w:rPr>
            <w:sz w:val="24"/>
            <w:szCs w:val="24"/>
          </w:rPr>
          <w:delText>137</w:delText>
        </w:r>
      </w:del>
      <w:r w:rsidRPr="005F4A48">
        <w:rPr>
          <w:sz w:val="24"/>
          <w:szCs w:val="24"/>
        </w:rPr>
        <w:t xml:space="preserve">, and </w:t>
      </w:r>
      <w:ins w:id="428" w:author="john davis" w:date="2022-07-01T10:52:00Z">
        <w:r w:rsidR="00F11556">
          <w:rPr>
            <w:sz w:val="24"/>
            <w:szCs w:val="24"/>
          </w:rPr>
          <w:t>178</w:t>
        </w:r>
      </w:ins>
      <w:del w:id="429" w:author="john davis" w:date="2022-07-01T10:52:00Z">
        <w:r w:rsidRPr="005F4A48" w:rsidDel="00F11556">
          <w:rPr>
            <w:sz w:val="24"/>
            <w:szCs w:val="24"/>
          </w:rPr>
          <w:delText>80</w:delText>
        </w:r>
      </w:del>
      <w:r w:rsidRPr="005F4A48">
        <w:rPr>
          <w:sz w:val="24"/>
          <w:szCs w:val="24"/>
        </w:rPr>
        <w:t xml:space="preserve"> gene pairs remained in the C converted to A case, and </w:t>
      </w:r>
      <w:ins w:id="430" w:author="john davis" w:date="2022-07-01T10:53:00Z">
        <w:r w:rsidR="00F11556">
          <w:rPr>
            <w:sz w:val="24"/>
            <w:szCs w:val="24"/>
          </w:rPr>
          <w:t>142</w:t>
        </w:r>
      </w:ins>
      <w:del w:id="431" w:author="john davis" w:date="2022-07-01T10:53:00Z">
        <w:r w:rsidRPr="005F4A48" w:rsidDel="00F11556">
          <w:rPr>
            <w:sz w:val="24"/>
            <w:szCs w:val="24"/>
          </w:rPr>
          <w:delText>123</w:delText>
        </w:r>
      </w:del>
      <w:r w:rsidRPr="005F4A48">
        <w:rPr>
          <w:sz w:val="24"/>
          <w:szCs w:val="24"/>
        </w:rPr>
        <w:t xml:space="preserve">, </w:t>
      </w:r>
      <w:ins w:id="432" w:author="john davis" w:date="2022-07-01T10:53:00Z">
        <w:r w:rsidR="00F11556">
          <w:rPr>
            <w:sz w:val="24"/>
            <w:szCs w:val="24"/>
          </w:rPr>
          <w:t>128</w:t>
        </w:r>
      </w:ins>
      <w:del w:id="433" w:author="john davis" w:date="2022-07-01T10:53:00Z">
        <w:r w:rsidRPr="005F4A48" w:rsidDel="00F11556">
          <w:rPr>
            <w:sz w:val="24"/>
            <w:szCs w:val="24"/>
          </w:rPr>
          <w:delText>150</w:delText>
        </w:r>
      </w:del>
      <w:r w:rsidRPr="005F4A48">
        <w:rPr>
          <w:sz w:val="24"/>
          <w:szCs w:val="24"/>
        </w:rPr>
        <w:t xml:space="preserve">, and </w:t>
      </w:r>
      <w:ins w:id="434" w:author="john davis" w:date="2022-07-01T10:53:00Z">
        <w:r w:rsidR="00F11556">
          <w:rPr>
            <w:sz w:val="24"/>
            <w:szCs w:val="24"/>
          </w:rPr>
          <w:t>10</w:t>
        </w:r>
      </w:ins>
      <w:del w:id="435" w:author="john davis" w:date="2022-07-01T10:53:00Z">
        <w:r w:rsidRPr="005F4A48" w:rsidDel="00F11556">
          <w:rPr>
            <w:sz w:val="24"/>
            <w:szCs w:val="24"/>
          </w:rPr>
          <w:delText>3</w:delText>
        </w:r>
      </w:del>
      <w:r w:rsidRPr="005F4A48">
        <w:rPr>
          <w:sz w:val="24"/>
          <w:szCs w:val="24"/>
        </w:rPr>
        <w:t xml:space="preserve">1 in the A converted to C case for Da-Ae, </w:t>
      </w:r>
      <w:proofErr w:type="spellStart"/>
      <w:r w:rsidRPr="005F4A48">
        <w:rPr>
          <w:sz w:val="24"/>
          <w:szCs w:val="24"/>
        </w:rPr>
        <w:t>Darmor-bzh</w:t>
      </w:r>
      <w:proofErr w:type="spellEnd"/>
      <w:ins w:id="436" w:author="john davis" w:date="2022-07-01T10:53:00Z">
        <w:r w:rsidR="00F11556">
          <w:rPr>
            <w:sz w:val="24"/>
            <w:szCs w:val="24"/>
          </w:rPr>
          <w:t xml:space="preserve"> v10</w:t>
        </w:r>
      </w:ins>
      <w:r w:rsidRPr="005F4A48">
        <w:rPr>
          <w:sz w:val="24"/>
          <w:szCs w:val="24"/>
        </w:rPr>
        <w:t xml:space="preserve">, and </w:t>
      </w:r>
      <w:del w:id="437" w:author="john davis" w:date="2022-07-01T10:44:00Z">
        <w:r w:rsidRPr="005F4A48" w:rsidDel="00A3623B">
          <w:rPr>
            <w:sz w:val="24"/>
            <w:szCs w:val="24"/>
          </w:rPr>
          <w:delText>Tapidor</w:delText>
        </w:r>
      </w:del>
      <w:ins w:id="438" w:author="john davis" w:date="2022-07-01T10:44:00Z">
        <w:r w:rsidR="00A3623B">
          <w:rPr>
            <w:sz w:val="24"/>
            <w:szCs w:val="24"/>
          </w:rPr>
          <w:t>ZS11</w:t>
        </w:r>
      </w:ins>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ins w:id="439" w:author="john davis" w:date="2022-07-01T10:53:00Z">
        <w:r w:rsidR="00F11556">
          <w:rPr>
            <w:sz w:val="24"/>
            <w:szCs w:val="24"/>
          </w:rPr>
          <w:t>5</w:t>
        </w:r>
      </w:ins>
      <w:del w:id="440" w:author="john davis" w:date="2022-07-01T10:53:00Z">
        <w:r w:rsidDel="00F11556">
          <w:rPr>
            <w:sz w:val="24"/>
            <w:szCs w:val="24"/>
          </w:rPr>
          <w:delText>8</w:delText>
        </w:r>
      </w:del>
      <w:ins w:id="441" w:author="john davis" w:date="2022-07-01T10:53:00Z">
        <w:r w:rsidR="00F11556">
          <w:rPr>
            <w:sz w:val="24"/>
            <w:szCs w:val="24"/>
          </w:rPr>
          <w:t>)</w:t>
        </w:r>
      </w:ins>
      <w:del w:id="442" w:author="john davis" w:date="2022-07-01T10:53:00Z">
        <w:r w:rsidRPr="005F4A48" w:rsidDel="00F11556">
          <w:rPr>
            <w:sz w:val="24"/>
            <w:szCs w:val="24"/>
          </w:rPr>
          <w:delText xml:space="preserve">). Interestingly, there was only </w:delText>
        </w:r>
        <w:r w:rsidDel="00F11556">
          <w:rPr>
            <w:sz w:val="24"/>
            <w:szCs w:val="24"/>
          </w:rPr>
          <w:delText>one</w:delText>
        </w:r>
        <w:r w:rsidRPr="005F4A48" w:rsidDel="00F11556">
          <w:rPr>
            <w:sz w:val="24"/>
            <w:szCs w:val="24"/>
          </w:rPr>
          <w:delText xml:space="preserve"> </w:delText>
        </w:r>
        <w:r w:rsidRPr="005F4A48" w:rsidDel="00F11556">
          <w:rPr>
            <w:i/>
            <w:iCs/>
            <w:sz w:val="24"/>
            <w:szCs w:val="24"/>
          </w:rPr>
          <w:delText xml:space="preserve">B. rapa </w:delText>
        </w:r>
        <w:r w:rsidRPr="005F4A48" w:rsidDel="00F11556">
          <w:rPr>
            <w:sz w:val="24"/>
            <w:szCs w:val="24"/>
          </w:rPr>
          <w:delText xml:space="preserve">to </w:delText>
        </w:r>
        <w:r w:rsidRPr="005F4A48" w:rsidDel="00F11556">
          <w:rPr>
            <w:i/>
            <w:iCs/>
            <w:sz w:val="24"/>
            <w:szCs w:val="24"/>
          </w:rPr>
          <w:delText>B. oleracea</w:delText>
        </w:r>
        <w:r w:rsidRPr="005F4A48" w:rsidDel="00F11556">
          <w:rPr>
            <w:sz w:val="24"/>
            <w:szCs w:val="24"/>
          </w:rPr>
          <w:delText xml:space="preserve"> gene pair </w:delText>
        </w:r>
        <w:r w:rsidDel="00F11556">
          <w:rPr>
            <w:sz w:val="24"/>
            <w:szCs w:val="24"/>
          </w:rPr>
          <w:delText>that</w:delText>
        </w:r>
        <w:r w:rsidRPr="005F4A48" w:rsidDel="00F11556">
          <w:rPr>
            <w:sz w:val="24"/>
            <w:szCs w:val="24"/>
          </w:rPr>
          <w:delText xml:space="preserve"> showed opposite conversions between the Da-Ae and Darmor-bzh  genome</w:delText>
        </w:r>
        <w:r w:rsidDel="00F11556">
          <w:rPr>
            <w:sz w:val="24"/>
            <w:szCs w:val="24"/>
          </w:rPr>
          <w:delText>,</w:delText>
        </w:r>
        <w:r w:rsidRPr="005F4A48" w:rsidDel="00F11556">
          <w:rPr>
            <w:sz w:val="24"/>
            <w:szCs w:val="24"/>
          </w:rPr>
          <w:delText xml:space="preserve"> where an A to C conversion took place in Da-Ae and a C to A conversion took place in Darmor-bzh.</w:delText>
        </w:r>
      </w:del>
    </w:p>
    <w:p w14:paraId="427BEA9D" w14:textId="439DB475" w:rsidR="00F52EBF" w:rsidRPr="005F4A48" w:rsidRDefault="00F52EBF" w:rsidP="00F52EBF">
      <w:pPr>
        <w:spacing w:line="480" w:lineRule="auto"/>
        <w:ind w:firstLine="720"/>
        <w:rPr>
          <w:sz w:val="24"/>
          <w:szCs w:val="24"/>
        </w:rPr>
      </w:pPr>
      <w:r w:rsidRPr="005F4A48">
        <w:rPr>
          <w:sz w:val="24"/>
          <w:szCs w:val="24"/>
        </w:rPr>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w:t>
      </w:r>
      <w:proofErr w:type="spellStart"/>
      <w:r>
        <w:rPr>
          <w:i/>
          <w:sz w:val="24"/>
          <w:szCs w:val="24"/>
        </w:rPr>
        <w:t>oleraceae</w:t>
      </w:r>
      <w:proofErr w:type="spellEnd"/>
      <w:r>
        <w:rPr>
          <w:i/>
          <w:sz w:val="24"/>
          <w:szCs w:val="24"/>
        </w:rPr>
        <w:t xml:space="preserv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443"/>
      <w:commentRangeStart w:id="444"/>
      <w:commentRangeStart w:id="445"/>
      <w:commentRangeStart w:id="446"/>
      <w:commentRangeStart w:id="447"/>
      <w:commentRangeStart w:id="448"/>
      <w:commentRangeStart w:id="449"/>
      <w:commentRangeStart w:id="450"/>
      <w:r w:rsidRPr="005F4A48">
        <w:rPr>
          <w:sz w:val="24"/>
          <w:szCs w:val="24"/>
        </w:rPr>
        <w:t xml:space="preserve">increase </w:t>
      </w:r>
      <w:commentRangeEnd w:id="443"/>
      <w:r>
        <w:rPr>
          <w:rStyle w:val="CommentReference"/>
        </w:rPr>
        <w:commentReference w:id="443"/>
      </w:r>
      <w:commentRangeEnd w:id="444"/>
      <w:r>
        <w:rPr>
          <w:rStyle w:val="CommentReference"/>
        </w:rPr>
        <w:commentReference w:id="444"/>
      </w:r>
      <w:commentRangeEnd w:id="445"/>
      <w:r>
        <w:rPr>
          <w:rStyle w:val="CommentReference"/>
        </w:rPr>
        <w:commentReference w:id="445"/>
      </w:r>
      <w:commentRangeEnd w:id="446"/>
      <w:r>
        <w:rPr>
          <w:rStyle w:val="CommentReference"/>
        </w:rPr>
        <w:commentReference w:id="446"/>
      </w:r>
      <w:commentRangeEnd w:id="447"/>
      <w:r>
        <w:rPr>
          <w:rStyle w:val="CommentReference"/>
        </w:rPr>
        <w:commentReference w:id="447"/>
      </w:r>
      <w:commentRangeEnd w:id="448"/>
      <w:r>
        <w:rPr>
          <w:rStyle w:val="CommentReference"/>
        </w:rPr>
        <w:commentReference w:id="448"/>
      </w:r>
      <w:commentRangeEnd w:id="449"/>
      <w:r>
        <w:rPr>
          <w:rStyle w:val="CommentReference"/>
        </w:rPr>
        <w:commentReference w:id="449"/>
      </w:r>
      <w:commentRangeEnd w:id="450"/>
      <w:r>
        <w:rPr>
          <w:rStyle w:val="CommentReference"/>
        </w:rPr>
        <w:commentReference w:id="450"/>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proofErr w:type="spellStart"/>
      <w:r>
        <w:rPr>
          <w:sz w:val="24"/>
          <w:szCs w:val="24"/>
        </w:rPr>
        <w:t>Kb</w:t>
      </w:r>
      <w:proofErr w:type="spellEnd"/>
      <w:r w:rsidRPr="005F4A48">
        <w:rPr>
          <w:sz w:val="24"/>
          <w:szCs w:val="24"/>
        </w:rPr>
        <w:t xml:space="preserve"> to greater than 1 </w:t>
      </w:r>
      <w:r>
        <w:rPr>
          <w:sz w:val="24"/>
          <w:szCs w:val="24"/>
        </w:rPr>
        <w:t>Mb</w:t>
      </w:r>
      <w:r w:rsidRPr="005F4A48">
        <w:rPr>
          <w:sz w:val="24"/>
          <w:szCs w:val="24"/>
        </w:rPr>
        <w:t xml:space="preserve">. </w:t>
      </w:r>
      <w:commentRangeStart w:id="451"/>
      <w:commentRangeStart w:id="452"/>
      <w:commentRangeStart w:id="453"/>
      <w:commentRangeStart w:id="454"/>
      <w:commentRangeStart w:id="455"/>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End w:id="451"/>
      <w:r w:rsidR="00E22079">
        <w:rPr>
          <w:rStyle w:val="CommentReference"/>
        </w:rPr>
        <w:commentReference w:id="451"/>
      </w:r>
      <w:commentRangeEnd w:id="452"/>
      <w:r w:rsidR="00817C9F">
        <w:rPr>
          <w:rStyle w:val="CommentReference"/>
        </w:rPr>
        <w:commentReference w:id="452"/>
      </w:r>
      <w:commentRangeEnd w:id="455"/>
      <w:r w:rsidR="00110846">
        <w:rPr>
          <w:rStyle w:val="CommentReference"/>
        </w:rPr>
        <w:commentReference w:id="455"/>
      </w:r>
      <w:r>
        <w:rPr>
          <w:sz w:val="24"/>
          <w:szCs w:val="24"/>
        </w:rPr>
        <w:t>(</w:t>
      </w:r>
      <w:commentRangeStart w:id="456"/>
      <w:commentRangeStart w:id="457"/>
      <w:commentRangeStart w:id="458"/>
      <w:commentRangeStart w:id="459"/>
      <w:r w:rsidRPr="005F4A48">
        <w:rPr>
          <w:sz w:val="24"/>
          <w:szCs w:val="24"/>
        </w:rPr>
        <w:t xml:space="preserve">Figure </w:t>
      </w:r>
      <w:ins w:id="460" w:author="john davis" w:date="2022-07-01T11:04:00Z">
        <w:r w:rsidR="006667C7">
          <w:rPr>
            <w:sz w:val="24"/>
            <w:szCs w:val="24"/>
          </w:rPr>
          <w:t>6</w:t>
        </w:r>
      </w:ins>
      <w:del w:id="461" w:author="john davis" w:date="2022-07-01T11:04:00Z">
        <w:r w:rsidDel="006667C7">
          <w:rPr>
            <w:sz w:val="24"/>
            <w:szCs w:val="24"/>
          </w:rPr>
          <w:delText>9</w:delText>
        </w:r>
      </w:del>
      <w:r w:rsidRPr="005F4A48">
        <w:rPr>
          <w:sz w:val="24"/>
          <w:szCs w:val="24"/>
        </w:rPr>
        <w:t>)</w:t>
      </w:r>
      <w:commentRangeEnd w:id="456"/>
      <w:r w:rsidRPr="005F4A48">
        <w:rPr>
          <w:rStyle w:val="CommentReference"/>
          <w:sz w:val="24"/>
          <w:szCs w:val="24"/>
        </w:rPr>
        <w:commentReference w:id="456"/>
      </w:r>
      <w:commentRangeEnd w:id="457"/>
      <w:r w:rsidRPr="005F4A48">
        <w:rPr>
          <w:rStyle w:val="CommentReference"/>
          <w:sz w:val="24"/>
          <w:szCs w:val="24"/>
        </w:rPr>
        <w:commentReference w:id="457"/>
      </w:r>
      <w:r w:rsidRPr="009E2C62">
        <w:rPr>
          <w:sz w:val="24"/>
          <w:szCs w:val="24"/>
        </w:rPr>
        <w:t xml:space="preserve">. </w:t>
      </w:r>
      <w:commentRangeEnd w:id="453"/>
      <w:r w:rsidR="005A7011">
        <w:rPr>
          <w:rStyle w:val="CommentReference"/>
        </w:rPr>
        <w:commentReference w:id="453"/>
      </w:r>
      <w:commentRangeEnd w:id="454"/>
      <w:r w:rsidR="00867CDA">
        <w:rPr>
          <w:rStyle w:val="CommentReference"/>
        </w:rPr>
        <w:commentReference w:id="454"/>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ins w:id="462" w:author="john davis" w:date="2022-07-01T11:08:00Z">
        <w:r w:rsidR="00785A12">
          <w:rPr>
            <w:sz w:val="24"/>
            <w:szCs w:val="24"/>
          </w:rPr>
          <w:t>.</w:t>
        </w:r>
      </w:ins>
      <w:del w:id="463" w:author="john davis" w:date="2022-07-01T11:08:00Z">
        <w:r w:rsidDel="00785A12">
          <w:rPr>
            <w:sz w:val="24"/>
            <w:szCs w:val="24"/>
          </w:rPr>
          <w:delText xml:space="preserve"> (</w:delText>
        </w:r>
        <w:r w:rsidRPr="005F4A48" w:rsidDel="00785A12">
          <w:rPr>
            <w:sz w:val="24"/>
            <w:szCs w:val="24"/>
          </w:rPr>
          <w:delText xml:space="preserve">Figure </w:delText>
        </w:r>
      </w:del>
      <w:del w:id="464" w:author="john davis" w:date="2022-07-01T11:04:00Z">
        <w:r w:rsidDel="006667C7">
          <w:rPr>
            <w:sz w:val="24"/>
            <w:szCs w:val="24"/>
          </w:rPr>
          <w:delText>10</w:delText>
        </w:r>
      </w:del>
      <w:del w:id="465" w:author="john davis" w:date="2022-07-01T11:08:00Z">
        <w:r w:rsidRPr="005F4A48" w:rsidDel="00785A12">
          <w:rPr>
            <w:sz w:val="24"/>
            <w:szCs w:val="24"/>
          </w:rPr>
          <w:delText>).</w:delText>
        </w:r>
        <w:commentRangeEnd w:id="458"/>
        <w:r w:rsidRPr="005F4A48" w:rsidDel="00785A12">
          <w:rPr>
            <w:rStyle w:val="CommentReference"/>
            <w:sz w:val="24"/>
            <w:szCs w:val="24"/>
          </w:rPr>
          <w:commentReference w:id="458"/>
        </w:r>
        <w:commentRangeEnd w:id="459"/>
        <w:r w:rsidRPr="005F4A48" w:rsidDel="00785A12">
          <w:rPr>
            <w:rStyle w:val="CommentReference"/>
            <w:sz w:val="24"/>
            <w:szCs w:val="24"/>
          </w:rPr>
          <w:commentReference w:id="459"/>
        </w:r>
      </w:del>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66"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467"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 xml:space="preserve">et </w:t>
      </w:r>
      <w:r w:rsidR="001428AA" w:rsidRPr="001428AA">
        <w:rPr>
          <w:rFonts w:ascii="Calibri" w:hAnsi="Calibri" w:cs="Calibri"/>
          <w:i/>
          <w:iCs/>
          <w:sz w:val="24"/>
          <w:szCs w:val="24"/>
        </w:rPr>
        <w:lastRenderedPageBreak/>
        <w:t>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468" w:author="john davis" w:date="2022-06-30T17:10:00Z">
        <w:r w:rsidR="001428AA">
          <w:rPr>
            <w:bCs/>
            <w:sz w:val="24"/>
            <w:szCs w:val="24"/>
          </w:rPr>
          <w:t xml:space="preserve">. </w:t>
        </w:r>
      </w:ins>
      <w:del w:id="469" w:author="john davis" w:date="2022-06-30T17:10:00Z">
        <w:r w:rsidDel="001428AA">
          <w:rPr>
            <w:bCs/>
            <w:sz w:val="24"/>
            <w:szCs w:val="24"/>
          </w:rPr>
          <w:delText xml:space="preserve"> </w:delText>
        </w:r>
        <w:commentRangeStart w:id="470"/>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470"/>
        <w:r w:rsidR="005A7011" w:rsidDel="001428AA">
          <w:rPr>
            <w:rStyle w:val="CommentReference"/>
          </w:rPr>
          <w:commentReference w:id="470"/>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1A16A591" w:rsidR="00F52EBF" w:rsidRPr="00AB6BDF" w:rsidRDefault="00F52EBF" w:rsidP="00F52EBF">
      <w:pPr>
        <w:spacing w:line="480" w:lineRule="auto"/>
        <w:ind w:firstLine="720"/>
        <w:rPr>
          <w:bCs/>
          <w:sz w:val="24"/>
          <w:szCs w:val="24"/>
        </w:rPr>
      </w:pPr>
      <w:r w:rsidRPr="005F4A48">
        <w:rPr>
          <w:bCs/>
          <w:sz w:val="24"/>
          <w:szCs w:val="24"/>
        </w:rPr>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genome</w:t>
      </w:r>
      <w:ins w:id="471"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w:t>
      </w:r>
      <w:proofErr w:type="spellStart"/>
      <w:r w:rsidR="003F3355" w:rsidRPr="003F3355">
        <w:rPr>
          <w:rFonts w:ascii="Calibri" w:hAnsi="Calibri" w:cs="Calibri"/>
          <w:sz w:val="24"/>
          <w:szCs w:val="24"/>
        </w:rPr>
        <w:t>Chalhoub</w:t>
      </w:r>
      <w:proofErr w:type="spellEnd"/>
      <w:r w:rsidR="003F3355" w:rsidRPr="003F3355">
        <w:rPr>
          <w:rFonts w:ascii="Calibri" w:hAnsi="Calibri" w:cs="Calibri"/>
          <w:sz w:val="24"/>
          <w:szCs w:val="24"/>
        </w:rPr>
        <w:t xml:space="preserve">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472"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473"/>
      <w:r w:rsidRPr="005F4A48">
        <w:rPr>
          <w:bCs/>
          <w:sz w:val="24"/>
          <w:szCs w:val="24"/>
        </w:rPr>
        <w:t>.</w:t>
      </w:r>
      <w:commentRangeEnd w:id="473"/>
      <w:r>
        <w:rPr>
          <w:rStyle w:val="CommentReference"/>
        </w:rPr>
        <w:commentReference w:id="473"/>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w:t>
      </w:r>
      <w:proofErr w:type="spellStart"/>
      <w:r w:rsidRPr="005F4A48">
        <w:rPr>
          <w:bCs/>
          <w:sz w:val="24"/>
          <w:szCs w:val="24"/>
        </w:rPr>
        <w:t>Darmor-bzh</w:t>
      </w:r>
      <w:proofErr w:type="spellEnd"/>
      <w:r w:rsidRPr="005F4A48">
        <w:rPr>
          <w:bCs/>
          <w:sz w:val="24"/>
          <w:szCs w:val="24"/>
        </w:rPr>
        <w:t xml:space="preserve">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474"/>
      <w:commentRangeStart w:id="475"/>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scale pseudomolecule scaffolds. While our assembly is larger compared to</w:t>
      </w:r>
      <w:ins w:id="476" w:author="john davis" w:date="2022-07-14T12:01:00Z">
        <w:r w:rsidR="00867CDA">
          <w:rPr>
            <w:bCs/>
            <w:sz w:val="24"/>
            <w:szCs w:val="24"/>
          </w:rPr>
          <w:t xml:space="preserve"> both</w:t>
        </w:r>
      </w:ins>
      <w:r w:rsidRPr="005F4A48">
        <w:rPr>
          <w:bCs/>
          <w:sz w:val="24"/>
          <w:szCs w:val="24"/>
        </w:rPr>
        <w:t xml:space="preserve"> the </w:t>
      </w:r>
      <w:proofErr w:type="spellStart"/>
      <w:r w:rsidRPr="005F4A48">
        <w:rPr>
          <w:bCs/>
          <w:sz w:val="24"/>
          <w:szCs w:val="24"/>
        </w:rPr>
        <w:t>Darmor-bzh</w:t>
      </w:r>
      <w:proofErr w:type="spellEnd"/>
      <w:r w:rsidRPr="005F4A48">
        <w:rPr>
          <w:bCs/>
          <w:sz w:val="24"/>
          <w:szCs w:val="24"/>
        </w:rPr>
        <w:t xml:space="preserve"> </w:t>
      </w:r>
      <w:r w:rsidR="00ED778B">
        <w:rPr>
          <w:bCs/>
          <w:sz w:val="24"/>
          <w:szCs w:val="24"/>
        </w:rPr>
        <w:t xml:space="preserve">V4.1 </w:t>
      </w:r>
      <w:ins w:id="477" w:author="john davis" w:date="2022-07-14T12:01:00Z">
        <w:r w:rsidR="00867CDA">
          <w:rPr>
            <w:bCs/>
            <w:sz w:val="24"/>
            <w:szCs w:val="24"/>
          </w:rPr>
          <w:t xml:space="preserve">and v10 </w:t>
        </w:r>
      </w:ins>
      <w:commentRangeStart w:id="478"/>
      <w:r>
        <w:rPr>
          <w:bCs/>
          <w:sz w:val="24"/>
          <w:szCs w:val="24"/>
        </w:rPr>
        <w:t>assembl</w:t>
      </w:r>
      <w:ins w:id="479" w:author="john davis" w:date="2022-07-14T12:01:00Z">
        <w:r w:rsidR="00867CDA">
          <w:rPr>
            <w:bCs/>
            <w:sz w:val="24"/>
            <w:szCs w:val="24"/>
          </w:rPr>
          <w:t>ies,</w:t>
        </w:r>
      </w:ins>
      <w:del w:id="480" w:author="john davis" w:date="2022-07-14T12:01:00Z">
        <w:r w:rsidDel="00867CDA">
          <w:rPr>
            <w:bCs/>
            <w:sz w:val="24"/>
            <w:szCs w:val="24"/>
          </w:rPr>
          <w:delText>y</w:delText>
        </w:r>
        <w:commentRangeEnd w:id="478"/>
        <w:r w:rsidDel="00867CDA">
          <w:rPr>
            <w:rStyle w:val="CommentReference"/>
          </w:rPr>
          <w:commentReference w:id="478"/>
        </w:r>
        <w:r w:rsidRPr="005F4A48" w:rsidDel="00867CDA">
          <w:rPr>
            <w:bCs/>
            <w:sz w:val="24"/>
            <w:szCs w:val="24"/>
          </w:rPr>
          <w:delText>,</w:delText>
        </w:r>
      </w:del>
      <w:r w:rsidRPr="005F4A48">
        <w:rPr>
          <w:bCs/>
          <w:sz w:val="24"/>
          <w:szCs w:val="24"/>
        </w:rPr>
        <w:t xml:space="preserve"> it still maintains a high level of sequence </w:t>
      </w:r>
      <w:r>
        <w:rPr>
          <w:bCs/>
          <w:sz w:val="24"/>
          <w:szCs w:val="24"/>
        </w:rPr>
        <w:t>collinearity</w:t>
      </w:r>
      <w:ins w:id="481" w:author="john davis" w:date="2022-07-14T12:01:00Z">
        <w:r w:rsidR="00867CDA">
          <w:rPr>
            <w:bCs/>
            <w:sz w:val="24"/>
            <w:szCs w:val="24"/>
          </w:rPr>
          <w:t xml:space="preserve"> with </w:t>
        </w:r>
      </w:ins>
      <w:ins w:id="482" w:author="john davis" w:date="2022-07-14T12:02:00Z">
        <w:r w:rsidR="00867CDA">
          <w:rPr>
            <w:bCs/>
            <w:sz w:val="24"/>
            <w:szCs w:val="24"/>
          </w:rPr>
          <w:t xml:space="preserve">the two </w:t>
        </w:r>
        <w:proofErr w:type="spellStart"/>
        <w:r w:rsidR="00867CDA">
          <w:rPr>
            <w:bCs/>
            <w:sz w:val="24"/>
            <w:szCs w:val="24"/>
          </w:rPr>
          <w:t>Darmor-bzh</w:t>
        </w:r>
        <w:proofErr w:type="spellEnd"/>
        <w:r w:rsidR="00867CDA">
          <w:rPr>
            <w:bCs/>
            <w:sz w:val="24"/>
            <w:szCs w:val="24"/>
          </w:rPr>
          <w:t xml:space="preserve"> assemblies</w:t>
        </w:r>
      </w:ins>
      <w:del w:id="483" w:author="john davis" w:date="2022-07-14T12:01:00Z">
        <w:r w:rsidDel="00867CDA">
          <w:rPr>
            <w:bCs/>
            <w:sz w:val="24"/>
            <w:szCs w:val="24"/>
          </w:rPr>
          <w:delText xml:space="preserve"> </w:delText>
        </w:r>
        <w:r w:rsidRPr="005F4A48" w:rsidDel="00867CDA">
          <w:rPr>
            <w:bCs/>
            <w:sz w:val="24"/>
            <w:szCs w:val="24"/>
          </w:rPr>
          <w:delText xml:space="preserve">with much of the </w:delText>
        </w:r>
        <w:r w:rsidDel="00867CDA">
          <w:rPr>
            <w:bCs/>
            <w:sz w:val="24"/>
            <w:szCs w:val="24"/>
          </w:rPr>
          <w:delText>increase</w:delText>
        </w:r>
        <w:r w:rsidRPr="005F4A48" w:rsidDel="00867CDA">
          <w:rPr>
            <w:bCs/>
            <w:sz w:val="24"/>
            <w:szCs w:val="24"/>
          </w:rPr>
          <w:delText xml:space="preserve"> in length being </w:delText>
        </w:r>
        <w:r w:rsidDel="00867CDA">
          <w:rPr>
            <w:bCs/>
            <w:sz w:val="24"/>
            <w:szCs w:val="24"/>
          </w:rPr>
          <w:delText>due</w:delText>
        </w:r>
        <w:r w:rsidRPr="005F4A48" w:rsidDel="00867CDA">
          <w:rPr>
            <w:bCs/>
            <w:sz w:val="24"/>
            <w:szCs w:val="24"/>
          </w:rPr>
          <w:delText xml:space="preserve"> to sequences in the Darmor-bzh </w:delText>
        </w:r>
        <w:r w:rsidDel="00867CDA">
          <w:rPr>
            <w:bCs/>
            <w:sz w:val="24"/>
            <w:szCs w:val="24"/>
          </w:rPr>
          <w:delText>assembly</w:delText>
        </w:r>
        <w:r w:rsidRPr="005F4A48" w:rsidDel="00867CDA">
          <w:rPr>
            <w:bCs/>
            <w:sz w:val="24"/>
            <w:szCs w:val="24"/>
          </w:rPr>
          <w:delText xml:space="preserve"> </w:delText>
        </w:r>
        <w:r w:rsidDel="00867CDA">
          <w:rPr>
            <w:bCs/>
            <w:sz w:val="24"/>
            <w:szCs w:val="24"/>
          </w:rPr>
          <w:delText xml:space="preserve">that were </w:delText>
        </w:r>
        <w:r w:rsidRPr="005F4A48" w:rsidDel="00867CDA">
          <w:rPr>
            <w:bCs/>
            <w:sz w:val="24"/>
            <w:szCs w:val="24"/>
          </w:rPr>
          <w:delText xml:space="preserve">not anchored in the 19 chromosome pseudomolecules being </w:delText>
        </w:r>
        <w:r w:rsidDel="00867CDA">
          <w:rPr>
            <w:bCs/>
            <w:sz w:val="24"/>
            <w:szCs w:val="24"/>
          </w:rPr>
          <w:delText>included</w:delText>
        </w:r>
        <w:r w:rsidRPr="005F4A48" w:rsidDel="00867CDA">
          <w:rPr>
            <w:bCs/>
            <w:sz w:val="24"/>
            <w:szCs w:val="24"/>
          </w:rPr>
          <w:delText xml:space="preserve"> in the Da-Ae assembly</w:delText>
        </w:r>
        <w:commentRangeEnd w:id="474"/>
        <w:r w:rsidR="00ED778B" w:rsidDel="00867CDA">
          <w:rPr>
            <w:rStyle w:val="CommentReference"/>
          </w:rPr>
          <w:commentReference w:id="474"/>
        </w:r>
      </w:del>
      <w:commentRangeEnd w:id="475"/>
      <w:r w:rsidR="00867CDA">
        <w:rPr>
          <w:rStyle w:val="CommentReference"/>
        </w:rPr>
        <w:commentReference w:id="475"/>
      </w:r>
      <w:r w:rsidRPr="005F4A48">
        <w:rPr>
          <w:bCs/>
          <w:sz w:val="24"/>
          <w:szCs w:val="24"/>
        </w:rPr>
        <w:t xml:space="preserve">. </w:t>
      </w:r>
      <w:commentRangeStart w:id="484"/>
      <w:r w:rsidRPr="005F4A48">
        <w:rPr>
          <w:bCs/>
          <w:sz w:val="24"/>
          <w:szCs w:val="24"/>
        </w:rPr>
        <w:t xml:space="preserve">On a gene level, </w:t>
      </w:r>
      <w:commentRangeStart w:id="485"/>
      <w:commentRangeStart w:id="486"/>
      <w:r w:rsidRPr="005F4A48">
        <w:rPr>
          <w:bCs/>
          <w:sz w:val="24"/>
          <w:szCs w:val="24"/>
        </w:rPr>
        <w:t xml:space="preserve">the </w:t>
      </w:r>
      <w:proofErr w:type="spellStart"/>
      <w:r w:rsidRPr="005F4A48">
        <w:rPr>
          <w:bCs/>
          <w:sz w:val="24"/>
          <w:szCs w:val="24"/>
        </w:rPr>
        <w:t>Darmor-bzh</w:t>
      </w:r>
      <w:proofErr w:type="spellEnd"/>
      <w:r w:rsidRPr="005F4A48">
        <w:rPr>
          <w:bCs/>
          <w:sz w:val="24"/>
          <w:szCs w:val="24"/>
        </w:rPr>
        <w:t xml:space="preserve"> </w:t>
      </w:r>
      <w:ins w:id="487" w:author="john davis" w:date="2022-06-30T17:11:00Z">
        <w:r w:rsidR="001428AA">
          <w:rPr>
            <w:bCs/>
            <w:sz w:val="24"/>
            <w:szCs w:val="24"/>
          </w:rPr>
          <w:t xml:space="preserve">v4.1 </w:t>
        </w:r>
      </w:ins>
      <w:ins w:id="488" w:author="john davis" w:date="2022-07-14T12:02:00Z">
        <w:r w:rsidR="00867CDA">
          <w:rPr>
            <w:bCs/>
            <w:sz w:val="24"/>
            <w:szCs w:val="24"/>
          </w:rPr>
          <w:t xml:space="preserve">and v10 </w:t>
        </w:r>
      </w:ins>
      <w:r w:rsidRPr="005F4A48">
        <w:rPr>
          <w:bCs/>
          <w:sz w:val="24"/>
          <w:szCs w:val="24"/>
        </w:rPr>
        <w:t>reference</w:t>
      </w:r>
      <w:ins w:id="489" w:author="john davis" w:date="2022-07-14T12:02:00Z">
        <w:r w:rsidR="00867CDA">
          <w:rPr>
            <w:bCs/>
            <w:sz w:val="24"/>
            <w:szCs w:val="24"/>
          </w:rPr>
          <w:t>s</w:t>
        </w:r>
      </w:ins>
      <w:r w:rsidRPr="005F4A48">
        <w:rPr>
          <w:bCs/>
          <w:sz w:val="24"/>
          <w:szCs w:val="24"/>
        </w:rPr>
        <w:t xml:space="preserve"> </w:t>
      </w:r>
      <w:del w:id="490" w:author="john davis" w:date="2022-06-30T17:11:00Z">
        <w:r w:rsidRPr="005F4A48" w:rsidDel="001428AA">
          <w:rPr>
            <w:bCs/>
            <w:sz w:val="24"/>
            <w:szCs w:val="24"/>
          </w:rPr>
          <w:delText>does have slightly</w:delText>
        </w:r>
      </w:del>
      <w:ins w:id="491" w:author="john davis" w:date="2022-06-30T17:11:00Z">
        <w:r w:rsidR="001428AA">
          <w:rPr>
            <w:bCs/>
            <w:sz w:val="24"/>
            <w:szCs w:val="24"/>
          </w:rPr>
          <w:t>ha</w:t>
        </w:r>
      </w:ins>
      <w:ins w:id="492" w:author="john davis" w:date="2022-07-14T12:02:00Z">
        <w:r w:rsidR="00867CDA">
          <w:rPr>
            <w:bCs/>
            <w:sz w:val="24"/>
            <w:szCs w:val="24"/>
          </w:rPr>
          <w:t>ve</w:t>
        </w:r>
      </w:ins>
      <w:ins w:id="493" w:author="john davis" w:date="2022-06-30T17:11:00Z">
        <w:r w:rsidR="001428AA">
          <w:rPr>
            <w:bCs/>
            <w:sz w:val="24"/>
            <w:szCs w:val="24"/>
          </w:rPr>
          <w:t xml:space="preserve"> fewer</w:t>
        </w:r>
      </w:ins>
      <w:del w:id="494"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495" w:author="john davis" w:date="2022-06-30T17:11:00Z">
        <w:r w:rsidR="001428AA">
          <w:rPr>
            <w:bCs/>
            <w:sz w:val="24"/>
            <w:szCs w:val="24"/>
          </w:rPr>
          <w:t xml:space="preserve">y. </w:t>
        </w:r>
      </w:ins>
      <w:del w:id="496"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484"/>
        <w:r w:rsidDel="001428AA">
          <w:rPr>
            <w:rStyle w:val="CommentReference"/>
          </w:rPr>
          <w:commentReference w:id="484"/>
        </w:r>
        <w:commentRangeStart w:id="497"/>
        <w:commentRangeStart w:id="498"/>
        <w:commentRangeStart w:id="499"/>
        <w:r w:rsidRPr="005F4A48" w:rsidDel="001428AA">
          <w:rPr>
            <w:bCs/>
            <w:sz w:val="24"/>
            <w:szCs w:val="24"/>
          </w:rPr>
          <w:delText>While Darmor-bzh has more annotated genes</w:delText>
        </w:r>
        <w:commentRangeEnd w:id="497"/>
        <w:r w:rsidRPr="005F4A48" w:rsidDel="001428AA">
          <w:rPr>
            <w:rStyle w:val="CommentReference"/>
            <w:sz w:val="24"/>
            <w:szCs w:val="24"/>
          </w:rPr>
          <w:commentReference w:id="497"/>
        </w:r>
        <w:commentRangeEnd w:id="498"/>
        <w:r w:rsidRPr="005F4A48" w:rsidDel="001428AA">
          <w:rPr>
            <w:rStyle w:val="CommentReference"/>
            <w:sz w:val="24"/>
            <w:szCs w:val="24"/>
          </w:rPr>
          <w:commentReference w:id="498"/>
        </w:r>
        <w:commentRangeEnd w:id="499"/>
        <w:r w:rsidRPr="005F4A48" w:rsidDel="001428AA">
          <w:rPr>
            <w:rStyle w:val="CommentReference"/>
            <w:sz w:val="24"/>
            <w:szCs w:val="24"/>
          </w:rPr>
          <w:commentReference w:id="499"/>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485"/>
      <w:r w:rsidR="00ED778B">
        <w:rPr>
          <w:rStyle w:val="CommentReference"/>
        </w:rPr>
        <w:commentReference w:id="485"/>
      </w:r>
      <w:commentRangeEnd w:id="486"/>
      <w:r w:rsidR="00867CDA">
        <w:rPr>
          <w:rStyle w:val="CommentReference"/>
        </w:rPr>
        <w:commentReference w:id="486"/>
      </w:r>
    </w:p>
    <w:p w14:paraId="320E54E8" w14:textId="67181CBB" w:rsidR="00F52EBF" w:rsidRPr="005F4A48" w:rsidRDefault="00F52EBF" w:rsidP="00F52EBF">
      <w:pPr>
        <w:spacing w:line="480" w:lineRule="auto"/>
        <w:ind w:firstLine="720"/>
        <w:rPr>
          <w:bCs/>
          <w:sz w:val="24"/>
          <w:szCs w:val="24"/>
        </w:rPr>
      </w:pPr>
      <w:r w:rsidRPr="005F4A48">
        <w:rPr>
          <w:bCs/>
          <w:sz w:val="24"/>
          <w:szCs w:val="24"/>
        </w:rPr>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w:t>
      </w:r>
      <w:proofErr w:type="spellStart"/>
      <w:r w:rsidRPr="005F4A48">
        <w:rPr>
          <w:bCs/>
          <w:sz w:val="24"/>
          <w:szCs w:val="24"/>
        </w:rPr>
        <w:t>subgenomes</w:t>
      </w:r>
      <w:proofErr w:type="spellEnd"/>
      <w:r w:rsidRPr="005F4A48">
        <w:rPr>
          <w:bCs/>
          <w:sz w:val="24"/>
          <w:szCs w:val="24"/>
        </w:rPr>
        <w:t xml:space="preserve"> exchange genetic </w:t>
      </w:r>
      <w:r w:rsidRPr="005F4A48">
        <w:rPr>
          <w:bCs/>
          <w:sz w:val="24"/>
          <w:szCs w:val="24"/>
        </w:rPr>
        <w:lastRenderedPageBreak/>
        <w:t>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500"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501"/>
      <w:commentRangeStart w:id="502"/>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xml:space="preserve">, Da-Ae, </w:t>
      </w:r>
      <w:proofErr w:type="spellStart"/>
      <w:r w:rsidRPr="005F4A48">
        <w:rPr>
          <w:bCs/>
          <w:sz w:val="24"/>
          <w:szCs w:val="24"/>
        </w:rPr>
        <w:t>Darmor-bzh</w:t>
      </w:r>
      <w:proofErr w:type="spellEnd"/>
      <w:ins w:id="503" w:author="john davis" w:date="2022-06-30T17:12:00Z">
        <w:r w:rsidR="001428AA">
          <w:rPr>
            <w:bCs/>
            <w:sz w:val="24"/>
            <w:szCs w:val="24"/>
          </w:rPr>
          <w:t xml:space="preserve"> v10</w:t>
        </w:r>
      </w:ins>
      <w:r w:rsidRPr="005F4A48">
        <w:rPr>
          <w:bCs/>
          <w:sz w:val="24"/>
          <w:szCs w:val="24"/>
        </w:rPr>
        <w:t xml:space="preserve">, and </w:t>
      </w:r>
      <w:del w:id="504" w:author="john davis" w:date="2022-06-30T17:11:00Z">
        <w:r w:rsidRPr="005F4A48" w:rsidDel="001428AA">
          <w:rPr>
            <w:bCs/>
            <w:sz w:val="24"/>
            <w:szCs w:val="24"/>
          </w:rPr>
          <w:delText>Tapidor</w:delText>
        </w:r>
      </w:del>
      <w:ins w:id="505" w:author="john davis" w:date="2022-06-30T17:11:00Z">
        <w:r w:rsidR="001428AA">
          <w:rPr>
            <w:bCs/>
            <w:sz w:val="24"/>
            <w:szCs w:val="24"/>
          </w:rPr>
          <w:t>Z</w:t>
        </w:r>
      </w:ins>
      <w:ins w:id="506" w:author="john davis" w:date="2022-06-30T17:12:00Z">
        <w:r w:rsidR="001428AA">
          <w:rPr>
            <w:bCs/>
            <w:sz w:val="24"/>
            <w:szCs w:val="24"/>
          </w:rPr>
          <w:t>S11</w:t>
        </w:r>
      </w:ins>
      <w:r w:rsidRPr="005F4A48">
        <w:rPr>
          <w:bCs/>
          <w:sz w:val="24"/>
          <w:szCs w:val="24"/>
        </w:rPr>
        <w:t xml:space="preserve">. </w:t>
      </w:r>
      <w:commentRangeEnd w:id="501"/>
      <w:r w:rsidR="00ED778B">
        <w:rPr>
          <w:rStyle w:val="CommentReference"/>
        </w:rPr>
        <w:commentReference w:id="501"/>
      </w:r>
      <w:commentRangeEnd w:id="502"/>
      <w:r w:rsidR="00152113">
        <w:rPr>
          <w:rStyle w:val="CommentReference"/>
        </w:rPr>
        <w:commentReference w:id="502"/>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507"/>
      <w:commentRangeStart w:id="508"/>
      <w:commentRangeStart w:id="509"/>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507"/>
      <w:r w:rsidRPr="005F4A48">
        <w:rPr>
          <w:rStyle w:val="CommentReference"/>
          <w:sz w:val="24"/>
          <w:szCs w:val="24"/>
        </w:rPr>
        <w:commentReference w:id="507"/>
      </w:r>
      <w:commentRangeEnd w:id="508"/>
      <w:r w:rsidRPr="005F4A48">
        <w:rPr>
          <w:rStyle w:val="CommentReference"/>
          <w:sz w:val="24"/>
          <w:szCs w:val="24"/>
        </w:rPr>
        <w:commentReference w:id="508"/>
      </w:r>
      <w:commentRangeEnd w:id="509"/>
      <w:r w:rsidRPr="005F4A48">
        <w:rPr>
          <w:rStyle w:val="CommentReference"/>
          <w:sz w:val="24"/>
          <w:szCs w:val="24"/>
        </w:rPr>
        <w:commentReference w:id="509"/>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510"/>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510"/>
      <w:r w:rsidRPr="005F4A48">
        <w:rPr>
          <w:rStyle w:val="CommentReference"/>
          <w:sz w:val="24"/>
          <w:szCs w:val="24"/>
        </w:rPr>
        <w:commentReference w:id="510"/>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511"/>
      <w:commentRangeStart w:id="512"/>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511"/>
      <w:r w:rsidR="00ED778B">
        <w:rPr>
          <w:rStyle w:val="CommentReference"/>
        </w:rPr>
        <w:commentReference w:id="511"/>
      </w:r>
      <w:commentRangeEnd w:id="512"/>
      <w:r w:rsidR="00110846">
        <w:rPr>
          <w:rStyle w:val="CommentReference"/>
        </w:rPr>
        <w:commentReference w:id="512"/>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lastRenderedPageBreak/>
        <w:t>Acknowledgements</w:t>
      </w:r>
    </w:p>
    <w:p w14:paraId="75F9762D" w14:textId="77777777" w:rsidR="00ED778B" w:rsidRDefault="00ED778B" w:rsidP="00ED778B">
      <w:pPr>
        <w:spacing w:line="480" w:lineRule="auto"/>
        <w:rPr>
          <w:sz w:val="24"/>
          <w:szCs w:val="24"/>
        </w:rPr>
      </w:pPr>
      <w:r>
        <w:rPr>
          <w:sz w:val="24"/>
          <w:szCs w:val="24"/>
        </w:rPr>
        <w:t xml:space="preserve">We would like to thank the members of the </w:t>
      </w:r>
      <w:proofErr w:type="spellStart"/>
      <w:r>
        <w:rPr>
          <w:sz w:val="24"/>
          <w:szCs w:val="24"/>
        </w:rPr>
        <w:t>Michelmore</w:t>
      </w:r>
      <w:proofErr w:type="spellEnd"/>
      <w:r>
        <w:rPr>
          <w:sz w:val="24"/>
          <w:szCs w:val="24"/>
        </w:rPr>
        <w:t xml:space="preserv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lastRenderedPageBreak/>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6DA108C7" w:rsidR="00ED778B" w:rsidRPr="00ED778B" w:rsidRDefault="00920AA8" w:rsidP="00ED778B">
      <w:pPr>
        <w:spacing w:line="480" w:lineRule="auto"/>
        <w:rPr>
          <w:sz w:val="24"/>
          <w:szCs w:val="24"/>
        </w:rPr>
      </w:pPr>
      <w:r>
        <w:rPr>
          <w:sz w:val="24"/>
          <w:szCs w:val="24"/>
        </w:rPr>
        <w:fldChar w:fldCharType="end"/>
      </w:r>
      <w:del w:id="513"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4" w:author="Julin Maloof" w:date="2022-07-07T14:57:00Z" w:initials="JM">
    <w:p w14:paraId="569BFA0D" w14:textId="77777777" w:rsidR="00D84786" w:rsidRDefault="00D84786" w:rsidP="00C27AC8">
      <w:r>
        <w:rPr>
          <w:rStyle w:val="CommentReference"/>
        </w:rPr>
        <w:annotationRef/>
      </w:r>
      <w:r>
        <w:rPr>
          <w:sz w:val="20"/>
          <w:szCs w:val="20"/>
        </w:rPr>
        <w:t>still true?</w:t>
      </w:r>
    </w:p>
  </w:comment>
  <w:comment w:id="5" w:author="john davis" w:date="2022-07-14T10:35:00Z" w:initials="jd">
    <w:p w14:paraId="111FEB91" w14:textId="77777777" w:rsidR="00C0092A" w:rsidRDefault="00C0092A" w:rsidP="00623FF1">
      <w:pPr>
        <w:pStyle w:val="CommentText"/>
      </w:pPr>
      <w:r>
        <w:rPr>
          <w:rStyle w:val="CommentReference"/>
        </w:rPr>
        <w:annotationRef/>
      </w:r>
      <w:r>
        <w:t>Relative to the original, I changed the wording but we can drop it</w:t>
      </w:r>
    </w:p>
  </w:comment>
  <w:comment w:id="6" w:author="Julin Maloof" w:date="2022-07-19T13:10:00Z" w:initials="JM">
    <w:p w14:paraId="31A237E9" w14:textId="77777777" w:rsidR="00E87FED" w:rsidRDefault="00E87FED" w:rsidP="00D361CF">
      <w:r>
        <w:rPr>
          <w:rStyle w:val="CommentReference"/>
        </w:rPr>
        <w:annotationRef/>
      </w:r>
      <w:r>
        <w:rPr>
          <w:sz w:val="20"/>
          <w:szCs w:val="20"/>
        </w:rPr>
        <w:t>how about this</w:t>
      </w:r>
    </w:p>
  </w:comment>
  <w:comment w:id="16" w:author="Editor" w:date="2020-12-17T08:59:00Z" w:initials="E">
    <w:p w14:paraId="73DD5351" w14:textId="53CCBEC0" w:rsidR="004E6219" w:rsidRDefault="004E6219" w:rsidP="004E6219">
      <w:pPr>
        <w:pStyle w:val="CommentText"/>
      </w:pPr>
      <w:r>
        <w:rPr>
          <w:rStyle w:val="CommentReference"/>
        </w:rPr>
        <w:annotationRef/>
      </w:r>
      <w:r>
        <w:t>Can citations be added for these two sentences?</w:t>
      </w:r>
    </w:p>
  </w:comment>
  <w:comment w:id="17" w:author="John" w:date="2021-02-24T14:57:00Z" w:initials="J">
    <w:p w14:paraId="0CD2477C" w14:textId="77777777" w:rsidR="004E6219" w:rsidRDefault="004E6219" w:rsidP="004E6219">
      <w:pPr>
        <w:pStyle w:val="CommentText"/>
      </w:pPr>
      <w:r>
        <w:rPr>
          <w:rStyle w:val="CommentReference"/>
        </w:rPr>
        <w:annotationRef/>
      </w:r>
      <w:r>
        <w:t>Added</w:t>
      </w:r>
    </w:p>
  </w:comment>
  <w:comment w:id="23"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24" w:author="John" w:date="2021-02-24T14:57:00Z" w:initials="J">
    <w:p w14:paraId="639E82BF" w14:textId="77777777" w:rsidR="004E6219" w:rsidRDefault="004E6219" w:rsidP="004E6219">
      <w:pPr>
        <w:pStyle w:val="CommentText"/>
      </w:pPr>
      <w:r>
        <w:rPr>
          <w:rStyle w:val="CommentReference"/>
        </w:rPr>
        <w:annotationRef/>
      </w:r>
      <w:r>
        <w:t>Added</w:t>
      </w:r>
    </w:p>
  </w:comment>
  <w:comment w:id="37"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38" w:author="Julin Maloof" w:date="2022-07-07T14:59:00Z" w:initials="JM">
    <w:p w14:paraId="07A49B4D" w14:textId="77777777" w:rsidR="007A2F32" w:rsidRDefault="007A2F32" w:rsidP="00AD0E44">
      <w:r>
        <w:rPr>
          <w:rStyle w:val="CommentReference"/>
        </w:rPr>
        <w:annotationRef/>
      </w:r>
      <w:r>
        <w:rPr>
          <w:sz w:val="20"/>
          <w:szCs w:val="20"/>
        </w:rPr>
        <w:t>Still true?</w:t>
      </w:r>
    </w:p>
  </w:comment>
  <w:comment w:id="39" w:author="john davis" w:date="2022-07-14T10:36:00Z" w:initials="jd">
    <w:p w14:paraId="7D4D2200" w14:textId="77777777" w:rsidR="00C0092A" w:rsidRDefault="00C0092A" w:rsidP="003102A8">
      <w:pPr>
        <w:pStyle w:val="CommentText"/>
      </w:pPr>
      <w:r>
        <w:rPr>
          <w:rStyle w:val="CommentReference"/>
        </w:rPr>
        <w:annotationRef/>
      </w:r>
      <w:r>
        <w:t>Relative to the original it is</w:t>
      </w:r>
    </w:p>
  </w:comment>
  <w:comment w:id="40" w:author="Julin Maloof" w:date="2022-07-19T13:11:00Z" w:initials="JM">
    <w:p w14:paraId="1F0088F7" w14:textId="77777777" w:rsidR="00E87FED" w:rsidRDefault="00E87FED" w:rsidP="00012D96">
      <w:r>
        <w:rPr>
          <w:rStyle w:val="CommentReference"/>
        </w:rPr>
        <w:annotationRef/>
      </w:r>
      <w:r>
        <w:rPr>
          <w:sz w:val="20"/>
          <w:szCs w:val="20"/>
        </w:rPr>
        <w:t>okay</w:t>
      </w:r>
    </w:p>
  </w:comment>
  <w:comment w:id="42" w:author="john davis" w:date="2022-06-28T05:51:00Z" w:initials="jd">
    <w:p w14:paraId="108301CE" w14:textId="4C579934" w:rsidR="00A02B15" w:rsidRDefault="00A02B15" w:rsidP="00220FB0">
      <w:pPr>
        <w:pStyle w:val="CommentText"/>
      </w:pPr>
      <w:r>
        <w:rPr>
          <w:rStyle w:val="CommentReference"/>
        </w:rPr>
        <w:annotationRef/>
      </w:r>
      <w:r>
        <w:t xml:space="preserve">Is this section necessary? I did use some scaffolds for polishing </w:t>
      </w:r>
    </w:p>
  </w:comment>
  <w:comment w:id="43"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44" w:author="Julin Maloof" w:date="2022-07-07T15:03:00Z" w:initials="JM">
    <w:p w14:paraId="4333BAAA" w14:textId="77777777" w:rsidR="007A2F32" w:rsidRDefault="007A2F32" w:rsidP="002801A9">
      <w:r>
        <w:rPr>
          <w:rStyle w:val="CommentReference"/>
        </w:rPr>
        <w:annotationRef/>
      </w:r>
      <w:r>
        <w:rPr>
          <w:sz w:val="20"/>
          <w:szCs w:val="20"/>
        </w:rPr>
        <w:t>I thought we were deleting this?</w:t>
      </w:r>
    </w:p>
  </w:comment>
  <w:comment w:id="45" w:author="john davis" w:date="2022-07-14T10:39:00Z" w:initials="jd">
    <w:p w14:paraId="216FCE03" w14:textId="77777777" w:rsidR="00C0092A" w:rsidRDefault="00C0092A" w:rsidP="0074477E">
      <w:pPr>
        <w:pStyle w:val="CommentText"/>
      </w:pPr>
      <w:r>
        <w:rPr>
          <w:rStyle w:val="CommentReference"/>
        </w:rPr>
        <w:annotationRef/>
      </w:r>
      <w:r>
        <w:t>I left in because it provides a little bit of background why the other half of the 10X reads (Da-Ae 10X Novogene) weren't used</w:t>
      </w:r>
    </w:p>
  </w:comment>
  <w:comment w:id="51" w:author="Julin Maloof" w:date="2022-07-19T13:18:00Z" w:initials="JM">
    <w:p w14:paraId="1100A51D" w14:textId="77777777" w:rsidR="006C2679" w:rsidRDefault="006C2679" w:rsidP="003444DA">
      <w:r>
        <w:rPr>
          <w:rStyle w:val="CommentReference"/>
        </w:rPr>
        <w:annotationRef/>
      </w:r>
      <w:r>
        <w:rPr>
          <w:sz w:val="20"/>
          <w:szCs w:val="20"/>
        </w:rPr>
        <w:t>delete me (I think)</w:t>
      </w:r>
    </w:p>
  </w:comment>
  <w:comment w:id="50" w:author="Julin Maloof" w:date="2022-07-19T13:18:00Z" w:initials="JM">
    <w:p w14:paraId="68F0A710" w14:textId="1CD29C80" w:rsidR="006C2679" w:rsidRDefault="006C2679" w:rsidP="00E93A5D">
      <w:r>
        <w:rPr>
          <w:rStyle w:val="CommentReference"/>
        </w:rPr>
        <w:annotationRef/>
      </w:r>
      <w:r>
        <w:rPr>
          <w:sz w:val="20"/>
          <w:szCs w:val="20"/>
        </w:rPr>
        <w:t xml:space="preserve">The flow and logic through this section is poor.  </w:t>
      </w:r>
    </w:p>
  </w:comment>
  <w:comment w:id="57" w:author="Julin Maloof" w:date="2022-07-19T13:19:00Z" w:initials="JM">
    <w:p w14:paraId="7BCD68B3" w14:textId="77777777" w:rsidR="006C2679" w:rsidRDefault="006C2679" w:rsidP="00670F6F">
      <w:r>
        <w:rPr>
          <w:rStyle w:val="CommentReference"/>
        </w:rPr>
        <w:annotationRef/>
      </w:r>
      <w:r>
        <w:rPr>
          <w:sz w:val="20"/>
          <w:szCs w:val="20"/>
        </w:rPr>
        <w:t>2.20?</w:t>
      </w:r>
    </w:p>
  </w:comment>
  <w:comment w:id="56" w:author="Editor" w:date="2020-12-17T12:26:00Z" w:initials="E">
    <w:p w14:paraId="7A23B97D" w14:textId="181EDDA9" w:rsidR="00D22620" w:rsidRDefault="00D22620" w:rsidP="00D22620">
      <w:pPr>
        <w:pStyle w:val="CommentText"/>
      </w:pPr>
      <w:r>
        <w:rPr>
          <w:rStyle w:val="CommentReference"/>
        </w:rPr>
        <w:annotationRef/>
      </w:r>
      <w:r>
        <w:t>This is a bit unclear. Specifically, the word “provided” is unclear. Perhaps “uploaded?”</w:t>
      </w:r>
    </w:p>
  </w:comment>
  <w:comment w:id="64" w:author="Julin Maloof" w:date="2022-07-07T15:04:00Z" w:initials="JM">
    <w:p w14:paraId="7F8514AA" w14:textId="77777777" w:rsidR="00BF0364" w:rsidRDefault="00BF0364" w:rsidP="00D60C2D">
      <w:r>
        <w:rPr>
          <w:rStyle w:val="CommentReference"/>
        </w:rPr>
        <w:annotationRef/>
      </w:r>
      <w:r>
        <w:rPr>
          <w:sz w:val="20"/>
          <w:szCs w:val="20"/>
        </w:rPr>
        <w:t>what does this mean?</w:t>
      </w:r>
    </w:p>
  </w:comment>
  <w:comment w:id="65" w:author="john davis" w:date="2022-07-14T10:45:00Z" w:initials="jd">
    <w:p w14:paraId="2D68E8C9" w14:textId="77777777" w:rsidR="00A1412B" w:rsidRDefault="00A1412B" w:rsidP="00445055">
      <w:pPr>
        <w:pStyle w:val="CommentText"/>
      </w:pPr>
      <w:r>
        <w:rPr>
          <w:rStyle w:val="CommentReference"/>
        </w:rPr>
        <w:annotationRef/>
      </w:r>
      <w:r>
        <w:t>In a forum post by a 10X genomics employee this is what they said in regards to getting rid of the first basepair of the second read. The post was here, (</w:t>
      </w:r>
      <w:hyperlink r:id="rId1" w:history="1">
        <w:r w:rsidRPr="00445055">
          <w:rPr>
            <w:rStyle w:val="Hyperlink"/>
          </w:rPr>
          <w:t>https://community.10xgenomics.com/t5/Genome-Exome-Forum/Best-practices-for-trimming-adapters-when-variant-calling/td-p/470</w:t>
        </w:r>
      </w:hyperlink>
      <w:r>
        <w:t>) but since then 10X genomics has depreciated their forums</w:t>
      </w:r>
    </w:p>
  </w:comment>
  <w:comment w:id="84" w:author="john davis" w:date="2022-06-28T06:03:00Z" w:initials="jd">
    <w:p w14:paraId="4189EF9C" w14:textId="2CB7207E" w:rsidR="003A5F85" w:rsidRDefault="003A5F85" w:rsidP="00351EBD">
      <w:pPr>
        <w:pStyle w:val="CommentText"/>
      </w:pPr>
      <w:r>
        <w:rPr>
          <w:rStyle w:val="CommentReference"/>
        </w:rPr>
        <w:annotationRef/>
      </w:r>
      <w:r>
        <w:t>Will need to update</w:t>
      </w:r>
    </w:p>
  </w:comment>
  <w:comment w:id="97" w:author="Julin Maloof" w:date="2022-07-07T15:05:00Z" w:initials="JM">
    <w:p w14:paraId="23893183" w14:textId="77777777" w:rsidR="00BF0364" w:rsidRDefault="00BF0364" w:rsidP="0042703F">
      <w:r>
        <w:rPr>
          <w:rStyle w:val="CommentReference"/>
        </w:rPr>
        <w:annotationRef/>
      </w:r>
      <w:r>
        <w:rPr>
          <w:sz w:val="20"/>
          <w:szCs w:val="20"/>
        </w:rPr>
        <w:t>would “by” be a better word?</w:t>
      </w:r>
    </w:p>
  </w:comment>
  <w:comment w:id="98" w:author="john davis" w:date="2022-07-14T10:45:00Z" w:initials="jd">
    <w:p w14:paraId="799603E0" w14:textId="77777777" w:rsidR="00A1412B" w:rsidRDefault="00A1412B" w:rsidP="000E71F0">
      <w:pPr>
        <w:pStyle w:val="CommentText"/>
      </w:pPr>
      <w:r>
        <w:rPr>
          <w:rStyle w:val="CommentReference"/>
        </w:rPr>
        <w:annotationRef/>
      </w:r>
      <w:r>
        <w:t>sure</w:t>
      </w:r>
    </w:p>
  </w:comment>
  <w:comment w:id="116" w:author="john davis" w:date="2022-06-28T06:06:00Z" w:initials="jd">
    <w:p w14:paraId="2643B536" w14:textId="0B1F9F24" w:rsidR="00E4283A" w:rsidRDefault="00E4283A" w:rsidP="00866CAF">
      <w:pPr>
        <w:pStyle w:val="CommentText"/>
      </w:pPr>
      <w:r>
        <w:rPr>
          <w:rStyle w:val="CommentReference"/>
        </w:rPr>
        <w:annotationRef/>
      </w:r>
      <w:r>
        <w:t>Need to go through notes and update with new annotation process</w:t>
      </w:r>
    </w:p>
  </w:comment>
  <w:comment w:id="117" w:author="john davis" w:date="2022-07-14T10:46:00Z" w:initials="jd">
    <w:p w14:paraId="6D282F75" w14:textId="77777777" w:rsidR="00A1412B" w:rsidRDefault="00A1412B" w:rsidP="009A7642">
      <w:pPr>
        <w:pStyle w:val="CommentText"/>
      </w:pPr>
      <w:r>
        <w:rPr>
          <w:rStyle w:val="CommentReference"/>
        </w:rPr>
        <w:annotationRef/>
      </w:r>
      <w:r>
        <w:t>Done</w:t>
      </w:r>
    </w:p>
  </w:comment>
  <w:comment w:id="118" w:author="john davis" w:date="2022-07-14T10:46:00Z" w:initials="jd">
    <w:p w14:paraId="10CA19D0" w14:textId="77777777" w:rsidR="00A1412B" w:rsidRDefault="00A1412B" w:rsidP="0029567D">
      <w:pPr>
        <w:pStyle w:val="CommentText"/>
      </w:pPr>
      <w:r>
        <w:rPr>
          <w:rStyle w:val="CommentReference"/>
        </w:rPr>
        <w:annotationRef/>
      </w:r>
      <w:r>
        <w:t>Old note</w:t>
      </w:r>
    </w:p>
  </w:comment>
  <w:comment w:id="161" w:author="Julin Maloof" w:date="2022-07-07T15:07:00Z" w:initials="JM">
    <w:p w14:paraId="46BEFEA1" w14:textId="344CFA09" w:rsidR="00BF0364" w:rsidRDefault="00BF0364" w:rsidP="00DF34F2">
      <w:r>
        <w:rPr>
          <w:rStyle w:val="CommentReference"/>
        </w:rPr>
        <w:annotationRef/>
      </w:r>
      <w:r>
        <w:rPr>
          <w:sz w:val="20"/>
          <w:szCs w:val="20"/>
        </w:rPr>
        <w:t>would “region” be better than “gene”?</w:t>
      </w:r>
    </w:p>
  </w:comment>
  <w:comment w:id="162" w:author="john davis" w:date="2022-07-14T10:46:00Z" w:initials="jd">
    <w:p w14:paraId="70E5DEFC" w14:textId="77777777" w:rsidR="00A1412B" w:rsidRDefault="00A1412B" w:rsidP="003E5218">
      <w:pPr>
        <w:pStyle w:val="CommentText"/>
      </w:pPr>
      <w:r>
        <w:rPr>
          <w:rStyle w:val="CommentReference"/>
        </w:rPr>
        <w:annotationRef/>
      </w:r>
      <w:r>
        <w:t>Probably makes it more broad and includes both genes and regions</w:t>
      </w:r>
    </w:p>
  </w:comment>
  <w:comment w:id="172" w:author="john davis" w:date="2022-06-28T06:07:00Z" w:initials="jd">
    <w:p w14:paraId="5B4282FF" w14:textId="3DA8699A" w:rsidR="00E4283A" w:rsidRDefault="00E4283A" w:rsidP="002976D0">
      <w:pPr>
        <w:pStyle w:val="CommentText"/>
      </w:pPr>
      <w:r>
        <w:rPr>
          <w:rStyle w:val="CommentReference"/>
        </w:rPr>
        <w:annotationRef/>
      </w:r>
      <w:r>
        <w:t>Change to blastp</w:t>
      </w:r>
    </w:p>
  </w:comment>
  <w:comment w:id="176"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77"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90"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208" w:author="john davis" w:date="2022-06-28T06:08:00Z" w:initials="jd">
    <w:p w14:paraId="3FC15813" w14:textId="3D52A5B3" w:rsidR="00E4283A" w:rsidRDefault="00E4283A" w:rsidP="003E0386">
      <w:pPr>
        <w:pStyle w:val="CommentText"/>
      </w:pPr>
      <w:r>
        <w:rPr>
          <w:rStyle w:val="CommentReference"/>
        </w:rPr>
        <w:annotationRef/>
      </w:r>
      <w:r>
        <w:t>blastp</w:t>
      </w:r>
    </w:p>
  </w:comment>
  <w:comment w:id="227" w:author="Julin Maloof" w:date="2022-07-07T23:16:00Z" w:initials="JM">
    <w:p w14:paraId="70624AE3" w14:textId="77777777" w:rsidR="00043414" w:rsidRDefault="00043414" w:rsidP="00317E20">
      <w:r>
        <w:rPr>
          <w:rStyle w:val="CommentReference"/>
        </w:rPr>
        <w:annotationRef/>
      </w:r>
      <w:r>
        <w:rPr>
          <w:sz w:val="20"/>
          <w:szCs w:val="20"/>
        </w:rPr>
        <w:t>16 or 6?  Only six are listed</w:t>
      </w:r>
    </w:p>
  </w:comment>
  <w:comment w:id="228" w:author="Julin Maloof" w:date="2022-07-07T23:17:00Z" w:initials="JM">
    <w:p w14:paraId="32849F8D" w14:textId="77777777" w:rsidR="00043414" w:rsidRDefault="00043414" w:rsidP="006227ED">
      <w:r>
        <w:rPr>
          <w:rStyle w:val="CommentReference"/>
        </w:rPr>
        <w:annotationRef/>
      </w:r>
      <w:r>
        <w:rPr>
          <w:sz w:val="20"/>
          <w:szCs w:val="20"/>
        </w:rPr>
        <w:t xml:space="preserve">But isn’t it really 12? six, but run both directions </w:t>
      </w:r>
    </w:p>
    <w:p w14:paraId="24E9A9AF" w14:textId="77777777" w:rsidR="00043414" w:rsidRDefault="00043414" w:rsidP="006227ED"/>
  </w:comment>
  <w:comment w:id="229" w:author="john davis" w:date="2022-07-14T10:49:00Z" w:initials="jd">
    <w:p w14:paraId="63441F2A" w14:textId="77777777" w:rsidR="00D9521E" w:rsidRDefault="00D9521E">
      <w:pPr>
        <w:pStyle w:val="CommentText"/>
      </w:pPr>
      <w:r>
        <w:rPr>
          <w:rStyle w:val="CommentReference"/>
        </w:rPr>
        <w:annotationRef/>
      </w:r>
      <w:r>
        <w:t>Mentioned 4 lines up, 5 for each napus and there's 3 napus</w:t>
      </w:r>
    </w:p>
    <w:p w14:paraId="476C6C25" w14:textId="77777777" w:rsidR="00D9521E" w:rsidRDefault="00D9521E">
      <w:pPr>
        <w:pStyle w:val="CommentText"/>
      </w:pPr>
      <w:r>
        <w:t>(Ar-An, Ar-Cn, Co-An, Co-Cn, An-Cn)</w:t>
      </w:r>
    </w:p>
    <w:p w14:paraId="257D91C6" w14:textId="77777777" w:rsidR="00D9521E" w:rsidRDefault="00D9521E">
      <w:pPr>
        <w:pStyle w:val="CommentText"/>
      </w:pPr>
      <w:r>
        <w:t>5 x 3 = 15</w:t>
      </w:r>
    </w:p>
    <w:p w14:paraId="2D315B06" w14:textId="77777777" w:rsidR="00D9521E" w:rsidRDefault="00D9521E" w:rsidP="00ED32F2">
      <w:pPr>
        <w:pStyle w:val="CommentText"/>
      </w:pPr>
      <w:r>
        <w:t>1 for Ar-Co</w:t>
      </w:r>
    </w:p>
  </w:comment>
  <w:comment w:id="230" w:author="john davis" w:date="2022-07-14T10:49:00Z" w:initials="jd">
    <w:p w14:paraId="411F8941" w14:textId="1752B70A" w:rsidR="00D9521E" w:rsidRDefault="00D9521E" w:rsidP="00610E97">
      <w:pPr>
        <w:pStyle w:val="CommentText"/>
      </w:pPr>
      <w:r>
        <w:rPr>
          <w:rStyle w:val="CommentReference"/>
        </w:rPr>
        <w:annotationRef/>
      </w:r>
      <w:r>
        <w:t>Technically there was 32 alignments but I excluded that redundancy</w:t>
      </w:r>
    </w:p>
  </w:comment>
  <w:comment w:id="231" w:author="Julin Maloof" w:date="2022-07-19T13:25:00Z" w:initials="JM">
    <w:p w14:paraId="44EF699F" w14:textId="77777777" w:rsidR="00D43315" w:rsidRDefault="00D43315" w:rsidP="00A9121D">
      <w:r>
        <w:rPr>
          <w:rStyle w:val="CommentReference"/>
        </w:rPr>
        <w:annotationRef/>
      </w:r>
      <w:r>
        <w:rPr>
          <w:sz w:val="20"/>
          <w:szCs w:val="20"/>
        </w:rPr>
        <w:t>OK</w:t>
      </w:r>
    </w:p>
  </w:comment>
  <w:comment w:id="226" w:author="john davis" w:date="2022-06-28T06:09:00Z" w:initials="jd">
    <w:p w14:paraId="365FCC53" w14:textId="5F967B23" w:rsidR="00FD3BF9" w:rsidRDefault="00FD3BF9" w:rsidP="00FD3BF9">
      <w:pPr>
        <w:pStyle w:val="CommentText"/>
      </w:pPr>
      <w:r>
        <w:rPr>
          <w:rStyle w:val="CommentReference"/>
        </w:rPr>
        <w:annotationRef/>
      </w:r>
      <w:r>
        <w:t>Need to increase number</w:t>
      </w:r>
    </w:p>
  </w:comment>
  <w:comment w:id="222"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248"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256"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94" w:author="Julin Maloof" w:date="2022-07-07T23:22:00Z" w:initials="JM">
    <w:p w14:paraId="72CB617D" w14:textId="77777777" w:rsidR="00043414" w:rsidRDefault="00043414" w:rsidP="00A461C2">
      <w:r>
        <w:rPr>
          <w:rStyle w:val="CommentReference"/>
        </w:rPr>
        <w:annotationRef/>
      </w:r>
      <w:r>
        <w:rPr>
          <w:sz w:val="20"/>
          <w:szCs w:val="20"/>
        </w:rPr>
        <w:t>change me</w:t>
      </w:r>
    </w:p>
  </w:comment>
  <w:comment w:id="295" w:author="john davis" w:date="2022-07-14T10:53:00Z" w:initials="jd">
    <w:p w14:paraId="38E96C9B" w14:textId="77777777" w:rsidR="00D9521E" w:rsidRDefault="00D9521E" w:rsidP="00B00E61">
      <w:pPr>
        <w:pStyle w:val="CommentText"/>
      </w:pPr>
      <w:r>
        <w:rPr>
          <w:rStyle w:val="CommentReference"/>
        </w:rPr>
        <w:annotationRef/>
      </w:r>
      <w:r>
        <w:t>Does just removing it work?</w:t>
      </w:r>
    </w:p>
  </w:comment>
  <w:comment w:id="296" w:author="Julin Maloof" w:date="2022-07-19T13:31:00Z" w:initials="JM">
    <w:p w14:paraId="243118EC" w14:textId="77777777" w:rsidR="00DB5482" w:rsidRDefault="00DB5482" w:rsidP="00B55713">
      <w:r>
        <w:rPr>
          <w:rStyle w:val="CommentReference"/>
        </w:rPr>
        <w:annotationRef/>
      </w:r>
      <w:r>
        <w:rPr>
          <w:sz w:val="20"/>
          <w:szCs w:val="20"/>
        </w:rPr>
        <w:t>yes</w:t>
      </w:r>
    </w:p>
  </w:comment>
  <w:comment w:id="301" w:author="john davis" w:date="2022-06-28T06:14:00Z" w:initials="jd">
    <w:p w14:paraId="7A1C381E" w14:textId="20F86C75" w:rsidR="00F52EBF" w:rsidRDefault="00F52EBF" w:rsidP="004313CC">
      <w:pPr>
        <w:pStyle w:val="CommentText"/>
      </w:pPr>
      <w:r>
        <w:rPr>
          <w:rStyle w:val="CommentReference"/>
        </w:rPr>
        <w:annotationRef/>
      </w:r>
      <w:r>
        <w:t>Remove?</w:t>
      </w:r>
    </w:p>
  </w:comment>
  <w:comment w:id="302"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303"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304" w:author="Julin Maloof" w:date="2022-07-19T13:33:00Z" w:initials="JM">
    <w:p w14:paraId="2D6A4346" w14:textId="77777777" w:rsidR="00DB5482" w:rsidRDefault="00DB5482" w:rsidP="009550DF">
      <w:r>
        <w:rPr>
          <w:rStyle w:val="CommentReference"/>
        </w:rPr>
        <w:annotationRef/>
      </w:r>
      <w:r>
        <w:rPr>
          <w:sz w:val="20"/>
          <w:szCs w:val="20"/>
        </w:rPr>
        <w:t>removing 1.1.5 as you did works for me</w:t>
      </w:r>
    </w:p>
  </w:comment>
  <w:comment w:id="305" w:author="Julin Maloof" w:date="2022-07-07T23:22:00Z" w:initials="JM">
    <w:p w14:paraId="635BFD7A" w14:textId="048EF19E" w:rsidR="009838A3" w:rsidRDefault="009838A3" w:rsidP="00B40DA8">
      <w:r>
        <w:rPr>
          <w:rStyle w:val="CommentReference"/>
        </w:rPr>
        <w:annotationRef/>
      </w:r>
      <w:r>
        <w:rPr>
          <w:sz w:val="20"/>
          <w:szCs w:val="20"/>
        </w:rPr>
        <w:t>aren’t we deleting this?</w:t>
      </w:r>
    </w:p>
  </w:comment>
  <w:comment w:id="306" w:author="john davis" w:date="2022-07-14T10:54:00Z" w:initials="jd">
    <w:p w14:paraId="3A7499BC" w14:textId="77777777" w:rsidR="00FA16D5" w:rsidRDefault="00FA16D5" w:rsidP="00B71EAB">
      <w:pPr>
        <w:pStyle w:val="CommentText"/>
      </w:pPr>
      <w:r>
        <w:rPr>
          <w:rStyle w:val="CommentReference"/>
        </w:rPr>
        <w:annotationRef/>
      </w:r>
      <w:r>
        <w:t>I can remove it here, but it may be worth keeping in the earlier part</w:t>
      </w:r>
    </w:p>
  </w:comment>
  <w:comment w:id="313" w:author="Julin Maloof" w:date="2022-07-07T23:24:00Z" w:initials="JM">
    <w:p w14:paraId="70507640" w14:textId="263A87E2" w:rsidR="009838A3" w:rsidRDefault="009838A3" w:rsidP="00723981">
      <w:r>
        <w:rPr>
          <w:rStyle w:val="CommentReference"/>
        </w:rPr>
        <w:annotationRef/>
      </w:r>
      <w:r>
        <w:rPr>
          <w:sz w:val="20"/>
          <w:szCs w:val="20"/>
        </w:rPr>
        <w:t>not sure what this means</w:t>
      </w:r>
    </w:p>
  </w:comment>
  <w:comment w:id="314" w:author="Julin Maloof" w:date="2022-07-07T23:24:00Z" w:initials="JM">
    <w:p w14:paraId="7FF6F2A2" w14:textId="77777777" w:rsidR="009838A3" w:rsidRDefault="009838A3" w:rsidP="00BF57F9">
      <w:r>
        <w:rPr>
          <w:rStyle w:val="CommentReference"/>
        </w:rPr>
        <w:annotationRef/>
      </w:r>
      <w:r>
        <w:rPr>
          <w:sz w:val="20"/>
          <w:szCs w:val="20"/>
        </w:rPr>
        <w:t>maybe you mean subsequent B. Napus Da-Ae assembly?</w:t>
      </w:r>
    </w:p>
  </w:comment>
  <w:comment w:id="315" w:author="john davis" w:date="2022-07-14T10:56:00Z" w:initials="jd">
    <w:p w14:paraId="0338D40C" w14:textId="77777777" w:rsidR="00FA16D5" w:rsidRDefault="00FA16D5" w:rsidP="00B726CF">
      <w:pPr>
        <w:pStyle w:val="CommentText"/>
      </w:pPr>
      <w:r>
        <w:rPr>
          <w:rStyle w:val="CommentReference"/>
        </w:rPr>
        <w:annotationRef/>
      </w:r>
      <w:r>
        <w:t>yes</w:t>
      </w:r>
    </w:p>
  </w:comment>
  <w:comment w:id="330" w:author="john davis" w:date="2022-06-28T06:19:00Z" w:initials="jd">
    <w:p w14:paraId="6076D85C" w14:textId="362B92AC" w:rsidR="00B875B8" w:rsidRDefault="00B875B8" w:rsidP="009A0E17">
      <w:pPr>
        <w:pStyle w:val="CommentText"/>
      </w:pPr>
      <w:r>
        <w:rPr>
          <w:rStyle w:val="CommentReference"/>
        </w:rPr>
        <w:annotationRef/>
      </w:r>
      <w:r>
        <w:t>Need to check, this could be the Falcon scaffold, would need to replace with Canu scaffold</w:t>
      </w:r>
    </w:p>
  </w:comment>
  <w:comment w:id="333"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336" w:author="Julin Maloof" w:date="2022-07-07T23:25:00Z" w:initials="JM">
    <w:p w14:paraId="088B7E49" w14:textId="77777777" w:rsidR="009838A3" w:rsidRDefault="009838A3" w:rsidP="002E61DE">
      <w:r>
        <w:rPr>
          <w:rStyle w:val="CommentReference"/>
        </w:rPr>
        <w:annotationRef/>
      </w:r>
      <w:r>
        <w:rPr>
          <w:sz w:val="20"/>
          <w:szCs w:val="20"/>
        </w:rPr>
        <w:t>Probably best to change this (And all similar) to “Canu Da-Ae Assembly</w:t>
      </w:r>
    </w:p>
  </w:comment>
  <w:comment w:id="345" w:author="Editor" w:date="2020-12-17T14:07:00Z" w:initials="E">
    <w:p w14:paraId="19AB75B9" w14:textId="1658EB03" w:rsidR="00F52EBF" w:rsidRDefault="00F52EBF" w:rsidP="00F52EBF">
      <w:pPr>
        <w:pStyle w:val="CommentText"/>
      </w:pPr>
      <w:r>
        <w:rPr>
          <w:rStyle w:val="CommentReference"/>
        </w:rPr>
        <w:annotationRef/>
      </w:r>
      <w:r>
        <w:t>Perhaps this sentence can be omitted.</w:t>
      </w:r>
    </w:p>
  </w:comment>
  <w:comment w:id="346"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347" w:author="john davis" w:date="2022-06-28T06:22:00Z" w:initials="jd">
    <w:p w14:paraId="6C14E318" w14:textId="77777777" w:rsidR="005A7011" w:rsidRDefault="005A7011" w:rsidP="00B04F6C">
      <w:pPr>
        <w:pStyle w:val="CommentText"/>
      </w:pPr>
      <w:r>
        <w:rPr>
          <w:rStyle w:val="CommentReference"/>
        </w:rPr>
        <w:annotationRef/>
      </w:r>
      <w:r>
        <w:t>update</w:t>
      </w:r>
    </w:p>
  </w:comment>
  <w:comment w:id="348" w:author="john davis" w:date="2022-07-14T11:59:00Z" w:initials="jd">
    <w:p w14:paraId="630963B4" w14:textId="77777777" w:rsidR="00867CDA" w:rsidRDefault="00867CDA" w:rsidP="009E6990">
      <w:pPr>
        <w:pStyle w:val="CommentText"/>
      </w:pPr>
      <w:r>
        <w:rPr>
          <w:rStyle w:val="CommentReference"/>
        </w:rPr>
        <w:annotationRef/>
      </w:r>
      <w:r>
        <w:t>Add Darmor-bzh v10</w:t>
      </w:r>
    </w:p>
  </w:comment>
  <w:comment w:id="349" w:author="Richard Michelmore" w:date="2020-07-27T23:16:00Z" w:initials="RM">
    <w:p w14:paraId="00AA6694" w14:textId="7A42E86C" w:rsidR="00F52EBF" w:rsidRDefault="00F52EBF" w:rsidP="00F52EBF">
      <w:pPr>
        <w:pStyle w:val="CommentText"/>
      </w:pPr>
      <w:r>
        <w:rPr>
          <w:rStyle w:val="CommentReference"/>
        </w:rPr>
        <w:annotationRef/>
      </w:r>
      <w:r>
        <w:t>This number seems high.  How does it relate to the numbers of genes in progenitor species?</w:t>
      </w:r>
    </w:p>
  </w:comment>
  <w:comment w:id="350"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357"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366" w:author="Julin Maloof" w:date="2022-07-07T23:54:00Z" w:initials="JM">
    <w:p w14:paraId="1B100F5C" w14:textId="77777777" w:rsidR="00893FEE" w:rsidRDefault="00893FEE" w:rsidP="005E5005">
      <w:r>
        <w:rPr>
          <w:rStyle w:val="CommentReference"/>
        </w:rPr>
        <w:annotationRef/>
      </w:r>
      <w:r>
        <w:rPr>
          <w:sz w:val="20"/>
          <w:szCs w:val="20"/>
        </w:rPr>
        <w:t xml:space="preserve">shouldn’t we be comparing to v10?  </w:t>
      </w:r>
    </w:p>
  </w:comment>
  <w:comment w:id="367" w:author="john davis" w:date="2022-07-14T11:01:00Z" w:initials="jd">
    <w:p w14:paraId="3E480E75" w14:textId="77777777" w:rsidR="001A1EB0" w:rsidRDefault="001A1EB0" w:rsidP="006D5473">
      <w:pPr>
        <w:pStyle w:val="CommentText"/>
      </w:pPr>
      <w:r>
        <w:rPr>
          <w:rStyle w:val="CommentReference"/>
        </w:rPr>
        <w:annotationRef/>
      </w:r>
      <w:r>
        <w:t>Yes but I makes me feel bad</w:t>
      </w:r>
    </w:p>
  </w:comment>
  <w:comment w:id="368" w:author="Julin Maloof" w:date="2022-07-19T13:36:00Z" w:initials="JM">
    <w:p w14:paraId="605EE96A" w14:textId="77777777" w:rsidR="00DB5482" w:rsidRDefault="00DB5482" w:rsidP="00EB5EB6">
      <w:r>
        <w:rPr>
          <w:rStyle w:val="CommentReference"/>
        </w:rPr>
        <w:annotationRef/>
      </w:r>
      <w:r>
        <w:rPr>
          <w:sz w:val="20"/>
          <w:szCs w:val="20"/>
        </w:rPr>
        <w:t>I know, but...</w:t>
      </w:r>
    </w:p>
  </w:comment>
  <w:comment w:id="375" w:author="john davis" w:date="2022-06-30T17:06:00Z" w:initials="jd">
    <w:p w14:paraId="32959D4A" w14:textId="26A2C1BE" w:rsidR="005661F8" w:rsidRDefault="005661F8" w:rsidP="00122FF3">
      <w:pPr>
        <w:pStyle w:val="CommentText"/>
      </w:pPr>
      <w:r>
        <w:rPr>
          <w:rStyle w:val="CommentReference"/>
        </w:rPr>
        <w:annotationRef/>
      </w:r>
      <w:r>
        <w:t>Based on old BUSCO</w:t>
      </w:r>
    </w:p>
  </w:comment>
  <w:comment w:id="369"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398"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399"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400"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401"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402" w:author="Julin Maloof" w:date="2021-02-25T15:38:00Z" w:initials="JM">
    <w:p w14:paraId="03E20BDA" w14:textId="77777777" w:rsidR="00F52EBF" w:rsidRDefault="00F52EBF" w:rsidP="00F52EBF">
      <w:pPr>
        <w:pStyle w:val="CommentText"/>
      </w:pPr>
      <w:r>
        <w:rPr>
          <w:rStyle w:val="CommentReference"/>
        </w:rPr>
        <w:annotationRef/>
      </w:r>
      <w:r>
        <w:t>done</w:t>
      </w:r>
    </w:p>
  </w:comment>
  <w:comment w:id="403"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404"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405" w:author="john davis" w:date="2022-07-01T10:29:00Z" w:initials="jd">
    <w:p w14:paraId="6F24D340" w14:textId="77777777" w:rsidR="00EA4281" w:rsidRDefault="00EA4281" w:rsidP="001B37F2">
      <w:pPr>
        <w:pStyle w:val="CommentText"/>
      </w:pPr>
      <w:r>
        <w:rPr>
          <w:rStyle w:val="CommentReference"/>
        </w:rPr>
        <w:annotationRef/>
      </w:r>
      <w:r>
        <w:t>yes</w:t>
      </w:r>
    </w:p>
  </w:comment>
  <w:comment w:id="406" w:author="john davis" w:date="2022-07-14T12:00:00Z" w:initials="jd">
    <w:p w14:paraId="4AC65C03" w14:textId="77777777" w:rsidR="00867CDA" w:rsidRDefault="00867CDA" w:rsidP="001B016E">
      <w:pPr>
        <w:pStyle w:val="CommentText"/>
      </w:pPr>
      <w:r>
        <w:rPr>
          <w:rStyle w:val="CommentReference"/>
        </w:rPr>
        <w:annotationRef/>
      </w:r>
      <w:r>
        <w:t>added</w:t>
      </w:r>
    </w:p>
  </w:comment>
  <w:comment w:id="443" w:author="Julin Maloof [2]" w:date="2020-11-03T18:35:00Z" w:initials="JNM">
    <w:p w14:paraId="11ED69C6" w14:textId="36C4B136" w:rsidR="00F52EBF" w:rsidRDefault="00F52EBF" w:rsidP="00F52EBF">
      <w:pPr>
        <w:pStyle w:val="CommentText"/>
      </w:pPr>
      <w:r>
        <w:rPr>
          <w:rStyle w:val="CommentReference"/>
        </w:rPr>
        <w:annotationRef/>
      </w:r>
      <w:r>
        <w:t>Why increase?  Increase relative to what?</w:t>
      </w:r>
    </w:p>
  </w:comment>
  <w:comment w:id="444"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445"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446"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447"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448"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449"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450"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451" w:author="Julin Maloof" w:date="2022-07-07T23:39:00Z" w:initials="JM">
    <w:p w14:paraId="45BF94EA" w14:textId="77777777" w:rsidR="00E22079" w:rsidRDefault="00E22079" w:rsidP="008A2E5E">
      <w:r>
        <w:rPr>
          <w:rStyle w:val="CommentReference"/>
        </w:rPr>
        <w:annotationRef/>
      </w:r>
      <w:r>
        <w:rPr>
          <w:sz w:val="20"/>
          <w:szCs w:val="20"/>
        </w:rPr>
        <w:t>overlap between these and the gene-level analysis?</w:t>
      </w:r>
    </w:p>
  </w:comment>
  <w:comment w:id="452" w:author="john davis" w:date="2022-07-14T11:42:00Z" w:initials="jd">
    <w:p w14:paraId="774923F5" w14:textId="77777777" w:rsidR="00817C9F" w:rsidRDefault="00817C9F" w:rsidP="00E47F71">
      <w:pPr>
        <w:pStyle w:val="CommentText"/>
      </w:pPr>
      <w:r>
        <w:rPr>
          <w:rStyle w:val="CommentReference"/>
        </w:rPr>
        <w:annotationRef/>
      </w:r>
      <w:r>
        <w:t>Its kind of in the plots, but are you asking for the number of genes that we marked as candidates that fall in this region. Or a consolidation of regions and genes along with homologs between assembly genes</w:t>
      </w:r>
    </w:p>
  </w:comment>
  <w:comment w:id="455" w:author="Julin Maloof" w:date="2022-07-19T13:42:00Z" w:initials="JM">
    <w:p w14:paraId="06ED7280" w14:textId="77777777" w:rsidR="00110846" w:rsidRDefault="00110846" w:rsidP="007A0263">
      <w:r>
        <w:rPr>
          <w:rStyle w:val="CommentReference"/>
        </w:rPr>
        <w:annotationRef/>
      </w:r>
      <w:r>
        <w:rPr>
          <w:sz w:val="20"/>
          <w:szCs w:val="20"/>
        </w:rPr>
        <w:t xml:space="preserve">I guess I am asking if there is supportt for this from both analyses.  </w:t>
      </w:r>
    </w:p>
  </w:comment>
  <w:comment w:id="456" w:author="Julin Maloof [2]" w:date="2020-03-05T17:30:00Z" w:initials="JNM">
    <w:p w14:paraId="62F5F2DC" w14:textId="777EDEAA" w:rsidR="00F52EBF" w:rsidRDefault="00F52EBF" w:rsidP="00F52EBF">
      <w:pPr>
        <w:pStyle w:val="CommentText"/>
      </w:pPr>
      <w:r>
        <w:rPr>
          <w:rStyle w:val="CommentReference"/>
        </w:rPr>
        <w:annotationRef/>
      </w:r>
      <w:r>
        <w:t>Thoughts on relatively poor relationship between gene-based and read-based methods?</w:t>
      </w:r>
    </w:p>
  </w:comment>
  <w:comment w:id="457"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453"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454" w:author="john davis" w:date="2022-07-14T12:00:00Z" w:initials="jd">
    <w:p w14:paraId="53DA3B64" w14:textId="77777777" w:rsidR="00867CDA" w:rsidRDefault="00867CDA" w:rsidP="007B07D6">
      <w:pPr>
        <w:pStyle w:val="CommentText"/>
      </w:pPr>
      <w:r>
        <w:rPr>
          <w:rStyle w:val="CommentReference"/>
        </w:rPr>
        <w:annotationRef/>
      </w:r>
      <w:r>
        <w:t>Stick to 3 assemblies</w:t>
      </w:r>
    </w:p>
  </w:comment>
  <w:comment w:id="458" w:author="Julin Maloof [2]" w:date="2020-03-05T17:30:00Z" w:initials="JNM">
    <w:p w14:paraId="218AC09C" w14:textId="76254610" w:rsidR="00F52EBF" w:rsidRDefault="00F52EBF" w:rsidP="00F52EBF">
      <w:pPr>
        <w:pStyle w:val="CommentText"/>
      </w:pPr>
      <w:r>
        <w:rPr>
          <w:rStyle w:val="CommentReference"/>
        </w:rPr>
        <w:annotationRef/>
      </w:r>
      <w:r>
        <w:t>Supplemental figures for the rest?</w:t>
      </w:r>
    </w:p>
  </w:comment>
  <w:comment w:id="459"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470"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473"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478"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474"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475" w:author="john davis" w:date="2022-07-14T12:02:00Z" w:initials="jd">
    <w:p w14:paraId="0DACACE0" w14:textId="77777777" w:rsidR="00867CDA" w:rsidRDefault="00867CDA" w:rsidP="0047154A">
      <w:pPr>
        <w:pStyle w:val="CommentText"/>
      </w:pPr>
      <w:r>
        <w:rPr>
          <w:rStyle w:val="CommentReference"/>
        </w:rPr>
        <w:annotationRef/>
      </w:r>
      <w:r>
        <w:t>Added v10</w:t>
      </w:r>
    </w:p>
  </w:comment>
  <w:comment w:id="484" w:author="Richard Michelmore" w:date="2020-07-27T22:45:00Z" w:initials="RM">
    <w:p w14:paraId="6AC3FB5D" w14:textId="3470C3A0"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497"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498" w:author="John" w:date="2020-03-19T14:59:00Z" w:initials="J">
    <w:p w14:paraId="3ABBF791" w14:textId="77777777" w:rsidR="00F52EBF" w:rsidRDefault="00F52EBF" w:rsidP="00F52EBF">
      <w:pPr>
        <w:pStyle w:val="CommentText"/>
      </w:pPr>
      <w:r>
        <w:rPr>
          <w:rStyle w:val="CommentReference"/>
        </w:rPr>
        <w:annotationRef/>
      </w:r>
      <w:r>
        <w:t>Blasting now</w:t>
      </w:r>
    </w:p>
  </w:comment>
  <w:comment w:id="499"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485"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486" w:author="john davis" w:date="2022-07-14T12:02:00Z" w:initials="jd">
    <w:p w14:paraId="7C47F1A7" w14:textId="77777777" w:rsidR="00867CDA" w:rsidRDefault="00867CDA" w:rsidP="009227C5">
      <w:pPr>
        <w:pStyle w:val="CommentText"/>
      </w:pPr>
      <w:r>
        <w:rPr>
          <w:rStyle w:val="CommentReference"/>
        </w:rPr>
        <w:annotationRef/>
      </w:r>
      <w:r>
        <w:t>updated</w:t>
      </w:r>
    </w:p>
  </w:comment>
  <w:comment w:id="501" w:author="john davis" w:date="2022-06-28T06:28:00Z" w:initials="jd">
    <w:p w14:paraId="1E32E8F0" w14:textId="6F0E8662" w:rsidR="00ED778B" w:rsidRDefault="00ED778B" w:rsidP="00EF2C71">
      <w:pPr>
        <w:pStyle w:val="CommentText"/>
      </w:pPr>
      <w:r>
        <w:rPr>
          <w:rStyle w:val="CommentReference"/>
        </w:rPr>
        <w:annotationRef/>
      </w:r>
      <w:r>
        <w:t>Update</w:t>
      </w:r>
    </w:p>
  </w:comment>
  <w:comment w:id="502" w:author="john davis" w:date="2022-07-14T12:02:00Z" w:initials="jd">
    <w:p w14:paraId="49F1E463" w14:textId="77777777" w:rsidR="00152113" w:rsidRDefault="00152113" w:rsidP="004B51A5">
      <w:pPr>
        <w:pStyle w:val="CommentText"/>
      </w:pPr>
      <w:r>
        <w:rPr>
          <w:rStyle w:val="CommentReference"/>
        </w:rPr>
        <w:annotationRef/>
      </w:r>
      <w:r>
        <w:t>added</w:t>
      </w:r>
    </w:p>
  </w:comment>
  <w:comment w:id="507" w:author="Julin Maloof [2]" w:date="2020-03-16T11:46:00Z" w:initials="JNM">
    <w:p w14:paraId="46083C12" w14:textId="5FD38B85"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508"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509" w:author="John" w:date="2020-03-19T15:45:00Z" w:initials="J">
    <w:p w14:paraId="7FA404B1" w14:textId="77777777" w:rsidR="00F52EBF" w:rsidRDefault="00F52EBF" w:rsidP="00F52EBF">
      <w:pPr>
        <w:pStyle w:val="CommentText"/>
      </w:pPr>
      <w:r>
        <w:rPr>
          <w:rStyle w:val="CommentReference"/>
        </w:rPr>
        <w:annotationRef/>
      </w:r>
      <w:hyperlink r:id="rId2"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510"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511"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 w:id="512" w:author="Julin Maloof" w:date="2022-07-19T13:44:00Z" w:initials="JM">
    <w:p w14:paraId="42C9D81E" w14:textId="77777777" w:rsidR="00110846" w:rsidRDefault="00110846" w:rsidP="00414332">
      <w:r>
        <w:rPr>
          <w:rStyle w:val="CommentReference"/>
        </w:rPr>
        <w:annotationRef/>
      </w:r>
      <w:r>
        <w:rPr>
          <w:sz w:val="20"/>
          <w:szCs w:val="20"/>
        </w:rPr>
        <w:t>tthis wording needs to be updaetd.  you could say something about "like recently published asssemlbies using 3rd gen sequencing, imrpvies upon the original"</w:t>
      </w:r>
    </w:p>
    <w:p w14:paraId="0C31B82A" w14:textId="77777777" w:rsidR="00110846" w:rsidRDefault="00110846" w:rsidP="0041433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569BFA0D" w15:done="0"/>
  <w15:commentEx w15:paraId="111FEB91" w15:paraIdParent="569BFA0D" w15:done="0"/>
  <w15:commentEx w15:paraId="31A237E9" w15:paraIdParent="569BFA0D" w15:done="0"/>
  <w15:commentEx w15:paraId="73DD5351" w15:done="1"/>
  <w15:commentEx w15:paraId="0CD2477C" w15:paraIdParent="73DD5351" w15:done="1"/>
  <w15:commentEx w15:paraId="7A0D19AA" w15:done="1"/>
  <w15:commentEx w15:paraId="639E82BF" w15:paraIdParent="7A0D19AA" w15:done="1"/>
  <w15:commentEx w15:paraId="7EFC4770" w15:done="1"/>
  <w15:commentEx w15:paraId="07A49B4D" w15:done="0"/>
  <w15:commentEx w15:paraId="7D4D2200" w15:paraIdParent="07A49B4D" w15:done="0"/>
  <w15:commentEx w15:paraId="1F0088F7" w15:paraIdParent="07A49B4D" w15:done="0"/>
  <w15:commentEx w15:paraId="108301CE" w15:done="1"/>
  <w15:commentEx w15:paraId="4CC265C4" w15:paraIdParent="108301CE" w15:done="1"/>
  <w15:commentEx w15:paraId="4333BAAA" w15:done="0"/>
  <w15:commentEx w15:paraId="216FCE03" w15:paraIdParent="4333BAAA" w15:done="0"/>
  <w15:commentEx w15:paraId="1100A51D" w15:done="0"/>
  <w15:commentEx w15:paraId="68F0A710" w15:done="0"/>
  <w15:commentEx w15:paraId="7BCD68B3" w15:done="0"/>
  <w15:commentEx w15:paraId="7A23B97D" w15:done="1"/>
  <w15:commentEx w15:paraId="7F8514AA" w15:done="1"/>
  <w15:commentEx w15:paraId="2D68E8C9" w15:paraIdParent="7F8514AA" w15:done="1"/>
  <w15:commentEx w15:paraId="4189EF9C" w15:done="0"/>
  <w15:commentEx w15:paraId="23893183" w15:done="0"/>
  <w15:commentEx w15:paraId="799603E0" w15:paraIdParent="23893183" w15:done="0"/>
  <w15:commentEx w15:paraId="2643B536" w15:done="0"/>
  <w15:commentEx w15:paraId="6D282F75" w15:paraIdParent="2643B536" w15:done="0"/>
  <w15:commentEx w15:paraId="10CA19D0" w15:paraIdParent="2643B536" w15:done="0"/>
  <w15:commentEx w15:paraId="46BEFEA1" w15:done="0"/>
  <w15:commentEx w15:paraId="70E5DEFC" w15:paraIdParent="46BEFEA1" w15:done="0"/>
  <w15:commentEx w15:paraId="5B4282FF" w15:done="0"/>
  <w15:commentEx w15:paraId="50F8C693" w15:done="1"/>
  <w15:commentEx w15:paraId="72E6E5F1" w15:paraIdParent="50F8C693" w15:done="1"/>
  <w15:commentEx w15:paraId="0CE160FE" w15:done="1"/>
  <w15:commentEx w15:paraId="3FC15813" w15:done="0"/>
  <w15:commentEx w15:paraId="70624AE3" w15:done="1"/>
  <w15:commentEx w15:paraId="24E9A9AF" w15:paraIdParent="70624AE3" w15:done="1"/>
  <w15:commentEx w15:paraId="2D315B06" w15:paraIdParent="70624AE3" w15:done="1"/>
  <w15:commentEx w15:paraId="411F8941" w15:paraIdParent="70624AE3" w15:done="1"/>
  <w15:commentEx w15:paraId="44EF699F" w15:paraIdParent="70624AE3" w15:done="1"/>
  <w15:commentEx w15:paraId="365FCC53" w15:done="1"/>
  <w15:commentEx w15:paraId="647379FE" w15:done="1"/>
  <w15:commentEx w15:paraId="6E450DC9" w15:done="0"/>
  <w15:commentEx w15:paraId="760414AA" w15:done="1"/>
  <w15:commentEx w15:paraId="72CB617D" w15:done="1"/>
  <w15:commentEx w15:paraId="38E96C9B" w15:paraIdParent="72CB617D" w15:done="1"/>
  <w15:commentEx w15:paraId="243118EC" w15:paraIdParent="72CB617D" w15:done="1"/>
  <w15:commentEx w15:paraId="7A1C381E" w15:done="1"/>
  <w15:commentEx w15:paraId="59526122" w15:paraIdParent="7A1C381E" w15:done="1"/>
  <w15:commentEx w15:paraId="7EF5F5E7" w15:paraIdParent="7A1C381E" w15:done="1"/>
  <w15:commentEx w15:paraId="2D6A4346" w15:paraIdParent="7A1C381E" w15:done="1"/>
  <w15:commentEx w15:paraId="635BFD7A" w15:done="1"/>
  <w15:commentEx w15:paraId="3A7499BC" w15:paraIdParent="635BFD7A" w15:done="1"/>
  <w15:commentEx w15:paraId="70507640" w15:done="1"/>
  <w15:commentEx w15:paraId="7FF6F2A2" w15:paraIdParent="70507640" w15:done="1"/>
  <w15:commentEx w15:paraId="0338D40C" w15:paraIdParent="70507640" w15:done="1"/>
  <w15:commentEx w15:paraId="6076D85C" w15:done="1"/>
  <w15:commentEx w15:paraId="7DCBB63B" w15:done="0"/>
  <w15:commentEx w15:paraId="088B7E49" w15:done="0"/>
  <w15:commentEx w15:paraId="19AB75B9" w15:done="1"/>
  <w15:commentEx w15:paraId="61CFEC55" w15:paraIdParent="19AB75B9" w15:done="1"/>
  <w15:commentEx w15:paraId="6C14E318" w15:done="0"/>
  <w15:commentEx w15:paraId="630963B4" w15:paraIdParent="6C14E318" w15:done="0"/>
  <w15:commentEx w15:paraId="00AA6694" w15:done="1"/>
  <w15:commentEx w15:paraId="242DEC3F" w15:paraIdParent="00AA6694" w15:done="1"/>
  <w15:commentEx w15:paraId="10CCF45F" w15:done="1"/>
  <w15:commentEx w15:paraId="1B100F5C" w15:done="1"/>
  <w15:commentEx w15:paraId="3E480E75" w15:paraIdParent="1B100F5C" w15:done="1"/>
  <w15:commentEx w15:paraId="605EE96A" w15:paraIdParent="1B100F5C"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6F24D340" w15:paraIdParent="01066180" w15:done="0"/>
  <w15:commentEx w15:paraId="4AC65C03"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45BF94EA" w15:done="0"/>
  <w15:commentEx w15:paraId="774923F5" w15:paraIdParent="45BF94EA" w15:done="0"/>
  <w15:commentEx w15:paraId="06ED7280" w15:paraIdParent="45BF94EA" w15:done="0"/>
  <w15:commentEx w15:paraId="62F5F2DC" w15:done="1"/>
  <w15:commentEx w15:paraId="1072DCBC" w15:paraIdParent="62F5F2DC" w15:done="1"/>
  <w15:commentEx w15:paraId="3CB23CF0" w15:done="0"/>
  <w15:commentEx w15:paraId="53DA3B64" w15:paraIdParent="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0DACACE0" w15:paraIdParent="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7C47F1A7" w15:paraIdParent="7F9085F7" w15:done="0"/>
  <w15:commentEx w15:paraId="1E32E8F0" w15:done="0"/>
  <w15:commentEx w15:paraId="49F1E463" w15:paraIdParent="1E32E8F0" w15:done="0"/>
  <w15:commentEx w15:paraId="44F56185" w15:done="1"/>
  <w15:commentEx w15:paraId="14AB0323" w15:paraIdParent="44F56185" w15:done="1"/>
  <w15:commentEx w15:paraId="5254F63B" w15:paraIdParent="44F56185" w15:done="1"/>
  <w15:commentEx w15:paraId="2077200F" w15:done="1"/>
  <w15:commentEx w15:paraId="212ADC75" w15:done="0"/>
  <w15:commentEx w15:paraId="0C31B82A" w15:paraIdParent="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67172C8" w16cex:dateUtc="2022-07-07T21:57:00Z"/>
  <w16cex:commentExtensible w16cex:durableId="267A7015" w16cex:dateUtc="2022-07-14T17:35:00Z"/>
  <w16cex:commentExtensible w16cex:durableId="26812BAA" w16cex:dateUtc="2022-07-19T20:10:00Z"/>
  <w16cex:commentExtensible w16cex:durableId="23E0E7BD" w16cex:dateUtc="2021-02-24T22:57:00Z"/>
  <w16cex:commentExtensible w16cex:durableId="23E0E7CD" w16cex:dateUtc="2021-02-24T22:57:00Z"/>
  <w16cex:commentExtensible w16cex:durableId="2665133C" w16cex:dateUtc="2022-06-28T12:42:00Z"/>
  <w16cex:commentExtensible w16cex:durableId="26717339" w16cex:dateUtc="2022-07-07T21:59:00Z"/>
  <w16cex:commentExtensible w16cex:durableId="267A7031" w16cex:dateUtc="2022-07-14T17:36:00Z"/>
  <w16cex:commentExtensible w16cex:durableId="26812C0E" w16cex:dateUtc="2022-07-19T20:11:00Z"/>
  <w16cex:commentExtensible w16cex:durableId="26651574" w16cex:dateUtc="2022-06-28T12:51:00Z"/>
  <w16cex:commentExtensible w16cex:durableId="2665F3B0" w16cex:dateUtc="2022-06-29T04:40:00Z"/>
  <w16cex:commentExtensible w16cex:durableId="2671742E" w16cex:dateUtc="2022-07-07T22:03:00Z"/>
  <w16cex:commentExtensible w16cex:durableId="267A70DD" w16cex:dateUtc="2022-07-14T17:39:00Z"/>
  <w16cex:commentExtensible w16cex:durableId="26812DC2" w16cex:dateUtc="2022-07-19T20:18:00Z"/>
  <w16cex:commentExtensible w16cex:durableId="26812DA3" w16cex:dateUtc="2022-07-19T20:18:00Z"/>
  <w16cex:commentExtensible w16cex:durableId="26812DD1" w16cex:dateUtc="2022-07-19T20:19:00Z"/>
  <w16cex:commentExtensible w16cex:durableId="26717471" w16cex:dateUtc="2022-07-07T22:04:00Z"/>
  <w16cex:commentExtensible w16cex:durableId="267A7231" w16cex:dateUtc="2022-07-14T17:45:00Z"/>
  <w16cex:commentExtensible w16cex:durableId="26651839" w16cex:dateUtc="2022-06-28T13:03:00Z"/>
  <w16cex:commentExtensible w16cex:durableId="267174D0" w16cex:dateUtc="2022-07-07T22:05:00Z"/>
  <w16cex:commentExtensible w16cex:durableId="267A7245" w16cex:dateUtc="2022-07-14T17:45:00Z"/>
  <w16cex:commentExtensible w16cex:durableId="26651902" w16cex:dateUtc="2022-06-28T13:06:00Z"/>
  <w16cex:commentExtensible w16cex:durableId="267A726B" w16cex:dateUtc="2022-07-14T17:46:00Z"/>
  <w16cex:commentExtensible w16cex:durableId="267A726F" w16cex:dateUtc="2022-07-14T17:46:00Z"/>
  <w16cex:commentExtensible w16cex:durableId="26717543" w16cex:dateUtc="2022-07-07T22:07:00Z"/>
  <w16cex:commentExtensible w16cex:durableId="267A7290" w16cex:dateUtc="2022-07-14T17:4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71E7DD" w16cex:dateUtc="2022-07-08T03:16:00Z"/>
  <w16cex:commentExtensible w16cex:durableId="2671E81D" w16cex:dateUtc="2022-07-08T03:17:00Z"/>
  <w16cex:commentExtensible w16cex:durableId="267A7335" w16cex:dateUtc="2022-07-14T17:49:00Z"/>
  <w16cex:commentExtensible w16cex:durableId="267A7350" w16cex:dateUtc="2022-07-14T17:49:00Z"/>
  <w16cex:commentExtensible w16cex:durableId="26812F33" w16cex:dateUtc="2022-07-19T20:25: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71E933" w16cex:dateUtc="2022-07-08T03:22:00Z"/>
  <w16cex:commentExtensible w16cex:durableId="267A7421" w16cex:dateUtc="2022-07-14T17:53:00Z"/>
  <w16cex:commentExtensible w16cex:durableId="268130CF" w16cex:dateUtc="2022-07-19T20:31:00Z"/>
  <w16cex:commentExtensible w16cex:durableId="26651ADA" w16cex:dateUtc="2022-06-28T13:14:00Z"/>
  <w16cex:commentExtensible w16cex:durableId="2665F414" w16cex:dateUtc="2022-06-29T04:41:00Z"/>
  <w16cex:commentExtensible w16cex:durableId="26685236" w16cex:dateUtc="2022-06-30T23:47:00Z"/>
  <w16cex:commentExtensible w16cex:durableId="26813112" w16cex:dateUtc="2022-07-19T20:33:00Z"/>
  <w16cex:commentExtensible w16cex:durableId="2671E94F" w16cex:dateUtc="2022-07-08T03:22:00Z"/>
  <w16cex:commentExtensible w16cex:durableId="267A7461" w16cex:dateUtc="2022-07-14T17:54:00Z"/>
  <w16cex:commentExtensible w16cex:durableId="2671E991" w16cex:dateUtc="2022-07-08T03:24:00Z"/>
  <w16cex:commentExtensible w16cex:durableId="2671E9B4" w16cex:dateUtc="2022-07-08T03:24:00Z"/>
  <w16cex:commentExtensible w16cex:durableId="267A74F1" w16cex:dateUtc="2022-07-14T17:56:00Z"/>
  <w16cex:commentExtensible w16cex:durableId="26651BF6" w16cex:dateUtc="2022-06-28T13:19:00Z"/>
  <w16cex:commentExtensible w16cex:durableId="266852EF" w16cex:dateUtc="2022-06-30T23:50:00Z"/>
  <w16cex:commentExtensible w16cex:durableId="2671E9FC" w16cex:dateUtc="2022-07-08T03:25:00Z"/>
  <w16cex:commentExtensible w16cex:durableId="23919824" w16cex:dateUtc="2020-12-26T19:08:00Z"/>
  <w16cex:commentExtensible w16cex:durableId="26651C94" w16cex:dateUtc="2022-06-28T13:22:00Z"/>
  <w16cex:commentExtensible w16cex:durableId="267A83AD" w16cex:dateUtc="2022-07-14T18:59:00Z"/>
  <w16cex:commentExtensible w16cex:durableId="2671F0A3" w16cex:dateUtc="2022-07-08T03:54:00Z"/>
  <w16cex:commentExtensible w16cex:durableId="267A75F3" w16cex:dateUtc="2022-07-14T18:01:00Z"/>
  <w16cex:commentExtensible w16cex:durableId="268131C1" w16cex:dateUtc="2022-07-19T20:36: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6694B1A" w16cex:dateUtc="2022-07-01T17:29:00Z"/>
  <w16cex:commentExtensible w16cex:durableId="267A83C2" w16cex:dateUtc="2022-07-14T19:00: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71ED34" w16cex:dateUtc="2022-07-08T03:39:00Z"/>
  <w16cex:commentExtensible w16cex:durableId="267A7F96" w16cex:dateUtc="2022-07-14T18:42:00Z"/>
  <w16cex:commentExtensible w16cex:durableId="26813356" w16cex:dateUtc="2022-07-19T20:42:00Z"/>
  <w16cex:commentExtensible w16cex:durableId="26651D83" w16cex:dateUtc="2022-06-28T13:26:00Z"/>
  <w16cex:commentExtensible w16cex:durableId="267A83D7" w16cex:dateUtc="2022-07-14T19:00:00Z"/>
  <w16cex:commentExtensible w16cex:durableId="26651D93" w16cex:dateUtc="2022-06-28T13:26:00Z"/>
  <w16cex:commentExtensible w16cex:durableId="26651DE5" w16cex:dateUtc="2022-06-28T13:27:00Z"/>
  <w16cex:commentExtensible w16cex:durableId="267A845C" w16cex:dateUtc="2022-07-14T19:02:00Z"/>
  <w16cex:commentExtensible w16cex:durableId="26651DFF" w16cex:dateUtc="2022-06-28T13:28:00Z"/>
  <w16cex:commentExtensible w16cex:durableId="267A8458" w16cex:dateUtc="2022-07-14T19:02:00Z"/>
  <w16cex:commentExtensible w16cex:durableId="26651E0B" w16cex:dateUtc="2022-06-28T13:28:00Z"/>
  <w16cex:commentExtensible w16cex:durableId="267A8467" w16cex:dateUtc="2022-07-14T19:02:00Z"/>
  <w16cex:commentExtensible w16cex:durableId="26651E25" w16cex:dateUtc="2022-06-28T13:28:00Z"/>
  <w16cex:commentExtensible w16cex:durableId="268133BA" w16cex:dateUtc="2022-07-19T2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569BFA0D" w16cid:durableId="267172C8"/>
  <w16cid:commentId w16cid:paraId="111FEB91" w16cid:durableId="267A7015"/>
  <w16cid:commentId w16cid:paraId="31A237E9" w16cid:durableId="26812BAA"/>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07A49B4D" w16cid:durableId="26717339"/>
  <w16cid:commentId w16cid:paraId="7D4D2200" w16cid:durableId="267A7031"/>
  <w16cid:commentId w16cid:paraId="1F0088F7" w16cid:durableId="26812C0E"/>
  <w16cid:commentId w16cid:paraId="108301CE" w16cid:durableId="26651574"/>
  <w16cid:commentId w16cid:paraId="4CC265C4" w16cid:durableId="2665F3B0"/>
  <w16cid:commentId w16cid:paraId="4333BAAA" w16cid:durableId="2671742E"/>
  <w16cid:commentId w16cid:paraId="216FCE03" w16cid:durableId="267A70DD"/>
  <w16cid:commentId w16cid:paraId="1100A51D" w16cid:durableId="26812DC2"/>
  <w16cid:commentId w16cid:paraId="68F0A710" w16cid:durableId="26812DA3"/>
  <w16cid:commentId w16cid:paraId="7BCD68B3" w16cid:durableId="26812DD1"/>
  <w16cid:commentId w16cid:paraId="7A23B97D" w16cid:durableId="2385CCF9"/>
  <w16cid:commentId w16cid:paraId="7F8514AA" w16cid:durableId="26717471"/>
  <w16cid:commentId w16cid:paraId="2D68E8C9" w16cid:durableId="267A7231"/>
  <w16cid:commentId w16cid:paraId="4189EF9C" w16cid:durableId="26651839"/>
  <w16cid:commentId w16cid:paraId="23893183" w16cid:durableId="267174D0"/>
  <w16cid:commentId w16cid:paraId="799603E0" w16cid:durableId="267A7245"/>
  <w16cid:commentId w16cid:paraId="2643B536" w16cid:durableId="26651902"/>
  <w16cid:commentId w16cid:paraId="6D282F75" w16cid:durableId="267A726B"/>
  <w16cid:commentId w16cid:paraId="10CA19D0" w16cid:durableId="267A726F"/>
  <w16cid:commentId w16cid:paraId="46BEFEA1" w16cid:durableId="26717543"/>
  <w16cid:commentId w16cid:paraId="70E5DEFC" w16cid:durableId="267A7290"/>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70624AE3" w16cid:durableId="2671E7DD"/>
  <w16cid:commentId w16cid:paraId="24E9A9AF" w16cid:durableId="2671E81D"/>
  <w16cid:commentId w16cid:paraId="2D315B06" w16cid:durableId="267A7335"/>
  <w16cid:commentId w16cid:paraId="411F8941" w16cid:durableId="267A7350"/>
  <w16cid:commentId w16cid:paraId="44EF699F" w16cid:durableId="26812F33"/>
  <w16cid:commentId w16cid:paraId="365FCC53" w16cid:durableId="26684B72"/>
  <w16cid:commentId w16cid:paraId="647379FE" w16cid:durableId="26651974"/>
  <w16cid:commentId w16cid:paraId="6E450DC9" w16cid:durableId="266519AD"/>
  <w16cid:commentId w16cid:paraId="760414AA" w16cid:durableId="266519CF"/>
  <w16cid:commentId w16cid:paraId="72CB617D" w16cid:durableId="2671E933"/>
  <w16cid:commentId w16cid:paraId="38E96C9B" w16cid:durableId="267A7421"/>
  <w16cid:commentId w16cid:paraId="243118EC" w16cid:durableId="268130CF"/>
  <w16cid:commentId w16cid:paraId="7A1C381E" w16cid:durableId="26651ADA"/>
  <w16cid:commentId w16cid:paraId="59526122" w16cid:durableId="2665F414"/>
  <w16cid:commentId w16cid:paraId="7EF5F5E7" w16cid:durableId="26685236"/>
  <w16cid:commentId w16cid:paraId="2D6A4346" w16cid:durableId="26813112"/>
  <w16cid:commentId w16cid:paraId="635BFD7A" w16cid:durableId="2671E94F"/>
  <w16cid:commentId w16cid:paraId="3A7499BC" w16cid:durableId="267A7461"/>
  <w16cid:commentId w16cid:paraId="70507640" w16cid:durableId="2671E991"/>
  <w16cid:commentId w16cid:paraId="7FF6F2A2" w16cid:durableId="2671E9B4"/>
  <w16cid:commentId w16cid:paraId="0338D40C" w16cid:durableId="267A74F1"/>
  <w16cid:commentId w16cid:paraId="6076D85C" w16cid:durableId="26651BF6"/>
  <w16cid:commentId w16cid:paraId="7DCBB63B" w16cid:durableId="266852EF"/>
  <w16cid:commentId w16cid:paraId="088B7E49" w16cid:durableId="2671E9FC"/>
  <w16cid:commentId w16cid:paraId="19AB75B9" w16cid:durableId="2385E48B"/>
  <w16cid:commentId w16cid:paraId="61CFEC55" w16cid:durableId="23919824"/>
  <w16cid:commentId w16cid:paraId="6C14E318" w16cid:durableId="26651C94"/>
  <w16cid:commentId w16cid:paraId="630963B4" w16cid:durableId="267A83AD"/>
  <w16cid:commentId w16cid:paraId="00AA6694" w16cid:durableId="22D53E1A"/>
  <w16cid:commentId w16cid:paraId="242DEC3F" w16cid:durableId="22D7EC36"/>
  <w16cid:commentId w16cid:paraId="10CCF45F" w16cid:durableId="2218E5E3"/>
  <w16cid:commentId w16cid:paraId="1B100F5C" w16cid:durableId="2671F0A3"/>
  <w16cid:commentId w16cid:paraId="3E480E75" w16cid:durableId="267A75F3"/>
  <w16cid:commentId w16cid:paraId="605EE96A" w16cid:durableId="268131C1"/>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6F24D340" w16cid:durableId="26694B1A"/>
  <w16cid:commentId w16cid:paraId="4AC65C03" w16cid:durableId="267A83C2"/>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45BF94EA" w16cid:durableId="2671ED34"/>
  <w16cid:commentId w16cid:paraId="774923F5" w16cid:durableId="267A7F96"/>
  <w16cid:commentId w16cid:paraId="06ED7280" w16cid:durableId="26813356"/>
  <w16cid:commentId w16cid:paraId="62F5F2DC" w16cid:durableId="220BB5C6"/>
  <w16cid:commentId w16cid:paraId="1072DCBC" w16cid:durableId="221350BA"/>
  <w16cid:commentId w16cid:paraId="3CB23CF0" w16cid:durableId="26651D83"/>
  <w16cid:commentId w16cid:paraId="53DA3B64" w16cid:durableId="267A83D7"/>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0DACACE0" w16cid:durableId="267A845C"/>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7C47F1A7" w16cid:durableId="267A8458"/>
  <w16cid:commentId w16cid:paraId="1E32E8F0" w16cid:durableId="26651E0B"/>
  <w16cid:commentId w16cid:paraId="49F1E463" w16cid:durableId="267A8467"/>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Id w16cid:paraId="0C31B82A" w16cid:durableId="268133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43414"/>
    <w:rsid w:val="00066863"/>
    <w:rsid w:val="000A653E"/>
    <w:rsid w:val="00110846"/>
    <w:rsid w:val="001428AA"/>
    <w:rsid w:val="00152113"/>
    <w:rsid w:val="001721F0"/>
    <w:rsid w:val="001A1EB0"/>
    <w:rsid w:val="001B76D4"/>
    <w:rsid w:val="001D2D5D"/>
    <w:rsid w:val="001F588B"/>
    <w:rsid w:val="001F66E1"/>
    <w:rsid w:val="00217E36"/>
    <w:rsid w:val="00241A02"/>
    <w:rsid w:val="00324884"/>
    <w:rsid w:val="003250BB"/>
    <w:rsid w:val="00355F74"/>
    <w:rsid w:val="003A5F85"/>
    <w:rsid w:val="003B6FD3"/>
    <w:rsid w:val="003C5C95"/>
    <w:rsid w:val="003F3355"/>
    <w:rsid w:val="004523B1"/>
    <w:rsid w:val="004C061C"/>
    <w:rsid w:val="004E6219"/>
    <w:rsid w:val="004E7F49"/>
    <w:rsid w:val="004F1A34"/>
    <w:rsid w:val="005661F8"/>
    <w:rsid w:val="0058477E"/>
    <w:rsid w:val="005A7011"/>
    <w:rsid w:val="00605248"/>
    <w:rsid w:val="006468E2"/>
    <w:rsid w:val="006667C7"/>
    <w:rsid w:val="006955E4"/>
    <w:rsid w:val="006C2679"/>
    <w:rsid w:val="006F7C41"/>
    <w:rsid w:val="00785A12"/>
    <w:rsid w:val="007A2F32"/>
    <w:rsid w:val="007B0E37"/>
    <w:rsid w:val="007F07AA"/>
    <w:rsid w:val="00817C9F"/>
    <w:rsid w:val="008267C2"/>
    <w:rsid w:val="00867CDA"/>
    <w:rsid w:val="008718F3"/>
    <w:rsid w:val="00882A9A"/>
    <w:rsid w:val="00893FEE"/>
    <w:rsid w:val="008A7A6D"/>
    <w:rsid w:val="00902513"/>
    <w:rsid w:val="00920AA8"/>
    <w:rsid w:val="00931ABE"/>
    <w:rsid w:val="009838A3"/>
    <w:rsid w:val="009F665B"/>
    <w:rsid w:val="00A0278F"/>
    <w:rsid w:val="00A02B15"/>
    <w:rsid w:val="00A03CBF"/>
    <w:rsid w:val="00A1412B"/>
    <w:rsid w:val="00A24385"/>
    <w:rsid w:val="00A3623B"/>
    <w:rsid w:val="00A3711F"/>
    <w:rsid w:val="00A938B6"/>
    <w:rsid w:val="00AB5CAA"/>
    <w:rsid w:val="00B820AD"/>
    <w:rsid w:val="00B875B8"/>
    <w:rsid w:val="00BF0364"/>
    <w:rsid w:val="00C0092A"/>
    <w:rsid w:val="00C36644"/>
    <w:rsid w:val="00CC74E9"/>
    <w:rsid w:val="00D16455"/>
    <w:rsid w:val="00D22620"/>
    <w:rsid w:val="00D43315"/>
    <w:rsid w:val="00D82289"/>
    <w:rsid w:val="00D84786"/>
    <w:rsid w:val="00D854B6"/>
    <w:rsid w:val="00D9521E"/>
    <w:rsid w:val="00DB5482"/>
    <w:rsid w:val="00E04106"/>
    <w:rsid w:val="00E22079"/>
    <w:rsid w:val="00E27BA0"/>
    <w:rsid w:val="00E4283A"/>
    <w:rsid w:val="00E72804"/>
    <w:rsid w:val="00E87FED"/>
    <w:rsid w:val="00EA4281"/>
    <w:rsid w:val="00EA7410"/>
    <w:rsid w:val="00ED5A34"/>
    <w:rsid w:val="00ED778B"/>
    <w:rsid w:val="00EE7464"/>
    <w:rsid w:val="00F11556"/>
    <w:rsid w:val="00F52EBF"/>
    <w:rsid w:val="00F92D7A"/>
    <w:rsid w:val="00FA16D5"/>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 w:type="character" w:styleId="UnresolvedMention">
    <w:name w:val="Unresolved Mention"/>
    <w:basedOn w:val="DefaultParagraphFont"/>
    <w:uiPriority w:val="99"/>
    <w:semiHidden/>
    <w:unhideWhenUsed/>
    <w:rsid w:val="00A1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about:blank" TargetMode="External"/><Relationship Id="rId1" Type="http://schemas.openxmlformats.org/officeDocument/2006/relationships/hyperlink" Target="https://community.10xgenomics.com/t5/Genome-Exome-Forum/Best-practices-for-trimming-adapters-when-variant-calling/td-p/470"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27</Pages>
  <Words>29293</Words>
  <Characters>166972</Characters>
  <Application>Microsoft Office Word</Application>
  <DocSecurity>0</DocSecurity>
  <Lines>1391</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Julin Maloof</cp:lastModifiedBy>
  <cp:revision>8</cp:revision>
  <dcterms:created xsi:type="dcterms:W3CDTF">2022-07-14T18:42:00Z</dcterms:created>
  <dcterms:modified xsi:type="dcterms:W3CDTF">2022-07-19T20:44:00Z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