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4BFF" w14:textId="77777777" w:rsidR="00571AEC" w:rsidRDefault="00571AEC" w:rsidP="00571AEC">
      <w:pPr>
        <w:spacing w:line="480" w:lineRule="auto"/>
        <w:jc w:val="center"/>
        <w:rPr>
          <w:b/>
          <w:sz w:val="24"/>
          <w:szCs w:val="24"/>
        </w:rPr>
      </w:pPr>
      <w:r>
        <w:rPr>
          <w:b/>
          <w:sz w:val="24"/>
          <w:szCs w:val="24"/>
        </w:rPr>
        <w:t xml:space="preserve">Genome </w:t>
      </w:r>
      <w:r w:rsidRPr="000B55C6">
        <w:rPr>
          <w:b/>
          <w:sz w:val="24"/>
          <w:szCs w:val="24"/>
        </w:rPr>
        <w:t xml:space="preserve">Assembly of Synthetic Allotetraploid </w:t>
      </w:r>
      <w:r w:rsidRPr="000B55C6">
        <w:rPr>
          <w:b/>
          <w:i/>
          <w:sz w:val="24"/>
          <w:szCs w:val="24"/>
        </w:rPr>
        <w:t>Brassica</w:t>
      </w:r>
      <w:r w:rsidRPr="000B55C6">
        <w:rPr>
          <w:b/>
          <w:sz w:val="24"/>
          <w:szCs w:val="24"/>
        </w:rPr>
        <w:t xml:space="preserve"> </w:t>
      </w:r>
      <w:r w:rsidRPr="000B0A65">
        <w:rPr>
          <w:b/>
          <w:i/>
          <w:sz w:val="24"/>
          <w:szCs w:val="24"/>
        </w:rPr>
        <w:t>napus</w:t>
      </w:r>
      <w:r w:rsidRPr="00451704">
        <w:rPr>
          <w:b/>
          <w:sz w:val="24"/>
          <w:szCs w:val="24"/>
        </w:rPr>
        <w:t xml:space="preserve"> </w:t>
      </w:r>
      <w:r>
        <w:rPr>
          <w:b/>
          <w:sz w:val="24"/>
          <w:szCs w:val="24"/>
        </w:rPr>
        <w:t>Reveals</w:t>
      </w:r>
      <w:r w:rsidRPr="000B55C6">
        <w:rPr>
          <w:b/>
          <w:sz w:val="24"/>
          <w:szCs w:val="24"/>
        </w:rPr>
        <w:t xml:space="preserve"> Homoeologous Exchange</w:t>
      </w:r>
      <w:r>
        <w:rPr>
          <w:b/>
          <w:sz w:val="24"/>
          <w:szCs w:val="24"/>
        </w:rPr>
        <w:t xml:space="preserve">s between </w:t>
      </w:r>
      <w:proofErr w:type="spellStart"/>
      <w:r>
        <w:rPr>
          <w:b/>
          <w:sz w:val="24"/>
          <w:szCs w:val="24"/>
        </w:rPr>
        <w:t>Subgenomes</w:t>
      </w:r>
      <w:proofErr w:type="spellEnd"/>
      <w:r w:rsidRPr="000B55C6">
        <w:rPr>
          <w:b/>
          <w:sz w:val="24"/>
          <w:szCs w:val="24"/>
        </w:rPr>
        <w:t xml:space="preserve"> </w:t>
      </w:r>
    </w:p>
    <w:p w14:paraId="113BD84D" w14:textId="2B96025B" w:rsidR="00F4555D" w:rsidRPr="00527E3A" w:rsidRDefault="00571AEC" w:rsidP="005B6BAB">
      <w:pPr>
        <w:rPr>
          <w:sz w:val="24"/>
          <w:szCs w:val="24"/>
        </w:rPr>
      </w:pPr>
      <w:r w:rsidRPr="00527E3A">
        <w:rPr>
          <w:sz w:val="24"/>
          <w:szCs w:val="24"/>
        </w:rPr>
        <w:t>John T. Davis</w:t>
      </w:r>
      <w:r w:rsidR="00655FF2" w:rsidRPr="00527E3A">
        <w:rPr>
          <w:sz w:val="24"/>
          <w:szCs w:val="24"/>
          <w:vertAlign w:val="superscript"/>
        </w:rPr>
        <w:t>*</w:t>
      </w:r>
      <w:r w:rsidRPr="00527E3A">
        <w:rPr>
          <w:sz w:val="24"/>
          <w:szCs w:val="24"/>
        </w:rPr>
        <w:t xml:space="preserve">, </w:t>
      </w:r>
      <w:r w:rsidR="008E7CDF" w:rsidRPr="00527E3A">
        <w:rPr>
          <w:sz w:val="24"/>
          <w:szCs w:val="24"/>
        </w:rPr>
        <w:t>Ruijuan Li</w:t>
      </w:r>
      <w:r w:rsidR="00527E3A">
        <w:rPr>
          <w:rFonts w:ascii="Calibri" w:hAnsi="Calibri" w:cs="Calibri"/>
          <w:sz w:val="24"/>
          <w:szCs w:val="24"/>
          <w:vertAlign w:val="superscript"/>
        </w:rPr>
        <w:t>*</w:t>
      </w:r>
      <w:r w:rsidR="00655FF2" w:rsidRPr="00527E3A">
        <w:rPr>
          <w:rFonts w:ascii="Calibri" w:hAnsi="Calibri" w:cs="Calibri"/>
          <w:sz w:val="24"/>
          <w:szCs w:val="24"/>
          <w:vertAlign w:val="superscript"/>
        </w:rPr>
        <w:t>†</w:t>
      </w:r>
      <w:r w:rsidRPr="00527E3A">
        <w:rPr>
          <w:sz w:val="24"/>
          <w:szCs w:val="24"/>
        </w:rPr>
        <w:t>,</w:t>
      </w:r>
      <w:r w:rsidR="008E7CDF" w:rsidRPr="00527E3A">
        <w:rPr>
          <w:sz w:val="24"/>
          <w:szCs w:val="24"/>
        </w:rPr>
        <w:t xml:space="preserve"> </w:t>
      </w:r>
      <w:proofErr w:type="spellStart"/>
      <w:r w:rsidR="008E7CDF" w:rsidRPr="00527E3A">
        <w:rPr>
          <w:sz w:val="24"/>
          <w:szCs w:val="24"/>
        </w:rPr>
        <w:t>Seungmo</w:t>
      </w:r>
      <w:proofErr w:type="spellEnd"/>
      <w:r w:rsidR="008E7CDF" w:rsidRPr="00527E3A">
        <w:rPr>
          <w:sz w:val="24"/>
          <w:szCs w:val="24"/>
        </w:rPr>
        <w:t xml:space="preserve"> Kim</w:t>
      </w:r>
      <w:r w:rsidR="005B6BAB"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00EA1928" w:rsidRPr="00527E3A">
        <w:rPr>
          <w:rFonts w:ascii="Calibri" w:hAnsi="Calibri" w:cs="Calibri"/>
          <w:sz w:val="24"/>
          <w:szCs w:val="24"/>
          <w:vertAlign w:val="superscript"/>
        </w:rPr>
        <w:t>§</w:t>
      </w:r>
      <w:r w:rsidRPr="00527E3A">
        <w:rPr>
          <w:sz w:val="24"/>
          <w:szCs w:val="24"/>
        </w:rPr>
        <w:t>,</w:t>
      </w:r>
      <w:r w:rsidR="008E7CDF" w:rsidRPr="00527E3A">
        <w:rPr>
          <w:sz w:val="24"/>
          <w:szCs w:val="24"/>
        </w:rPr>
        <w:t xml:space="preserve"> Shinje Kim</w:t>
      </w:r>
      <w:r w:rsidR="005B6BAB" w:rsidRPr="00527E3A">
        <w:rPr>
          <w:rFonts w:ascii="Calibri" w:hAnsi="Calibri" w:cs="Calibri"/>
          <w:sz w:val="24"/>
          <w:szCs w:val="24"/>
          <w:vertAlign w:val="superscript"/>
        </w:rPr>
        <w:t>‡</w:t>
      </w:r>
      <w:r w:rsidR="008E7CDF" w:rsidRPr="00527E3A">
        <w:rPr>
          <w:sz w:val="24"/>
          <w:szCs w:val="24"/>
        </w:rPr>
        <w:t>, Julin N. Maloof</w:t>
      </w:r>
      <w:r w:rsidR="00527E3A">
        <w:rPr>
          <w:rFonts w:ascii="Calibri" w:hAnsi="Calibri" w:cs="Calibri"/>
          <w:sz w:val="24"/>
          <w:szCs w:val="24"/>
          <w:vertAlign w:val="superscript"/>
        </w:rPr>
        <w:t>*</w:t>
      </w:r>
    </w:p>
    <w:p w14:paraId="682D6E50" w14:textId="42AC72BE" w:rsidR="008A580F" w:rsidRPr="005A49A6" w:rsidRDefault="00527E3A" w:rsidP="00527E3A">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08EF089B" w14:textId="3574CA0B" w:rsidR="00655FF2" w:rsidRPr="005A49A6" w:rsidRDefault="00655FF2" w:rsidP="008A580F">
      <w:pPr>
        <w:rPr>
          <w:rFonts w:ascii="Calibri" w:hAnsi="Calibri" w:cs="Calibri"/>
          <w:sz w:val="24"/>
          <w:szCs w:val="24"/>
        </w:rPr>
      </w:pPr>
      <w:r w:rsidRPr="00527E3A">
        <w:rPr>
          <w:rFonts w:ascii="Calibri" w:hAnsi="Calibri" w:cs="Calibri"/>
          <w:sz w:val="24"/>
          <w:szCs w:val="24"/>
          <w:vertAlign w:val="superscript"/>
        </w:rPr>
        <w:t>†</w:t>
      </w:r>
      <w:r w:rsidR="005B6BAB">
        <w:rPr>
          <w:rFonts w:ascii="Calibri" w:hAnsi="Calibri" w:cs="Calibri"/>
          <w:sz w:val="24"/>
          <w:szCs w:val="24"/>
          <w:vertAlign w:val="superscript"/>
        </w:rPr>
        <w:t xml:space="preserve"> </w:t>
      </w:r>
      <w:r w:rsidR="005B6BAB">
        <w:rPr>
          <w:rFonts w:ascii="Calibri" w:hAnsi="Calibri" w:cs="Calibri"/>
          <w:sz w:val="24"/>
          <w:szCs w:val="24"/>
        </w:rPr>
        <w:t>Current Address: Inari Agriculture, Cambridge, MA</w:t>
      </w:r>
    </w:p>
    <w:p w14:paraId="19BBEE86" w14:textId="63FE529D" w:rsidR="008A580F" w:rsidRPr="005A49A6" w:rsidRDefault="00655FF2" w:rsidP="008A580F">
      <w:pPr>
        <w:rPr>
          <w:rFonts w:ascii="Calibri" w:hAnsi="Calibri" w:cs="Calibri"/>
          <w:sz w:val="24"/>
          <w:szCs w:val="24"/>
        </w:rPr>
      </w:pPr>
      <w:r w:rsidRPr="00527E3A">
        <w:rPr>
          <w:rFonts w:ascii="Calibri" w:hAnsi="Calibri" w:cs="Calibri"/>
          <w:sz w:val="24"/>
          <w:szCs w:val="24"/>
          <w:vertAlign w:val="superscript"/>
        </w:rPr>
        <w:t>‡</w:t>
      </w:r>
      <w:r w:rsidR="005B6BAB">
        <w:rPr>
          <w:rFonts w:ascii="Calibri" w:hAnsi="Calibri" w:cs="Calibri"/>
          <w:sz w:val="24"/>
          <w:szCs w:val="24"/>
          <w:vertAlign w:val="superscript"/>
        </w:rPr>
        <w:t xml:space="preserve"> </w:t>
      </w:r>
      <w:proofErr w:type="spellStart"/>
      <w:r w:rsidR="005B6BAB">
        <w:rPr>
          <w:rFonts w:ascii="Calibri" w:hAnsi="Calibri" w:cs="Calibri"/>
          <w:sz w:val="24"/>
          <w:szCs w:val="24"/>
        </w:rPr>
        <w:t>FnP</w:t>
      </w:r>
      <w:proofErr w:type="spellEnd"/>
      <w:r w:rsidR="005B6BAB">
        <w:rPr>
          <w:rFonts w:ascii="Calibri" w:hAnsi="Calibri" w:cs="Calibri"/>
          <w:sz w:val="24"/>
          <w:szCs w:val="24"/>
        </w:rPr>
        <w:t xml:space="preserve"> </w:t>
      </w:r>
      <w:r w:rsidR="005B6BAB" w:rsidRPr="005B6BAB">
        <w:rPr>
          <w:rFonts w:ascii="Calibri" w:hAnsi="Calibri" w:cs="Calibri"/>
          <w:sz w:val="24"/>
          <w:szCs w:val="24"/>
        </w:rPr>
        <w:t xml:space="preserve">Co., Ltd., </w:t>
      </w:r>
      <w:proofErr w:type="spellStart"/>
      <w:r w:rsidR="005B6BAB" w:rsidRPr="005B6BAB">
        <w:rPr>
          <w:rFonts w:ascii="Calibri" w:hAnsi="Calibri" w:cs="Calibri"/>
          <w:sz w:val="24"/>
          <w:szCs w:val="24"/>
        </w:rPr>
        <w:t>Jeungpyeong</w:t>
      </w:r>
      <w:proofErr w:type="spellEnd"/>
      <w:r w:rsidR="005B6BAB" w:rsidRPr="005B6BAB">
        <w:rPr>
          <w:rFonts w:ascii="Calibri" w:hAnsi="Calibri" w:cs="Calibri"/>
          <w:sz w:val="24"/>
          <w:szCs w:val="24"/>
        </w:rPr>
        <w:t>, South Korea</w:t>
      </w:r>
    </w:p>
    <w:p w14:paraId="228488F5" w14:textId="1F08DA26" w:rsidR="008A580F" w:rsidRPr="00527E3A" w:rsidRDefault="00EA1928" w:rsidP="008A580F">
      <w:pPr>
        <w:rPr>
          <w:sz w:val="24"/>
          <w:szCs w:val="24"/>
        </w:rPr>
      </w:pPr>
      <w:r w:rsidRPr="00527E3A">
        <w:rPr>
          <w:rFonts w:ascii="Calibri" w:hAnsi="Calibri" w:cs="Calibri"/>
          <w:sz w:val="24"/>
          <w:szCs w:val="24"/>
          <w:vertAlign w:val="superscript"/>
        </w:rPr>
        <w:t>§</w:t>
      </w:r>
      <w:r w:rsidR="008A580F" w:rsidRPr="00527E3A">
        <w:rPr>
          <w:sz w:val="24"/>
          <w:szCs w:val="24"/>
        </w:rPr>
        <w:t xml:space="preserve"> Genome Center and Department of Plant </w:t>
      </w:r>
      <w:r w:rsidR="00527E3A">
        <w:rPr>
          <w:sz w:val="24"/>
          <w:szCs w:val="24"/>
        </w:rPr>
        <w:t>Sciences</w:t>
      </w:r>
      <w:r w:rsidR="008A580F" w:rsidRPr="00527E3A">
        <w:rPr>
          <w:sz w:val="24"/>
          <w:szCs w:val="24"/>
        </w:rPr>
        <w:t>, University of California, Davis, Davis, CA, 95616</w:t>
      </w:r>
    </w:p>
    <w:p w14:paraId="7AEAB1BF" w14:textId="77777777" w:rsidR="003D7994" w:rsidRPr="00712F40" w:rsidRDefault="003D7994" w:rsidP="00571AEC">
      <w:pPr>
        <w:spacing w:line="480" w:lineRule="auto"/>
        <w:rPr>
          <w:b/>
          <w:sz w:val="24"/>
          <w:szCs w:val="24"/>
        </w:rPr>
      </w:pPr>
    </w:p>
    <w:p w14:paraId="3B92D18E" w14:textId="77777777" w:rsidR="003D7994" w:rsidRDefault="003D7994" w:rsidP="00571AEC">
      <w:pPr>
        <w:spacing w:line="480" w:lineRule="auto"/>
        <w:rPr>
          <w:b/>
          <w:sz w:val="24"/>
          <w:szCs w:val="24"/>
        </w:rPr>
      </w:pPr>
    </w:p>
    <w:p w14:paraId="6092A1AF" w14:textId="77777777" w:rsidR="003D7994" w:rsidRDefault="003D7994" w:rsidP="00571AEC">
      <w:pPr>
        <w:spacing w:line="480" w:lineRule="auto"/>
        <w:rPr>
          <w:b/>
          <w:sz w:val="24"/>
          <w:szCs w:val="24"/>
        </w:rPr>
      </w:pPr>
    </w:p>
    <w:p w14:paraId="34698E90" w14:textId="77777777" w:rsidR="003D7994" w:rsidRDefault="003D7994" w:rsidP="00571AEC">
      <w:pPr>
        <w:spacing w:line="480" w:lineRule="auto"/>
        <w:rPr>
          <w:b/>
          <w:sz w:val="24"/>
          <w:szCs w:val="24"/>
        </w:rPr>
      </w:pPr>
    </w:p>
    <w:p w14:paraId="4BF34766" w14:textId="77777777" w:rsidR="003D7994" w:rsidRDefault="003D7994" w:rsidP="00571AEC">
      <w:pPr>
        <w:spacing w:line="480" w:lineRule="auto"/>
        <w:rPr>
          <w:b/>
          <w:sz w:val="24"/>
          <w:szCs w:val="24"/>
        </w:rPr>
      </w:pPr>
    </w:p>
    <w:p w14:paraId="12DE4E63" w14:textId="77777777" w:rsidR="003D7994" w:rsidRDefault="003D7994" w:rsidP="00571AEC">
      <w:pPr>
        <w:spacing w:line="480" w:lineRule="auto"/>
        <w:rPr>
          <w:b/>
          <w:sz w:val="24"/>
          <w:szCs w:val="24"/>
        </w:rPr>
      </w:pPr>
    </w:p>
    <w:p w14:paraId="324D6870" w14:textId="77777777" w:rsidR="003D7994" w:rsidRDefault="003D7994" w:rsidP="00571AEC">
      <w:pPr>
        <w:spacing w:line="480" w:lineRule="auto"/>
        <w:rPr>
          <w:b/>
          <w:sz w:val="24"/>
          <w:szCs w:val="24"/>
        </w:rPr>
      </w:pPr>
    </w:p>
    <w:p w14:paraId="6D6921EE" w14:textId="77777777" w:rsidR="003D7994" w:rsidRDefault="003D7994" w:rsidP="00571AEC">
      <w:pPr>
        <w:spacing w:line="480" w:lineRule="auto"/>
        <w:rPr>
          <w:b/>
          <w:sz w:val="24"/>
          <w:szCs w:val="24"/>
        </w:rPr>
      </w:pPr>
    </w:p>
    <w:p w14:paraId="0FAB9F9A" w14:textId="77777777" w:rsidR="003D7994" w:rsidRDefault="003D7994" w:rsidP="00571AEC">
      <w:pPr>
        <w:spacing w:line="480" w:lineRule="auto"/>
        <w:rPr>
          <w:b/>
          <w:sz w:val="24"/>
          <w:szCs w:val="24"/>
        </w:rPr>
      </w:pPr>
    </w:p>
    <w:p w14:paraId="6847F58B" w14:textId="77777777" w:rsidR="003D7994" w:rsidRDefault="003D7994" w:rsidP="00571AEC">
      <w:pPr>
        <w:spacing w:line="480" w:lineRule="auto"/>
        <w:rPr>
          <w:b/>
          <w:sz w:val="24"/>
          <w:szCs w:val="24"/>
        </w:rPr>
      </w:pPr>
    </w:p>
    <w:p w14:paraId="09629EB8" w14:textId="77777777" w:rsidR="003D7994" w:rsidRDefault="003D7994" w:rsidP="00571AEC">
      <w:pPr>
        <w:spacing w:line="480" w:lineRule="auto"/>
        <w:rPr>
          <w:b/>
          <w:sz w:val="24"/>
          <w:szCs w:val="24"/>
        </w:rPr>
      </w:pPr>
    </w:p>
    <w:p w14:paraId="284E83F2" w14:textId="68FB6087" w:rsidR="003D7994" w:rsidRDefault="003D7994" w:rsidP="00571AEC">
      <w:pPr>
        <w:spacing w:line="480" w:lineRule="auto"/>
        <w:rPr>
          <w:b/>
          <w:sz w:val="24"/>
          <w:szCs w:val="24"/>
        </w:rPr>
      </w:pPr>
    </w:p>
    <w:p w14:paraId="0EB2FCAE" w14:textId="34D0894B" w:rsidR="00E434BC" w:rsidRPr="0000293B" w:rsidRDefault="00E434BC" w:rsidP="00571AEC">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sidR="00620590">
        <w:rPr>
          <w:bCs/>
          <w:sz w:val="24"/>
          <w:szCs w:val="24"/>
        </w:rPr>
        <w:t xml:space="preserve"> Synthetic </w:t>
      </w:r>
      <w:r w:rsidR="00620590">
        <w:rPr>
          <w:bCs/>
          <w:i/>
          <w:iCs/>
          <w:sz w:val="24"/>
          <w:szCs w:val="24"/>
        </w:rPr>
        <w:t>B. napus</w:t>
      </w:r>
      <w:r w:rsidR="00620590">
        <w:rPr>
          <w:bCs/>
          <w:sz w:val="24"/>
          <w:szCs w:val="24"/>
        </w:rPr>
        <w:t xml:space="preserve"> Genome Assembly</w:t>
      </w:r>
    </w:p>
    <w:p w14:paraId="5ECCC240" w14:textId="6642D9DC" w:rsidR="00E434BC" w:rsidRPr="0000293B" w:rsidRDefault="00E434BC" w:rsidP="00571AEC">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sidR="00620590">
        <w:rPr>
          <w:b/>
          <w:sz w:val="24"/>
          <w:szCs w:val="24"/>
        </w:rPr>
        <w:t xml:space="preserve"> </w:t>
      </w:r>
      <w:commentRangeStart w:id="2"/>
      <w:r w:rsidR="00620590">
        <w:rPr>
          <w:bCs/>
          <w:sz w:val="24"/>
          <w:szCs w:val="24"/>
        </w:rPr>
        <w:t xml:space="preserve">Illumina, Dovetail, scaffolds, </w:t>
      </w:r>
      <w:commentRangeEnd w:id="2"/>
      <w:r w:rsidR="00620590">
        <w:rPr>
          <w:rStyle w:val="CommentReference"/>
        </w:rPr>
        <w:commentReference w:id="2"/>
      </w:r>
      <w:r w:rsidR="00620590">
        <w:rPr>
          <w:bCs/>
          <w:sz w:val="24"/>
          <w:szCs w:val="24"/>
        </w:rPr>
        <w:t xml:space="preserve">allotetraploid, </w:t>
      </w:r>
      <w:proofErr w:type="spellStart"/>
      <w:r w:rsidR="00620590">
        <w:rPr>
          <w:bCs/>
          <w:sz w:val="24"/>
          <w:szCs w:val="24"/>
        </w:rPr>
        <w:t>subgenome</w:t>
      </w:r>
      <w:proofErr w:type="spellEnd"/>
    </w:p>
    <w:p w14:paraId="0A16172B" w14:textId="77777777" w:rsidR="0000293B" w:rsidRDefault="00E434BC" w:rsidP="00571AEC">
      <w:pPr>
        <w:spacing w:line="480" w:lineRule="auto"/>
        <w:rPr>
          <w:b/>
          <w:sz w:val="24"/>
          <w:szCs w:val="24"/>
        </w:rPr>
      </w:pPr>
      <w:r>
        <w:rPr>
          <w:b/>
          <w:sz w:val="24"/>
          <w:szCs w:val="24"/>
        </w:rPr>
        <w:t>Corresponding author</w:t>
      </w:r>
      <w:r w:rsidR="0000293B">
        <w:rPr>
          <w:b/>
          <w:sz w:val="24"/>
          <w:szCs w:val="24"/>
        </w:rPr>
        <w:t>s</w:t>
      </w:r>
      <w:commentRangeStart w:id="3"/>
      <w:r>
        <w:rPr>
          <w:b/>
          <w:sz w:val="24"/>
          <w:szCs w:val="24"/>
        </w:rPr>
        <w:t>:</w:t>
      </w:r>
      <w:commentRangeEnd w:id="3"/>
      <w:r>
        <w:rPr>
          <w:rStyle w:val="CommentReference"/>
        </w:rPr>
        <w:commentReference w:id="3"/>
      </w:r>
      <w:r w:rsidR="005B6BAB">
        <w:rPr>
          <w:b/>
          <w:sz w:val="24"/>
          <w:szCs w:val="24"/>
        </w:rPr>
        <w:t xml:space="preserve"> </w:t>
      </w:r>
    </w:p>
    <w:p w14:paraId="2A677C9A" w14:textId="77777777" w:rsidR="00BF44B5" w:rsidRDefault="0000293B" w:rsidP="00B868AD">
      <w:pPr>
        <w:shd w:val="clear" w:color="auto" w:fill="FFFFFF"/>
        <w:rPr>
          <w:bCs/>
          <w:sz w:val="24"/>
          <w:szCs w:val="24"/>
        </w:rPr>
      </w:pPr>
      <w:r>
        <w:rPr>
          <w:bCs/>
          <w:sz w:val="24"/>
          <w:szCs w:val="24"/>
        </w:rPr>
        <w:t>Shinje Kim</w:t>
      </w:r>
    </w:p>
    <w:p w14:paraId="31329A52" w14:textId="02D7C32E" w:rsidR="00B868AD" w:rsidRDefault="00B868AD" w:rsidP="00B868AD">
      <w:pPr>
        <w:shd w:val="clear" w:color="auto" w:fill="FFFFFF"/>
        <w:rPr>
          <w:rFonts w:ascii="Arial" w:hAnsi="Arial" w:cs="Arial"/>
          <w:color w:val="222222"/>
        </w:rPr>
      </w:pPr>
      <w:r>
        <w:rPr>
          <w:rFonts w:ascii="Arial" w:hAnsi="Arial" w:cs="Arial"/>
          <w:color w:val="222222"/>
        </w:rPr>
        <w:t>Fungi and Plants, Corp.</w:t>
      </w:r>
    </w:p>
    <w:p w14:paraId="7D571AAF" w14:textId="77777777" w:rsidR="00B868AD" w:rsidRDefault="00B868AD" w:rsidP="00B868AD">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11A79A6F" w14:textId="77777777" w:rsidR="00B868AD" w:rsidRDefault="00B868AD" w:rsidP="00B868AD">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 xml:space="preserve">-do </w:t>
      </w:r>
      <w:proofErr w:type="gramStart"/>
      <w:r>
        <w:rPr>
          <w:rFonts w:ascii="Arial" w:hAnsi="Arial" w:cs="Arial"/>
          <w:color w:val="222222"/>
        </w:rPr>
        <w:t>27903</w:t>
      </w:r>
      <w:proofErr w:type="gramEnd"/>
    </w:p>
    <w:p w14:paraId="65DC50F0" w14:textId="77777777" w:rsidR="00B868AD" w:rsidRDefault="00B868AD" w:rsidP="00B868AD">
      <w:pPr>
        <w:shd w:val="clear" w:color="auto" w:fill="FFFFFF"/>
        <w:rPr>
          <w:rFonts w:ascii="Arial" w:hAnsi="Arial" w:cs="Arial"/>
          <w:color w:val="222222"/>
        </w:rPr>
      </w:pPr>
      <w:r>
        <w:rPr>
          <w:rFonts w:ascii="Arial" w:hAnsi="Arial" w:cs="Arial"/>
          <w:color w:val="222222"/>
        </w:rPr>
        <w:t>South Korea</w:t>
      </w:r>
    </w:p>
    <w:p w14:paraId="501A055E" w14:textId="77777777" w:rsidR="00B868AD" w:rsidRDefault="00D00398" w:rsidP="00B868AD">
      <w:pPr>
        <w:shd w:val="clear" w:color="auto" w:fill="FFFFFF"/>
        <w:rPr>
          <w:rFonts w:ascii="Arial" w:hAnsi="Arial" w:cs="Arial"/>
          <w:color w:val="222222"/>
        </w:rPr>
      </w:pPr>
      <w:hyperlink r:id="rId12" w:tgtFrame="_blank" w:history="1">
        <w:r w:rsidR="00B868AD">
          <w:rPr>
            <w:rStyle w:val="Hyperlink"/>
            <w:rFonts w:ascii="Arial" w:hAnsi="Arial" w:cs="Arial"/>
            <w:color w:val="1155CC"/>
          </w:rPr>
          <w:t>sjekim@fnpco.com</w:t>
        </w:r>
      </w:hyperlink>
    </w:p>
    <w:p w14:paraId="114CBC7F" w14:textId="77777777" w:rsidR="00B868AD" w:rsidRDefault="00B868AD" w:rsidP="00B868AD">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291C770F" w14:textId="47E80357" w:rsidR="0000293B" w:rsidRPr="00BF44B5" w:rsidRDefault="0000293B" w:rsidP="00BF44B5">
      <w:pPr>
        <w:shd w:val="clear" w:color="auto" w:fill="FFFFFF"/>
        <w:rPr>
          <w:rFonts w:ascii="Arial" w:hAnsi="Arial" w:cs="Arial"/>
          <w:color w:val="222222"/>
        </w:rPr>
      </w:pPr>
    </w:p>
    <w:p w14:paraId="3E1461DB" w14:textId="77777777" w:rsidR="00BF44B5" w:rsidRPr="00BF44B5" w:rsidRDefault="005B6BAB" w:rsidP="00BF44B5">
      <w:pPr>
        <w:shd w:val="clear" w:color="auto" w:fill="FFFFFF"/>
        <w:rPr>
          <w:rFonts w:ascii="Arial" w:hAnsi="Arial" w:cs="Arial"/>
          <w:color w:val="222222"/>
        </w:rPr>
      </w:pPr>
      <w:r w:rsidRPr="00BF44B5">
        <w:rPr>
          <w:rFonts w:ascii="Arial" w:hAnsi="Arial" w:cs="Arial"/>
          <w:color w:val="222222"/>
        </w:rPr>
        <w:t>Julin N Malo</w:t>
      </w:r>
      <w:r w:rsidR="0000293B" w:rsidRPr="00BF44B5">
        <w:rPr>
          <w:rFonts w:ascii="Arial" w:hAnsi="Arial" w:cs="Arial"/>
          <w:color w:val="222222"/>
        </w:rPr>
        <w:t>o</w:t>
      </w:r>
      <w:r w:rsidRPr="00BF44B5">
        <w:rPr>
          <w:rFonts w:ascii="Arial" w:hAnsi="Arial" w:cs="Arial"/>
          <w:color w:val="222222"/>
        </w:rPr>
        <w:t>f</w:t>
      </w:r>
    </w:p>
    <w:p w14:paraId="64919AF0" w14:textId="77777777" w:rsidR="00BF44B5" w:rsidRPr="00BF44B5" w:rsidRDefault="005B6BAB" w:rsidP="00BF44B5">
      <w:pPr>
        <w:shd w:val="clear" w:color="auto" w:fill="FFFFFF"/>
        <w:rPr>
          <w:rFonts w:ascii="Arial" w:hAnsi="Arial" w:cs="Arial"/>
          <w:color w:val="222222"/>
        </w:rPr>
      </w:pPr>
      <w:r w:rsidRPr="00BF44B5">
        <w:rPr>
          <w:rFonts w:ascii="Arial" w:hAnsi="Arial" w:cs="Arial"/>
          <w:color w:val="222222"/>
        </w:rPr>
        <w:t>Department of Plant Biology</w:t>
      </w:r>
    </w:p>
    <w:p w14:paraId="08F9EE4E" w14:textId="77777777" w:rsidR="00BF44B5" w:rsidRPr="00BF44B5" w:rsidRDefault="005B6BAB" w:rsidP="00BF44B5">
      <w:pPr>
        <w:shd w:val="clear" w:color="auto" w:fill="FFFFFF"/>
        <w:rPr>
          <w:rFonts w:ascii="Arial" w:hAnsi="Arial" w:cs="Arial"/>
          <w:color w:val="222222"/>
        </w:rPr>
      </w:pPr>
      <w:r w:rsidRPr="00BF44B5">
        <w:rPr>
          <w:rFonts w:ascii="Arial" w:hAnsi="Arial" w:cs="Arial"/>
          <w:color w:val="222222"/>
        </w:rPr>
        <w:t>University of California, Davis</w:t>
      </w:r>
    </w:p>
    <w:p w14:paraId="6C5F476D" w14:textId="77777777" w:rsidR="00BF44B5" w:rsidRPr="00BF44B5" w:rsidRDefault="00620590" w:rsidP="00BF44B5">
      <w:pPr>
        <w:shd w:val="clear" w:color="auto" w:fill="FFFFFF"/>
        <w:rPr>
          <w:rFonts w:ascii="Arial" w:hAnsi="Arial" w:cs="Arial"/>
          <w:color w:val="222222"/>
        </w:rPr>
      </w:pPr>
      <w:r w:rsidRPr="00BF44B5">
        <w:rPr>
          <w:rFonts w:ascii="Arial" w:hAnsi="Arial" w:cs="Arial"/>
          <w:color w:val="222222"/>
        </w:rPr>
        <w:t xml:space="preserve">1 Shields Ave, </w:t>
      </w:r>
    </w:p>
    <w:p w14:paraId="7E2481A4" w14:textId="77777777" w:rsidR="00BF44B5" w:rsidRPr="00BF44B5" w:rsidRDefault="00620590" w:rsidP="00BF44B5">
      <w:pPr>
        <w:shd w:val="clear" w:color="auto" w:fill="FFFFFF"/>
        <w:rPr>
          <w:rFonts w:ascii="Arial" w:hAnsi="Arial" w:cs="Arial"/>
          <w:color w:val="222222"/>
        </w:rPr>
      </w:pPr>
      <w:r w:rsidRPr="00BF44B5">
        <w:rPr>
          <w:rFonts w:ascii="Arial" w:hAnsi="Arial" w:cs="Arial"/>
          <w:color w:val="222222"/>
        </w:rPr>
        <w:t>Davis,</w:t>
      </w:r>
      <w:r w:rsidR="0000293B" w:rsidRPr="00BF44B5">
        <w:rPr>
          <w:rFonts w:ascii="Arial" w:hAnsi="Arial" w:cs="Arial"/>
          <w:color w:val="222222"/>
        </w:rPr>
        <w:t xml:space="preserve"> </w:t>
      </w:r>
      <w:r w:rsidRPr="00BF44B5">
        <w:rPr>
          <w:rFonts w:ascii="Arial" w:hAnsi="Arial" w:cs="Arial"/>
          <w:color w:val="222222"/>
        </w:rPr>
        <w:t>CA 95616</w:t>
      </w:r>
    </w:p>
    <w:p w14:paraId="18603F1C" w14:textId="3051CB3B" w:rsidR="00E434BC" w:rsidRDefault="00D00398" w:rsidP="00BF44B5">
      <w:pPr>
        <w:shd w:val="clear" w:color="auto" w:fill="FFFFFF"/>
        <w:rPr>
          <w:rStyle w:val="Hyperlink"/>
          <w:rFonts w:ascii="Arial" w:hAnsi="Arial" w:cs="Arial"/>
        </w:rPr>
      </w:pPr>
      <w:hyperlink r:id="rId13" w:history="1">
        <w:r w:rsidR="00BF44B5" w:rsidRPr="00BF44B5">
          <w:rPr>
            <w:rStyle w:val="Hyperlink"/>
            <w:rFonts w:ascii="Arial" w:hAnsi="Arial" w:cs="Arial"/>
          </w:rPr>
          <w:t>j</w:t>
        </w:r>
        <w:r w:rsidR="0000293B" w:rsidRPr="00BF44B5">
          <w:rPr>
            <w:rStyle w:val="Hyperlink"/>
            <w:rFonts w:ascii="Arial" w:hAnsi="Arial" w:cs="Arial"/>
          </w:rPr>
          <w:t>nmaloof@ucdavis.edu</w:t>
        </w:r>
      </w:hyperlink>
    </w:p>
    <w:p w14:paraId="4CEE5EF7" w14:textId="23EEA129" w:rsidR="00CF523A" w:rsidRPr="00BF44B5" w:rsidRDefault="00CF523A" w:rsidP="00BF44B5">
      <w:pPr>
        <w:shd w:val="clear" w:color="auto" w:fill="FFFFFF"/>
        <w:rPr>
          <w:rFonts w:ascii="Arial" w:hAnsi="Arial" w:cs="Arial"/>
          <w:color w:val="222222"/>
        </w:rPr>
      </w:pPr>
      <w:r>
        <w:rPr>
          <w:rStyle w:val="Hyperlink"/>
          <w:rFonts w:ascii="Arial" w:hAnsi="Arial" w:cs="Arial"/>
        </w:rPr>
        <w:t>+1 (530) 752-8077</w:t>
      </w:r>
    </w:p>
    <w:p w14:paraId="68CC06D8" w14:textId="77777777" w:rsidR="00E434BC" w:rsidRDefault="00E434BC" w:rsidP="00571AEC">
      <w:pPr>
        <w:spacing w:line="480" w:lineRule="auto"/>
        <w:rPr>
          <w:b/>
          <w:sz w:val="24"/>
          <w:szCs w:val="24"/>
        </w:rPr>
      </w:pPr>
    </w:p>
    <w:p w14:paraId="4B5B1445" w14:textId="77777777" w:rsidR="00CF523A" w:rsidRDefault="00CF523A">
      <w:pPr>
        <w:rPr>
          <w:b/>
          <w:sz w:val="24"/>
          <w:szCs w:val="24"/>
        </w:rPr>
      </w:pPr>
      <w:r>
        <w:rPr>
          <w:b/>
          <w:sz w:val="24"/>
          <w:szCs w:val="24"/>
        </w:rPr>
        <w:br w:type="page"/>
      </w:r>
    </w:p>
    <w:p w14:paraId="7364D219" w14:textId="66FE7854" w:rsidR="00571AEC" w:rsidRPr="00571AEC" w:rsidRDefault="00571AEC" w:rsidP="00571AEC">
      <w:pPr>
        <w:spacing w:line="480" w:lineRule="auto"/>
        <w:rPr>
          <w:b/>
          <w:sz w:val="24"/>
          <w:szCs w:val="24"/>
        </w:rPr>
      </w:pPr>
      <w:r w:rsidRPr="00571AEC">
        <w:rPr>
          <w:b/>
          <w:sz w:val="24"/>
          <w:szCs w:val="24"/>
        </w:rPr>
        <w:lastRenderedPageBreak/>
        <w:t>Abstract</w:t>
      </w:r>
    </w:p>
    <w:p w14:paraId="7DDD03F6" w14:textId="439E7CAD" w:rsidR="00571AEC" w:rsidRDefault="00571AEC" w:rsidP="00571AEC">
      <w:pPr>
        <w:spacing w:line="480" w:lineRule="auto"/>
        <w:rPr>
          <w:bCs/>
          <w:i/>
          <w:iCs/>
          <w:sz w:val="24"/>
          <w:szCs w:val="24"/>
        </w:rPr>
      </w:pPr>
      <w:r w:rsidRPr="00571AEC">
        <w:rPr>
          <w:bCs/>
          <w:sz w:val="24"/>
          <w:szCs w:val="24"/>
        </w:rPr>
        <w:tab/>
      </w:r>
      <w:r w:rsidRPr="00571AEC">
        <w:rPr>
          <w:bCs/>
          <w:i/>
          <w:iCs/>
          <w:sz w:val="24"/>
          <w:szCs w:val="24"/>
        </w:rPr>
        <w:t>Brassica napus</w:t>
      </w:r>
      <w:r w:rsidR="002605D3">
        <w:rPr>
          <w:bCs/>
          <w:sz w:val="24"/>
          <w:szCs w:val="24"/>
        </w:rPr>
        <w:t>,</w:t>
      </w:r>
      <w:r w:rsidRPr="00571AEC">
        <w:rPr>
          <w:bCs/>
          <w:sz w:val="24"/>
          <w:szCs w:val="24"/>
        </w:rPr>
        <w:t xml:space="preserve"> a globally important oilseed crop</w:t>
      </w:r>
      <w:r w:rsidR="002605D3">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w:t>
      </w:r>
      <w:proofErr w:type="spellStart"/>
      <w:r w:rsidRPr="00571AEC">
        <w:rPr>
          <w:bCs/>
          <w:i/>
          <w:iCs/>
          <w:sz w:val="24"/>
          <w:szCs w:val="24"/>
        </w:rPr>
        <w:t>rapa</w:t>
      </w:r>
      <w:proofErr w:type="spellEnd"/>
      <w:r w:rsidRPr="00571AEC">
        <w:rPr>
          <w:bCs/>
          <w:i/>
          <w:iCs/>
          <w:sz w:val="24"/>
          <w:szCs w:val="24"/>
        </w:rPr>
        <w:t xml:space="preserve">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however, due to limitations of the </w:t>
      </w:r>
      <w:r w:rsidR="00F774AE">
        <w:rPr>
          <w:bCs/>
          <w:sz w:val="24"/>
          <w:szCs w:val="24"/>
        </w:rPr>
        <w:t xml:space="preserve">contemporary </w:t>
      </w:r>
      <w:r w:rsidRPr="00571AEC">
        <w:rPr>
          <w:bCs/>
          <w:sz w:val="24"/>
          <w:szCs w:val="24"/>
        </w:rPr>
        <w:t xml:space="preserve">sequencing technologies, these draft assemblies were not able to fully capture the genomic intricacies of this species.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sidR="00A0528C">
        <w:rPr>
          <w:bCs/>
          <w:sz w:val="24"/>
          <w:szCs w:val="24"/>
        </w:rPr>
        <w:t>,</w:t>
      </w:r>
      <w:r w:rsidRPr="00571AEC">
        <w:rPr>
          <w:bCs/>
          <w:sz w:val="24"/>
          <w:szCs w:val="24"/>
        </w:rPr>
        <w:t xml:space="preserve"> we assembled a new draft genome that increases the assembly length of unambiguous bases by 47.5% in 19 chromosomal pseudomolecules relative to the current community genome reference and provides the community with a more complete reference genome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 xml:space="preserve">B. </w:t>
      </w:r>
      <w:proofErr w:type="spellStart"/>
      <w:r w:rsidRPr="00571AEC">
        <w:rPr>
          <w:bCs/>
          <w:i/>
          <w:iCs/>
          <w:sz w:val="24"/>
          <w:szCs w:val="24"/>
        </w:rPr>
        <w:t>rapa</w:t>
      </w:r>
      <w:proofErr w:type="spellEnd"/>
      <w:r w:rsidRPr="00571AEC">
        <w:rPr>
          <w:bCs/>
          <w:sz w:val="24"/>
          <w:szCs w:val="24"/>
        </w:rPr>
        <w:t xml:space="preserve"> and </w:t>
      </w:r>
      <w:r w:rsidRPr="00571AEC">
        <w:rPr>
          <w:bCs/>
          <w:i/>
          <w:iCs/>
          <w:sz w:val="24"/>
          <w:szCs w:val="24"/>
        </w:rPr>
        <w:t>B. oleracea.</w:t>
      </w:r>
    </w:p>
    <w:p w14:paraId="0F8712C7" w14:textId="77777777" w:rsidR="00571AEC" w:rsidRDefault="00571AEC">
      <w:pPr>
        <w:rPr>
          <w:bCs/>
          <w:i/>
          <w:iCs/>
          <w:sz w:val="24"/>
          <w:szCs w:val="24"/>
        </w:rPr>
      </w:pPr>
      <w:r>
        <w:rPr>
          <w:bCs/>
          <w:i/>
          <w:iCs/>
          <w:sz w:val="24"/>
          <w:szCs w:val="24"/>
        </w:rPr>
        <w:br w:type="page"/>
      </w:r>
    </w:p>
    <w:p w14:paraId="0FCEE883" w14:textId="73270CBC" w:rsidR="00571AEC" w:rsidRPr="00AC70B6" w:rsidRDefault="00571AEC" w:rsidP="00571AEC">
      <w:pPr>
        <w:spacing w:line="480" w:lineRule="auto"/>
        <w:rPr>
          <w:b/>
          <w:sz w:val="24"/>
          <w:szCs w:val="24"/>
        </w:rPr>
      </w:pPr>
      <w:r w:rsidRPr="00AC70B6">
        <w:rPr>
          <w:b/>
          <w:sz w:val="24"/>
          <w:szCs w:val="24"/>
        </w:rPr>
        <w:lastRenderedPageBreak/>
        <w:t>Introduction</w:t>
      </w:r>
    </w:p>
    <w:p w14:paraId="0FBA9B92" w14:textId="6DA6FF62" w:rsidR="00571AEC" w:rsidRPr="00AC70B6" w:rsidRDefault="00571AEC" w:rsidP="00571AEC">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sidR="004D5C36">
        <w:rPr>
          <w:sz w:val="24"/>
          <w:szCs w:val="24"/>
        </w:rPr>
        <w:t>r</w:t>
      </w:r>
      <w:r w:rsidRPr="00AC70B6">
        <w:rPr>
          <w:sz w:val="24"/>
          <w:szCs w:val="24"/>
        </w:rPr>
        <w:t xml:space="preserve">apeseed, is the second most widely cultivated oilseed crop in the </w:t>
      </w:r>
      <w:proofErr w:type="gramStart"/>
      <w:r w:rsidRPr="00AC70B6">
        <w:rPr>
          <w:sz w:val="24"/>
          <w:szCs w:val="24"/>
        </w:rPr>
        <w:t>world</w:t>
      </w:r>
      <w:commentRangeStart w:id="4"/>
      <w:commentRangeStart w:id="5"/>
      <w:r w:rsidR="009E0AB3" w:rsidRPr="009E0AB3">
        <w:rPr>
          <w:rFonts w:ascii="Calibri" w:hAnsi="Calibri" w:cs="Calibri"/>
          <w:sz w:val="24"/>
        </w:rPr>
        <w:t>(</w:t>
      </w:r>
      <w:proofErr w:type="gramEnd"/>
      <w:r w:rsidR="009E0AB3" w:rsidRPr="009E0AB3">
        <w:rPr>
          <w:rFonts w:ascii="Calibri" w:hAnsi="Calibri" w:cs="Calibri"/>
          <w:sz w:val="24"/>
        </w:rPr>
        <w:t>“FAOSTAT”</w:t>
      </w:r>
      <w:r w:rsidR="006948E1">
        <w:rPr>
          <w:rFonts w:ascii="Calibri" w:hAnsi="Calibri" w:cs="Calibri"/>
          <w:sz w:val="24"/>
        </w:rPr>
        <w:t>, 2018</w:t>
      </w:r>
      <w:r w:rsidR="009E0AB3" w:rsidRPr="009E0AB3">
        <w:rPr>
          <w:rFonts w:ascii="Calibri" w:hAnsi="Calibri" w:cs="Calibri"/>
          <w:sz w:val="24"/>
        </w:rPr>
        <w:t>)</w:t>
      </w:r>
      <w:commentRangeEnd w:id="4"/>
      <w:r w:rsidR="0038781C">
        <w:rPr>
          <w:rStyle w:val="CommentReference"/>
        </w:rPr>
        <w:commentReference w:id="4"/>
      </w:r>
      <w:commentRangeEnd w:id="5"/>
      <w:r w:rsidR="00F774AE">
        <w:rPr>
          <w:rStyle w:val="CommentReference"/>
        </w:rPr>
        <w:commentReference w:id="5"/>
      </w:r>
      <w:r w:rsidRPr="00AC70B6">
        <w:rPr>
          <w:sz w:val="24"/>
          <w:szCs w:val="24"/>
        </w:rPr>
        <w:t xml:space="preserve">. </w:t>
      </w:r>
      <w:commentRangeStart w:id="6"/>
      <w:commentRangeStart w:id="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w:t>
      </w:r>
      <w:proofErr w:type="gramStart"/>
      <w:r w:rsidRPr="00AC70B6">
        <w:rPr>
          <w:sz w:val="24"/>
          <w:szCs w:val="24"/>
        </w:rPr>
        <w:t>products</w:t>
      </w:r>
      <w:r w:rsidR="001D7362" w:rsidRPr="001D7362">
        <w:rPr>
          <w:rFonts w:ascii="Calibri" w:hAnsi="Calibri" w:cs="Calibri"/>
          <w:sz w:val="24"/>
          <w:szCs w:val="24"/>
        </w:rPr>
        <w:t>(</w:t>
      </w:r>
      <w:proofErr w:type="spellStart"/>
      <w:proofErr w:type="gramEnd"/>
      <w:r w:rsidR="001D7362" w:rsidRPr="001D7362">
        <w:rPr>
          <w:rFonts w:ascii="Calibri" w:hAnsi="Calibri" w:cs="Calibri"/>
          <w:sz w:val="24"/>
          <w:szCs w:val="24"/>
        </w:rPr>
        <w:t>Oplinger</w:t>
      </w:r>
      <w:proofErr w:type="spellEnd"/>
      <w:r w:rsidR="001D7362" w:rsidRPr="001D7362">
        <w:rPr>
          <w:rFonts w:ascii="Calibri" w:hAnsi="Calibri" w:cs="Calibri"/>
          <w:sz w:val="24"/>
          <w:szCs w:val="24"/>
        </w:rPr>
        <w:t xml:space="preserve"> </w:t>
      </w:r>
      <w:r w:rsidR="001D7362" w:rsidRPr="001D7362">
        <w:rPr>
          <w:rFonts w:ascii="Calibri" w:hAnsi="Calibri" w:cs="Calibri"/>
          <w:i/>
          <w:iCs/>
          <w:sz w:val="24"/>
          <w:szCs w:val="24"/>
        </w:rPr>
        <w:t>et al.</w:t>
      </w:r>
      <w:r w:rsidR="001D7362" w:rsidRPr="001D7362">
        <w:rPr>
          <w:rFonts w:ascii="Calibri" w:hAnsi="Calibri" w:cs="Calibri"/>
          <w:sz w:val="24"/>
          <w:szCs w:val="24"/>
        </w:rPr>
        <w:t xml:space="preserve"> 1989)</w:t>
      </w:r>
      <w:r w:rsidRPr="00AC70B6">
        <w:rPr>
          <w:sz w:val="24"/>
          <w:szCs w:val="24"/>
        </w:rPr>
        <w:t xml:space="preserve">. </w:t>
      </w:r>
      <w:commentRangeEnd w:id="6"/>
      <w:r w:rsidR="00597F3D">
        <w:rPr>
          <w:rStyle w:val="CommentReference"/>
        </w:rPr>
        <w:commentReference w:id="6"/>
      </w:r>
      <w:commentRangeEnd w:id="7"/>
      <w:r w:rsidR="00F774AE">
        <w:rPr>
          <w:rStyle w:val="CommentReference"/>
        </w:rPr>
        <w:commentReference w:id="7"/>
      </w:r>
      <w:r w:rsidRPr="00AC70B6">
        <w:rPr>
          <w:sz w:val="24"/>
          <w:szCs w:val="24"/>
        </w:rPr>
        <w:t xml:space="preserve">The demand for rapeseed oil has caused global production to more than triple in the last few decades, with China and Canada being the world’s largest </w:t>
      </w:r>
      <w:proofErr w:type="gramStart"/>
      <w:r w:rsidRPr="00AC70B6">
        <w:rPr>
          <w:sz w:val="24"/>
          <w:szCs w:val="24"/>
        </w:rPr>
        <w:t>producers</w:t>
      </w:r>
      <w:commentRangeStart w:id="8"/>
      <w:commentRangeStart w:id="9"/>
      <w:r w:rsidR="009E0AB3" w:rsidRPr="009E0AB3">
        <w:rPr>
          <w:rFonts w:ascii="Calibri" w:hAnsi="Calibri" w:cs="Calibri"/>
          <w:sz w:val="24"/>
        </w:rPr>
        <w:t>(</w:t>
      </w:r>
      <w:proofErr w:type="gramEnd"/>
      <w:r w:rsidR="009E0AB3" w:rsidRPr="009E0AB3">
        <w:rPr>
          <w:rFonts w:ascii="Calibri" w:hAnsi="Calibri" w:cs="Calibri"/>
          <w:sz w:val="24"/>
        </w:rPr>
        <w:t>“PSD Online”</w:t>
      </w:r>
      <w:r w:rsidR="00B740B5">
        <w:rPr>
          <w:rFonts w:ascii="Calibri" w:hAnsi="Calibri" w:cs="Calibri"/>
          <w:sz w:val="24"/>
        </w:rPr>
        <w:t>, 2018</w:t>
      </w:r>
      <w:r w:rsidR="009E0AB3" w:rsidRPr="009E0AB3">
        <w:rPr>
          <w:rFonts w:ascii="Calibri" w:hAnsi="Calibri" w:cs="Calibri"/>
          <w:sz w:val="24"/>
        </w:rPr>
        <w:t>)</w:t>
      </w:r>
      <w:commentRangeEnd w:id="8"/>
      <w:r w:rsidR="0038781C">
        <w:rPr>
          <w:rStyle w:val="CommentReference"/>
        </w:rPr>
        <w:commentReference w:id="8"/>
      </w:r>
      <w:commentRangeEnd w:id="9"/>
      <w:r w:rsidR="00F774AE">
        <w:rPr>
          <w:rStyle w:val="CommentReference"/>
        </w:rPr>
        <w:commentReference w:id="9"/>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0C06F226" w14:textId="621E6626" w:rsidR="00571AEC" w:rsidRPr="00AC70B6" w:rsidRDefault="00571AEC" w:rsidP="00571AEC">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sidR="009E0AB3">
        <w:rPr>
          <w:i/>
          <w:sz w:val="24"/>
          <w:szCs w:val="24"/>
        </w:rPr>
        <w:t xml:space="preserve"> </w:t>
      </w:r>
      <w:r w:rsidR="009E0AB3">
        <w:rPr>
          <w:rFonts w:ascii="Calibri" w:hAnsi="Calibri" w:cs="Calibri"/>
          <w:sz w:val="24"/>
          <w:szCs w:val="24"/>
        </w:rPr>
        <w:t>(</w:t>
      </w:r>
      <w:proofErr w:type="spellStart"/>
      <w:r w:rsidR="009E0AB3">
        <w:rPr>
          <w:rFonts w:ascii="Calibri" w:hAnsi="Calibri" w:cs="Calibri"/>
          <w:sz w:val="24"/>
          <w:szCs w:val="24"/>
        </w:rPr>
        <w:t>Nagaharu</w:t>
      </w:r>
      <w:proofErr w:type="spellEnd"/>
      <w:r w:rsidR="009E0AB3">
        <w:rPr>
          <w:rFonts w:ascii="Calibri" w:hAnsi="Calibri" w:cs="Calibri"/>
          <w:sz w:val="24"/>
          <w:szCs w:val="24"/>
        </w:rPr>
        <w:t xml:space="preserve"> 1935)</w:t>
      </w:r>
      <w:r w:rsidRPr="00AC70B6">
        <w:rPr>
          <w:sz w:val="24"/>
          <w:szCs w:val="24"/>
        </w:rPr>
        <w:t xml:space="preserve">. Both </w:t>
      </w:r>
      <w:r w:rsidRPr="00AC70B6">
        <w:rPr>
          <w:i/>
          <w:sz w:val="24"/>
          <w:szCs w:val="24"/>
        </w:rPr>
        <w:t xml:space="preserve">B. </w:t>
      </w:r>
      <w:proofErr w:type="spellStart"/>
      <w:r w:rsidRPr="00AC70B6">
        <w:rPr>
          <w:i/>
          <w:sz w:val="24"/>
          <w:szCs w:val="24"/>
        </w:rPr>
        <w:t>rapa</w:t>
      </w:r>
      <w:proofErr w:type="spellEnd"/>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sidR="00B26C5F">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w:t>
      </w:r>
      <w:proofErr w:type="spellStart"/>
      <w:r w:rsidRPr="00AC70B6">
        <w:rPr>
          <w:i/>
          <w:sz w:val="24"/>
          <w:szCs w:val="24"/>
        </w:rPr>
        <w:t>rapa</w:t>
      </w:r>
      <w:proofErr w:type="spellEnd"/>
      <w:r w:rsidRPr="00AC70B6">
        <w:rPr>
          <w:i/>
          <w:sz w:val="24"/>
          <w:szCs w:val="24"/>
        </w:rPr>
        <w:t xml:space="preserve">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sidR="00B80BC3">
        <w:rPr>
          <w:sz w:val="24"/>
          <w:szCs w:val="24"/>
        </w:rPr>
        <w:t xml:space="preserve"> event</w:t>
      </w:r>
      <w:r w:rsidRPr="00AC70B6">
        <w:rPr>
          <w:sz w:val="24"/>
          <w:szCs w:val="24"/>
        </w:rPr>
        <w:t>, resulting in an allotetraploid</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Chalhoub</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2014)</w:t>
      </w:r>
      <w:r w:rsidRPr="00AC70B6">
        <w:rPr>
          <w:sz w:val="24"/>
          <w:szCs w:val="24"/>
        </w:rPr>
        <w:t xml:space="preserve">. </w:t>
      </w:r>
      <w:r w:rsidRPr="00AC70B6">
        <w:rPr>
          <w:i/>
          <w:sz w:val="24"/>
          <w:szCs w:val="24"/>
        </w:rPr>
        <w:t>B. napus</w:t>
      </w:r>
      <w:r w:rsidR="00AB3237">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 xml:space="preserve">B. </w:t>
      </w:r>
      <w:proofErr w:type="spellStart"/>
      <w:r w:rsidRPr="00AC70B6">
        <w:rPr>
          <w:i/>
          <w:sz w:val="24"/>
          <w:szCs w:val="24"/>
        </w:rPr>
        <w:t>rapa</w:t>
      </w:r>
      <w:proofErr w:type="spellEnd"/>
      <w:r w:rsidR="00AB3237">
        <w:rPr>
          <w:sz w:val="24"/>
          <w:szCs w:val="24"/>
        </w:rPr>
        <w:t xml:space="preserve"> (</w:t>
      </w:r>
      <w:r w:rsidRPr="00AC70B6">
        <w:rPr>
          <w:sz w:val="24"/>
          <w:szCs w:val="24"/>
        </w:rPr>
        <w:t xml:space="preserve">AA) and </w:t>
      </w:r>
      <w:r w:rsidRPr="00AC70B6">
        <w:rPr>
          <w:i/>
          <w:sz w:val="24"/>
          <w:szCs w:val="24"/>
        </w:rPr>
        <w:t>B. oleracea</w:t>
      </w:r>
      <w:r w:rsidR="00AB3237">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Bertioli</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2019)</w:t>
      </w:r>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sidR="00AB3237">
        <w:rPr>
          <w:sz w:val="24"/>
          <w:szCs w:val="24"/>
        </w:rPr>
        <w:t xml:space="preserve"> (</w:t>
      </w:r>
      <w:r w:rsidRPr="00AC70B6">
        <w:rPr>
          <w:sz w:val="24"/>
          <w:szCs w:val="24"/>
        </w:rPr>
        <w:t xml:space="preserve">gene conversion) to larger chromosomal </w:t>
      </w:r>
      <w:r>
        <w:rPr>
          <w:sz w:val="24"/>
          <w:szCs w:val="24"/>
        </w:rPr>
        <w:t>regions</w:t>
      </w:r>
      <w:r w:rsidR="009E0AB3">
        <w:rPr>
          <w:sz w:val="24"/>
          <w:szCs w:val="24"/>
        </w:rPr>
        <w:t xml:space="preserve"> </w:t>
      </w:r>
      <w:r w:rsidR="009E0AB3" w:rsidRPr="009E0AB3">
        <w:rPr>
          <w:rFonts w:ascii="Calibri" w:hAnsi="Calibri" w:cs="Calibri"/>
          <w:sz w:val="24"/>
        </w:rPr>
        <w:lastRenderedPageBreak/>
        <w:t>(</w:t>
      </w:r>
      <w:proofErr w:type="spellStart"/>
      <w:r w:rsidR="009E0AB3" w:rsidRPr="009E0AB3">
        <w:rPr>
          <w:rFonts w:ascii="Calibri" w:hAnsi="Calibri" w:cs="Calibri"/>
          <w:sz w:val="24"/>
        </w:rPr>
        <w:t>Chalhoub</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2014)</w:t>
      </w:r>
      <w:r w:rsidRPr="00AC70B6">
        <w:rPr>
          <w:sz w:val="24"/>
          <w:szCs w:val="24"/>
        </w:rPr>
        <w:t>. The rate and specific</w:t>
      </w:r>
      <w:r>
        <w:rPr>
          <w:sz w:val="24"/>
          <w:szCs w:val="24"/>
        </w:rPr>
        <w:t>s</w:t>
      </w:r>
      <w:r w:rsidRPr="00AC70B6">
        <w:rPr>
          <w:sz w:val="24"/>
          <w:szCs w:val="24"/>
        </w:rPr>
        <w:t xml:space="preserve"> of </w:t>
      </w:r>
      <w:r w:rsidR="0010070D" w:rsidRPr="00AC70B6">
        <w:rPr>
          <w:sz w:val="24"/>
          <w:szCs w:val="24"/>
        </w:rPr>
        <w:t xml:space="preserve">homoeologous exchange </w:t>
      </w:r>
      <w:r w:rsidRPr="00AC70B6">
        <w:rPr>
          <w:sz w:val="24"/>
          <w:szCs w:val="24"/>
        </w:rPr>
        <w:t xml:space="preserve">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sidR="009E0AB3">
        <w:rPr>
          <w:sz w:val="24"/>
          <w:szCs w:val="24"/>
        </w:rPr>
        <w:t xml:space="preserve"> </w:t>
      </w:r>
      <w:r w:rsidR="009E0AB3" w:rsidRPr="009E0AB3">
        <w:rPr>
          <w:rFonts w:ascii="Calibri" w:hAnsi="Calibri" w:cs="Calibri"/>
          <w:sz w:val="24"/>
        </w:rPr>
        <w:t xml:space="preserve">(Udall </w:t>
      </w:r>
      <w:r w:rsidR="009E0AB3" w:rsidRPr="009E0AB3">
        <w:rPr>
          <w:rFonts w:ascii="Calibri" w:hAnsi="Calibri" w:cs="Calibri"/>
          <w:i/>
          <w:iCs/>
          <w:sz w:val="24"/>
        </w:rPr>
        <w:t>et al.</w:t>
      </w:r>
      <w:r w:rsidR="009E0AB3" w:rsidRPr="009E0AB3">
        <w:rPr>
          <w:rFonts w:ascii="Calibri" w:hAnsi="Calibri" w:cs="Calibri"/>
          <w:sz w:val="24"/>
        </w:rPr>
        <w:t xml:space="preserve"> 2005)</w:t>
      </w:r>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379E8550" w14:textId="7C87BE8F" w:rsidR="00571AEC" w:rsidRDefault="00742D5E" w:rsidP="00571AEC">
      <w:pPr>
        <w:spacing w:line="480" w:lineRule="auto"/>
        <w:ind w:firstLine="720"/>
        <w:rPr>
          <w:sz w:val="24"/>
          <w:szCs w:val="24"/>
        </w:rPr>
      </w:pPr>
      <w:r>
        <w:rPr>
          <w:sz w:val="24"/>
          <w:szCs w:val="24"/>
        </w:rPr>
        <w:t>In 2014</w:t>
      </w:r>
      <w:r w:rsidR="00571AEC" w:rsidRPr="00AC70B6">
        <w:rPr>
          <w:sz w:val="24"/>
          <w:szCs w:val="24"/>
        </w:rPr>
        <w:t xml:space="preserve">, a high-quality genomic reference assembly for </w:t>
      </w:r>
      <w:r w:rsidR="00571AEC" w:rsidRPr="00AC70B6">
        <w:rPr>
          <w:i/>
          <w:sz w:val="24"/>
          <w:szCs w:val="24"/>
        </w:rPr>
        <w:t>B. napus</w:t>
      </w:r>
      <w:r w:rsidR="00571AEC" w:rsidRPr="00AC70B6">
        <w:rPr>
          <w:sz w:val="24"/>
          <w:szCs w:val="24"/>
        </w:rPr>
        <w:t xml:space="preserve"> was released to the public</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Chalhoub</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2014)</w:t>
      </w:r>
      <w:r w:rsidR="00571AEC" w:rsidRPr="00AC70B6">
        <w:rPr>
          <w:sz w:val="24"/>
          <w:szCs w:val="24"/>
        </w:rPr>
        <w:t xml:space="preserve">. This assembly, hereby referred to as </w:t>
      </w:r>
      <w:proofErr w:type="spellStart"/>
      <w:r w:rsidR="00571AEC" w:rsidRPr="00AC70B6">
        <w:rPr>
          <w:sz w:val="24"/>
          <w:szCs w:val="24"/>
        </w:rPr>
        <w:t>Darmor-bzh</w:t>
      </w:r>
      <w:proofErr w:type="spellEnd"/>
      <w:r w:rsidR="00571AEC" w:rsidRPr="00AC70B6">
        <w:rPr>
          <w:sz w:val="24"/>
          <w:szCs w:val="24"/>
        </w:rPr>
        <w:t xml:space="preserve">, </w:t>
      </w:r>
      <w:r w:rsidR="00571AEC">
        <w:rPr>
          <w:sz w:val="24"/>
          <w:szCs w:val="24"/>
        </w:rPr>
        <w:t>was generated using</w:t>
      </w:r>
      <w:r w:rsidR="00571AEC" w:rsidRPr="00AC70B6">
        <w:rPr>
          <w:sz w:val="24"/>
          <w:szCs w:val="24"/>
        </w:rPr>
        <w:t xml:space="preserve"> short read </w:t>
      </w:r>
      <w:r w:rsidR="00571AEC">
        <w:rPr>
          <w:sz w:val="24"/>
          <w:szCs w:val="24"/>
        </w:rPr>
        <w:t xml:space="preserve">sequencing </w:t>
      </w:r>
      <w:r w:rsidR="00571AEC" w:rsidRPr="00AC70B6">
        <w:rPr>
          <w:sz w:val="24"/>
          <w:szCs w:val="24"/>
        </w:rPr>
        <w:t xml:space="preserve">data. Due to challenges associated with </w:t>
      </w:r>
      <w:r w:rsidR="00571AEC">
        <w:rPr>
          <w:sz w:val="24"/>
          <w:szCs w:val="24"/>
        </w:rPr>
        <w:t xml:space="preserve">assembling and </w:t>
      </w:r>
      <w:r w:rsidR="00571AEC" w:rsidRPr="00AC70B6">
        <w:rPr>
          <w:sz w:val="24"/>
          <w:szCs w:val="24"/>
        </w:rPr>
        <w:t xml:space="preserve">scaffolding short reads and the high similarity between the two </w:t>
      </w:r>
      <w:proofErr w:type="spellStart"/>
      <w:r w:rsidR="00571AEC" w:rsidRPr="00AC70B6">
        <w:rPr>
          <w:sz w:val="24"/>
          <w:szCs w:val="24"/>
        </w:rPr>
        <w:t>subgenomes</w:t>
      </w:r>
      <w:proofErr w:type="spellEnd"/>
      <w:r w:rsidR="00571AEC" w:rsidRPr="00AC70B6">
        <w:rPr>
          <w:sz w:val="24"/>
          <w:szCs w:val="24"/>
        </w:rPr>
        <w:t xml:space="preserve">, a significant portion of the genome could not be confidently anchored in the assembly and was left </w:t>
      </w:r>
      <w:proofErr w:type="spellStart"/>
      <w:r w:rsidR="00571AEC" w:rsidRPr="00AC70B6">
        <w:rPr>
          <w:sz w:val="24"/>
          <w:szCs w:val="24"/>
        </w:rPr>
        <w:t>unscaffolded</w:t>
      </w:r>
      <w:proofErr w:type="spellEnd"/>
      <w:r w:rsidR="00571AEC" w:rsidRPr="00AC70B6">
        <w:rPr>
          <w:sz w:val="24"/>
          <w:szCs w:val="24"/>
        </w:rPr>
        <w:t xml:space="preserve">. Since the release of the </w:t>
      </w:r>
      <w:proofErr w:type="spellStart"/>
      <w:r w:rsidR="00571AEC" w:rsidRPr="00AC70B6">
        <w:rPr>
          <w:sz w:val="24"/>
          <w:szCs w:val="24"/>
        </w:rPr>
        <w:t>Darmor-bzh</w:t>
      </w:r>
      <w:proofErr w:type="spellEnd"/>
      <w:r w:rsidR="00571AEC" w:rsidRPr="00AC70B6">
        <w:rPr>
          <w:sz w:val="24"/>
          <w:szCs w:val="24"/>
        </w:rPr>
        <w:t xml:space="preserve"> assembly, new </w:t>
      </w:r>
      <w:proofErr w:type="gramStart"/>
      <w:r w:rsidR="00571AEC" w:rsidRPr="00AC70B6">
        <w:rPr>
          <w:sz w:val="24"/>
          <w:szCs w:val="24"/>
        </w:rPr>
        <w:t>sequencing</w:t>
      </w:r>
      <w:proofErr w:type="gramEnd"/>
      <w:r w:rsidR="00571AEC" w:rsidRPr="00AC70B6">
        <w:rPr>
          <w:sz w:val="24"/>
          <w:szCs w:val="24"/>
        </w:rPr>
        <w:t xml:space="preserve"> and assembly strategies</w:t>
      </w:r>
      <w:r w:rsidR="00B50657">
        <w:rPr>
          <w:sz w:val="24"/>
          <w:szCs w:val="24"/>
        </w:rPr>
        <w:t>,</w:t>
      </w:r>
      <w:r w:rsidR="00571AEC" w:rsidRPr="00AC70B6">
        <w:rPr>
          <w:sz w:val="24"/>
          <w:szCs w:val="24"/>
        </w:rPr>
        <w:t xml:space="preserve"> including long reads, linked-reads, and proximity data, have become available and fiscally feasible. </w:t>
      </w:r>
      <w:r w:rsidR="004C13CE">
        <w:rPr>
          <w:sz w:val="24"/>
          <w:szCs w:val="24"/>
        </w:rPr>
        <w:t xml:space="preserve">Recently new </w:t>
      </w:r>
      <w:r w:rsidR="004C13CE">
        <w:rPr>
          <w:i/>
          <w:iCs/>
          <w:sz w:val="24"/>
          <w:szCs w:val="24"/>
        </w:rPr>
        <w:t xml:space="preserve">B. napus </w:t>
      </w:r>
      <w:r w:rsidR="004C13CE">
        <w:rPr>
          <w:sz w:val="24"/>
          <w:szCs w:val="24"/>
        </w:rPr>
        <w:t xml:space="preserve">genomes using these technologies have been released to the public </w:t>
      </w:r>
      <w:r w:rsidR="004C13CE">
        <w:rPr>
          <w:sz w:val="24"/>
          <w:szCs w:val="24"/>
        </w:rPr>
        <w:fldChar w:fldCharType="begin"/>
      </w:r>
      <w:r w:rsidR="004C13CE">
        <w:rPr>
          <w:sz w:val="24"/>
          <w:szCs w:val="24"/>
        </w:rPr>
        <w:instrText xml:space="preserve"> ADDIN ZOTERO_ITEM CSL_CITATION {"citationID":"xnS9gFtT","properties":{"formattedCitation":"(Song {\\i{}et al.} 2020)","plainCitation":"(Song et al. 2020)","noteIndex":0},"citationItems":[{"id":1594,"uris":["http://zotero.org/users/5857934/items/A9RME2FD"],"uri":["http://zotero.org/users/5857934/items/A9RME2FD"],"itemData":{"id":1594,"type":"article-journal","abstract":"Rapeseed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C13CE">
        <w:rPr>
          <w:sz w:val="24"/>
          <w:szCs w:val="24"/>
        </w:rPr>
        <w:fldChar w:fldCharType="separate"/>
      </w:r>
      <w:r w:rsidR="004C13CE" w:rsidRPr="004C13CE">
        <w:rPr>
          <w:rFonts w:ascii="Calibri" w:hAnsi="Calibri" w:cs="Calibri"/>
          <w:sz w:val="24"/>
          <w:szCs w:val="24"/>
        </w:rPr>
        <w:t xml:space="preserve">(Song </w:t>
      </w:r>
      <w:r w:rsidR="004C13CE" w:rsidRPr="004C13CE">
        <w:rPr>
          <w:rFonts w:ascii="Calibri" w:hAnsi="Calibri" w:cs="Calibri"/>
          <w:i/>
          <w:iCs/>
          <w:sz w:val="24"/>
          <w:szCs w:val="24"/>
        </w:rPr>
        <w:t>et al.</w:t>
      </w:r>
      <w:r w:rsidR="004C13CE" w:rsidRPr="004C13CE">
        <w:rPr>
          <w:rFonts w:ascii="Calibri" w:hAnsi="Calibri" w:cs="Calibri"/>
          <w:sz w:val="24"/>
          <w:szCs w:val="24"/>
        </w:rPr>
        <w:t xml:space="preserve"> 2020)</w:t>
      </w:r>
      <w:r w:rsidR="004C13CE">
        <w:rPr>
          <w:sz w:val="24"/>
          <w:szCs w:val="24"/>
        </w:rPr>
        <w:fldChar w:fldCharType="end"/>
      </w:r>
      <w:r w:rsidR="004C13CE">
        <w:rPr>
          <w:sz w:val="24"/>
          <w:szCs w:val="24"/>
        </w:rPr>
        <w:t>. Concurrently we have</w:t>
      </w:r>
      <w:r w:rsidR="00571AEC" w:rsidRPr="00AC70B6">
        <w:rPr>
          <w:sz w:val="24"/>
          <w:szCs w:val="24"/>
        </w:rPr>
        <w:t xml:space="preserve"> </w:t>
      </w:r>
      <w:r w:rsidR="00571AEC">
        <w:rPr>
          <w:sz w:val="24"/>
          <w:szCs w:val="24"/>
        </w:rPr>
        <w:t>generated</w:t>
      </w:r>
      <w:r w:rsidR="00571AEC" w:rsidRPr="00AC70B6">
        <w:rPr>
          <w:sz w:val="24"/>
          <w:szCs w:val="24"/>
        </w:rPr>
        <w:t xml:space="preserve"> a new genomic reference for a synthetic </w:t>
      </w:r>
      <w:r w:rsidR="00571AEC" w:rsidRPr="00AC70B6">
        <w:rPr>
          <w:i/>
          <w:sz w:val="24"/>
          <w:szCs w:val="24"/>
        </w:rPr>
        <w:t>B. napus</w:t>
      </w:r>
      <w:r w:rsidR="00571AEC" w:rsidRPr="00AC70B6">
        <w:rPr>
          <w:sz w:val="24"/>
          <w:szCs w:val="24"/>
        </w:rPr>
        <w:t xml:space="preserve"> that </w:t>
      </w:r>
      <w:r w:rsidR="00571AEC">
        <w:rPr>
          <w:sz w:val="24"/>
          <w:szCs w:val="24"/>
        </w:rPr>
        <w:t>includes</w:t>
      </w:r>
      <w:r w:rsidR="00571AEC" w:rsidRPr="00AC70B6">
        <w:rPr>
          <w:sz w:val="24"/>
          <w:szCs w:val="24"/>
        </w:rPr>
        <w:t xml:space="preserve"> a significant number of previously </w:t>
      </w:r>
      <w:proofErr w:type="spellStart"/>
      <w:r w:rsidR="00571AEC" w:rsidRPr="00AC70B6">
        <w:rPr>
          <w:sz w:val="24"/>
          <w:szCs w:val="24"/>
        </w:rPr>
        <w:t>unscaffolded</w:t>
      </w:r>
      <w:proofErr w:type="spellEnd"/>
      <w:r w:rsidR="00571AEC" w:rsidRPr="00AC70B6">
        <w:rPr>
          <w:sz w:val="24"/>
          <w:szCs w:val="24"/>
        </w:rPr>
        <w:t xml:space="preserve"> sequences. Additionally, this new assembly </w:t>
      </w:r>
      <w:r w:rsidR="00571AEC">
        <w:rPr>
          <w:sz w:val="24"/>
          <w:szCs w:val="24"/>
        </w:rPr>
        <w:t>reveals</w:t>
      </w:r>
      <w:r w:rsidR="00571AEC" w:rsidRPr="00AC70B6">
        <w:rPr>
          <w:sz w:val="24"/>
          <w:szCs w:val="24"/>
        </w:rPr>
        <w:t xml:space="preserve"> shared and unique homoeologous exchange events </w:t>
      </w:r>
      <w:r w:rsidR="00571AEC">
        <w:rPr>
          <w:sz w:val="24"/>
          <w:szCs w:val="24"/>
        </w:rPr>
        <w:t>in</w:t>
      </w:r>
      <w:r w:rsidR="00571AEC" w:rsidRPr="00AC70B6">
        <w:rPr>
          <w:sz w:val="24"/>
          <w:szCs w:val="24"/>
        </w:rPr>
        <w:t xml:space="preserve"> different </w:t>
      </w:r>
      <w:r w:rsidR="00571AEC" w:rsidRPr="00AC70B6">
        <w:rPr>
          <w:i/>
          <w:sz w:val="24"/>
          <w:szCs w:val="24"/>
        </w:rPr>
        <w:t>B. napus</w:t>
      </w:r>
      <w:r w:rsidR="00571AEC" w:rsidRPr="00AC70B6">
        <w:rPr>
          <w:sz w:val="24"/>
          <w:szCs w:val="24"/>
        </w:rPr>
        <w:t xml:space="preserve"> </w:t>
      </w:r>
      <w:r w:rsidR="00571AEC">
        <w:rPr>
          <w:sz w:val="24"/>
          <w:szCs w:val="24"/>
        </w:rPr>
        <w:t>lines.</w:t>
      </w:r>
    </w:p>
    <w:p w14:paraId="298CFF7D" w14:textId="18B8A734" w:rsidR="00571AEC" w:rsidRPr="00AC70B6" w:rsidRDefault="00571AEC" w:rsidP="00571AEC">
      <w:pPr>
        <w:spacing w:line="480" w:lineRule="auto"/>
        <w:rPr>
          <w:b/>
          <w:sz w:val="24"/>
          <w:szCs w:val="24"/>
        </w:rPr>
      </w:pPr>
      <w:r w:rsidRPr="00AC70B6">
        <w:rPr>
          <w:b/>
          <w:sz w:val="24"/>
          <w:szCs w:val="24"/>
        </w:rPr>
        <w:t>Methods and Materials</w:t>
      </w:r>
    </w:p>
    <w:p w14:paraId="21322A3D" w14:textId="585988A0" w:rsidR="00571AEC" w:rsidRPr="00AC70B6" w:rsidRDefault="00571AEC" w:rsidP="00571AEC">
      <w:pPr>
        <w:spacing w:line="480" w:lineRule="auto"/>
        <w:rPr>
          <w:i/>
          <w:sz w:val="24"/>
          <w:szCs w:val="24"/>
        </w:rPr>
      </w:pPr>
      <w:r w:rsidRPr="00AC70B6">
        <w:rPr>
          <w:i/>
          <w:sz w:val="24"/>
          <w:szCs w:val="24"/>
        </w:rPr>
        <w:t>Creation of Synthetic Brassica napus</w:t>
      </w:r>
      <w:r w:rsidR="00AB3237">
        <w:rPr>
          <w:i/>
          <w:sz w:val="24"/>
          <w:szCs w:val="24"/>
        </w:rPr>
        <w:t xml:space="preserve"> (</w:t>
      </w:r>
      <w:r w:rsidRPr="00AC70B6">
        <w:rPr>
          <w:i/>
          <w:sz w:val="24"/>
          <w:szCs w:val="24"/>
        </w:rPr>
        <w:t>Da-Ae)</w:t>
      </w:r>
    </w:p>
    <w:p w14:paraId="45047E90" w14:textId="3BCDAF58" w:rsidR="00571AEC" w:rsidRDefault="00571AEC" w:rsidP="008648A4">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sidR="00AB3237">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sidR="00AB3237">
        <w:rPr>
          <w:sz w:val="24"/>
          <w:szCs w:val="24"/>
        </w:rPr>
        <w:t xml:space="preserve"> (</w:t>
      </w:r>
      <w:r w:rsidRPr="00AC70B6">
        <w:rPr>
          <w:sz w:val="24"/>
          <w:szCs w:val="24"/>
        </w:rPr>
        <w:t xml:space="preserve">South Korea) by </w:t>
      </w:r>
      <w:r w:rsidRPr="00AC70B6">
        <w:rPr>
          <w:sz w:val="24"/>
          <w:szCs w:val="24"/>
        </w:rPr>
        <w:lastRenderedPageBreak/>
        <w:t xml:space="preserve">crossing an inbred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00AB3237">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sidR="00AB3237">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sidR="00AB3237">
        <w:rPr>
          <w:i/>
          <w:sz w:val="24"/>
          <w:szCs w:val="24"/>
        </w:rPr>
        <w:t xml:space="preserve"> (</w:t>
      </w:r>
      <w:r w:rsidRPr="00AC70B6">
        <w:rPr>
          <w:sz w:val="24"/>
          <w:szCs w:val="24"/>
        </w:rPr>
        <w:t>CC) red cabbage</w:t>
      </w:r>
      <w:r w:rsidR="00AB3237">
        <w:rPr>
          <w:sz w:val="24"/>
          <w:szCs w:val="24"/>
        </w:rPr>
        <w:t xml:space="preserve"> (</w:t>
      </w:r>
      <w:r w:rsidRPr="00AC70B6">
        <w:rPr>
          <w:sz w:val="24"/>
          <w:szCs w:val="24"/>
        </w:rPr>
        <w:t xml:space="preserve">BW716). After hybridization, the </w:t>
      </w:r>
      <w:r w:rsidR="00F774AE">
        <w:rPr>
          <w:sz w:val="24"/>
          <w:szCs w:val="24"/>
        </w:rPr>
        <w:t>F1</w:t>
      </w:r>
      <w:r w:rsidRPr="00AC70B6">
        <w:rPr>
          <w:sz w:val="24"/>
          <w:szCs w:val="24"/>
        </w:rPr>
        <w:t xml:space="preserve">underwent spontaneous chromosome doubling producing a naturally occurring allotetraploid </w:t>
      </w:r>
      <w:r w:rsidRPr="00AC70B6">
        <w:rPr>
          <w:i/>
          <w:sz w:val="24"/>
          <w:szCs w:val="24"/>
        </w:rPr>
        <w:t>B. napus</w:t>
      </w:r>
      <w:r w:rsidR="00AB3237">
        <w:rPr>
          <w:i/>
          <w:sz w:val="24"/>
          <w:szCs w:val="24"/>
        </w:rPr>
        <w:t xml:space="preserve"> (</w:t>
      </w:r>
      <w:r w:rsidRPr="00AC70B6">
        <w:rPr>
          <w:sz w:val="24"/>
          <w:szCs w:val="24"/>
        </w:rPr>
        <w:t xml:space="preserve">AACC). The hybrid was </w:t>
      </w:r>
      <w:r w:rsidR="00F60886" w:rsidRPr="00AC70B6">
        <w:rPr>
          <w:sz w:val="24"/>
          <w:szCs w:val="24"/>
        </w:rPr>
        <w:t>self-fertilized,</w:t>
      </w:r>
      <w:r w:rsidRPr="00AC70B6">
        <w:rPr>
          <w:sz w:val="24"/>
          <w:szCs w:val="24"/>
        </w:rPr>
        <w:t xml:space="preserve">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 xml:space="preserve">Progeny </w:t>
      </w:r>
      <w:r w:rsidR="008E574C">
        <w:rPr>
          <w:sz w:val="24"/>
          <w:szCs w:val="24"/>
        </w:rPr>
        <w:t>from</w:t>
      </w:r>
      <w:r>
        <w:rPr>
          <w:sz w:val="24"/>
          <w:szCs w:val="24"/>
        </w:rPr>
        <w:t xml:space="preserve"> t</w:t>
      </w:r>
      <w:r w:rsidRPr="00AC70B6">
        <w:rPr>
          <w:sz w:val="24"/>
          <w:szCs w:val="24"/>
        </w:rPr>
        <w:t>his plant w</w:t>
      </w:r>
      <w:r w:rsidR="00F60886">
        <w:rPr>
          <w:sz w:val="24"/>
          <w:szCs w:val="24"/>
        </w:rPr>
        <w:t>ere</w:t>
      </w:r>
      <w:r w:rsidRPr="00AC70B6">
        <w:rPr>
          <w:sz w:val="24"/>
          <w:szCs w:val="24"/>
        </w:rPr>
        <w:t xml:space="preserve"> then self-fertilized for six generations with the final generation being designated Da-Ae</w:t>
      </w:r>
      <w:r w:rsidR="0011635A">
        <w:rPr>
          <w:sz w:val="24"/>
          <w:szCs w:val="24"/>
        </w:rPr>
        <w:t>.</w:t>
      </w:r>
    </w:p>
    <w:p w14:paraId="0BDBFC14" w14:textId="77777777" w:rsidR="00F60886" w:rsidRPr="00AC70B6" w:rsidRDefault="00F60886" w:rsidP="00F60886">
      <w:pPr>
        <w:spacing w:line="480" w:lineRule="auto"/>
        <w:rPr>
          <w:i/>
          <w:sz w:val="24"/>
          <w:szCs w:val="24"/>
        </w:rPr>
      </w:pPr>
      <w:r w:rsidRPr="00AC70B6">
        <w:rPr>
          <w:i/>
          <w:sz w:val="24"/>
          <w:szCs w:val="24"/>
        </w:rPr>
        <w:t>Plant materials, DNA extraction, and library preparation</w:t>
      </w:r>
    </w:p>
    <w:p w14:paraId="11624736" w14:textId="7D3CA1E8" w:rsidR="00F60886" w:rsidRPr="00AC70B6" w:rsidRDefault="00F60886" w:rsidP="008648A4">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 xml:space="preserve">B. </w:t>
      </w:r>
      <w:proofErr w:type="spellStart"/>
      <w:r w:rsidRPr="00AC70B6">
        <w:rPr>
          <w:i/>
          <w:sz w:val="24"/>
          <w:szCs w:val="24"/>
        </w:rPr>
        <w:t>rapa</w:t>
      </w:r>
      <w:proofErr w:type="spellEnd"/>
      <w:r w:rsidR="00AB3237">
        <w:rPr>
          <w:sz w:val="24"/>
          <w:szCs w:val="24"/>
        </w:rPr>
        <w:t xml:space="preserve"> (</w:t>
      </w:r>
      <w:r w:rsidRPr="00AC70B6">
        <w:rPr>
          <w:sz w:val="24"/>
          <w:szCs w:val="24"/>
        </w:rPr>
        <w:t xml:space="preserve">AA, WC720), and female parent </w:t>
      </w:r>
      <w:r w:rsidRPr="00AC70B6">
        <w:rPr>
          <w:i/>
          <w:sz w:val="24"/>
          <w:szCs w:val="24"/>
        </w:rPr>
        <w:t>B. oleracea</w:t>
      </w:r>
      <w:r w:rsidR="00AB3237">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sidR="00AB3237">
        <w:rPr>
          <w:sz w:val="24"/>
          <w:szCs w:val="24"/>
        </w:rPr>
        <w:t xml:space="preserve"> (</w:t>
      </w:r>
      <w:r w:rsidRPr="007F1865">
        <w:rPr>
          <w:sz w:val="24"/>
          <w:szCs w:val="24"/>
        </w:rPr>
        <w:t>Amplicon Express Inc</w:t>
      </w:r>
      <w:r>
        <w:rPr>
          <w:sz w:val="24"/>
          <w:szCs w:val="24"/>
        </w:rPr>
        <w:t>.</w:t>
      </w:r>
      <w:r w:rsidR="001C665B">
        <w:rPr>
          <w:sz w:val="24"/>
          <w:szCs w:val="24"/>
        </w:rPr>
        <w:t>,</w:t>
      </w:r>
      <w:r>
        <w:rPr>
          <w:sz w:val="24"/>
          <w:szCs w:val="24"/>
        </w:rPr>
        <w:t xml:space="preserve"> </w:t>
      </w:r>
      <w:r w:rsidRPr="000A1E4E">
        <w:rPr>
          <w:sz w:val="24"/>
          <w:szCs w:val="24"/>
        </w:rPr>
        <w:t>Pullman, WA</w:t>
      </w:r>
      <w:r w:rsidR="001C665B">
        <w:rPr>
          <w:sz w:val="24"/>
          <w:szCs w:val="24"/>
        </w:rPr>
        <w:t>, US</w:t>
      </w:r>
      <w:r>
        <w:rPr>
          <w:sz w:val="24"/>
          <w:szCs w:val="24"/>
        </w:rPr>
        <w:t>)</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sidR="00AB3237">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sidR="001C665B">
        <w:rPr>
          <w:sz w:val="24"/>
          <w:szCs w:val="24"/>
        </w:rPr>
        <w:t>, US</w:t>
      </w:r>
      <w:r>
        <w:rPr>
          <w:sz w:val="24"/>
          <w:szCs w:val="24"/>
        </w:rPr>
        <w:t>)</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sidR="00AB3237">
        <w:rPr>
          <w:sz w:val="24"/>
          <w:szCs w:val="24"/>
        </w:rPr>
        <w:t xml:space="preserve"> (</w:t>
      </w:r>
      <w:r>
        <w:rPr>
          <w:sz w:val="24"/>
          <w:szCs w:val="24"/>
        </w:rPr>
        <w:t xml:space="preserve">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sidR="00AB3237">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sidR="001C665B">
        <w:rPr>
          <w:sz w:val="24"/>
          <w:szCs w:val="24"/>
        </w:rPr>
        <w:t>,</w:t>
      </w:r>
      <w:r w:rsidRPr="007F1865" w:rsidDel="003C183F">
        <w:rPr>
          <w:sz w:val="24"/>
          <w:szCs w:val="24"/>
        </w:rPr>
        <w:t xml:space="preserve"> </w:t>
      </w:r>
      <w:r w:rsidRPr="007F1865">
        <w:rPr>
          <w:sz w:val="24"/>
          <w:szCs w:val="24"/>
        </w:rPr>
        <w:t>Sacramento, CA</w:t>
      </w:r>
      <w:r w:rsidR="001C665B">
        <w:rPr>
          <w:sz w:val="24"/>
          <w:szCs w:val="24"/>
        </w:rPr>
        <w:t>, US</w:t>
      </w:r>
      <w:r>
        <w:rPr>
          <w:sz w:val="24"/>
          <w:szCs w:val="24"/>
        </w:rPr>
        <w:t>)</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sidR="00F549AB">
        <w:rPr>
          <w:sz w:val="24"/>
          <w:szCs w:val="24"/>
        </w:rPr>
        <w:t xml:space="preserve"> </w:t>
      </w:r>
      <w:r w:rsidRPr="00AC70B6">
        <w:rPr>
          <w:sz w:val="24"/>
          <w:szCs w:val="24"/>
        </w:rPr>
        <w:t>bp paired</w:t>
      </w:r>
      <w:r>
        <w:rPr>
          <w:sz w:val="24"/>
          <w:szCs w:val="24"/>
        </w:rPr>
        <w:t>-</w:t>
      </w:r>
      <w:r w:rsidRPr="00AC70B6">
        <w:rPr>
          <w:sz w:val="24"/>
          <w:szCs w:val="24"/>
        </w:rPr>
        <w:t>end reads. For Pacific Biosciences</w:t>
      </w:r>
      <w:r w:rsidR="00AB3237">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w:t>
      </w:r>
      <w:r w:rsidRPr="00AC70B6">
        <w:rPr>
          <w:sz w:val="24"/>
          <w:szCs w:val="24"/>
        </w:rPr>
        <w:lastRenderedPageBreak/>
        <w:t xml:space="preserve">and 19 </w:t>
      </w:r>
      <w:proofErr w:type="spellStart"/>
      <w:r w:rsidRPr="00AC70B6">
        <w:rPr>
          <w:sz w:val="24"/>
          <w:szCs w:val="24"/>
        </w:rPr>
        <w:t>SMRTcells</w:t>
      </w:r>
      <w:proofErr w:type="spellEnd"/>
      <w:r w:rsidRPr="00AC70B6">
        <w:rPr>
          <w:sz w:val="24"/>
          <w:szCs w:val="24"/>
        </w:rPr>
        <w:t xml:space="preserve"> were sequenced on a PacBio Sequel system</w:t>
      </w:r>
      <w:r w:rsidR="00AB3237">
        <w:rPr>
          <w:sz w:val="24"/>
          <w:szCs w:val="24"/>
        </w:rPr>
        <w:t xml:space="preserve"> (</w:t>
      </w:r>
      <w:r>
        <w:rPr>
          <w:sz w:val="24"/>
          <w:szCs w:val="24"/>
        </w:rPr>
        <w:t>Pacific Biosciences, Menlo Park, CA</w:t>
      </w:r>
      <w:r w:rsidR="00F549AB">
        <w:rPr>
          <w:sz w:val="24"/>
          <w:szCs w:val="24"/>
        </w:rPr>
        <w:t>, US</w:t>
      </w:r>
      <w:r>
        <w:rPr>
          <w:sz w:val="24"/>
          <w:szCs w:val="24"/>
        </w:rPr>
        <w:t xml:space="preserve">)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sidR="00AB3237">
        <w:rPr>
          <w:sz w:val="24"/>
          <w:szCs w:val="24"/>
        </w:rPr>
        <w:t xml:space="preserve"> (</w:t>
      </w:r>
      <w:r>
        <w:rPr>
          <w:sz w:val="24"/>
          <w:szCs w:val="24"/>
        </w:rPr>
        <w:t>Dovetail Genomics, Scotts Valley, CA</w:t>
      </w:r>
      <w:r w:rsidR="00F549AB">
        <w:rPr>
          <w:sz w:val="24"/>
          <w:szCs w:val="24"/>
        </w:rPr>
        <w:t>, US</w:t>
      </w:r>
      <w:r>
        <w:rPr>
          <w:sz w:val="24"/>
          <w:szCs w:val="24"/>
        </w:rPr>
        <w:t>)</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52723105" w14:textId="77777777" w:rsidR="00F60886" w:rsidRPr="00AC70B6" w:rsidRDefault="00F60886" w:rsidP="00F60886">
      <w:pPr>
        <w:spacing w:line="480" w:lineRule="auto"/>
        <w:rPr>
          <w:i/>
          <w:sz w:val="24"/>
          <w:szCs w:val="24"/>
        </w:rPr>
      </w:pPr>
      <w:r w:rsidRPr="00AC70B6">
        <w:rPr>
          <w:i/>
          <w:sz w:val="24"/>
          <w:szCs w:val="24"/>
        </w:rPr>
        <w:t xml:space="preserve">Generation of 10X </w:t>
      </w:r>
      <w:r>
        <w:rPr>
          <w:i/>
          <w:sz w:val="24"/>
          <w:szCs w:val="24"/>
        </w:rPr>
        <w:t xml:space="preserve">Genomics </w:t>
      </w:r>
      <w:r w:rsidRPr="00AC70B6">
        <w:rPr>
          <w:i/>
          <w:sz w:val="24"/>
          <w:szCs w:val="24"/>
        </w:rPr>
        <w:t>Assemblies</w:t>
      </w:r>
    </w:p>
    <w:p w14:paraId="231A580D" w14:textId="49E30494" w:rsidR="00F60886" w:rsidRDefault="00F60886" w:rsidP="008648A4">
      <w:pPr>
        <w:spacing w:line="480" w:lineRule="auto"/>
        <w:ind w:firstLine="720"/>
        <w:rPr>
          <w:sz w:val="24"/>
          <w:szCs w:val="24"/>
        </w:rPr>
      </w:pPr>
      <w:r w:rsidRPr="00AC70B6">
        <w:rPr>
          <w:sz w:val="24"/>
          <w:szCs w:val="24"/>
        </w:rPr>
        <w:t xml:space="preserve">Initial assemblies of </w:t>
      </w:r>
      <w:r w:rsidR="00DD0E83" w:rsidRPr="00AC70B6">
        <w:rPr>
          <w:i/>
          <w:sz w:val="24"/>
          <w:szCs w:val="24"/>
        </w:rPr>
        <w:t>B</w:t>
      </w:r>
      <w:r w:rsidR="00DD0E83">
        <w:rPr>
          <w:i/>
          <w:sz w:val="24"/>
          <w:szCs w:val="24"/>
        </w:rPr>
        <w:t>.</w:t>
      </w:r>
      <w:r w:rsidR="00DD0E83" w:rsidRPr="00AC70B6">
        <w:rPr>
          <w:i/>
          <w:sz w:val="24"/>
          <w:szCs w:val="24"/>
        </w:rPr>
        <w:t xml:space="preserve"> </w:t>
      </w:r>
      <w:r w:rsidRPr="00AC70B6">
        <w:rPr>
          <w:i/>
          <w:sz w:val="24"/>
          <w:szCs w:val="24"/>
        </w:rPr>
        <w:t xml:space="preserve">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sidR="009E0AB3">
        <w:rPr>
          <w:sz w:val="24"/>
          <w:szCs w:val="24"/>
        </w:rPr>
        <w:t xml:space="preserve"> </w:t>
      </w:r>
      <w:r w:rsidR="009E0AB3" w:rsidRPr="009E0AB3">
        <w:rPr>
          <w:rFonts w:ascii="Calibri" w:hAnsi="Calibri" w:cs="Calibri"/>
          <w:sz w:val="24"/>
        </w:rPr>
        <w:t xml:space="preserve">(Weisenfeld </w:t>
      </w:r>
      <w:r w:rsidR="009E0AB3" w:rsidRPr="009E0AB3">
        <w:rPr>
          <w:rFonts w:ascii="Calibri" w:hAnsi="Calibri" w:cs="Calibri"/>
          <w:i/>
          <w:iCs/>
          <w:sz w:val="24"/>
        </w:rPr>
        <w:t>et al.</w:t>
      </w:r>
      <w:r w:rsidR="009E0AB3" w:rsidRPr="009E0AB3">
        <w:rPr>
          <w:rFonts w:ascii="Calibri" w:hAnsi="Calibri" w:cs="Calibri"/>
          <w:sz w:val="24"/>
        </w:rPr>
        <w:t xml:space="preserve"> 2017)</w:t>
      </w:r>
      <w:r>
        <w:rPr>
          <w:sz w:val="24"/>
          <w:szCs w:val="24"/>
        </w:rPr>
        <w:t xml:space="preserve"> </w:t>
      </w:r>
      <w:r w:rsidRPr="00AC70B6">
        <w:rPr>
          <w:sz w:val="24"/>
          <w:szCs w:val="24"/>
        </w:rPr>
        <w:t xml:space="preserve">with an estimated genome size of 1.12 Gb.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sidR="00AB3237">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r w:rsidR="00DD0E83">
        <w:rPr>
          <w:sz w:val="24"/>
          <w:szCs w:val="24"/>
        </w:rPr>
        <w:t>T</w:t>
      </w:r>
      <w:r w:rsidRPr="00AC70B6">
        <w:rPr>
          <w:sz w:val="24"/>
          <w:szCs w:val="24"/>
        </w:rPr>
        <w:t xml:space="preserve">he Da-Ae 10X Davis and Da-Ae 10X </w:t>
      </w:r>
      <w:proofErr w:type="spellStart"/>
      <w:r w:rsidRPr="00AC70B6">
        <w:rPr>
          <w:sz w:val="24"/>
          <w:szCs w:val="24"/>
        </w:rPr>
        <w:t>Novogene</w:t>
      </w:r>
      <w:proofErr w:type="spellEnd"/>
      <w:r w:rsidRPr="00AC70B6">
        <w:rPr>
          <w:sz w:val="24"/>
          <w:szCs w:val="24"/>
        </w:rPr>
        <w:t xml:space="preserve"> reads were arbitrarily split in half creating four sets of reads with coverage ranging from 40</w:t>
      </w:r>
      <w:r>
        <w:rPr>
          <w:rFonts w:ascii="Calibri" w:hAnsi="Calibri"/>
          <w:sz w:val="24"/>
          <w:szCs w:val="24"/>
        </w:rPr>
        <w:t>–</w:t>
      </w:r>
      <w:r w:rsidRPr="00AC70B6">
        <w:rPr>
          <w:sz w:val="24"/>
          <w:szCs w:val="24"/>
        </w:rPr>
        <w:t>60X</w:t>
      </w:r>
      <w:r w:rsidR="00DD0E83">
        <w:rPr>
          <w:sz w:val="24"/>
          <w:szCs w:val="24"/>
        </w:rPr>
        <w:t xml:space="preserve">, following the guidelines from </w:t>
      </w:r>
      <w:r w:rsidR="00DD0E83" w:rsidRPr="00AC70B6">
        <w:rPr>
          <w:sz w:val="24"/>
          <w:szCs w:val="24"/>
        </w:rPr>
        <w:t>10X Genomics</w:t>
      </w:r>
      <w:r w:rsidR="00DD0E83">
        <w:rPr>
          <w:sz w:val="24"/>
          <w:szCs w:val="24"/>
        </w:rPr>
        <w:t xml:space="preserve"> for </w:t>
      </w:r>
      <w:r w:rsidR="00DD0E83" w:rsidRPr="00AC70B6">
        <w:rPr>
          <w:sz w:val="24"/>
          <w:szCs w:val="24"/>
        </w:rPr>
        <w:t>using 36X</w:t>
      </w:r>
      <w:r w:rsidR="00DD0E83">
        <w:rPr>
          <w:rFonts w:ascii="Calibri" w:hAnsi="Calibri" w:cs="Calibri"/>
          <w:sz w:val="24"/>
          <w:szCs w:val="24"/>
        </w:rPr>
        <w:t>–</w:t>
      </w:r>
      <w:r w:rsidR="00DD0E83" w:rsidRPr="00AC70B6">
        <w:rPr>
          <w:sz w:val="24"/>
          <w:szCs w:val="24"/>
        </w:rPr>
        <w:t>56X coverage when using Supernova</w:t>
      </w:r>
      <w:r w:rsidRPr="00AC70B6">
        <w:rPr>
          <w:sz w:val="24"/>
          <w:szCs w:val="24"/>
        </w:rPr>
        <w:t xml:space="preserve">. The four sets of reads were then assembled independently. All four assemblies had similar assembly statistics with both </w:t>
      </w:r>
      <w:r w:rsidRPr="004223C7">
        <w:rPr>
          <w:sz w:val="24"/>
          <w:szCs w:val="24"/>
        </w:rPr>
        <w:t>N</w:t>
      </w:r>
      <w:r w:rsidRPr="00C835FA">
        <w:rPr>
          <w:sz w:val="24"/>
          <w:szCs w:val="24"/>
          <w:vertAlign w:val="subscript"/>
        </w:rPr>
        <w:t>50</w:t>
      </w:r>
      <w:r w:rsidR="00AB3237">
        <w:rPr>
          <w:sz w:val="24"/>
          <w:szCs w:val="24"/>
        </w:rPr>
        <w:t xml:space="preserve"> (</w:t>
      </w:r>
      <w:r w:rsidRPr="00AC70B6">
        <w:rPr>
          <w:sz w:val="24"/>
          <w:szCs w:val="24"/>
        </w:rPr>
        <w:t xml:space="preserve">~140 </w:t>
      </w:r>
      <w:proofErr w:type="spellStart"/>
      <w:r>
        <w:rPr>
          <w:sz w:val="24"/>
          <w:szCs w:val="24"/>
        </w:rPr>
        <w:t>Kb</w:t>
      </w:r>
      <w:proofErr w:type="spellEnd"/>
      <w:r w:rsidRPr="00AC70B6">
        <w:rPr>
          <w:sz w:val="24"/>
          <w:szCs w:val="24"/>
        </w:rPr>
        <w:t>; Table 1) and total assembly lengths</w:t>
      </w:r>
      <w:r w:rsidR="00AB3237">
        <w:rPr>
          <w:sz w:val="24"/>
          <w:szCs w:val="24"/>
        </w:rPr>
        <w:t xml:space="preserve"> (</w:t>
      </w:r>
      <w:r w:rsidRPr="00AC70B6">
        <w:rPr>
          <w:sz w:val="24"/>
          <w:szCs w:val="24"/>
        </w:rPr>
        <w:t>793</w:t>
      </w:r>
      <w:r>
        <w:rPr>
          <w:rFonts w:ascii="Calibri" w:hAnsi="Calibri"/>
          <w:sz w:val="24"/>
          <w:szCs w:val="24"/>
        </w:rPr>
        <w:t>–</w:t>
      </w:r>
      <w:r w:rsidRPr="00AC70B6">
        <w:rPr>
          <w:sz w:val="24"/>
          <w:szCs w:val="24"/>
        </w:rPr>
        <w:t xml:space="preserve">806 </w:t>
      </w:r>
      <w:r>
        <w:rPr>
          <w:sz w:val="24"/>
          <w:szCs w:val="24"/>
        </w:rPr>
        <w:t>Mb</w:t>
      </w:r>
      <w:r w:rsidRPr="00AC70B6">
        <w:rPr>
          <w:sz w:val="24"/>
          <w:szCs w:val="24"/>
        </w:rPr>
        <w:t xml:space="preserve">; Table 1) </w:t>
      </w:r>
      <w:r>
        <w:rPr>
          <w:sz w:val="24"/>
          <w:szCs w:val="24"/>
        </w:rPr>
        <w:t>being lower than expected</w:t>
      </w:r>
      <w:r w:rsidRPr="00AC70B6">
        <w:rPr>
          <w:sz w:val="24"/>
          <w:szCs w:val="24"/>
        </w:rPr>
        <w:t xml:space="preserve">. Assemblies were completed again upon the release of Supernova-2.0.0. The 10X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i/>
          <w:sz w:val="24"/>
          <w:szCs w:val="24"/>
        </w:rPr>
        <w:t xml:space="preserve">,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reads. For the assemblies </w:t>
      </w:r>
      <w:r w:rsidR="008648A4">
        <w:rPr>
          <w:sz w:val="24"/>
          <w:szCs w:val="24"/>
        </w:rPr>
        <w:t xml:space="preserve">generated </w:t>
      </w:r>
      <w:r w:rsidRPr="00AC70B6">
        <w:rPr>
          <w:sz w:val="24"/>
          <w:szCs w:val="24"/>
        </w:rPr>
        <w:t>with Supernova-2</w:t>
      </w:r>
      <w:r w:rsidR="008648A4">
        <w:rPr>
          <w:sz w:val="24"/>
          <w:szCs w:val="24"/>
        </w:rPr>
        <w:t>.0.0</w:t>
      </w:r>
      <w:r w:rsidRPr="00AC70B6">
        <w:rPr>
          <w:sz w:val="24"/>
          <w:szCs w:val="24"/>
        </w:rPr>
        <w:t>, the reads sets were not arbitrarily split. Instead, the number of reads required for 56X coverage was calculated using the formula</w:t>
      </w:r>
      <w:r w:rsidR="00AB3237">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w:t>
      </w:r>
      <w:proofErr w:type="spellStart"/>
      <w:r w:rsidRPr="00AC70B6">
        <w:rPr>
          <w:i/>
          <w:sz w:val="24"/>
          <w:szCs w:val="24"/>
        </w:rPr>
        <w:t>rapa</w:t>
      </w:r>
      <w:proofErr w:type="spellEnd"/>
      <w:r w:rsidRPr="00AC70B6">
        <w:rPr>
          <w:i/>
          <w:sz w:val="24"/>
          <w:szCs w:val="24"/>
        </w:rPr>
        <w:t xml:space="preserve">, </w:t>
      </w:r>
      <w:r w:rsidRPr="00AC70B6">
        <w:rPr>
          <w:sz w:val="24"/>
          <w:szCs w:val="24"/>
        </w:rPr>
        <w:t>and</w:t>
      </w:r>
      <w:r w:rsidRPr="00AC70B6">
        <w:rPr>
          <w:i/>
          <w:sz w:val="24"/>
          <w:szCs w:val="24"/>
        </w:rPr>
        <w:t xml:space="preserve"> B. </w:t>
      </w:r>
      <w:r w:rsidRPr="00AC70B6">
        <w:rPr>
          <w:i/>
          <w:sz w:val="24"/>
          <w:szCs w:val="24"/>
        </w:rPr>
        <w:lastRenderedPageBreak/>
        <w:t xml:space="preserve">oleracea </w:t>
      </w:r>
      <w:r w:rsidRPr="00AC70B6">
        <w:rPr>
          <w:sz w:val="24"/>
          <w:szCs w:val="24"/>
        </w:rPr>
        <w:t>were 1</w:t>
      </w:r>
      <w:r w:rsidR="008648A4">
        <w:rPr>
          <w:sz w:val="24"/>
          <w:szCs w:val="24"/>
        </w:rPr>
        <w:t>.</w:t>
      </w:r>
      <w:r w:rsidRPr="00AC70B6">
        <w:rPr>
          <w:sz w:val="24"/>
          <w:szCs w:val="24"/>
        </w:rPr>
        <w:t>12</w:t>
      </w:r>
      <w:r w:rsidR="008648A4">
        <w:rPr>
          <w:sz w:val="24"/>
          <w:szCs w:val="24"/>
        </w:rPr>
        <w:t xml:space="preserve"> Gb</w:t>
      </w:r>
      <w:r w:rsidRPr="00AC70B6">
        <w:rPr>
          <w:sz w:val="24"/>
          <w:szCs w:val="24"/>
        </w:rPr>
        <w:t>, 530</w:t>
      </w:r>
      <w:r w:rsidR="008648A4">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10"/>
      <w:r w:rsidRPr="00AC70B6">
        <w:rPr>
          <w:sz w:val="24"/>
          <w:szCs w:val="24"/>
        </w:rPr>
        <w:t xml:space="preserve">These values were then </w:t>
      </w:r>
      <w:r w:rsidR="00197DFF">
        <w:rPr>
          <w:sz w:val="24"/>
          <w:szCs w:val="24"/>
        </w:rPr>
        <w:t>input</w:t>
      </w:r>
      <w:r w:rsidR="00197DFF" w:rsidRPr="00AC70B6">
        <w:rPr>
          <w:sz w:val="24"/>
          <w:szCs w:val="24"/>
        </w:rPr>
        <w:t xml:space="preserve"> </w:t>
      </w:r>
      <w:r w:rsidRPr="00AC70B6">
        <w:rPr>
          <w:sz w:val="24"/>
          <w:szCs w:val="24"/>
        </w:rPr>
        <w:t>to Supernova-2.0.0 using the --</w:t>
      </w:r>
      <w:proofErr w:type="spellStart"/>
      <w:r w:rsidRPr="00AC70B6">
        <w:rPr>
          <w:sz w:val="24"/>
          <w:szCs w:val="24"/>
        </w:rPr>
        <w:t>maxreads</w:t>
      </w:r>
      <w:proofErr w:type="spellEnd"/>
      <w:r w:rsidRPr="00AC70B6">
        <w:rPr>
          <w:sz w:val="24"/>
          <w:szCs w:val="24"/>
        </w:rPr>
        <w:t xml:space="preserve"> parameter.</w:t>
      </w:r>
      <w:commentRangeEnd w:id="10"/>
      <w:r w:rsidR="00C46A3D">
        <w:rPr>
          <w:rStyle w:val="CommentReference"/>
        </w:rPr>
        <w:commentReference w:id="10"/>
      </w:r>
      <w:r w:rsidRPr="00AC70B6">
        <w:rPr>
          <w:sz w:val="24"/>
          <w:szCs w:val="24"/>
        </w:rPr>
        <w:t xml:space="preserve"> Scaffolds from the three new Supernova assemblies were later used to assess mis-assemblies in Dovetail scaffolding based assemblies.</w:t>
      </w:r>
    </w:p>
    <w:p w14:paraId="31760EC1" w14:textId="77777777" w:rsidR="008648A4" w:rsidRPr="005F4A48" w:rsidRDefault="008648A4" w:rsidP="008648A4">
      <w:pPr>
        <w:spacing w:line="480" w:lineRule="auto"/>
        <w:rPr>
          <w:i/>
          <w:sz w:val="24"/>
          <w:szCs w:val="24"/>
        </w:rPr>
      </w:pPr>
      <w:r w:rsidRPr="005F4A48">
        <w:rPr>
          <w:i/>
          <w:sz w:val="24"/>
          <w:szCs w:val="24"/>
        </w:rPr>
        <w:t>Generation of Pac-Bio Assemblies</w:t>
      </w:r>
    </w:p>
    <w:p w14:paraId="5748547C" w14:textId="1E06BFEB" w:rsidR="008648A4" w:rsidRDefault="008648A4" w:rsidP="008648A4">
      <w:pPr>
        <w:spacing w:line="480" w:lineRule="auto"/>
        <w:ind w:firstLine="720"/>
        <w:rPr>
          <w:sz w:val="24"/>
          <w:szCs w:val="24"/>
        </w:rPr>
      </w:pPr>
      <w:r w:rsidRPr="005F4A48">
        <w:rPr>
          <w:sz w:val="24"/>
          <w:szCs w:val="24"/>
        </w:rPr>
        <w:t>The PacBio reads were assembled using two independent pipelines. PacBio’s Falcon/</w:t>
      </w:r>
      <w:proofErr w:type="spellStart"/>
      <w:r w:rsidRPr="005F4A48">
        <w:rPr>
          <w:sz w:val="24"/>
          <w:szCs w:val="24"/>
        </w:rPr>
        <w:t>Falcon_unzip</w:t>
      </w:r>
      <w:proofErr w:type="spellEnd"/>
      <w:r w:rsidRPr="005F4A48">
        <w:rPr>
          <w:sz w:val="24"/>
          <w:szCs w:val="24"/>
        </w:rPr>
        <w:t xml:space="preserve"> pipeline</w:t>
      </w:r>
      <w:r w:rsidR="009E0AB3">
        <w:rPr>
          <w:sz w:val="24"/>
          <w:szCs w:val="24"/>
        </w:rPr>
        <w:t xml:space="preserve"> </w:t>
      </w:r>
      <w:r w:rsidR="009E0AB3" w:rsidRPr="009E0AB3">
        <w:rPr>
          <w:rFonts w:ascii="Calibri" w:hAnsi="Calibri" w:cs="Calibri"/>
          <w:sz w:val="24"/>
        </w:rPr>
        <w:t xml:space="preserve">(Chin </w:t>
      </w:r>
      <w:r w:rsidR="009E0AB3" w:rsidRPr="009E0AB3">
        <w:rPr>
          <w:rFonts w:ascii="Calibri" w:hAnsi="Calibri" w:cs="Calibri"/>
          <w:i/>
          <w:iCs/>
          <w:sz w:val="24"/>
        </w:rPr>
        <w:t>et al.</w:t>
      </w:r>
      <w:r w:rsidR="009E0AB3" w:rsidRPr="009E0AB3">
        <w:rPr>
          <w:rFonts w:ascii="Calibri" w:hAnsi="Calibri" w:cs="Calibri"/>
          <w:sz w:val="24"/>
        </w:rPr>
        <w:t xml:space="preserve"> 2016)</w:t>
      </w:r>
      <w:r>
        <w:rPr>
          <w:sz w:val="24"/>
          <w:szCs w:val="24"/>
        </w:rPr>
        <w:t xml:space="preserve"> </w:t>
      </w:r>
      <w:r w:rsidRPr="005F4A48">
        <w:rPr>
          <w:sz w:val="24"/>
          <w:szCs w:val="24"/>
        </w:rPr>
        <w:t xml:space="preserve">was the first pipeline used. Falcon and </w:t>
      </w:r>
      <w:proofErr w:type="spellStart"/>
      <w:r w:rsidRPr="005F4A48">
        <w:rPr>
          <w:sz w:val="24"/>
          <w:szCs w:val="24"/>
        </w:rPr>
        <w:t>Falcon_unzip</w:t>
      </w:r>
      <w:proofErr w:type="spellEnd"/>
      <w:r w:rsidRPr="005F4A48">
        <w:rPr>
          <w:sz w:val="24"/>
          <w:szCs w:val="24"/>
        </w:rPr>
        <w:t xml:space="preserve"> </w:t>
      </w:r>
      <w:proofErr w:type="gramStart"/>
      <w:r w:rsidRPr="005F4A48">
        <w:rPr>
          <w:sz w:val="24"/>
          <w:szCs w:val="24"/>
        </w:rPr>
        <w:t>were</w:t>
      </w:r>
      <w:proofErr w:type="gramEnd"/>
      <w:r w:rsidRPr="005F4A48">
        <w:rPr>
          <w:sz w:val="24"/>
          <w:szCs w:val="24"/>
        </w:rPr>
        <w:t xml:space="preserve"> installed under FALCON-integrate</w:t>
      </w:r>
      <w:r>
        <w:rPr>
          <w:sz w:val="24"/>
          <w:szCs w:val="24"/>
        </w:rPr>
        <w:t xml:space="preserve"> v.</w:t>
      </w:r>
      <w:r w:rsidRPr="005F4A48">
        <w:rPr>
          <w:sz w:val="24"/>
          <w:szCs w:val="24"/>
        </w:rPr>
        <w:t xml:space="preserve">1.8.8. Falcon was run using the reference </w:t>
      </w:r>
      <w:proofErr w:type="spellStart"/>
      <w:r w:rsidRPr="005F4A48">
        <w:rPr>
          <w:sz w:val="24"/>
          <w:szCs w:val="24"/>
        </w:rPr>
        <w:t>fc_run_plant</w:t>
      </w:r>
      <w:proofErr w:type="spellEnd"/>
      <w:r w:rsidRPr="005F4A48">
        <w:rPr>
          <w:sz w:val="24"/>
          <w:szCs w:val="24"/>
        </w:rPr>
        <w:t xml:space="preserve"> configuration file that was modified for</w:t>
      </w:r>
      <w:r>
        <w:rPr>
          <w:sz w:val="24"/>
          <w:szCs w:val="24"/>
        </w:rPr>
        <w:t xml:space="preserve"> the </w:t>
      </w:r>
      <w:r w:rsidRPr="00B53E96">
        <w:rPr>
          <w:sz w:val="24"/>
          <w:szCs w:val="24"/>
        </w:rPr>
        <w:t>1.12</w:t>
      </w:r>
      <w:r>
        <w:rPr>
          <w:sz w:val="24"/>
          <w:szCs w:val="24"/>
        </w:rPr>
        <w:t xml:space="preserve"> </w:t>
      </w:r>
      <w:r w:rsidRPr="00B53E96">
        <w:rPr>
          <w:sz w:val="24"/>
          <w:szCs w:val="24"/>
        </w:rPr>
        <w:t xml:space="preserve">Gb </w:t>
      </w:r>
      <w:r>
        <w:rPr>
          <w:sz w:val="24"/>
          <w:szCs w:val="24"/>
        </w:rPr>
        <w:t>genome size of</w:t>
      </w:r>
      <w:r w:rsidRPr="005F4A48">
        <w:rPr>
          <w:i/>
          <w:sz w:val="24"/>
          <w:szCs w:val="24"/>
        </w:rPr>
        <w:t xml:space="preserve"> B</w:t>
      </w:r>
      <w:r>
        <w:rPr>
          <w:i/>
          <w:sz w:val="24"/>
          <w:szCs w:val="24"/>
        </w:rPr>
        <w:t>.</w:t>
      </w:r>
      <w:r w:rsidRPr="005F4A48">
        <w:rPr>
          <w:i/>
          <w:sz w:val="24"/>
          <w:szCs w:val="24"/>
        </w:rPr>
        <w:t xml:space="preserve"> napus</w:t>
      </w:r>
      <w:r w:rsidRPr="005F4A48">
        <w:rPr>
          <w:sz w:val="24"/>
          <w:szCs w:val="24"/>
        </w:rPr>
        <w:t xml:space="preserve"> and configured to run on a </w:t>
      </w:r>
      <w:proofErr w:type="spellStart"/>
      <w:r w:rsidRPr="005F4A48">
        <w:rPr>
          <w:sz w:val="24"/>
          <w:szCs w:val="24"/>
        </w:rPr>
        <w:t>slurm</w:t>
      </w:r>
      <w:proofErr w:type="spellEnd"/>
      <w:r w:rsidRPr="005F4A48">
        <w:rPr>
          <w:sz w:val="24"/>
          <w:szCs w:val="24"/>
        </w:rPr>
        <w:t xml:space="preserve"> controlled compute cluster. Upon completion, the assembly was phased using </w:t>
      </w:r>
      <w:proofErr w:type="spellStart"/>
      <w:r w:rsidRPr="005F4A48">
        <w:rPr>
          <w:sz w:val="24"/>
          <w:szCs w:val="24"/>
        </w:rPr>
        <w:t>Falcon_unzip</w:t>
      </w:r>
      <w:proofErr w:type="spellEnd"/>
      <w:r w:rsidRPr="005F4A48">
        <w:rPr>
          <w:sz w:val="24"/>
          <w:szCs w:val="24"/>
        </w:rPr>
        <w:t xml:space="preserve"> and the reference </w:t>
      </w:r>
      <w:proofErr w:type="spellStart"/>
      <w:r w:rsidRPr="005F4A48">
        <w:rPr>
          <w:sz w:val="24"/>
          <w:szCs w:val="24"/>
        </w:rPr>
        <w:t>fc_unzip</w:t>
      </w:r>
      <w:proofErr w:type="spellEnd"/>
      <w:r w:rsidRPr="005F4A48">
        <w:rPr>
          <w:sz w:val="24"/>
          <w:szCs w:val="24"/>
        </w:rPr>
        <w:t xml:space="preserve"> configuration file that was modified to run on a </w:t>
      </w:r>
      <w:proofErr w:type="spellStart"/>
      <w:r w:rsidRPr="005F4A48">
        <w:rPr>
          <w:sz w:val="24"/>
          <w:szCs w:val="24"/>
        </w:rPr>
        <w:t>slurm</w:t>
      </w:r>
      <w:proofErr w:type="spellEnd"/>
      <w:r w:rsidRPr="005F4A48">
        <w:rPr>
          <w:sz w:val="24"/>
          <w:szCs w:val="24"/>
        </w:rPr>
        <w:t xml:space="preserve"> controlled compute cluster. The phased assembly was then polished for one round using fc_quiver.py and the previously used </w:t>
      </w:r>
      <w:proofErr w:type="spellStart"/>
      <w:r w:rsidRPr="005F4A48">
        <w:rPr>
          <w:sz w:val="24"/>
          <w:szCs w:val="24"/>
        </w:rPr>
        <w:t>fc_unzip</w:t>
      </w:r>
      <w:proofErr w:type="spellEnd"/>
      <w:r w:rsidRPr="005F4A48">
        <w:rPr>
          <w:sz w:val="24"/>
          <w:szCs w:val="24"/>
        </w:rPr>
        <w:t xml:space="preserve"> configuration file.</w:t>
      </w:r>
    </w:p>
    <w:p w14:paraId="5EADEE92" w14:textId="7FBB57AD" w:rsidR="008648A4" w:rsidRPr="005F4A48" w:rsidRDefault="008648A4" w:rsidP="008648A4">
      <w:pPr>
        <w:spacing w:line="480" w:lineRule="auto"/>
        <w:ind w:firstLine="720"/>
        <w:rPr>
          <w:sz w:val="24"/>
          <w:szCs w:val="24"/>
        </w:rPr>
      </w:pPr>
      <w:proofErr w:type="spellStart"/>
      <w:r w:rsidRPr="005F4A48">
        <w:rPr>
          <w:sz w:val="24"/>
          <w:szCs w:val="24"/>
        </w:rPr>
        <w:t>Canu</w:t>
      </w:r>
      <w:proofErr w:type="spellEnd"/>
      <w:r w:rsidRPr="005F4A48">
        <w:rPr>
          <w:sz w:val="24"/>
          <w:szCs w:val="24"/>
        </w:rPr>
        <w:t xml:space="preserve"> version 1.6</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Koren</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2017)</w:t>
      </w:r>
      <w:r w:rsidRPr="005F4A48">
        <w:rPr>
          <w:sz w:val="24"/>
          <w:szCs w:val="24"/>
        </w:rPr>
        <w:t xml:space="preserve"> </w:t>
      </w:r>
      <w:r>
        <w:rPr>
          <w:sz w:val="24"/>
          <w:szCs w:val="24"/>
        </w:rPr>
        <w:t xml:space="preserve">from </w:t>
      </w:r>
      <w:r w:rsidRPr="00DB46D9">
        <w:rPr>
          <w:sz w:val="24"/>
          <w:szCs w:val="24"/>
        </w:rPr>
        <w:t xml:space="preserve">Maryland Bioinformatics Labs </w:t>
      </w:r>
      <w:r w:rsidRPr="005F4A48">
        <w:rPr>
          <w:sz w:val="24"/>
          <w:szCs w:val="24"/>
        </w:rPr>
        <w:t xml:space="preserve">was the second pipeline used.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44611EE7" w14:textId="77777777" w:rsidR="008648A4" w:rsidRPr="005F4A48" w:rsidRDefault="008648A4" w:rsidP="008648A4">
      <w:pPr>
        <w:spacing w:line="480" w:lineRule="auto"/>
        <w:rPr>
          <w:i/>
          <w:sz w:val="24"/>
          <w:szCs w:val="24"/>
        </w:rPr>
      </w:pPr>
      <w:r w:rsidRPr="005F4A48">
        <w:rPr>
          <w:i/>
          <w:sz w:val="24"/>
          <w:szCs w:val="24"/>
        </w:rPr>
        <w:t>Polishing of Pac-Bio Assemblies</w:t>
      </w:r>
    </w:p>
    <w:p w14:paraId="5CEB6A7F" w14:textId="0DC2457B" w:rsidR="008648A4" w:rsidRDefault="008648A4" w:rsidP="008648A4">
      <w:pPr>
        <w:spacing w:line="480" w:lineRule="auto"/>
        <w:ind w:firstLine="720"/>
        <w:rPr>
          <w:sz w:val="24"/>
          <w:szCs w:val="24"/>
        </w:rPr>
      </w:pPr>
      <w:r w:rsidRPr="005F4A48">
        <w:rPr>
          <w:sz w:val="24"/>
          <w:szCs w:val="24"/>
        </w:rPr>
        <w:t>Polishing was performed to improve the quality of both the Falcon/</w:t>
      </w:r>
      <w:proofErr w:type="spellStart"/>
      <w:r w:rsidRPr="005F4A48">
        <w:rPr>
          <w:sz w:val="24"/>
          <w:szCs w:val="24"/>
        </w:rPr>
        <w:t>Falcon_unzip</w:t>
      </w:r>
      <w:proofErr w:type="spellEnd"/>
      <w:r w:rsidRPr="005F4A48">
        <w:rPr>
          <w:sz w:val="24"/>
          <w:szCs w:val="24"/>
        </w:rPr>
        <w:t xml:space="preserve"> and </w:t>
      </w:r>
      <w:proofErr w:type="spellStart"/>
      <w:r w:rsidRPr="005F4A48">
        <w:rPr>
          <w:sz w:val="24"/>
          <w:szCs w:val="24"/>
        </w:rPr>
        <w:t>Canu</w:t>
      </w:r>
      <w:proofErr w:type="spellEnd"/>
      <w:r w:rsidRPr="005F4A48">
        <w:rPr>
          <w:sz w:val="24"/>
          <w:szCs w:val="24"/>
        </w:rPr>
        <w:t xml:space="preserve"> assemblies. Polishing was completed using the 10X Da-Ae Davis reads and the Broad Institute’s program Pilon</w:t>
      </w:r>
      <w:r>
        <w:rPr>
          <w:sz w:val="24"/>
          <w:szCs w:val="24"/>
        </w:rPr>
        <w:t xml:space="preserve"> v.</w:t>
      </w:r>
      <w:r w:rsidRPr="005F4A48">
        <w:rPr>
          <w:sz w:val="24"/>
          <w:szCs w:val="24"/>
        </w:rPr>
        <w:t>1.22</w:t>
      </w:r>
      <w:r w:rsidR="009E0AB3">
        <w:rPr>
          <w:sz w:val="24"/>
          <w:szCs w:val="24"/>
        </w:rPr>
        <w:t xml:space="preserve"> </w:t>
      </w:r>
      <w:r w:rsidR="009E0AB3" w:rsidRPr="009E0AB3">
        <w:rPr>
          <w:rFonts w:ascii="Calibri" w:hAnsi="Calibri" w:cs="Calibri"/>
          <w:sz w:val="24"/>
        </w:rPr>
        <w:t xml:space="preserve">(Walker </w:t>
      </w:r>
      <w:r w:rsidR="009E0AB3" w:rsidRPr="009E0AB3">
        <w:rPr>
          <w:rFonts w:ascii="Calibri" w:hAnsi="Calibri" w:cs="Calibri"/>
          <w:i/>
          <w:iCs/>
          <w:sz w:val="24"/>
        </w:rPr>
        <w:t>et al.</w:t>
      </w:r>
      <w:r w:rsidR="009E0AB3" w:rsidRPr="009E0AB3">
        <w:rPr>
          <w:rFonts w:ascii="Calibri" w:hAnsi="Calibri" w:cs="Calibri"/>
          <w:sz w:val="24"/>
        </w:rPr>
        <w:t xml:space="preserve"> 2014)</w:t>
      </w:r>
      <w:r w:rsidRPr="005F4A48">
        <w:rPr>
          <w:sz w:val="24"/>
          <w:szCs w:val="24"/>
        </w:rPr>
        <w:t xml:space="preserve">. Following </w:t>
      </w:r>
      <w:r w:rsidR="00135428">
        <w:rPr>
          <w:sz w:val="24"/>
          <w:szCs w:val="24"/>
        </w:rPr>
        <w:t xml:space="preserve">the guidelines from </w:t>
      </w:r>
      <w:r w:rsidRPr="005F4A48">
        <w:rPr>
          <w:sz w:val="24"/>
          <w:szCs w:val="24"/>
        </w:rPr>
        <w:t xml:space="preserve">10X </w:t>
      </w:r>
      <w:r w:rsidRPr="005F4A48">
        <w:rPr>
          <w:sz w:val="24"/>
          <w:szCs w:val="24"/>
        </w:rPr>
        <w:lastRenderedPageBreak/>
        <w:t xml:space="preserve">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sidR="009E0AB3">
        <w:rPr>
          <w:sz w:val="24"/>
          <w:szCs w:val="24"/>
        </w:rPr>
        <w:t xml:space="preserve"> </w:t>
      </w:r>
      <w:r w:rsidR="009E0AB3" w:rsidRPr="009E0AB3">
        <w:rPr>
          <w:rFonts w:ascii="Calibri" w:hAnsi="Calibri" w:cs="Calibri"/>
          <w:sz w:val="24"/>
        </w:rPr>
        <w:t xml:space="preserve">(Bolger </w:t>
      </w:r>
      <w:r w:rsidR="009E0AB3" w:rsidRPr="009E0AB3">
        <w:rPr>
          <w:rFonts w:ascii="Calibri" w:hAnsi="Calibri" w:cs="Calibri"/>
          <w:i/>
          <w:iCs/>
          <w:sz w:val="24"/>
        </w:rPr>
        <w:t>et al.</w:t>
      </w:r>
      <w:r w:rsidR="009E0AB3" w:rsidRPr="009E0AB3">
        <w:rPr>
          <w:rFonts w:ascii="Calibri" w:hAnsi="Calibri" w:cs="Calibri"/>
          <w:sz w:val="24"/>
        </w:rPr>
        <w:t xml:space="preserve"> 2014)</w:t>
      </w:r>
      <w:r w:rsidRPr="005F4A48">
        <w:rPr>
          <w:sz w:val="24"/>
          <w:szCs w:val="24"/>
        </w:rPr>
        <w:t xml:space="preserve"> </w:t>
      </w:r>
      <w:proofErr w:type="gramStart"/>
      <w:r w:rsidRPr="005F4A48">
        <w:rPr>
          <w:sz w:val="24"/>
          <w:szCs w:val="24"/>
        </w:rPr>
        <w:t>in order to</w:t>
      </w:r>
      <w:proofErr w:type="gramEnd"/>
      <w:r w:rsidRPr="005F4A48">
        <w:rPr>
          <w:sz w:val="24"/>
          <w:szCs w:val="24"/>
        </w:rPr>
        <w:t xml:space="preserve"> remove the 10X barcodes and frequently low-quality sequence. The trimmed reads were then mapped separately to both the Falcon/</w:t>
      </w:r>
      <w:proofErr w:type="spellStart"/>
      <w:r w:rsidRPr="005F4A48">
        <w:rPr>
          <w:sz w:val="24"/>
          <w:szCs w:val="24"/>
        </w:rPr>
        <w:t>Falcon_unzip</w:t>
      </w:r>
      <w:proofErr w:type="spellEnd"/>
      <w:r w:rsidRPr="005F4A48">
        <w:rPr>
          <w:sz w:val="24"/>
          <w:szCs w:val="24"/>
        </w:rPr>
        <w:t xml:space="preserve"> and </w:t>
      </w:r>
      <w:proofErr w:type="spellStart"/>
      <w:r w:rsidRPr="005F4A48">
        <w:rPr>
          <w:sz w:val="24"/>
          <w:szCs w:val="24"/>
        </w:rPr>
        <w:t>Canu</w:t>
      </w:r>
      <w:proofErr w:type="spellEnd"/>
      <w:r w:rsidRPr="005F4A48">
        <w:rPr>
          <w:sz w:val="24"/>
          <w:szCs w:val="24"/>
        </w:rPr>
        <w:t xml:space="preserve"> assemblies using bwa version 0.7.16a</w:t>
      </w:r>
      <w:r w:rsidR="009E0AB3">
        <w:rPr>
          <w:sz w:val="24"/>
          <w:szCs w:val="24"/>
        </w:rPr>
        <w:t xml:space="preserve"> </w:t>
      </w:r>
      <w:r w:rsidR="009E0AB3">
        <w:rPr>
          <w:rFonts w:ascii="Calibri" w:hAnsi="Calibri" w:cs="Calibri"/>
          <w:sz w:val="24"/>
          <w:szCs w:val="24"/>
        </w:rPr>
        <w:t>(Li and Durbin 2009)</w:t>
      </w:r>
      <w:r w:rsidRPr="005F4A48">
        <w:rPr>
          <w:sz w:val="24"/>
          <w:szCs w:val="24"/>
        </w:rPr>
        <w:t xml:space="preserve">. The two assemblies </w:t>
      </w:r>
      <w:r>
        <w:rPr>
          <w:sz w:val="24"/>
          <w:szCs w:val="24"/>
        </w:rPr>
        <w:t>and</w:t>
      </w:r>
      <w:r w:rsidRPr="005F4A48">
        <w:rPr>
          <w:sz w:val="24"/>
          <w:szCs w:val="24"/>
        </w:rPr>
        <w:t xml:space="preserve"> the mapped read files were fed into Pilon. After polishing, both assemblies had approximately the same size and </w:t>
      </w:r>
      <w:r w:rsidRPr="000B0A65">
        <w:rPr>
          <w:sz w:val="24"/>
          <w:szCs w:val="24"/>
        </w:rPr>
        <w:t>N</w:t>
      </w:r>
      <w:r w:rsidRPr="00C835FA">
        <w:rPr>
          <w:sz w:val="24"/>
          <w:szCs w:val="24"/>
          <w:vertAlign w:val="subscript"/>
        </w:rPr>
        <w:t>50</w:t>
      </w:r>
      <w:r w:rsidRPr="005F4A48">
        <w:rPr>
          <w:sz w:val="24"/>
          <w:szCs w:val="24"/>
        </w:rPr>
        <w:t xml:space="preserve"> as their unpolished counterparts</w:t>
      </w:r>
      <w:r>
        <w:rPr>
          <w:sz w:val="24"/>
          <w:szCs w:val="24"/>
        </w:rPr>
        <w:t>.</w:t>
      </w:r>
    </w:p>
    <w:p w14:paraId="4F9D3C89" w14:textId="77777777" w:rsidR="008648A4" w:rsidRPr="005F4A48" w:rsidRDefault="008648A4" w:rsidP="008648A4">
      <w:pPr>
        <w:spacing w:line="480" w:lineRule="auto"/>
        <w:rPr>
          <w:i/>
          <w:sz w:val="24"/>
          <w:szCs w:val="24"/>
        </w:rPr>
      </w:pPr>
      <w:r>
        <w:rPr>
          <w:i/>
          <w:sz w:val="24"/>
          <w:szCs w:val="24"/>
        </w:rPr>
        <w:t>Hi-C</w:t>
      </w:r>
      <w:r w:rsidRPr="005F4A48">
        <w:rPr>
          <w:i/>
          <w:sz w:val="24"/>
          <w:szCs w:val="24"/>
        </w:rPr>
        <w:t xml:space="preserve"> Scaffolding of Pac-Bio Assemblies</w:t>
      </w:r>
    </w:p>
    <w:p w14:paraId="5E2829B6" w14:textId="1CB7A3EB" w:rsidR="008648A4" w:rsidRDefault="008648A4" w:rsidP="008648A4">
      <w:pPr>
        <w:spacing w:line="480" w:lineRule="auto"/>
        <w:ind w:firstLine="720"/>
        <w:rPr>
          <w:sz w:val="24"/>
          <w:szCs w:val="24"/>
        </w:rPr>
      </w:pPr>
      <w:r w:rsidRPr="005F4A48">
        <w:rPr>
          <w:sz w:val="24"/>
          <w:szCs w:val="24"/>
        </w:rPr>
        <w:t>First</w:t>
      </w:r>
      <w:r>
        <w:rPr>
          <w:sz w:val="24"/>
          <w:szCs w:val="24"/>
        </w:rPr>
        <w:t>,</w:t>
      </w:r>
      <w:r w:rsidRPr="005F4A48">
        <w:rPr>
          <w:sz w:val="24"/>
          <w:szCs w:val="24"/>
        </w:rPr>
        <w:t xml:space="preserve"> we chose the best Falcon and </w:t>
      </w:r>
      <w:proofErr w:type="spellStart"/>
      <w:r w:rsidRPr="005F4A48">
        <w:rPr>
          <w:sz w:val="24"/>
          <w:szCs w:val="24"/>
        </w:rPr>
        <w:t>Canu</w:t>
      </w:r>
      <w:proofErr w:type="spellEnd"/>
      <w:r w:rsidRPr="005F4A48">
        <w:rPr>
          <w:sz w:val="24"/>
          <w:szCs w:val="24"/>
        </w:rPr>
        <w:t xml:space="preserve"> assemblies based on </w:t>
      </w:r>
      <w:r w:rsidRPr="004223C7">
        <w:rPr>
          <w:sz w:val="24"/>
          <w:szCs w:val="24"/>
        </w:rPr>
        <w:t>N</w:t>
      </w:r>
      <w:r w:rsidRPr="00C835FA">
        <w:rPr>
          <w:sz w:val="24"/>
          <w:szCs w:val="24"/>
          <w:vertAlign w:val="subscript"/>
        </w:rPr>
        <w:t>50</w:t>
      </w:r>
      <w:r w:rsidRPr="005F4A48">
        <w:rPr>
          <w:sz w:val="24"/>
          <w:szCs w:val="24"/>
        </w:rPr>
        <w:t>, assembly size, number of contigs</w:t>
      </w:r>
      <w:r>
        <w:rPr>
          <w:sz w:val="24"/>
          <w:szCs w:val="24"/>
        </w:rPr>
        <w:t>,</w:t>
      </w:r>
      <w:r w:rsidRPr="005F4A48">
        <w:rPr>
          <w:sz w:val="24"/>
          <w:szCs w:val="24"/>
        </w:rPr>
        <w:t xml:space="preserve"> and </w:t>
      </w:r>
      <w:r w:rsidRPr="004644C5">
        <w:rPr>
          <w:sz w:val="24"/>
          <w:szCs w:val="24"/>
        </w:rPr>
        <w:t xml:space="preserve">benchmarking </w:t>
      </w:r>
      <w:r>
        <w:rPr>
          <w:sz w:val="24"/>
          <w:szCs w:val="24"/>
        </w:rPr>
        <w:t xml:space="preserve">using </w:t>
      </w:r>
      <w:r w:rsidRPr="004644C5">
        <w:rPr>
          <w:sz w:val="24"/>
          <w:szCs w:val="24"/>
        </w:rPr>
        <w:t>universal single-copy ortholog</w:t>
      </w:r>
      <w:r w:rsidR="00AB3237">
        <w:rPr>
          <w:sz w:val="24"/>
          <w:szCs w:val="24"/>
        </w:rPr>
        <w:t xml:space="preserve"> (</w:t>
      </w:r>
      <w:r w:rsidRPr="005F4A48">
        <w:rPr>
          <w:sz w:val="24"/>
          <w:szCs w:val="24"/>
        </w:rPr>
        <w:t>BUSCO</w:t>
      </w:r>
      <w:r>
        <w:rPr>
          <w:sz w:val="24"/>
          <w:szCs w:val="24"/>
        </w:rPr>
        <w:t xml:space="preserve">) </w:t>
      </w:r>
      <w:r w:rsidRPr="005F4A48">
        <w:rPr>
          <w:sz w:val="24"/>
          <w:szCs w:val="24"/>
        </w:rPr>
        <w:t>scores</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Simão</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2015; Waterhouse </w:t>
      </w:r>
      <w:r w:rsidR="009E0AB3" w:rsidRPr="009E0AB3">
        <w:rPr>
          <w:rFonts w:ascii="Calibri" w:hAnsi="Calibri" w:cs="Calibri"/>
          <w:i/>
          <w:iCs/>
          <w:sz w:val="24"/>
        </w:rPr>
        <w:t>et al.</w:t>
      </w:r>
      <w:r w:rsidR="009E0AB3" w:rsidRPr="009E0AB3">
        <w:rPr>
          <w:rFonts w:ascii="Calibri" w:hAnsi="Calibri" w:cs="Calibri"/>
          <w:sz w:val="24"/>
        </w:rPr>
        <w:t xml:space="preserve"> 2018)</w:t>
      </w:r>
      <w:r>
        <w:rPr>
          <w:sz w:val="24"/>
          <w:szCs w:val="24"/>
        </w:rPr>
        <w:t xml:space="preserve">. </w:t>
      </w:r>
      <w:r w:rsidRPr="005F4A48">
        <w:rPr>
          <w:sz w:val="24"/>
          <w:szCs w:val="24"/>
        </w:rPr>
        <w:t xml:space="preserve">BUSCO scores were computed using BUSCOv3 and the </w:t>
      </w:r>
      <w:bookmarkStart w:id="11" w:name="_Hlk34206976"/>
      <w:proofErr w:type="spellStart"/>
      <w:r w:rsidRPr="005F4A48">
        <w:rPr>
          <w:sz w:val="24"/>
          <w:szCs w:val="24"/>
        </w:rPr>
        <w:t>Embryophyta</w:t>
      </w:r>
      <w:proofErr w:type="spellEnd"/>
      <w:r w:rsidRPr="005F4A48">
        <w:rPr>
          <w:sz w:val="24"/>
          <w:szCs w:val="24"/>
        </w:rPr>
        <w:t xml:space="preserve"> odb9 dataset</w:t>
      </w:r>
      <w:bookmarkEnd w:id="11"/>
      <w:r w:rsidR="00FC7A57">
        <w:rPr>
          <w:sz w:val="24"/>
          <w:szCs w:val="24"/>
        </w:rPr>
        <w:t xml:space="preserve"> </w:t>
      </w:r>
      <w:r w:rsidR="00FC7A57" w:rsidRPr="00FC7A57">
        <w:rPr>
          <w:rFonts w:ascii="Calibri" w:cs="Calibri"/>
          <w:sz w:val="24"/>
        </w:rPr>
        <w:t>(</w:t>
      </w:r>
      <w:proofErr w:type="spellStart"/>
      <w:r w:rsidR="00FC7A57" w:rsidRPr="00FC7A57">
        <w:rPr>
          <w:rFonts w:ascii="Calibri" w:cs="Calibri"/>
          <w:sz w:val="24"/>
        </w:rPr>
        <w:t>Seppey</w:t>
      </w:r>
      <w:proofErr w:type="spellEnd"/>
      <w:r w:rsidR="00FC7A57" w:rsidRPr="00FC7A57">
        <w:rPr>
          <w:rFonts w:ascii="Calibri" w:cs="Calibri"/>
          <w:sz w:val="24"/>
        </w:rPr>
        <w:t xml:space="preserve"> </w:t>
      </w:r>
      <w:r w:rsidR="00FC7A57" w:rsidRPr="00FC7A57">
        <w:rPr>
          <w:rFonts w:ascii="Calibri" w:cs="Calibri"/>
          <w:i/>
          <w:iCs/>
          <w:sz w:val="24"/>
        </w:rPr>
        <w:t>et al.</w:t>
      </w:r>
      <w:r w:rsidR="00FC7A57" w:rsidRPr="00FC7A57">
        <w:rPr>
          <w:rFonts w:ascii="Calibri" w:cs="Calibri"/>
          <w:sz w:val="24"/>
        </w:rPr>
        <w:t xml:space="preserve"> 2019)</w:t>
      </w:r>
      <w:commentRangeStart w:id="12"/>
      <w:r w:rsidRPr="005F4A48">
        <w:rPr>
          <w:sz w:val="24"/>
          <w:szCs w:val="24"/>
        </w:rPr>
        <w:t>.</w:t>
      </w:r>
      <w:commentRangeEnd w:id="12"/>
      <w:r w:rsidR="00FA12E8">
        <w:rPr>
          <w:rStyle w:val="CommentReference"/>
        </w:rPr>
        <w:commentReference w:id="12"/>
      </w:r>
      <w:r w:rsidRPr="005F4A48">
        <w:rPr>
          <w:sz w:val="24"/>
          <w:szCs w:val="24"/>
        </w:rPr>
        <w:t xml:space="preserve"> Then, these assemblies along with the Hi-C reads sequenced at the </w:t>
      </w:r>
      <w:r>
        <w:rPr>
          <w:sz w:val="24"/>
          <w:szCs w:val="24"/>
        </w:rPr>
        <w:t xml:space="preserve">UCD </w:t>
      </w:r>
      <w:r w:rsidRPr="005F4A48">
        <w:rPr>
          <w:sz w:val="24"/>
          <w:szCs w:val="24"/>
        </w:rPr>
        <w:t>Genome Center were sent to Dovetail</w:t>
      </w:r>
      <w:r w:rsidR="009D242D">
        <w:rPr>
          <w:sz w:val="24"/>
          <w:szCs w:val="24"/>
        </w:rPr>
        <w:t xml:space="preserve"> Genomics for scaffolding. </w:t>
      </w:r>
      <w:r w:rsidRPr="005F4A48">
        <w:rPr>
          <w:sz w:val="24"/>
          <w:szCs w:val="24"/>
        </w:rPr>
        <w:t xml:space="preserve">Both assemblies along with the Hi-C reads were run through Dovetail’s proprietary </w:t>
      </w:r>
      <w:proofErr w:type="spellStart"/>
      <w:r w:rsidRPr="005F4A48">
        <w:rPr>
          <w:sz w:val="24"/>
          <w:szCs w:val="24"/>
        </w:rPr>
        <w:t>HiRise</w:t>
      </w:r>
      <w:proofErr w:type="spellEnd"/>
      <w:r w:rsidRPr="005F4A48">
        <w:rPr>
          <w:sz w:val="24"/>
          <w:szCs w:val="24"/>
        </w:rPr>
        <w:t xml:space="preserve"> pipeline where the individual contigs were scaffolded to create chromosome scale scaffolds. </w:t>
      </w:r>
    </w:p>
    <w:p w14:paraId="41D74A7C" w14:textId="77777777" w:rsidR="009D242D" w:rsidRPr="005F4A48" w:rsidRDefault="009D242D" w:rsidP="009D242D">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7B5148B7" w14:textId="29048797" w:rsidR="009D242D" w:rsidRPr="005F4A48" w:rsidRDefault="009D242D" w:rsidP="00067B39">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both </w:t>
      </w:r>
      <w:proofErr w:type="spellStart"/>
      <w:r w:rsidRPr="005F4A48">
        <w:rPr>
          <w:sz w:val="24"/>
          <w:szCs w:val="24"/>
        </w:rPr>
        <w:t>HiRise</w:t>
      </w:r>
      <w:proofErr w:type="spellEnd"/>
      <w:r w:rsidRPr="005F4A48">
        <w:rPr>
          <w:sz w:val="24"/>
          <w:szCs w:val="24"/>
        </w:rPr>
        <w:t xml:space="preserve"> scaffolded assemblies were measured. </w:t>
      </w:r>
      <w:r>
        <w:rPr>
          <w:sz w:val="24"/>
          <w:szCs w:val="24"/>
        </w:rPr>
        <w:t>T</w:t>
      </w:r>
      <w:r w:rsidRPr="005F4A48">
        <w:rPr>
          <w:sz w:val="24"/>
          <w:szCs w:val="24"/>
        </w:rPr>
        <w:t xml:space="preserve">he two </w:t>
      </w:r>
      <w:proofErr w:type="spellStart"/>
      <w:r w:rsidRPr="005F4A48">
        <w:rPr>
          <w:sz w:val="24"/>
          <w:szCs w:val="24"/>
        </w:rPr>
        <w:t>HiRise</w:t>
      </w:r>
      <w:proofErr w:type="spellEnd"/>
      <w:r w:rsidRPr="005F4A48">
        <w:rPr>
          <w:sz w:val="24"/>
          <w:szCs w:val="24"/>
        </w:rPr>
        <w:t xml:space="preserve"> generated assemblies were aligned to each other, using </w:t>
      </w:r>
      <w:proofErr w:type="spellStart"/>
      <w:r w:rsidRPr="005F4A48">
        <w:rPr>
          <w:sz w:val="24"/>
          <w:szCs w:val="24"/>
        </w:rPr>
        <w:t>Nucmer</w:t>
      </w:r>
      <w:proofErr w:type="spellEnd"/>
      <w:r w:rsidRPr="005F4A48">
        <w:rPr>
          <w:sz w:val="24"/>
          <w:szCs w:val="24"/>
        </w:rPr>
        <w:t xml:space="preserve"> from the MUMmer-3.23</w:t>
      </w:r>
      <w:r>
        <w:rPr>
          <w:sz w:val="24"/>
          <w:szCs w:val="24"/>
        </w:rPr>
        <w:t xml:space="preserve"> </w:t>
      </w:r>
      <w:r w:rsidRPr="005F4A48">
        <w:rPr>
          <w:sz w:val="24"/>
          <w:szCs w:val="24"/>
        </w:rPr>
        <w:t>bioinformatic</w:t>
      </w:r>
      <w:r w:rsidR="00C53D06">
        <w:rPr>
          <w:sz w:val="24"/>
          <w:szCs w:val="24"/>
        </w:rPr>
        <w:t>s</w:t>
      </w:r>
      <w:r w:rsidRPr="005F4A48">
        <w:rPr>
          <w:sz w:val="24"/>
          <w:szCs w:val="24"/>
        </w:rPr>
        <w:t xml:space="preserve"> package</w:t>
      </w:r>
      <w:r w:rsidR="009E0AB3">
        <w:rPr>
          <w:sz w:val="24"/>
          <w:szCs w:val="24"/>
        </w:rPr>
        <w:t xml:space="preserve"> </w:t>
      </w:r>
      <w:r w:rsidR="009E0AB3" w:rsidRPr="009E0AB3">
        <w:rPr>
          <w:rFonts w:ascii="Calibri" w:hAnsi="Calibri" w:cs="Calibri"/>
          <w:sz w:val="24"/>
        </w:rPr>
        <w:t xml:space="preserve">(Kurtz </w:t>
      </w:r>
      <w:r w:rsidR="009E0AB3" w:rsidRPr="009E0AB3">
        <w:rPr>
          <w:rFonts w:ascii="Calibri" w:hAnsi="Calibri" w:cs="Calibri"/>
          <w:i/>
          <w:iCs/>
          <w:sz w:val="24"/>
        </w:rPr>
        <w:t>et al.</w:t>
      </w:r>
      <w:r w:rsidR="009E0AB3" w:rsidRPr="009E0AB3">
        <w:rPr>
          <w:rFonts w:ascii="Calibri" w:hAnsi="Calibri" w:cs="Calibri"/>
          <w:sz w:val="24"/>
        </w:rPr>
        <w:t xml:space="preserve"> 2004)</w:t>
      </w:r>
      <w:r w:rsidRPr="005F4A48">
        <w:rPr>
          <w:sz w:val="24"/>
          <w:szCs w:val="24"/>
        </w:rPr>
        <w:t xml:space="preserve">, and all scaffolds greater than 1 </w:t>
      </w:r>
      <w:r>
        <w:rPr>
          <w:sz w:val="24"/>
          <w:szCs w:val="24"/>
        </w:rPr>
        <w:t>Mb</w:t>
      </w:r>
      <w:r w:rsidRPr="005F4A48">
        <w:rPr>
          <w:sz w:val="24"/>
          <w:szCs w:val="24"/>
        </w:rPr>
        <w:t xml:space="preserve"> were inspected to determine consensus between the two assemblies. Next, all scaffolds from </w:t>
      </w:r>
      <w:r>
        <w:rPr>
          <w:sz w:val="24"/>
          <w:szCs w:val="24"/>
        </w:rPr>
        <w:t xml:space="preserve">the two </w:t>
      </w:r>
      <w:proofErr w:type="spellStart"/>
      <w:r w:rsidRPr="005F4A48">
        <w:rPr>
          <w:sz w:val="24"/>
          <w:szCs w:val="24"/>
        </w:rPr>
        <w:t>HiRise</w:t>
      </w:r>
      <w:proofErr w:type="spellEnd"/>
      <w:r w:rsidRPr="005F4A48">
        <w:rPr>
          <w:sz w:val="24"/>
          <w:szCs w:val="24"/>
        </w:rPr>
        <w:t xml:space="preserve"> generated assembl</w:t>
      </w:r>
      <w:r>
        <w:rPr>
          <w:sz w:val="24"/>
          <w:szCs w:val="24"/>
        </w:rPr>
        <w:t>ies</w:t>
      </w:r>
      <w:r w:rsidRPr="005F4A48">
        <w:rPr>
          <w:sz w:val="24"/>
          <w:szCs w:val="24"/>
        </w:rPr>
        <w:t xml:space="preserve"> were compared to the chromosomes of the publicly available </w:t>
      </w:r>
      <w:proofErr w:type="spellStart"/>
      <w:r w:rsidRPr="005F4A48">
        <w:rPr>
          <w:sz w:val="24"/>
          <w:szCs w:val="24"/>
        </w:rPr>
        <w:t>Darmor-bzh</w:t>
      </w:r>
      <w:proofErr w:type="spellEnd"/>
      <w:r w:rsidRPr="005F4A48">
        <w:rPr>
          <w:sz w:val="24"/>
          <w:szCs w:val="24"/>
        </w:rPr>
        <w:t xml:space="preserve"> genome</w:t>
      </w:r>
      <w:r w:rsidR="00AB3237">
        <w:rPr>
          <w:sz w:val="24"/>
          <w:szCs w:val="24"/>
        </w:rPr>
        <w:t xml:space="preserve"> (</w:t>
      </w:r>
      <w:r w:rsidRPr="005F4A48">
        <w:rPr>
          <w:i/>
          <w:sz w:val="24"/>
          <w:szCs w:val="24"/>
        </w:rPr>
        <w:t>B</w:t>
      </w:r>
      <w:r>
        <w:rPr>
          <w:i/>
          <w:sz w:val="24"/>
          <w:szCs w:val="24"/>
        </w:rPr>
        <w:t>.</w:t>
      </w:r>
      <w:r w:rsidRPr="005F4A48">
        <w:rPr>
          <w:i/>
          <w:sz w:val="24"/>
          <w:szCs w:val="24"/>
        </w:rPr>
        <w:t xml:space="preserve"> napus </w:t>
      </w:r>
      <w:r w:rsidRPr="005F4A48">
        <w:rPr>
          <w:sz w:val="24"/>
          <w:szCs w:val="24"/>
        </w:rPr>
        <w:t xml:space="preserve">genome </w:t>
      </w:r>
      <w:r>
        <w:rPr>
          <w:sz w:val="24"/>
          <w:szCs w:val="24"/>
        </w:rPr>
        <w:t>v</w:t>
      </w:r>
      <w:r w:rsidRPr="005F4A48">
        <w:rPr>
          <w:sz w:val="24"/>
          <w:szCs w:val="24"/>
        </w:rPr>
        <w:t>4.1) hosted by the Brassica database</w:t>
      </w:r>
      <w:r w:rsidR="00AB3237">
        <w:rPr>
          <w:sz w:val="24"/>
          <w:szCs w:val="24"/>
        </w:rPr>
        <w:t xml:space="preserve"> </w:t>
      </w:r>
      <w:r w:rsidR="00AB3237">
        <w:rPr>
          <w:sz w:val="24"/>
          <w:szCs w:val="24"/>
        </w:rPr>
        <w:lastRenderedPageBreak/>
        <w:t>(</w:t>
      </w:r>
      <w:r w:rsidRPr="005F4A48">
        <w:rPr>
          <w:sz w:val="24"/>
          <w:szCs w:val="24"/>
        </w:rPr>
        <w:t>BRAD)</w:t>
      </w:r>
      <w:r w:rsidR="009E0AB3">
        <w:rPr>
          <w:sz w:val="24"/>
          <w:szCs w:val="24"/>
        </w:rPr>
        <w:t xml:space="preserve"> </w:t>
      </w:r>
      <w:r w:rsidR="009E0AB3" w:rsidRPr="009E0AB3">
        <w:rPr>
          <w:rFonts w:ascii="Calibri" w:hAnsi="Calibri" w:cs="Calibri"/>
          <w:sz w:val="24"/>
        </w:rPr>
        <w:t xml:space="preserve">(Cheng </w:t>
      </w:r>
      <w:r w:rsidR="009E0AB3" w:rsidRPr="009E0AB3">
        <w:rPr>
          <w:rFonts w:ascii="Calibri" w:hAnsi="Calibri" w:cs="Calibri"/>
          <w:i/>
          <w:iCs/>
          <w:sz w:val="24"/>
        </w:rPr>
        <w:t>et al.</w:t>
      </w:r>
      <w:r w:rsidR="009E0AB3" w:rsidRPr="009E0AB3">
        <w:rPr>
          <w:rFonts w:ascii="Calibri" w:hAnsi="Calibri" w:cs="Calibri"/>
          <w:sz w:val="24"/>
        </w:rPr>
        <w:t xml:space="preserve"> 2011)</w:t>
      </w:r>
      <w:r w:rsidRPr="005F4A48">
        <w:rPr>
          <w:sz w:val="24"/>
          <w:szCs w:val="24"/>
        </w:rPr>
        <w:t xml:space="preserve">. The scaffolds from each </w:t>
      </w:r>
      <w:proofErr w:type="spellStart"/>
      <w:r w:rsidRPr="005F4A48">
        <w:rPr>
          <w:sz w:val="24"/>
          <w:szCs w:val="24"/>
        </w:rPr>
        <w:t>HiRise</w:t>
      </w:r>
      <w:proofErr w:type="spellEnd"/>
      <w:r w:rsidRPr="005F4A48">
        <w:rPr>
          <w:sz w:val="24"/>
          <w:szCs w:val="24"/>
        </w:rPr>
        <w:t xml:space="preserve"> generated assembly were independently aligned to the </w:t>
      </w:r>
      <w:proofErr w:type="spellStart"/>
      <w:r w:rsidRPr="005F4A48">
        <w:rPr>
          <w:sz w:val="24"/>
          <w:szCs w:val="24"/>
        </w:rPr>
        <w:t>Darmor-bzh</w:t>
      </w:r>
      <w:proofErr w:type="spellEnd"/>
      <w:r w:rsidRPr="005F4A48">
        <w:rPr>
          <w:sz w:val="24"/>
          <w:szCs w:val="24"/>
        </w:rPr>
        <w:t xml:space="preserve"> chromosomes using </w:t>
      </w:r>
      <w:proofErr w:type="spellStart"/>
      <w:r w:rsidRPr="005F4A48">
        <w:rPr>
          <w:sz w:val="24"/>
          <w:szCs w:val="24"/>
        </w:rPr>
        <w:t>Nucmer</w:t>
      </w:r>
      <w:proofErr w:type="spellEnd"/>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were </w:t>
      </w:r>
      <w:r w:rsidRPr="000B55C6">
        <w:rPr>
          <w:sz w:val="24"/>
          <w:szCs w:val="24"/>
        </w:rPr>
        <w:t>plotted</w:t>
      </w:r>
      <w:r w:rsidR="00AB3237">
        <w:rPr>
          <w:sz w:val="24"/>
          <w:szCs w:val="24"/>
        </w:rPr>
        <w:t xml:space="preserve"> (</w:t>
      </w:r>
      <w:r w:rsidRPr="000B55C6">
        <w:rPr>
          <w:sz w:val="24"/>
          <w:szCs w:val="24"/>
        </w:rPr>
        <w:t xml:space="preserve">Figures </w:t>
      </w:r>
      <w:r w:rsidR="0011635A">
        <w:rPr>
          <w:sz w:val="24"/>
          <w:szCs w:val="24"/>
        </w:rPr>
        <w:t>1</w:t>
      </w:r>
      <w:r>
        <w:rPr>
          <w:rFonts w:ascii="Calibri" w:hAnsi="Calibri"/>
          <w:sz w:val="24"/>
          <w:szCs w:val="24"/>
        </w:rPr>
        <w:t>–</w:t>
      </w:r>
      <w:r w:rsidR="0011635A">
        <w:rPr>
          <w:sz w:val="24"/>
          <w:szCs w:val="24"/>
        </w:rPr>
        <w:t>3</w:t>
      </w:r>
      <w:r w:rsidRPr="000B55C6">
        <w:rPr>
          <w:sz w:val="24"/>
          <w:szCs w:val="24"/>
        </w:rPr>
        <w:t xml:space="preserve">). </w:t>
      </w:r>
      <w:r>
        <w:rPr>
          <w:sz w:val="24"/>
          <w:szCs w:val="24"/>
        </w:rPr>
        <w:t>If a scaffold aligned best to one reference chromosome</w:t>
      </w:r>
      <w:r w:rsidR="00C97513">
        <w:rPr>
          <w:sz w:val="24"/>
          <w:szCs w:val="24"/>
        </w:rPr>
        <w:t>,</w:t>
      </w:r>
      <w:r>
        <w:rPr>
          <w:sz w:val="24"/>
          <w:szCs w:val="24"/>
        </w:rPr>
        <w:t xml:space="preserv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each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r w:rsidRPr="000B55C6">
        <w:rPr>
          <w:sz w:val="24"/>
          <w:szCs w:val="24"/>
        </w:rPr>
        <w:t xml:space="preserve">. </w:t>
      </w:r>
      <w:r w:rsidR="005937CF">
        <w:rPr>
          <w:sz w:val="24"/>
          <w:szCs w:val="24"/>
        </w:rPr>
        <w:t xml:space="preserve">Because the </w:t>
      </w:r>
      <w:proofErr w:type="spellStart"/>
      <w:r w:rsidR="005937CF">
        <w:rPr>
          <w:sz w:val="24"/>
          <w:szCs w:val="24"/>
        </w:rPr>
        <w:t>Canu</w:t>
      </w:r>
      <w:proofErr w:type="spellEnd"/>
      <w:r w:rsidR="005937CF">
        <w:rPr>
          <w:sz w:val="24"/>
          <w:szCs w:val="24"/>
        </w:rPr>
        <w:t xml:space="preserve"> assembly had a larger N50, a larger number of bases incorporated, more complete BUSCOs, and longer </w:t>
      </w:r>
      <w:r w:rsidR="00B64392">
        <w:rPr>
          <w:sz w:val="24"/>
          <w:szCs w:val="24"/>
        </w:rPr>
        <w:t>alignments</w:t>
      </w:r>
      <w:r w:rsidR="005937CF">
        <w:rPr>
          <w:sz w:val="24"/>
          <w:szCs w:val="24"/>
        </w:rPr>
        <w:t xml:space="preserve"> with the current </w:t>
      </w:r>
      <w:r w:rsidR="00B64392">
        <w:rPr>
          <w:sz w:val="24"/>
          <w:szCs w:val="24"/>
        </w:rPr>
        <w:t xml:space="preserve">reference </w:t>
      </w:r>
      <w:r w:rsidR="00BF44B5">
        <w:rPr>
          <w:sz w:val="24"/>
          <w:szCs w:val="24"/>
        </w:rPr>
        <w:t>pseudomolecules</w:t>
      </w:r>
      <w:commentRangeStart w:id="13"/>
      <w:commentRangeStart w:id="14"/>
      <w:r w:rsidRPr="000B55C6">
        <w:rPr>
          <w:sz w:val="24"/>
          <w:szCs w:val="24"/>
        </w:rPr>
        <w:t>, analysis was paused f</w:t>
      </w:r>
      <w:r w:rsidRPr="005F4A48">
        <w:rPr>
          <w:sz w:val="24"/>
          <w:szCs w:val="24"/>
        </w:rPr>
        <w:t xml:space="preserve">or the Falcon assembly and further analysis was continued for the </w:t>
      </w:r>
      <w:proofErr w:type="spellStart"/>
      <w:r w:rsidRPr="005F4A48">
        <w:rPr>
          <w:sz w:val="24"/>
          <w:szCs w:val="24"/>
        </w:rPr>
        <w:t>Canu</w:t>
      </w:r>
      <w:proofErr w:type="spellEnd"/>
      <w:r w:rsidRPr="005F4A48">
        <w:rPr>
          <w:sz w:val="24"/>
          <w:szCs w:val="24"/>
        </w:rPr>
        <w:t xml:space="preserve"> assembly.</w:t>
      </w:r>
      <w:commentRangeEnd w:id="13"/>
      <w:r w:rsidR="00BD6A80">
        <w:rPr>
          <w:rStyle w:val="CommentReference"/>
        </w:rPr>
        <w:commentReference w:id="13"/>
      </w:r>
      <w:commentRangeEnd w:id="14"/>
      <w:r w:rsidR="00BF44B5">
        <w:rPr>
          <w:rStyle w:val="CommentReference"/>
        </w:rPr>
        <w:commentReference w:id="14"/>
      </w:r>
    </w:p>
    <w:p w14:paraId="65E0CBC6" w14:textId="77777777" w:rsidR="00067B39" w:rsidRPr="005F4A48" w:rsidRDefault="00067B39" w:rsidP="00067B39">
      <w:pPr>
        <w:spacing w:line="480" w:lineRule="auto"/>
        <w:rPr>
          <w:i/>
          <w:sz w:val="24"/>
          <w:szCs w:val="24"/>
        </w:rPr>
      </w:pPr>
      <w:r w:rsidRPr="005F4A48">
        <w:rPr>
          <w:i/>
          <w:sz w:val="24"/>
          <w:szCs w:val="24"/>
        </w:rPr>
        <w:t xml:space="preserve">Assessing Discrepancies between </w:t>
      </w:r>
      <w:r>
        <w:rPr>
          <w:i/>
          <w:sz w:val="24"/>
          <w:szCs w:val="24"/>
        </w:rPr>
        <w:t xml:space="preserve">the </w:t>
      </w:r>
      <w:proofErr w:type="spellStart"/>
      <w:r w:rsidRPr="005F4A48">
        <w:rPr>
          <w:i/>
          <w:sz w:val="24"/>
          <w:szCs w:val="24"/>
        </w:rPr>
        <w:t>Canu</w:t>
      </w:r>
      <w:proofErr w:type="spellEnd"/>
      <w:r w:rsidRPr="005F4A48">
        <w:rPr>
          <w:i/>
          <w:sz w:val="24"/>
          <w:szCs w:val="24"/>
        </w:rPr>
        <w:t xml:space="preserve"> Assembly and </w:t>
      </w:r>
      <w:r>
        <w:rPr>
          <w:i/>
          <w:sz w:val="24"/>
          <w:szCs w:val="24"/>
        </w:rPr>
        <w:t xml:space="preserve">the Public </w:t>
      </w:r>
      <w:r w:rsidRPr="005F4A48">
        <w:rPr>
          <w:i/>
          <w:sz w:val="24"/>
          <w:szCs w:val="24"/>
        </w:rPr>
        <w:t>Reference</w:t>
      </w:r>
      <w:r>
        <w:rPr>
          <w:i/>
          <w:sz w:val="24"/>
          <w:szCs w:val="24"/>
        </w:rPr>
        <w:t xml:space="preserve"> Assembly</w:t>
      </w:r>
    </w:p>
    <w:p w14:paraId="7BF65194" w14:textId="7ED7ED49" w:rsidR="00067B39" w:rsidRPr="005F4A48" w:rsidRDefault="00067B39" w:rsidP="00067B39">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w:t>
      </w:r>
      <w:proofErr w:type="spellStart"/>
      <w:r w:rsidRPr="005F4A48">
        <w:rPr>
          <w:sz w:val="24"/>
          <w:szCs w:val="24"/>
        </w:rPr>
        <w:t>Canu</w:t>
      </w:r>
      <w:proofErr w:type="spellEnd"/>
      <w:r w:rsidRPr="005F4A48">
        <w:rPr>
          <w:sz w:val="24"/>
          <w:szCs w:val="24"/>
        </w:rPr>
        <w:t xml:space="preserve"> assembly w</w:t>
      </w:r>
      <w:r>
        <w:rPr>
          <w:sz w:val="24"/>
          <w:szCs w:val="24"/>
        </w:rPr>
        <w:t>ere</w:t>
      </w:r>
      <w:r w:rsidRPr="005F4A48">
        <w:rPr>
          <w:sz w:val="24"/>
          <w:szCs w:val="24"/>
        </w:rPr>
        <w:t xml:space="preserve"> </w:t>
      </w:r>
      <w:r w:rsidR="00670B41" w:rsidRPr="005F4A48">
        <w:rPr>
          <w:sz w:val="24"/>
          <w:szCs w:val="24"/>
        </w:rPr>
        <w:t>independently</w:t>
      </w:r>
      <w:r w:rsidR="00670B41"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w:t>
      </w:r>
      <w:proofErr w:type="spellStart"/>
      <w:r w:rsidRPr="005F4A48">
        <w:rPr>
          <w:sz w:val="24"/>
          <w:szCs w:val="24"/>
        </w:rPr>
        <w:t>Darmor-bzh</w:t>
      </w:r>
      <w:proofErr w:type="spellEnd"/>
      <w:r w:rsidRPr="005F4A48">
        <w:rPr>
          <w:sz w:val="24"/>
          <w:szCs w:val="24"/>
        </w:rPr>
        <w:t xml:space="preserve"> chromosome</w:t>
      </w:r>
      <w:r>
        <w:rPr>
          <w:sz w:val="24"/>
          <w:szCs w:val="24"/>
        </w:rPr>
        <w:t>s.</w:t>
      </w:r>
      <w:r w:rsidRPr="005F4A48">
        <w:rPr>
          <w:sz w:val="24"/>
          <w:szCs w:val="24"/>
        </w:rPr>
        <w:t xml:space="preserve"> Regions of discrepancy between the </w:t>
      </w:r>
      <w:proofErr w:type="spellStart"/>
      <w:r w:rsidRPr="005F4A48">
        <w:rPr>
          <w:sz w:val="24"/>
          <w:szCs w:val="24"/>
        </w:rPr>
        <w:t>Canu</w:t>
      </w:r>
      <w:proofErr w:type="spellEnd"/>
      <w:r w:rsidRPr="005F4A48">
        <w:rPr>
          <w:sz w:val="24"/>
          <w:szCs w:val="24"/>
        </w:rPr>
        <w:t xml:space="preserve"> assembly and the reference assembly were identified. The validity of each discrepancy was then tested by aligning PacBio reads and 10X ancestral parent scaffolds to the </w:t>
      </w:r>
      <w:proofErr w:type="spellStart"/>
      <w:r w:rsidRPr="005F4A48">
        <w:rPr>
          <w:sz w:val="24"/>
          <w:szCs w:val="24"/>
        </w:rPr>
        <w:t>Canu</w:t>
      </w:r>
      <w:proofErr w:type="spellEnd"/>
      <w:r w:rsidRPr="005F4A48">
        <w:rPr>
          <w:sz w:val="24"/>
          <w:szCs w:val="24"/>
        </w:rPr>
        <w:t xml:space="preserve"> assembly. The PacBio reads were aligned using </w:t>
      </w:r>
      <w:r w:rsidR="000426D7">
        <w:rPr>
          <w:sz w:val="24"/>
          <w:szCs w:val="24"/>
        </w:rPr>
        <w:t>BLASR</w:t>
      </w:r>
      <w:r w:rsidR="009E0AB3">
        <w:rPr>
          <w:sz w:val="24"/>
          <w:szCs w:val="24"/>
        </w:rPr>
        <w:t xml:space="preserve"> </w:t>
      </w:r>
      <w:r w:rsidR="009E0AB3">
        <w:rPr>
          <w:rFonts w:ascii="Calibri" w:hAnsi="Calibri" w:cs="Calibri"/>
          <w:sz w:val="24"/>
          <w:szCs w:val="24"/>
        </w:rPr>
        <w:t>(</w:t>
      </w:r>
      <w:proofErr w:type="spellStart"/>
      <w:r w:rsidR="009E0AB3">
        <w:rPr>
          <w:rFonts w:ascii="Calibri" w:hAnsi="Calibri" w:cs="Calibri"/>
          <w:sz w:val="24"/>
          <w:szCs w:val="24"/>
        </w:rPr>
        <w:t>Chaisson</w:t>
      </w:r>
      <w:proofErr w:type="spellEnd"/>
      <w:r w:rsidR="009E0AB3">
        <w:rPr>
          <w:rFonts w:ascii="Calibri" w:hAnsi="Calibri" w:cs="Calibri"/>
          <w:sz w:val="24"/>
          <w:szCs w:val="24"/>
        </w:rPr>
        <w:t xml:space="preserve"> and </w:t>
      </w:r>
      <w:proofErr w:type="spellStart"/>
      <w:r w:rsidR="009E0AB3">
        <w:rPr>
          <w:rFonts w:ascii="Calibri" w:hAnsi="Calibri" w:cs="Calibri"/>
          <w:sz w:val="24"/>
          <w:szCs w:val="24"/>
        </w:rPr>
        <w:t>Tesler</w:t>
      </w:r>
      <w:proofErr w:type="spellEnd"/>
      <w:r w:rsidR="009E0AB3">
        <w:rPr>
          <w:rFonts w:ascii="Calibri" w:hAnsi="Calibri" w:cs="Calibri"/>
          <w:sz w:val="24"/>
          <w:szCs w:val="24"/>
        </w:rPr>
        <w:t xml:space="preserve"> 2012)</w:t>
      </w:r>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w:t>
      </w:r>
      <w:proofErr w:type="spellStart"/>
      <w:r w:rsidRPr="005F4A48">
        <w:rPr>
          <w:sz w:val="24"/>
          <w:szCs w:val="24"/>
        </w:rPr>
        <w:t>Nucmer</w:t>
      </w:r>
      <w:proofErr w:type="spellEnd"/>
      <w:r w:rsidRPr="005F4A48">
        <w:rPr>
          <w:sz w:val="24"/>
          <w:szCs w:val="24"/>
        </w:rPr>
        <w:t xml:space="preserve">. If the region of discrepancy in the </w:t>
      </w:r>
      <w:proofErr w:type="spellStart"/>
      <w:r w:rsidRPr="005F4A48">
        <w:rPr>
          <w:sz w:val="24"/>
          <w:szCs w:val="24"/>
        </w:rPr>
        <w:t>Canu</w:t>
      </w:r>
      <w:proofErr w:type="spellEnd"/>
      <w:r w:rsidRPr="005F4A48">
        <w:rPr>
          <w:sz w:val="24"/>
          <w:szCs w:val="24"/>
        </w:rPr>
        <w:t xml:space="preserve"> assembly had significant support from the mapped reads and scaffolds, the discrepancy was considered a true difference between our assembly and the </w:t>
      </w:r>
      <w:proofErr w:type="spellStart"/>
      <w:r w:rsidRPr="005F4A48">
        <w:rPr>
          <w:sz w:val="24"/>
          <w:szCs w:val="24"/>
        </w:rPr>
        <w:t>Darmor-bzh</w:t>
      </w:r>
      <w:proofErr w:type="spellEnd"/>
      <w:r w:rsidRPr="005F4A48">
        <w:rPr>
          <w:sz w:val="24"/>
          <w:szCs w:val="24"/>
        </w:rPr>
        <w:t xml:space="preserve"> assembly and retained. If there was no support, or the mapped reads and scaffolds disagreed with the </w:t>
      </w:r>
      <w:proofErr w:type="spellStart"/>
      <w:r w:rsidRPr="005F4A48">
        <w:rPr>
          <w:sz w:val="24"/>
          <w:szCs w:val="24"/>
        </w:rPr>
        <w:t>Canu</w:t>
      </w:r>
      <w:proofErr w:type="spellEnd"/>
      <w:r w:rsidRPr="005F4A48">
        <w:rPr>
          <w:sz w:val="24"/>
          <w:szCs w:val="24"/>
        </w:rPr>
        <w:t xml:space="preserve"> assembly, the region of discrepancy was considered a likely error and altered to match </w:t>
      </w:r>
      <w:proofErr w:type="spellStart"/>
      <w:r w:rsidRPr="005F4A48">
        <w:rPr>
          <w:sz w:val="24"/>
          <w:szCs w:val="24"/>
        </w:rPr>
        <w:t>Darmor-bzh</w:t>
      </w:r>
      <w:proofErr w:type="spellEnd"/>
      <w:r w:rsidRPr="005F4A48">
        <w:rPr>
          <w:sz w:val="24"/>
          <w:szCs w:val="24"/>
        </w:rPr>
        <w:t>. All alterations performed were simple sequence flips to fix assembly inversions. All inversions</w:t>
      </w:r>
      <w:r w:rsidR="007C27E3">
        <w:rPr>
          <w:sz w:val="24"/>
          <w:szCs w:val="24"/>
        </w:rPr>
        <w:t>,</w:t>
      </w:r>
      <w:r w:rsidRPr="005F4A48">
        <w:rPr>
          <w:sz w:val="24"/>
          <w:szCs w:val="24"/>
        </w:rPr>
        <w:t xml:space="preserve"> except one</w:t>
      </w:r>
      <w:r w:rsidR="007C27E3">
        <w:rPr>
          <w:sz w:val="24"/>
          <w:szCs w:val="24"/>
        </w:rPr>
        <w:t>,</w:t>
      </w:r>
      <w:r w:rsidRPr="005F4A48">
        <w:rPr>
          <w:sz w:val="24"/>
          <w:szCs w:val="24"/>
        </w:rPr>
        <w:t xml:space="preserve"> were almost exactly encapsulated within the contig </w:t>
      </w:r>
      <w:r w:rsidRPr="005F4A48">
        <w:rPr>
          <w:sz w:val="24"/>
          <w:szCs w:val="24"/>
        </w:rPr>
        <w:lastRenderedPageBreak/>
        <w:t>boundaries of a scaffold. After all identified discrepancies had been addressed</w:t>
      </w:r>
      <w:r>
        <w:rPr>
          <w:sz w:val="24"/>
          <w:szCs w:val="24"/>
        </w:rPr>
        <w:t>,</w:t>
      </w:r>
      <w:r w:rsidRPr="005F4A48">
        <w:rPr>
          <w:sz w:val="24"/>
          <w:szCs w:val="24"/>
        </w:rPr>
        <w:t xml:space="preserve"> the assembly was considered </w:t>
      </w:r>
      <w:proofErr w:type="gramStart"/>
      <w:r w:rsidRPr="005F4A48">
        <w:rPr>
          <w:sz w:val="24"/>
          <w:szCs w:val="24"/>
        </w:rPr>
        <w:t>final</w:t>
      </w:r>
      <w:proofErr w:type="gramEnd"/>
      <w:r w:rsidRPr="005F4A48">
        <w:rPr>
          <w:sz w:val="24"/>
          <w:szCs w:val="24"/>
        </w:rPr>
        <w:t xml:space="preserve"> and annotation began</w:t>
      </w:r>
      <w:r w:rsidR="00AB3237">
        <w:rPr>
          <w:sz w:val="24"/>
          <w:szCs w:val="24"/>
        </w:rPr>
        <w:t xml:space="preserve"> (</w:t>
      </w:r>
      <w:r w:rsidR="005F297D">
        <w:rPr>
          <w:sz w:val="24"/>
          <w:szCs w:val="24"/>
        </w:rPr>
        <w:t xml:space="preserve">Figure </w:t>
      </w:r>
      <w:r w:rsidR="0011635A">
        <w:rPr>
          <w:sz w:val="24"/>
          <w:szCs w:val="24"/>
        </w:rPr>
        <w:t>4</w:t>
      </w:r>
      <w:r w:rsidR="005F297D">
        <w:rPr>
          <w:sz w:val="24"/>
          <w:szCs w:val="24"/>
        </w:rPr>
        <w:t xml:space="preserve">, </w:t>
      </w:r>
      <w:r w:rsidRPr="005F4A48">
        <w:rPr>
          <w:sz w:val="24"/>
          <w:szCs w:val="24"/>
        </w:rPr>
        <w:t>Supplementary Table 1).</w:t>
      </w:r>
    </w:p>
    <w:p w14:paraId="025541BB" w14:textId="77777777" w:rsidR="00067B39" w:rsidRPr="005F4A48" w:rsidRDefault="00067B39" w:rsidP="00067B39">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1BC750DE" w14:textId="76F5DAF9" w:rsidR="00067B39" w:rsidRDefault="00067B39" w:rsidP="00067B39">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sidR="00AB3237">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sidR="009E0AB3">
        <w:rPr>
          <w:sz w:val="24"/>
          <w:szCs w:val="24"/>
        </w:rPr>
        <w:t xml:space="preserve"> </w:t>
      </w:r>
      <w:r w:rsidR="009E0AB3" w:rsidRPr="009E0AB3">
        <w:rPr>
          <w:rFonts w:ascii="Calibri" w:hAnsi="Calibri" w:cs="Calibri"/>
          <w:sz w:val="24"/>
        </w:rPr>
        <w:t xml:space="preserve">(Li </w:t>
      </w:r>
      <w:r w:rsidR="009E0AB3" w:rsidRPr="009E0AB3">
        <w:rPr>
          <w:rFonts w:ascii="Calibri" w:hAnsi="Calibri" w:cs="Calibri"/>
          <w:i/>
          <w:iCs/>
          <w:sz w:val="24"/>
        </w:rPr>
        <w:t>et al.</w:t>
      </w:r>
      <w:r w:rsidR="009E0AB3"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sidR="00AB3237">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sidR="00AB3237">
        <w:rPr>
          <w:sz w:val="24"/>
          <w:szCs w:val="24"/>
        </w:rPr>
        <w:t xml:space="preserve"> (</w:t>
      </w:r>
      <w:r w:rsidRPr="005F4A48">
        <w:rPr>
          <w:sz w:val="24"/>
          <w:szCs w:val="24"/>
        </w:rPr>
        <w:t>2018)</w:t>
      </w:r>
      <w:r w:rsidR="009E0AB3">
        <w:rPr>
          <w:sz w:val="24"/>
          <w:szCs w:val="24"/>
        </w:rPr>
        <w:t xml:space="preserve"> </w:t>
      </w:r>
      <w:r w:rsidR="009E0AB3" w:rsidRPr="009E0AB3">
        <w:rPr>
          <w:rFonts w:ascii="Calibri" w:hAnsi="Calibri" w:cs="Calibri"/>
          <w:sz w:val="24"/>
        </w:rPr>
        <w:t xml:space="preserve">(Li </w:t>
      </w:r>
      <w:r w:rsidR="009E0AB3" w:rsidRPr="009E0AB3">
        <w:rPr>
          <w:rFonts w:ascii="Calibri" w:hAnsi="Calibri" w:cs="Calibri"/>
          <w:i/>
          <w:iCs/>
          <w:sz w:val="24"/>
        </w:rPr>
        <w:t>et al.</w:t>
      </w:r>
      <w:r w:rsidR="009E0AB3" w:rsidRPr="009E0AB3">
        <w:rPr>
          <w:rFonts w:ascii="Calibri" w:hAnsi="Calibri" w:cs="Calibri"/>
          <w:sz w:val="24"/>
        </w:rPr>
        <w:t xml:space="preserve"> 2018)</w:t>
      </w:r>
      <w:r w:rsidRPr="005F4A48">
        <w:rPr>
          <w:sz w:val="24"/>
          <w:szCs w:val="24"/>
        </w:rPr>
        <w:t>. The mapped reads were then assembled by Cufflinks v2.2.1</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Trapnell</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2010)</w:t>
      </w:r>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sidR="009E0AB3">
        <w:rPr>
          <w:sz w:val="24"/>
          <w:szCs w:val="24"/>
        </w:rPr>
        <w:t xml:space="preserve"> </w:t>
      </w:r>
      <w:r w:rsidR="009E0AB3">
        <w:rPr>
          <w:rFonts w:ascii="Calibri" w:hAnsi="Calibri" w:cs="Calibri"/>
          <w:sz w:val="24"/>
          <w:szCs w:val="24"/>
        </w:rPr>
        <w:t>(Huang and Madan 1999)</w:t>
      </w:r>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sidR="009E0AB3">
        <w:rPr>
          <w:sz w:val="24"/>
          <w:szCs w:val="24"/>
        </w:rPr>
        <w:t xml:space="preserve"> </w:t>
      </w:r>
      <w:r w:rsidR="009E0AB3" w:rsidRPr="009E0AB3">
        <w:rPr>
          <w:rFonts w:ascii="Calibri" w:hAnsi="Calibri" w:cs="Calibri"/>
          <w:sz w:val="24"/>
        </w:rPr>
        <w:t xml:space="preserve">(Haas </w:t>
      </w:r>
      <w:r w:rsidR="009E0AB3" w:rsidRPr="009E0AB3">
        <w:rPr>
          <w:rFonts w:ascii="Calibri" w:hAnsi="Calibri" w:cs="Calibri"/>
          <w:i/>
          <w:iCs/>
          <w:sz w:val="24"/>
        </w:rPr>
        <w:t>et al.</w:t>
      </w:r>
      <w:r w:rsidR="009E0AB3" w:rsidRPr="009E0AB3">
        <w:rPr>
          <w:rFonts w:ascii="Calibri" w:hAnsi="Calibri" w:cs="Calibri"/>
          <w:sz w:val="24"/>
        </w:rPr>
        <w:t xml:space="preserve"> 2013)</w:t>
      </w:r>
      <w:r w:rsidR="00AB3237">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Grabherr</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2011)</w:t>
      </w:r>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sidR="00806905">
        <w:rPr>
          <w:sz w:val="24"/>
          <w:szCs w:val="24"/>
        </w:rPr>
        <w:t>K</w:t>
      </w:r>
      <w:r w:rsidRPr="005F4A48">
        <w:rPr>
          <w:sz w:val="24"/>
          <w:szCs w:val="24"/>
        </w:rPr>
        <w:t>allisto</w:t>
      </w:r>
      <w:proofErr w:type="spellEnd"/>
      <w:r w:rsidR="009E0AB3">
        <w:rPr>
          <w:sz w:val="24"/>
          <w:szCs w:val="24"/>
        </w:rPr>
        <w:t xml:space="preserve"> </w:t>
      </w:r>
      <w:r w:rsidR="009E0AB3" w:rsidRPr="009E0AB3">
        <w:rPr>
          <w:rFonts w:ascii="Calibri" w:hAnsi="Calibri" w:cs="Calibri"/>
          <w:sz w:val="24"/>
        </w:rPr>
        <w:t xml:space="preserve">(Bray </w:t>
      </w:r>
      <w:r w:rsidR="009E0AB3" w:rsidRPr="009E0AB3">
        <w:rPr>
          <w:rFonts w:ascii="Calibri" w:hAnsi="Calibri" w:cs="Calibri"/>
          <w:i/>
          <w:iCs/>
          <w:sz w:val="24"/>
        </w:rPr>
        <w:t>et al.</w:t>
      </w:r>
      <w:r w:rsidR="009E0AB3" w:rsidRPr="009E0AB3">
        <w:rPr>
          <w:rFonts w:ascii="Calibri" w:hAnsi="Calibri" w:cs="Calibri"/>
          <w:sz w:val="24"/>
        </w:rPr>
        <w:t xml:space="preserve"> 2016)</w:t>
      </w:r>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00AE1820" w:rsidRPr="005F4A48">
        <w:rPr>
          <w:sz w:val="24"/>
          <w:szCs w:val="24"/>
        </w:rPr>
        <w:t>detected</w:t>
      </w:r>
      <w:r w:rsidR="00AE1820" w:rsidRPr="00E03FE4">
        <w:rPr>
          <w:sz w:val="24"/>
          <w:szCs w:val="24"/>
        </w:rPr>
        <w:t xml:space="preserve"> </w:t>
      </w:r>
      <w:r w:rsidRPr="00E03FE4">
        <w:rPr>
          <w:sz w:val="24"/>
          <w:szCs w:val="24"/>
        </w:rPr>
        <w:t>open re</w:t>
      </w:r>
      <w:r>
        <w:rPr>
          <w:sz w:val="24"/>
          <w:szCs w:val="24"/>
        </w:rPr>
        <w:t>ading frames</w:t>
      </w:r>
      <w:r w:rsidRPr="005F4A48">
        <w:rPr>
          <w:sz w:val="24"/>
          <w:szCs w:val="24"/>
        </w:rPr>
        <w:t xml:space="preserve"> 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sidR="00AB3237">
        <w:rPr>
          <w:sz w:val="24"/>
          <w:szCs w:val="24"/>
        </w:rPr>
        <w:t xml:space="preserve"> (</w:t>
      </w:r>
      <w:r>
        <w:rPr>
          <w:sz w:val="24"/>
          <w:szCs w:val="24"/>
        </w:rPr>
        <w:t>CDS)</w:t>
      </w:r>
      <w:r w:rsidRPr="005F4A48">
        <w:rPr>
          <w:sz w:val="24"/>
          <w:szCs w:val="24"/>
        </w:rPr>
        <w:t xml:space="preserve"> using BLASTN</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AltschuP</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w:t>
      </w:r>
      <w:r w:rsidRPr="005F4A48">
        <w:rPr>
          <w:sz w:val="24"/>
          <w:szCs w:val="24"/>
        </w:rPr>
        <w:t xml:space="preserve"> with an E-value cutoff of 1e-6, and those with high identity</w:t>
      </w:r>
      <w:r w:rsidR="00AB3237">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w:t>
      </w:r>
      <w:r w:rsidRPr="005F4A48">
        <w:rPr>
          <w:sz w:val="24"/>
          <w:szCs w:val="24"/>
        </w:rPr>
        <w:lastRenderedPageBreak/>
        <w:t xml:space="preserve">genes. The resulting assembly from reference-based and </w:t>
      </w:r>
      <w:r w:rsidRPr="005F4A48">
        <w:rPr>
          <w:i/>
          <w:sz w:val="24"/>
          <w:szCs w:val="24"/>
        </w:rPr>
        <w:t>de novo</w:t>
      </w:r>
      <w:r w:rsidRPr="005F4A48">
        <w:rPr>
          <w:sz w:val="24"/>
          <w:szCs w:val="24"/>
        </w:rPr>
        <w:t xml:space="preserve"> methods were combined for structural annotation using DAMMIT</w:t>
      </w:r>
      <w:r w:rsidR="009E0AB3">
        <w:rPr>
          <w:sz w:val="24"/>
          <w:szCs w:val="24"/>
        </w:rPr>
        <w:t xml:space="preserve"> </w:t>
      </w:r>
      <w:r w:rsidR="009E0AB3">
        <w:rPr>
          <w:rFonts w:ascii="Calibri" w:hAnsi="Calibri" w:cs="Calibri"/>
          <w:sz w:val="24"/>
          <w:szCs w:val="24"/>
        </w:rPr>
        <w:t>(Scott 2016)</w:t>
      </w:r>
      <w:r>
        <w:rPr>
          <w:sz w:val="24"/>
          <w:szCs w:val="24"/>
        </w:rPr>
        <w:t xml:space="preserve"> </w:t>
      </w:r>
      <w:r w:rsidRPr="005F4A48">
        <w:rPr>
          <w:sz w:val="24"/>
          <w:szCs w:val="24"/>
        </w:rPr>
        <w:t>with default parameters to generate the final GFF3 file. BUSCO scores for the final assembly were calculated to assess transcriptome completeness.</w:t>
      </w:r>
    </w:p>
    <w:p w14:paraId="263D33B8" w14:textId="77777777" w:rsidR="00806905" w:rsidRPr="005F4A48" w:rsidRDefault="00806905" w:rsidP="00806905">
      <w:pPr>
        <w:spacing w:line="480" w:lineRule="auto"/>
        <w:rPr>
          <w:i/>
          <w:sz w:val="24"/>
          <w:szCs w:val="24"/>
        </w:rPr>
      </w:pPr>
      <w:r w:rsidRPr="005F4A48">
        <w:rPr>
          <w:i/>
          <w:sz w:val="24"/>
          <w:szCs w:val="24"/>
        </w:rPr>
        <w:t xml:space="preserve">Annotation using </w:t>
      </w:r>
      <w:proofErr w:type="gramStart"/>
      <w:r w:rsidRPr="005F4A48">
        <w:rPr>
          <w:i/>
          <w:sz w:val="24"/>
          <w:szCs w:val="24"/>
        </w:rPr>
        <w:t>MAKER</w:t>
      </w:r>
      <w:proofErr w:type="gramEnd"/>
    </w:p>
    <w:p w14:paraId="14F5DCAF" w14:textId="16B2C2EF" w:rsidR="00806905" w:rsidRPr="005F4A48" w:rsidRDefault="00806905" w:rsidP="00806905">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Cantarel</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2008; Campbell </w:t>
      </w:r>
      <w:r w:rsidR="009E0AB3" w:rsidRPr="009E0AB3">
        <w:rPr>
          <w:rFonts w:ascii="Calibri" w:hAnsi="Calibri" w:cs="Calibri"/>
          <w:i/>
          <w:iCs/>
          <w:sz w:val="24"/>
        </w:rPr>
        <w:t>et al.</w:t>
      </w:r>
      <w:r w:rsidR="009E0AB3" w:rsidRPr="009E0AB3">
        <w:rPr>
          <w:rFonts w:ascii="Calibri" w:hAnsi="Calibri" w:cs="Calibri"/>
          <w:sz w:val="24"/>
        </w:rPr>
        <w:t xml:space="preserve"> 2014a)</w:t>
      </w:r>
      <w:r w:rsidRPr="005F4A48">
        <w:rPr>
          <w:sz w:val="24"/>
          <w:szCs w:val="24"/>
        </w:rPr>
        <w:t>. Prior to running the MAKER pipeline, a custom repeat library was constructed using the MAKER-P Repeat Library Construction-Advanced</w:t>
      </w:r>
      <w:r w:rsidR="009E0AB3">
        <w:rPr>
          <w:sz w:val="24"/>
          <w:szCs w:val="24"/>
        </w:rPr>
        <w:t xml:space="preserve"> </w:t>
      </w:r>
      <w:r w:rsidR="009E0AB3" w:rsidRPr="009E0AB3">
        <w:rPr>
          <w:rFonts w:ascii="Calibri" w:hAnsi="Calibri" w:cs="Calibri"/>
          <w:sz w:val="24"/>
        </w:rPr>
        <w:t xml:space="preserve">(Campbell </w:t>
      </w:r>
      <w:r w:rsidR="009E0AB3" w:rsidRPr="009E0AB3">
        <w:rPr>
          <w:rFonts w:ascii="Calibri" w:hAnsi="Calibri" w:cs="Calibri"/>
          <w:i/>
          <w:iCs/>
          <w:sz w:val="24"/>
        </w:rPr>
        <w:t>et al.</w:t>
      </w:r>
      <w:r w:rsidR="009E0AB3" w:rsidRPr="009E0AB3">
        <w:rPr>
          <w:rFonts w:ascii="Calibri" w:hAnsi="Calibri" w:cs="Calibri"/>
          <w:sz w:val="24"/>
        </w:rPr>
        <w:t xml:space="preserve"> 2014b)</w:t>
      </w:r>
      <w:r w:rsidRPr="005F4A48">
        <w:rPr>
          <w:sz w:val="24"/>
          <w:szCs w:val="24"/>
        </w:rPr>
        <w:t xml:space="preserve">. Annotation using MAKER was run in two rounds. In order to speed up the annotation process, </w:t>
      </w:r>
      <w:r>
        <w:rPr>
          <w:sz w:val="24"/>
          <w:szCs w:val="24"/>
        </w:rPr>
        <w:t xml:space="preserve">only the 19 named pseudomolecules were </w:t>
      </w:r>
      <w:proofErr w:type="gramStart"/>
      <w:r>
        <w:rPr>
          <w:sz w:val="24"/>
          <w:szCs w:val="24"/>
        </w:rPr>
        <w:t>used</w:t>
      </w:r>
      <w:proofErr w:type="gramEnd"/>
      <w:r>
        <w:rPr>
          <w:sz w:val="24"/>
          <w:szCs w:val="24"/>
        </w:rPr>
        <w:t xml:space="preserve"> and </w:t>
      </w:r>
      <w:r w:rsidRPr="005F4A48">
        <w:rPr>
          <w:sz w:val="24"/>
          <w:szCs w:val="24"/>
        </w:rPr>
        <w:t xml:space="preserve">each </w:t>
      </w:r>
      <w:r>
        <w:rPr>
          <w:sz w:val="24"/>
          <w:szCs w:val="24"/>
        </w:rPr>
        <w:t>pseudomolecule</w:t>
      </w:r>
      <w:r w:rsidRPr="005F4A48">
        <w:rPr>
          <w:sz w:val="24"/>
          <w:szCs w:val="24"/>
        </w:rPr>
        <w:t xml:space="preserve"> was annotated separately. In the first round of annotation, MAKER was run with the following parameters</w:t>
      </w:r>
      <w:r w:rsidR="00693E0C">
        <w:rPr>
          <w:sz w:val="24"/>
          <w:szCs w:val="24"/>
        </w:rPr>
        <w:t>:</w:t>
      </w:r>
      <w:r>
        <w:rPr>
          <w:sz w:val="24"/>
          <w:szCs w:val="24"/>
        </w:rPr>
        <w:t xml:space="preserve"> T</w:t>
      </w:r>
      <w:r w:rsidRPr="005F4A48">
        <w:rPr>
          <w:sz w:val="24"/>
          <w:szCs w:val="24"/>
        </w:rPr>
        <w:t xml:space="preserve">he CDS transcripts from the </w:t>
      </w:r>
      <w:proofErr w:type="spellStart"/>
      <w:r w:rsidRPr="005F4A48">
        <w:rPr>
          <w:sz w:val="24"/>
          <w:szCs w:val="24"/>
        </w:rPr>
        <w:t>Darmor-bzh</w:t>
      </w:r>
      <w:proofErr w:type="spellEnd"/>
      <w:r w:rsidRPr="005F4A48">
        <w:rPr>
          <w:sz w:val="24"/>
          <w:szCs w:val="24"/>
        </w:rPr>
        <w:t xml:space="preserve"> assembly and the previously identified novel transcripts </w:t>
      </w:r>
      <w:r>
        <w:rPr>
          <w:sz w:val="24"/>
          <w:szCs w:val="24"/>
        </w:rPr>
        <w:t>were used as expressed sequence tag</w:t>
      </w:r>
      <w:r w:rsidR="00AB3237">
        <w:rPr>
          <w:sz w:val="24"/>
          <w:szCs w:val="24"/>
        </w:rPr>
        <w:t xml:space="preserve">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from </w:t>
      </w:r>
      <w:r w:rsidRPr="005F4A48">
        <w:rPr>
          <w:i/>
          <w:sz w:val="24"/>
          <w:szCs w:val="24"/>
        </w:rPr>
        <w:t xml:space="preserve">B. napus, B. oleracea, </w:t>
      </w:r>
      <w:r w:rsidRPr="005F4A48">
        <w:rPr>
          <w:sz w:val="24"/>
          <w:szCs w:val="24"/>
        </w:rPr>
        <w:t>and</w:t>
      </w:r>
      <w:r w:rsidRPr="005F4A48">
        <w:rPr>
          <w:i/>
          <w:sz w:val="24"/>
          <w:szCs w:val="24"/>
        </w:rPr>
        <w:t xml:space="preserve"> 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downloaded from BRAD and the </w:t>
      </w:r>
      <w:r w:rsidRPr="005F4A48">
        <w:rPr>
          <w:i/>
          <w:sz w:val="24"/>
          <w:szCs w:val="24"/>
        </w:rPr>
        <w:t>A. thaliana</w:t>
      </w:r>
      <w:r w:rsidRPr="005F4A48">
        <w:rPr>
          <w:sz w:val="24"/>
          <w:szCs w:val="24"/>
        </w:rPr>
        <w:t xml:space="preserve"> Araport11 peptides downloaded from the TAIR Project</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Berardini</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2015)</w:t>
      </w:r>
      <w:r>
        <w:rPr>
          <w:sz w:val="24"/>
          <w:szCs w:val="24"/>
        </w:rPr>
        <w:t xml:space="preserve"> were used as evidence for protein homology</w:t>
      </w:r>
      <w:r w:rsidRPr="005F4A48">
        <w:rPr>
          <w:sz w:val="24"/>
          <w:szCs w:val="24"/>
        </w:rPr>
        <w:t xml:space="preserve">. </w:t>
      </w:r>
      <w:r>
        <w:rPr>
          <w:sz w:val="24"/>
          <w:szCs w:val="24"/>
        </w:rPr>
        <w:t xml:space="preserve">MAKER parameters that were modified included the following: </w:t>
      </w:r>
      <w:r w:rsidR="005D095F" w:rsidRPr="005F4A48">
        <w:rPr>
          <w:sz w:val="24"/>
          <w:szCs w:val="24"/>
        </w:rPr>
        <w:t xml:space="preserve">Arabidopsis </w:t>
      </w:r>
      <w:r w:rsidR="005D095F">
        <w:rPr>
          <w:sz w:val="24"/>
          <w:szCs w:val="24"/>
        </w:rPr>
        <w:t xml:space="preserve">was used as the model species for </w:t>
      </w:r>
      <w:r w:rsidRPr="005F4A48">
        <w:rPr>
          <w:sz w:val="24"/>
          <w:szCs w:val="24"/>
        </w:rPr>
        <w:t>Augustus</w:t>
      </w:r>
      <w:r w:rsidR="00AB3237">
        <w:rPr>
          <w:sz w:val="24"/>
          <w:szCs w:val="24"/>
        </w:rPr>
        <w:t xml:space="preserve">; </w:t>
      </w:r>
      <w:r w:rsidRPr="005F4A48">
        <w:rPr>
          <w:sz w:val="24"/>
          <w:szCs w:val="24"/>
        </w:rPr>
        <w:t>repeat library was</w:t>
      </w:r>
      <w:r w:rsidR="00AB3237">
        <w:rPr>
          <w:sz w:val="24"/>
          <w:szCs w:val="24"/>
        </w:rPr>
        <w:t xml:space="preserve"> set to</w:t>
      </w:r>
      <w:r w:rsidRPr="005F4A48">
        <w:rPr>
          <w:sz w:val="24"/>
          <w:szCs w:val="24"/>
        </w:rPr>
        <w:t xml:space="preserve"> the custom repeat library </w:t>
      </w:r>
      <w:r w:rsidR="00AB3237">
        <w:rPr>
          <w:sz w:val="24"/>
          <w:szCs w:val="24"/>
        </w:rPr>
        <w:t>we</w:t>
      </w:r>
      <w:r w:rsidR="00AB3237" w:rsidRPr="005F4A48">
        <w:rPr>
          <w:sz w:val="24"/>
          <w:szCs w:val="24"/>
        </w:rPr>
        <w:t xml:space="preserve"> </w:t>
      </w:r>
      <w:r w:rsidRPr="005F4A48">
        <w:rPr>
          <w:sz w:val="24"/>
          <w:szCs w:val="24"/>
        </w:rPr>
        <w:t>constructed using the MAKER-P Repeat Library Construction-Advanced</w:t>
      </w:r>
      <w:r>
        <w:rPr>
          <w:sz w:val="24"/>
          <w:szCs w:val="24"/>
        </w:rPr>
        <w:t xml:space="preserve"> protocol</w:t>
      </w:r>
      <w:r w:rsidR="00AB3237">
        <w:rPr>
          <w:sz w:val="24"/>
          <w:szCs w:val="24"/>
        </w:rPr>
        <w:t>;</w:t>
      </w:r>
      <w:r w:rsidRPr="005F4A48">
        <w:rPr>
          <w:sz w:val="24"/>
          <w:szCs w:val="24"/>
        </w:rPr>
        <w:t xml:space="preserve"> est2genome</w:t>
      </w:r>
      <w:r w:rsidR="00AB3237">
        <w:rPr>
          <w:sz w:val="24"/>
          <w:szCs w:val="24"/>
        </w:rPr>
        <w:t xml:space="preserve"> was set to 1; </w:t>
      </w:r>
      <w:r w:rsidRPr="005F4A48">
        <w:rPr>
          <w:sz w:val="24"/>
          <w:szCs w:val="24"/>
        </w:rPr>
        <w:t xml:space="preserve">protein2genome </w:t>
      </w:r>
      <w:r w:rsidR="00AB3237">
        <w:rPr>
          <w:sz w:val="24"/>
          <w:szCs w:val="24"/>
        </w:rPr>
        <w:t>was</w:t>
      </w:r>
      <w:r w:rsidR="00AB3237" w:rsidRPr="005F4A48">
        <w:rPr>
          <w:sz w:val="24"/>
          <w:szCs w:val="24"/>
        </w:rPr>
        <w:t xml:space="preserve"> </w:t>
      </w:r>
      <w:r w:rsidRPr="005F4A48">
        <w:rPr>
          <w:sz w:val="24"/>
          <w:szCs w:val="24"/>
        </w:rPr>
        <w:t>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371FD9F3" w14:textId="5BBF1008" w:rsidR="00806905" w:rsidRPr="005F4A48" w:rsidRDefault="00806905" w:rsidP="00806905">
      <w:pPr>
        <w:spacing w:line="480" w:lineRule="auto"/>
        <w:ind w:firstLine="720"/>
        <w:rPr>
          <w:sz w:val="24"/>
          <w:szCs w:val="24"/>
        </w:rPr>
      </w:pPr>
      <w:r w:rsidRPr="005F4A48">
        <w:rPr>
          <w:sz w:val="24"/>
          <w:szCs w:val="24"/>
        </w:rPr>
        <w:lastRenderedPageBreak/>
        <w:t xml:space="preserve">Upon completion of </w:t>
      </w:r>
      <w:r>
        <w:rPr>
          <w:sz w:val="24"/>
          <w:szCs w:val="24"/>
        </w:rPr>
        <w:t xml:space="preserve">the </w:t>
      </w:r>
      <w:r w:rsidRPr="005F4A48">
        <w:rPr>
          <w:sz w:val="24"/>
          <w:szCs w:val="24"/>
        </w:rPr>
        <w:t>first round of MAKER, the GFF files from each chromosome were concatenated. The GFF annotations were then filtered using Genome Annotation Generator</w:t>
      </w:r>
      <w:r w:rsidR="00AB3237">
        <w:rPr>
          <w:sz w:val="24"/>
          <w:szCs w:val="24"/>
        </w:rPr>
        <w:t xml:space="preserve"> (</w:t>
      </w:r>
      <w:r w:rsidRPr="005F4A48">
        <w:rPr>
          <w:sz w:val="24"/>
          <w:szCs w:val="24"/>
        </w:rPr>
        <w:t>GAG)</w:t>
      </w:r>
      <w:r w:rsidR="009E0AB3">
        <w:rPr>
          <w:sz w:val="24"/>
          <w:szCs w:val="24"/>
        </w:rPr>
        <w:t xml:space="preserve"> </w:t>
      </w:r>
      <w:r w:rsidR="009E0AB3">
        <w:rPr>
          <w:rFonts w:ascii="Calibri" w:hAnsi="Calibri" w:cs="Calibri"/>
          <w:sz w:val="24"/>
          <w:szCs w:val="24"/>
        </w:rPr>
        <w:t>(Hall 2014)</w:t>
      </w:r>
      <w:r>
        <w:rPr>
          <w:sz w:val="24"/>
          <w:szCs w:val="24"/>
        </w:rPr>
        <w:t xml:space="preserve"> </w:t>
      </w:r>
      <w:r w:rsidRPr="005F4A48">
        <w:rPr>
          <w:sz w:val="24"/>
          <w:szCs w:val="24"/>
        </w:rPr>
        <w:t>to remove questionable features. Following filtering, the annotations were then used to train SNAP</w:t>
      </w:r>
      <w:r w:rsidR="009E0AB3">
        <w:rPr>
          <w:sz w:val="24"/>
          <w:szCs w:val="24"/>
        </w:rPr>
        <w:t xml:space="preserve"> </w:t>
      </w:r>
      <w:r w:rsidR="009E0AB3">
        <w:rPr>
          <w:rFonts w:ascii="Calibri" w:hAnsi="Calibri" w:cs="Calibri"/>
          <w:sz w:val="24"/>
          <w:szCs w:val="24"/>
        </w:rPr>
        <w:t>(Korf 2004)</w:t>
      </w:r>
      <w:r w:rsidRPr="005F4A48">
        <w:rPr>
          <w:sz w:val="24"/>
          <w:szCs w:val="24"/>
        </w:rPr>
        <w:t xml:space="preserve"> using default parameters to generate an HMM file. Upon generation of the HMM file, the second round of MAKER was executed.</w:t>
      </w:r>
    </w:p>
    <w:p w14:paraId="5BF917D7" w14:textId="787609C5" w:rsidR="00806905" w:rsidRDefault="00806905" w:rsidP="00806905">
      <w:pPr>
        <w:spacing w:line="480" w:lineRule="auto"/>
        <w:ind w:firstLine="720"/>
        <w:rPr>
          <w:sz w:val="24"/>
          <w:szCs w:val="24"/>
        </w:rPr>
      </w:pPr>
      <w:r w:rsidRPr="005F4A48">
        <w:rPr>
          <w:sz w:val="24"/>
          <w:szCs w:val="24"/>
        </w:rPr>
        <w:t xml:space="preserve">The second round of MAKER included </w:t>
      </w:r>
      <w:r>
        <w:rPr>
          <w:sz w:val="24"/>
          <w:szCs w:val="24"/>
        </w:rPr>
        <w:t xml:space="preserve">all the scaffolds </w:t>
      </w:r>
      <w:r w:rsidRPr="005F4A48">
        <w:rPr>
          <w:sz w:val="24"/>
          <w:szCs w:val="24"/>
        </w:rPr>
        <w:t xml:space="preserve">and used the same repeat library along with the same protein and EST evidence. est2genome and protein2genome were both set to 0 and </w:t>
      </w:r>
      <w:proofErr w:type="spellStart"/>
      <w:r w:rsidRPr="005F4A48">
        <w:rPr>
          <w:sz w:val="24"/>
          <w:szCs w:val="24"/>
        </w:rPr>
        <w:t>snaphmm</w:t>
      </w:r>
      <w:proofErr w:type="spellEnd"/>
      <w:r w:rsidRPr="005F4A48">
        <w:rPr>
          <w:sz w:val="24"/>
          <w:szCs w:val="24"/>
        </w:rPr>
        <w:t xml:space="preserve"> used the previously generated </w:t>
      </w:r>
      <w:r w:rsidR="00B97863">
        <w:rPr>
          <w:sz w:val="24"/>
          <w:szCs w:val="24"/>
        </w:rPr>
        <w:t>HMM</w:t>
      </w:r>
      <w:r w:rsidR="00B97863" w:rsidRPr="005F4A48">
        <w:rPr>
          <w:sz w:val="24"/>
          <w:szCs w:val="24"/>
        </w:rPr>
        <w:t xml:space="preserve"> </w:t>
      </w:r>
      <w:r w:rsidRPr="005F4A48">
        <w:rPr>
          <w:sz w:val="24"/>
          <w:szCs w:val="24"/>
        </w:rPr>
        <w:t xml:space="preserve">file. Unlike the first round of annotation, Da-Ae was used </w:t>
      </w:r>
      <w:r>
        <w:rPr>
          <w:sz w:val="24"/>
          <w:szCs w:val="24"/>
        </w:rPr>
        <w:t xml:space="preserve">as </w:t>
      </w:r>
      <w:r w:rsidRPr="005F4A48">
        <w:rPr>
          <w:sz w:val="24"/>
          <w:szCs w:val="24"/>
        </w:rPr>
        <w:t xml:space="preserve">the </w:t>
      </w:r>
      <w:r>
        <w:rPr>
          <w:sz w:val="24"/>
          <w:szCs w:val="24"/>
        </w:rPr>
        <w:t xml:space="preserve">model </w:t>
      </w:r>
      <w:r w:rsidRPr="005F4A48">
        <w:rPr>
          <w:sz w:val="24"/>
          <w:szCs w:val="24"/>
        </w:rPr>
        <w:t xml:space="preserve">species </w:t>
      </w:r>
      <w:r>
        <w:rPr>
          <w:sz w:val="24"/>
          <w:szCs w:val="24"/>
        </w:rPr>
        <w:t xml:space="preserve">for </w:t>
      </w:r>
      <w:r w:rsidRPr="005F4A48">
        <w:rPr>
          <w:sz w:val="24"/>
          <w:szCs w:val="24"/>
        </w:rPr>
        <w:t>Augustus</w:t>
      </w:r>
      <w:r>
        <w:rPr>
          <w:sz w:val="24"/>
          <w:szCs w:val="24"/>
        </w:rPr>
        <w:t>,</w:t>
      </w:r>
      <w:r w:rsidRPr="005F4A48">
        <w:rPr>
          <w:sz w:val="24"/>
          <w:szCs w:val="24"/>
        </w:rPr>
        <w:t xml:space="preserve"> </w:t>
      </w:r>
      <w:r>
        <w:rPr>
          <w:sz w:val="24"/>
          <w:szCs w:val="24"/>
        </w:rPr>
        <w:t>and the Da-Ae model species files</w:t>
      </w:r>
      <w:r w:rsidRPr="005F4A48">
        <w:rPr>
          <w:sz w:val="24"/>
          <w:szCs w:val="24"/>
        </w:rPr>
        <w:t xml:space="preserve"> w</w:t>
      </w:r>
      <w:r>
        <w:rPr>
          <w:sz w:val="24"/>
          <w:szCs w:val="24"/>
        </w:rPr>
        <w:t>ere</w:t>
      </w:r>
      <w:r w:rsidRPr="005F4A48">
        <w:rPr>
          <w:sz w:val="24"/>
          <w:szCs w:val="24"/>
        </w:rPr>
        <w:t xml:space="preserve"> generated through BUSCO using the long parameter. Once annotation of each chromosome was completed, the MAKER proteins were compared to </w:t>
      </w:r>
      <w:r w:rsidR="006F43E6">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sidR="00926A44">
        <w:rPr>
          <w:sz w:val="24"/>
          <w:szCs w:val="24"/>
        </w:rPr>
        <w:t>Annotation Edit Distance</w:t>
      </w:r>
      <w:r w:rsidR="00AB3237">
        <w:rPr>
          <w:sz w:val="24"/>
          <w:szCs w:val="24"/>
        </w:rPr>
        <w:t xml:space="preserve"> (</w:t>
      </w:r>
      <w:r w:rsidRPr="005F4A48">
        <w:rPr>
          <w:sz w:val="24"/>
          <w:szCs w:val="24"/>
        </w:rPr>
        <w:t>AED</w:t>
      </w:r>
      <w:r w:rsidR="00926A44">
        <w:rPr>
          <w:sz w:val="24"/>
          <w:szCs w:val="24"/>
        </w:rPr>
        <w:t>)</w:t>
      </w:r>
      <w:r w:rsidRPr="005F4A48">
        <w:rPr>
          <w:sz w:val="24"/>
          <w:szCs w:val="24"/>
        </w:rPr>
        <w:t xml:space="preserve"> score greater than 0.5. The cutoff of 0.5 was selected based on the recommendation listed in </w:t>
      </w:r>
      <w:r w:rsidR="00926A44">
        <w:rPr>
          <w:sz w:val="24"/>
          <w:szCs w:val="24"/>
        </w:rPr>
        <w:t>Campbell</w:t>
      </w:r>
      <w:r w:rsidRPr="005F4A48">
        <w:rPr>
          <w:sz w:val="24"/>
          <w:szCs w:val="24"/>
        </w:rPr>
        <w:t xml:space="preserve"> </w:t>
      </w:r>
      <w:r w:rsidRPr="000B0A65">
        <w:rPr>
          <w:i/>
          <w:sz w:val="24"/>
          <w:szCs w:val="24"/>
        </w:rPr>
        <w:t>et al</w:t>
      </w:r>
      <w:r>
        <w:rPr>
          <w:sz w:val="24"/>
          <w:szCs w:val="24"/>
        </w:rPr>
        <w:t>.</w:t>
      </w:r>
      <w:r w:rsidR="009E0AB3">
        <w:rPr>
          <w:sz w:val="24"/>
          <w:szCs w:val="24"/>
        </w:rPr>
        <w:t xml:space="preserve"> </w:t>
      </w:r>
      <w:r w:rsidR="009E0AB3" w:rsidRPr="009E0AB3">
        <w:rPr>
          <w:rFonts w:ascii="Calibri" w:hAnsi="Calibri" w:cs="Calibri"/>
          <w:sz w:val="24"/>
        </w:rPr>
        <w:t xml:space="preserve">(Campbell </w:t>
      </w:r>
      <w:r w:rsidR="009E0AB3" w:rsidRPr="009E0AB3">
        <w:rPr>
          <w:rFonts w:ascii="Calibri" w:hAnsi="Calibri" w:cs="Calibri"/>
          <w:i/>
          <w:iCs/>
          <w:sz w:val="24"/>
        </w:rPr>
        <w:t>et al.</w:t>
      </w:r>
      <w:r w:rsidR="009E0AB3" w:rsidRPr="009E0AB3">
        <w:rPr>
          <w:rFonts w:ascii="Calibri" w:hAnsi="Calibri" w:cs="Calibri"/>
          <w:sz w:val="24"/>
        </w:rPr>
        <w:t xml:space="preserve"> 2014a)</w:t>
      </w:r>
      <w:r w:rsidR="00926A44">
        <w:rPr>
          <w:sz w:val="24"/>
          <w:szCs w:val="24"/>
        </w:rPr>
        <w:t>.</w:t>
      </w:r>
    </w:p>
    <w:p w14:paraId="6B11112D" w14:textId="0DF510A8" w:rsidR="00E93962" w:rsidRDefault="00E93962" w:rsidP="00E93962">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063FFC5" w14:textId="6D0C95FE" w:rsidR="002B3161" w:rsidRDefault="00E93962" w:rsidP="00E93962">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bookmarkStart w:id="15" w:name="_Hlk50070726"/>
      <w:r w:rsidRPr="005F4A48">
        <w:rPr>
          <w:sz w:val="24"/>
          <w:szCs w:val="24"/>
        </w:rPr>
        <w:t xml:space="preserve">Homoeologous exchange was explored using both gene and sequence level </w:t>
      </w:r>
      <w:r w:rsidRPr="005F4A48">
        <w:rPr>
          <w:sz w:val="24"/>
          <w:szCs w:val="24"/>
        </w:rPr>
        <w:lastRenderedPageBreak/>
        <w:t xml:space="preserve">analyses. </w:t>
      </w:r>
      <w:r>
        <w:rPr>
          <w:sz w:val="24"/>
          <w:szCs w:val="24"/>
        </w:rPr>
        <w:t>G</w:t>
      </w:r>
      <w:r w:rsidRPr="005F4A48">
        <w:rPr>
          <w:sz w:val="24"/>
          <w:szCs w:val="24"/>
        </w:rPr>
        <w:t>ene</w:t>
      </w:r>
      <w:r>
        <w:rPr>
          <w:sz w:val="24"/>
          <w:szCs w:val="24"/>
        </w:rPr>
        <w:t>-</w:t>
      </w:r>
      <w:r w:rsidRPr="005F4A48">
        <w:rPr>
          <w:sz w:val="24"/>
          <w:szCs w:val="24"/>
        </w:rPr>
        <w:t xml:space="preserve">level pairwise alignments between diploid genomes of Da-Ae, </w:t>
      </w:r>
      <w:proofErr w:type="spellStart"/>
      <w:r w:rsidRPr="005F4A48">
        <w:rPr>
          <w:sz w:val="24"/>
          <w:szCs w:val="24"/>
        </w:rPr>
        <w:t>Darmor-bzh</w:t>
      </w:r>
      <w:proofErr w:type="spellEnd"/>
      <w:r w:rsidRPr="005F4A48">
        <w:rPr>
          <w:sz w:val="24"/>
          <w:szCs w:val="24"/>
        </w:rPr>
        <w:t xml:space="preserve">, </w:t>
      </w:r>
      <w:proofErr w:type="spellStart"/>
      <w:r w:rsidRPr="005F4A48">
        <w:rPr>
          <w:sz w:val="24"/>
          <w:szCs w:val="24"/>
        </w:rPr>
        <w:t>Tapidor</w:t>
      </w:r>
      <w:proofErr w:type="spellEnd"/>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were made using JCVI’s </w:t>
      </w:r>
      <w:proofErr w:type="spellStart"/>
      <w:r w:rsidRPr="005F4A48">
        <w:rPr>
          <w:sz w:val="24"/>
          <w:szCs w:val="24"/>
        </w:rPr>
        <w:t>MCscan</w:t>
      </w:r>
      <w:proofErr w:type="spellEnd"/>
      <w:r w:rsidRPr="005F4A48">
        <w:rPr>
          <w:sz w:val="24"/>
          <w:szCs w:val="24"/>
        </w:rPr>
        <w:t xml:space="preserve"> pipeline</w:t>
      </w:r>
      <w:r w:rsidR="009E0AB3">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jcvi</w:t>
      </w:r>
      <w:proofErr w:type="spellEnd"/>
      <w:r w:rsidR="009E0AB3" w:rsidRPr="009E0AB3">
        <w:rPr>
          <w:rFonts w:ascii="Calibri" w:hAnsi="Calibri" w:cs="Calibri"/>
          <w:sz w:val="24"/>
        </w:rPr>
        <w:t xml:space="preserve">: JCVI utility libraries | </w:t>
      </w:r>
      <w:proofErr w:type="spellStart"/>
      <w:r w:rsidR="009E0AB3" w:rsidRPr="009E0AB3">
        <w:rPr>
          <w:rFonts w:ascii="Calibri" w:hAnsi="Calibri" w:cs="Calibri"/>
          <w:sz w:val="24"/>
        </w:rPr>
        <w:t>Zenodo</w:t>
      </w:r>
      <w:proofErr w:type="spellEnd"/>
      <w:r w:rsidR="009E0AB3" w:rsidRPr="009E0AB3">
        <w:rPr>
          <w:rFonts w:ascii="Calibri" w:hAnsi="Calibri" w:cs="Calibri"/>
          <w:sz w:val="24"/>
        </w:rPr>
        <w:t>”)</w:t>
      </w:r>
      <w:r w:rsidRPr="005F4A48">
        <w:rPr>
          <w:sz w:val="24"/>
          <w:szCs w:val="24"/>
        </w:rPr>
        <w:t xml:space="preserve">. 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16"/>
      <w:commentRangeStart w:id="17"/>
      <w:r w:rsidRPr="005F4A48">
        <w:rPr>
          <w:sz w:val="24"/>
          <w:szCs w:val="24"/>
        </w:rPr>
        <w:t>.</w:t>
      </w:r>
      <w:commentRangeEnd w:id="16"/>
      <w:r>
        <w:rPr>
          <w:rStyle w:val="CommentReference"/>
        </w:rPr>
        <w:commentReference w:id="16"/>
      </w:r>
      <w:commentRangeEnd w:id="17"/>
      <w:r>
        <w:rPr>
          <w:rStyle w:val="CommentReference"/>
        </w:rPr>
        <w:commentReference w:id="17"/>
      </w:r>
      <w:r w:rsidRPr="005F4A48">
        <w:rPr>
          <w:sz w:val="24"/>
          <w:szCs w:val="24"/>
        </w:rPr>
        <w:t xml:space="preserve"> As a result, the ratio of A:C or C:A at these homoeologous regions will become 4:0. </w:t>
      </w:r>
      <w:r w:rsidR="003856BE">
        <w:rPr>
          <w:sz w:val="24"/>
          <w:szCs w:val="24"/>
        </w:rPr>
        <w:t>By this criteria</w:t>
      </w:r>
      <w:r w:rsidR="002B3161">
        <w:rPr>
          <w:sz w:val="24"/>
          <w:szCs w:val="24"/>
        </w:rPr>
        <w:t>, h</w:t>
      </w:r>
      <w:r w:rsidR="002B3161" w:rsidRPr="005F4A48">
        <w:rPr>
          <w:sz w:val="24"/>
          <w:szCs w:val="24"/>
        </w:rPr>
        <w:t>omoeologous exchange was examined at both gene and sequence level contexts</w:t>
      </w:r>
      <w:r w:rsidR="002B3161">
        <w:rPr>
          <w:sz w:val="24"/>
          <w:szCs w:val="24"/>
        </w:rPr>
        <w:t xml:space="preserve"> using genome and transcriptome information</w:t>
      </w:r>
      <w:r w:rsidR="002B3161" w:rsidRPr="005F4A48">
        <w:rPr>
          <w:sz w:val="24"/>
          <w:szCs w:val="24"/>
        </w:rPr>
        <w:t xml:space="preserve"> </w:t>
      </w:r>
      <w:r w:rsidR="002B3161">
        <w:rPr>
          <w:sz w:val="24"/>
          <w:szCs w:val="24"/>
        </w:rPr>
        <w:t xml:space="preserve">from </w:t>
      </w:r>
      <w:r w:rsidR="002B3161" w:rsidRPr="005F4A48">
        <w:rPr>
          <w:sz w:val="24"/>
          <w:szCs w:val="24"/>
        </w:rPr>
        <w:t xml:space="preserve">Da-Ae, </w:t>
      </w:r>
      <w:proofErr w:type="spellStart"/>
      <w:r w:rsidR="002B3161" w:rsidRPr="005F4A48">
        <w:rPr>
          <w:sz w:val="24"/>
          <w:szCs w:val="24"/>
        </w:rPr>
        <w:t>Darmor-bzh</w:t>
      </w:r>
      <w:proofErr w:type="spellEnd"/>
      <w:r w:rsidR="002B3161" w:rsidRPr="005F4A48">
        <w:rPr>
          <w:sz w:val="24"/>
          <w:szCs w:val="24"/>
        </w:rPr>
        <w:t xml:space="preserve">, </w:t>
      </w:r>
      <w:r w:rsidR="002B3161" w:rsidRPr="005F4A48">
        <w:rPr>
          <w:i/>
          <w:iCs/>
          <w:sz w:val="24"/>
          <w:szCs w:val="24"/>
        </w:rPr>
        <w:t xml:space="preserve">B. </w:t>
      </w:r>
      <w:proofErr w:type="spellStart"/>
      <w:r w:rsidR="002B3161" w:rsidRPr="005F4A48">
        <w:rPr>
          <w:i/>
          <w:iCs/>
          <w:sz w:val="24"/>
          <w:szCs w:val="24"/>
        </w:rPr>
        <w:t>rapa</w:t>
      </w:r>
      <w:proofErr w:type="spellEnd"/>
      <w:r w:rsidR="002B3161" w:rsidRPr="005F4A48">
        <w:rPr>
          <w:i/>
          <w:iCs/>
          <w:sz w:val="24"/>
          <w:szCs w:val="24"/>
        </w:rPr>
        <w:t>, B. oleracea</w:t>
      </w:r>
      <w:r w:rsidR="002B3161" w:rsidRPr="005F4A48">
        <w:rPr>
          <w:sz w:val="24"/>
          <w:szCs w:val="24"/>
        </w:rPr>
        <w:t>, and</w:t>
      </w:r>
      <w:r w:rsidR="002B3161">
        <w:rPr>
          <w:sz w:val="24"/>
          <w:szCs w:val="24"/>
        </w:rPr>
        <w:t xml:space="preserve"> an additional</w:t>
      </w:r>
      <w:r w:rsidR="002B3161" w:rsidRPr="005F4A48">
        <w:rPr>
          <w:sz w:val="24"/>
          <w:szCs w:val="24"/>
        </w:rPr>
        <w:t xml:space="preserve"> </w:t>
      </w:r>
      <w:r w:rsidR="002B3161" w:rsidRPr="005F4A48">
        <w:rPr>
          <w:i/>
          <w:iCs/>
          <w:sz w:val="24"/>
          <w:szCs w:val="24"/>
        </w:rPr>
        <w:t>B. napus</w:t>
      </w:r>
      <w:r w:rsidR="002B3161">
        <w:rPr>
          <w:i/>
          <w:iCs/>
          <w:sz w:val="24"/>
          <w:szCs w:val="24"/>
        </w:rPr>
        <w:t xml:space="preserve"> </w:t>
      </w:r>
      <w:r w:rsidR="002B3161" w:rsidRPr="000B0A65">
        <w:rPr>
          <w:iCs/>
          <w:sz w:val="24"/>
          <w:szCs w:val="24"/>
        </w:rPr>
        <w:t>cultivar</w:t>
      </w:r>
      <w:r w:rsidR="002B3161" w:rsidRPr="005F4A48">
        <w:rPr>
          <w:sz w:val="24"/>
          <w:szCs w:val="24"/>
        </w:rPr>
        <w:t xml:space="preserve"> </w:t>
      </w:r>
      <w:proofErr w:type="spellStart"/>
      <w:r w:rsidR="002B3161" w:rsidRPr="005F4A48">
        <w:rPr>
          <w:sz w:val="24"/>
          <w:szCs w:val="24"/>
        </w:rPr>
        <w:t>Tapidor</w:t>
      </w:r>
      <w:proofErr w:type="spellEnd"/>
      <w:r w:rsidR="00F4704D">
        <w:rPr>
          <w:sz w:val="24"/>
          <w:szCs w:val="24"/>
        </w:rPr>
        <w:t xml:space="preserve"> </w:t>
      </w:r>
      <w:r w:rsidR="009E0AB3" w:rsidRPr="009E0AB3">
        <w:rPr>
          <w:rFonts w:ascii="Calibri" w:hAnsi="Calibri" w:cs="Calibri"/>
          <w:sz w:val="24"/>
        </w:rPr>
        <w:t xml:space="preserve">(Bayer </w:t>
      </w:r>
      <w:r w:rsidR="009E0AB3" w:rsidRPr="009E0AB3">
        <w:rPr>
          <w:rFonts w:ascii="Calibri" w:hAnsi="Calibri" w:cs="Calibri"/>
          <w:i/>
          <w:iCs/>
          <w:sz w:val="24"/>
        </w:rPr>
        <w:t>et al.</w:t>
      </w:r>
      <w:r w:rsidR="009E0AB3" w:rsidRPr="009E0AB3">
        <w:rPr>
          <w:rFonts w:ascii="Calibri" w:hAnsi="Calibri" w:cs="Calibri"/>
          <w:sz w:val="24"/>
        </w:rPr>
        <w:t xml:space="preserve"> 2017)</w:t>
      </w:r>
      <w:r w:rsidR="002B3161">
        <w:rPr>
          <w:sz w:val="24"/>
          <w:szCs w:val="24"/>
        </w:rPr>
        <w:t>.</w:t>
      </w:r>
      <w:r w:rsidR="00B17895">
        <w:rPr>
          <w:sz w:val="24"/>
          <w:szCs w:val="24"/>
        </w:rPr>
        <w:t xml:space="preserve"> </w:t>
      </w:r>
      <w:r w:rsidR="00B17895" w:rsidRPr="005F4A48">
        <w:rPr>
          <w:sz w:val="24"/>
          <w:szCs w:val="24"/>
        </w:rPr>
        <w:t xml:space="preserve">Because our current assembly is unphased, attempting to identify potential 3:1 homoeologous ratios is inhibited by the assembler program creating a consensus sequence by either selecting one of the two homoeologous regions or creating a mashup of the two regions. In either case, the true underlying sequences are not being accurately represented by the assembly sequence. </w:t>
      </w:r>
      <w:r w:rsidR="00B17895">
        <w:rPr>
          <w:sz w:val="24"/>
          <w:szCs w:val="24"/>
        </w:rPr>
        <w:t>Thus</w:t>
      </w:r>
      <w:r w:rsidR="00B17895" w:rsidRPr="005F4A48">
        <w:rPr>
          <w:sz w:val="24"/>
          <w:szCs w:val="24"/>
        </w:rPr>
        <w:t xml:space="preserve">, only complete conversions </w:t>
      </w:r>
      <w:r w:rsidR="00B17895">
        <w:rPr>
          <w:sz w:val="24"/>
          <w:szCs w:val="24"/>
        </w:rPr>
        <w:t>were explored</w:t>
      </w:r>
      <w:r w:rsidR="00B17895" w:rsidRPr="005F4A48">
        <w:rPr>
          <w:sz w:val="24"/>
          <w:szCs w:val="24"/>
        </w:rPr>
        <w:t>.</w:t>
      </w:r>
    </w:p>
    <w:p w14:paraId="5D3886F2" w14:textId="6CB99BC9" w:rsidR="009C01F0" w:rsidRPr="005F4A48" w:rsidRDefault="003856BE" w:rsidP="009C01F0">
      <w:pPr>
        <w:spacing w:line="480" w:lineRule="auto"/>
        <w:ind w:firstLine="720"/>
        <w:rPr>
          <w:sz w:val="24"/>
          <w:szCs w:val="24"/>
        </w:rPr>
      </w:pPr>
      <w:r>
        <w:rPr>
          <w:sz w:val="24"/>
          <w:szCs w:val="24"/>
        </w:rPr>
        <w:t>To look for homoeologous exchange at the gene level,</w:t>
      </w:r>
      <w:r w:rsidR="009C01F0" w:rsidRPr="005F4A48">
        <w:rPr>
          <w:sz w:val="24"/>
          <w:szCs w:val="24"/>
        </w:rPr>
        <w:t xml:space="preserve"> annotations of Da-Ae, </w:t>
      </w:r>
      <w:proofErr w:type="spellStart"/>
      <w:r w:rsidR="009C01F0" w:rsidRPr="005F4A48">
        <w:rPr>
          <w:sz w:val="24"/>
          <w:szCs w:val="24"/>
        </w:rPr>
        <w:t>Darmor-bzh</w:t>
      </w:r>
      <w:proofErr w:type="spellEnd"/>
      <w:r w:rsidR="009C01F0" w:rsidRPr="005F4A48">
        <w:rPr>
          <w:sz w:val="24"/>
          <w:szCs w:val="24"/>
        </w:rPr>
        <w:t xml:space="preserve">, </w:t>
      </w:r>
      <w:r w:rsidR="009C01F0" w:rsidRPr="005F4A48">
        <w:rPr>
          <w:i/>
          <w:iCs/>
          <w:sz w:val="24"/>
          <w:szCs w:val="24"/>
        </w:rPr>
        <w:t xml:space="preserve">B. </w:t>
      </w:r>
      <w:proofErr w:type="spellStart"/>
      <w:r w:rsidR="009C01F0" w:rsidRPr="005F4A48">
        <w:rPr>
          <w:i/>
          <w:iCs/>
          <w:sz w:val="24"/>
          <w:szCs w:val="24"/>
        </w:rPr>
        <w:t>rapa</w:t>
      </w:r>
      <w:proofErr w:type="spellEnd"/>
      <w:r w:rsidR="009C01F0" w:rsidRPr="005F4A48">
        <w:rPr>
          <w:i/>
          <w:iCs/>
          <w:sz w:val="24"/>
          <w:szCs w:val="24"/>
        </w:rPr>
        <w:t xml:space="preserve">, </w:t>
      </w:r>
      <w:r w:rsidR="009C01F0" w:rsidRPr="005F4A48">
        <w:rPr>
          <w:sz w:val="24"/>
          <w:szCs w:val="24"/>
        </w:rPr>
        <w:t xml:space="preserve">and </w:t>
      </w:r>
      <w:r w:rsidR="009C01F0" w:rsidRPr="005F4A48">
        <w:rPr>
          <w:i/>
          <w:iCs/>
          <w:sz w:val="24"/>
          <w:szCs w:val="24"/>
        </w:rPr>
        <w:t>B. oleracea</w:t>
      </w:r>
      <w:r w:rsidR="009C01F0" w:rsidRPr="005F4A48">
        <w:rPr>
          <w:sz w:val="24"/>
          <w:szCs w:val="24"/>
        </w:rPr>
        <w:t xml:space="preserve">, and </w:t>
      </w:r>
      <w:r w:rsidR="009C01F0">
        <w:rPr>
          <w:sz w:val="24"/>
          <w:szCs w:val="24"/>
        </w:rPr>
        <w:t xml:space="preserve">an additional </w:t>
      </w:r>
      <w:r w:rsidR="009C01F0" w:rsidRPr="005F4A48">
        <w:rPr>
          <w:i/>
          <w:iCs/>
          <w:sz w:val="24"/>
          <w:szCs w:val="24"/>
        </w:rPr>
        <w:t>B. napus</w:t>
      </w:r>
      <w:r w:rsidR="009C01F0">
        <w:rPr>
          <w:i/>
          <w:iCs/>
          <w:sz w:val="24"/>
          <w:szCs w:val="24"/>
        </w:rPr>
        <w:t xml:space="preserve"> </w:t>
      </w:r>
      <w:r w:rsidR="009C01F0" w:rsidRPr="000B0A65">
        <w:rPr>
          <w:iCs/>
          <w:sz w:val="24"/>
          <w:szCs w:val="24"/>
        </w:rPr>
        <w:t>cultivar</w:t>
      </w:r>
      <w:r w:rsidR="009C01F0" w:rsidRPr="005F4A48">
        <w:rPr>
          <w:sz w:val="24"/>
          <w:szCs w:val="24"/>
        </w:rPr>
        <w:t xml:space="preserve"> </w:t>
      </w:r>
      <w:proofErr w:type="spellStart"/>
      <w:r w:rsidR="009C01F0" w:rsidRPr="005F4A48">
        <w:rPr>
          <w:sz w:val="24"/>
          <w:szCs w:val="24"/>
        </w:rPr>
        <w:t>Tapidor</w:t>
      </w:r>
      <w:proofErr w:type="spellEnd"/>
      <w:r w:rsidR="009C01F0">
        <w:rPr>
          <w:sz w:val="24"/>
          <w:szCs w:val="24"/>
        </w:rPr>
        <w:t xml:space="preserve">, </w:t>
      </w:r>
      <w:r w:rsidR="009C01F0" w:rsidRPr="005F4A48">
        <w:rPr>
          <w:sz w:val="24"/>
          <w:szCs w:val="24"/>
        </w:rPr>
        <w:t xml:space="preserve">were used. CDS sequences for each gene were generated by </w:t>
      </w:r>
      <w:proofErr w:type="spellStart"/>
      <w:r w:rsidR="009C01F0" w:rsidRPr="005F4A48">
        <w:rPr>
          <w:sz w:val="24"/>
          <w:szCs w:val="24"/>
        </w:rPr>
        <w:t>gffread</w:t>
      </w:r>
      <w:proofErr w:type="spellEnd"/>
      <w:r w:rsidR="00F4704D">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Trapnell</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2010)</w:t>
      </w:r>
      <w:r w:rsidR="009C01F0">
        <w:rPr>
          <w:sz w:val="24"/>
          <w:szCs w:val="24"/>
        </w:rPr>
        <w:t xml:space="preserve"> </w:t>
      </w:r>
      <w:r w:rsidR="009C01F0" w:rsidRPr="009E2C62">
        <w:rPr>
          <w:sz w:val="24"/>
          <w:szCs w:val="24"/>
        </w:rPr>
        <w:t>using each assembly’s GFF and sequence files.</w:t>
      </w:r>
      <w:r w:rsidR="009C01F0" w:rsidRPr="005F4A48">
        <w:rPr>
          <w:sz w:val="24"/>
          <w:szCs w:val="24"/>
        </w:rPr>
        <w:t xml:space="preserve"> GFF annotations were converted to BED format using JCVI's </w:t>
      </w:r>
      <w:proofErr w:type="spellStart"/>
      <w:r w:rsidR="009C01F0" w:rsidRPr="005F4A48">
        <w:rPr>
          <w:sz w:val="24"/>
          <w:szCs w:val="24"/>
        </w:rPr>
        <w:t>jcvi.formats.gff</w:t>
      </w:r>
      <w:proofErr w:type="spellEnd"/>
      <w:r w:rsidR="009C01F0" w:rsidRPr="005F4A48">
        <w:rPr>
          <w:sz w:val="24"/>
          <w:szCs w:val="24"/>
        </w:rPr>
        <w:t xml:space="preserve"> module</w:t>
      </w:r>
      <w:r w:rsidR="00F4704D">
        <w:rPr>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jcvi</w:t>
      </w:r>
      <w:proofErr w:type="spellEnd"/>
      <w:r w:rsidR="009E0AB3" w:rsidRPr="009E0AB3">
        <w:rPr>
          <w:rFonts w:ascii="Calibri" w:hAnsi="Calibri" w:cs="Calibri"/>
          <w:sz w:val="24"/>
        </w:rPr>
        <w:t xml:space="preserve">: JCVI utility libraries | </w:t>
      </w:r>
      <w:proofErr w:type="spellStart"/>
      <w:r w:rsidR="009E0AB3" w:rsidRPr="009E0AB3">
        <w:rPr>
          <w:rFonts w:ascii="Calibri" w:hAnsi="Calibri" w:cs="Calibri"/>
          <w:sz w:val="24"/>
        </w:rPr>
        <w:t>Zenodo</w:t>
      </w:r>
      <w:proofErr w:type="spellEnd"/>
      <w:r w:rsidR="009E0AB3" w:rsidRPr="009E0AB3">
        <w:rPr>
          <w:rFonts w:ascii="Calibri" w:hAnsi="Calibri" w:cs="Calibri"/>
          <w:sz w:val="24"/>
        </w:rPr>
        <w:t>”)</w:t>
      </w:r>
      <w:r w:rsidR="009C01F0">
        <w:rPr>
          <w:sz w:val="24"/>
          <w:szCs w:val="24"/>
        </w:rPr>
        <w:t xml:space="preserve">. </w:t>
      </w:r>
      <w:r w:rsidR="009C01F0" w:rsidRPr="005F4A48">
        <w:rPr>
          <w:sz w:val="24"/>
          <w:szCs w:val="24"/>
        </w:rPr>
        <w:t xml:space="preserve">These BED files along with their corresponding CDS sequences were </w:t>
      </w:r>
      <w:r>
        <w:rPr>
          <w:sz w:val="24"/>
          <w:szCs w:val="24"/>
        </w:rPr>
        <w:t>used as input for</w:t>
      </w:r>
      <w:r w:rsidR="009C01F0" w:rsidRPr="005F4A48">
        <w:rPr>
          <w:sz w:val="24"/>
          <w:szCs w:val="24"/>
        </w:rPr>
        <w:t xml:space="preserve"> the </w:t>
      </w:r>
      <w:proofErr w:type="spellStart"/>
      <w:r w:rsidR="009C01F0" w:rsidRPr="005F4A48">
        <w:rPr>
          <w:sz w:val="24"/>
          <w:szCs w:val="24"/>
        </w:rPr>
        <w:t>MCscan</w:t>
      </w:r>
      <w:proofErr w:type="spellEnd"/>
      <w:r w:rsidR="009C01F0" w:rsidRPr="005F4A48">
        <w:rPr>
          <w:sz w:val="24"/>
          <w:szCs w:val="24"/>
        </w:rPr>
        <w:t xml:space="preserve"> pipeline of JCVI</w:t>
      </w:r>
      <w:r w:rsidR="009C01F0">
        <w:rPr>
          <w:sz w:val="24"/>
          <w:szCs w:val="24"/>
        </w:rPr>
        <w:t>.</w:t>
      </w:r>
      <w:r w:rsidR="009C01F0" w:rsidRPr="005F4A48">
        <w:rPr>
          <w:sz w:val="24"/>
          <w:szCs w:val="24"/>
        </w:rPr>
        <w:t xml:space="preserve"> Prior to running the </w:t>
      </w:r>
      <w:proofErr w:type="spellStart"/>
      <w:r w:rsidR="009C01F0" w:rsidRPr="005F4A48">
        <w:rPr>
          <w:sz w:val="24"/>
          <w:szCs w:val="24"/>
        </w:rPr>
        <w:t>MCscan</w:t>
      </w:r>
      <w:proofErr w:type="spellEnd"/>
      <w:r w:rsidR="009C01F0" w:rsidRPr="005F4A48">
        <w:rPr>
          <w:sz w:val="24"/>
          <w:szCs w:val="24"/>
        </w:rPr>
        <w:t xml:space="preserve"> pipeline, the </w:t>
      </w:r>
      <w:r w:rsidR="009C01F0" w:rsidRPr="005F4A48">
        <w:rPr>
          <w:i/>
          <w:iCs/>
          <w:sz w:val="24"/>
          <w:szCs w:val="24"/>
        </w:rPr>
        <w:t xml:space="preserve">B. napus </w:t>
      </w:r>
      <w:r w:rsidR="009C01F0" w:rsidRPr="005F4A48">
        <w:rPr>
          <w:sz w:val="24"/>
          <w:szCs w:val="24"/>
        </w:rPr>
        <w:t xml:space="preserve">CDS and BED files were separated into their two </w:t>
      </w:r>
      <w:proofErr w:type="spellStart"/>
      <w:r w:rsidR="009C01F0" w:rsidRPr="005F4A48">
        <w:rPr>
          <w:sz w:val="24"/>
          <w:szCs w:val="24"/>
        </w:rPr>
        <w:t>subgenomes</w:t>
      </w:r>
      <w:proofErr w:type="spellEnd"/>
      <w:r w:rsidR="009C01F0" w:rsidRPr="005F4A48">
        <w:rPr>
          <w:sz w:val="24"/>
          <w:szCs w:val="24"/>
        </w:rPr>
        <w:t xml:space="preserve">, A and C, creating a CDS and BED file for both the A and C </w:t>
      </w:r>
      <w:proofErr w:type="spellStart"/>
      <w:r w:rsidR="009C01F0" w:rsidRPr="005F4A48">
        <w:rPr>
          <w:sz w:val="24"/>
          <w:szCs w:val="24"/>
        </w:rPr>
        <w:t>subgenomes</w:t>
      </w:r>
      <w:proofErr w:type="spellEnd"/>
      <w:r w:rsidR="009C01F0" w:rsidRPr="005F4A48">
        <w:rPr>
          <w:sz w:val="24"/>
          <w:szCs w:val="24"/>
        </w:rPr>
        <w:t xml:space="preserve">. </w:t>
      </w:r>
      <w:r w:rsidR="00D7152B" w:rsidRPr="005F4A48">
        <w:rPr>
          <w:sz w:val="24"/>
          <w:szCs w:val="24"/>
        </w:rPr>
        <w:t xml:space="preserve">For each </w:t>
      </w:r>
      <w:r w:rsidR="00D7152B" w:rsidRPr="005F4A48">
        <w:rPr>
          <w:i/>
          <w:iCs/>
          <w:sz w:val="24"/>
          <w:szCs w:val="24"/>
        </w:rPr>
        <w:t>B. napus</w:t>
      </w:r>
      <w:r w:rsidR="00D7152B" w:rsidRPr="005F4A48">
        <w:rPr>
          <w:sz w:val="24"/>
          <w:szCs w:val="24"/>
        </w:rPr>
        <w:t xml:space="preserve"> genome, the </w:t>
      </w:r>
      <w:proofErr w:type="spellStart"/>
      <w:r w:rsidR="00D7152B" w:rsidRPr="005F4A48">
        <w:rPr>
          <w:sz w:val="24"/>
          <w:szCs w:val="24"/>
        </w:rPr>
        <w:t>MCscan</w:t>
      </w:r>
      <w:proofErr w:type="spellEnd"/>
      <w:r w:rsidR="00D7152B" w:rsidRPr="005F4A48">
        <w:rPr>
          <w:sz w:val="24"/>
          <w:szCs w:val="24"/>
        </w:rPr>
        <w:t xml:space="preserve"> pipeline was run </w:t>
      </w:r>
      <w:r w:rsidR="00D7152B">
        <w:rPr>
          <w:sz w:val="24"/>
          <w:szCs w:val="24"/>
        </w:rPr>
        <w:t>five</w:t>
      </w:r>
      <w:r w:rsidR="00D7152B" w:rsidRPr="005F4A48">
        <w:rPr>
          <w:sz w:val="24"/>
          <w:szCs w:val="24"/>
        </w:rPr>
        <w:t xml:space="preserve"> times corresponding to </w:t>
      </w:r>
      <w:r w:rsidR="00D7152B">
        <w:rPr>
          <w:sz w:val="24"/>
          <w:szCs w:val="24"/>
        </w:rPr>
        <w:t>five</w:t>
      </w:r>
      <w:r w:rsidR="00D7152B" w:rsidRPr="005F4A48">
        <w:rPr>
          <w:sz w:val="24"/>
          <w:szCs w:val="24"/>
        </w:rPr>
        <w:t xml:space="preserve"> different pairwise </w:t>
      </w:r>
      <w:r w:rsidR="00D7152B" w:rsidRPr="005F4A48">
        <w:rPr>
          <w:sz w:val="24"/>
          <w:szCs w:val="24"/>
        </w:rPr>
        <w:lastRenderedPageBreak/>
        <w:t>synteny searches</w:t>
      </w:r>
      <w:r w:rsidR="00D7152B" w:rsidRPr="005F4A48">
        <w:rPr>
          <w:i/>
          <w:iCs/>
          <w:sz w:val="24"/>
          <w:szCs w:val="24"/>
        </w:rPr>
        <w:t xml:space="preserve">, B. </w:t>
      </w:r>
      <w:proofErr w:type="spellStart"/>
      <w:r w:rsidR="00D7152B" w:rsidRPr="005F4A48">
        <w:rPr>
          <w:i/>
          <w:iCs/>
          <w:sz w:val="24"/>
          <w:szCs w:val="24"/>
        </w:rPr>
        <w:t>rapa</w:t>
      </w:r>
      <w:proofErr w:type="spellEnd"/>
      <w:r w:rsidR="00D7152B" w:rsidRPr="005F4A48">
        <w:rPr>
          <w:i/>
          <w:iCs/>
          <w:sz w:val="24"/>
          <w:szCs w:val="24"/>
        </w:rPr>
        <w:t xml:space="preserve"> vs</w:t>
      </w:r>
      <w:r w:rsidR="00D7152B">
        <w:rPr>
          <w:i/>
          <w:iCs/>
          <w:sz w:val="24"/>
          <w:szCs w:val="24"/>
        </w:rPr>
        <w:t>.</w:t>
      </w:r>
      <w:r w:rsidR="00D7152B" w:rsidRPr="005F4A48">
        <w:rPr>
          <w:i/>
          <w:iCs/>
          <w:sz w:val="24"/>
          <w:szCs w:val="24"/>
        </w:rPr>
        <w:t xml:space="preserve"> B. napus A, B. </w:t>
      </w:r>
      <w:proofErr w:type="spellStart"/>
      <w:r w:rsidR="00D7152B" w:rsidRPr="005F4A48">
        <w:rPr>
          <w:i/>
          <w:iCs/>
          <w:sz w:val="24"/>
          <w:szCs w:val="24"/>
        </w:rPr>
        <w:t>rapa</w:t>
      </w:r>
      <w:proofErr w:type="spellEnd"/>
      <w:r w:rsidR="00D7152B" w:rsidRPr="005F4A48">
        <w:rPr>
          <w:i/>
          <w:iCs/>
          <w:sz w:val="24"/>
          <w:szCs w:val="24"/>
        </w:rPr>
        <w:t xml:space="preserve"> vs</w:t>
      </w:r>
      <w:r w:rsidR="00D7152B">
        <w:rPr>
          <w:i/>
          <w:iCs/>
          <w:sz w:val="24"/>
          <w:szCs w:val="24"/>
        </w:rPr>
        <w:t>.</w:t>
      </w:r>
      <w:r w:rsidR="00D7152B" w:rsidRPr="005F4A48">
        <w:rPr>
          <w:i/>
          <w:iCs/>
          <w:sz w:val="24"/>
          <w:szCs w:val="24"/>
        </w:rPr>
        <w:t xml:space="preserve"> B. napus C, B. oleracea vs</w:t>
      </w:r>
      <w:r w:rsidR="00D7152B">
        <w:rPr>
          <w:i/>
          <w:iCs/>
          <w:sz w:val="24"/>
          <w:szCs w:val="24"/>
        </w:rPr>
        <w:t>.</w:t>
      </w:r>
      <w:r w:rsidR="00D7152B" w:rsidRPr="005F4A48">
        <w:rPr>
          <w:i/>
          <w:iCs/>
          <w:sz w:val="24"/>
          <w:szCs w:val="24"/>
        </w:rPr>
        <w:t xml:space="preserve"> B. napus A, B. oleracea vs</w:t>
      </w:r>
      <w:r w:rsidR="00D7152B">
        <w:rPr>
          <w:i/>
          <w:iCs/>
          <w:sz w:val="24"/>
          <w:szCs w:val="24"/>
        </w:rPr>
        <w:t>.</w:t>
      </w:r>
      <w:r w:rsidR="00D7152B" w:rsidRPr="005F4A48">
        <w:rPr>
          <w:i/>
          <w:iCs/>
          <w:sz w:val="24"/>
          <w:szCs w:val="24"/>
        </w:rPr>
        <w:t xml:space="preserve"> B. napus C, </w:t>
      </w:r>
      <w:r w:rsidR="00D7152B" w:rsidRPr="005F4A48">
        <w:rPr>
          <w:iCs/>
          <w:sz w:val="24"/>
          <w:szCs w:val="24"/>
        </w:rPr>
        <w:t>and</w:t>
      </w:r>
      <w:r w:rsidR="00D7152B" w:rsidRPr="005F4A48">
        <w:rPr>
          <w:i/>
          <w:iCs/>
          <w:sz w:val="24"/>
          <w:szCs w:val="24"/>
        </w:rPr>
        <w:t xml:space="preserve"> B. napus A vs</w:t>
      </w:r>
      <w:r w:rsidR="00D7152B">
        <w:rPr>
          <w:i/>
          <w:iCs/>
          <w:sz w:val="24"/>
          <w:szCs w:val="24"/>
        </w:rPr>
        <w:t>.</w:t>
      </w:r>
      <w:r w:rsidR="00D7152B" w:rsidRPr="005F4A48">
        <w:rPr>
          <w:i/>
          <w:iCs/>
          <w:sz w:val="24"/>
          <w:szCs w:val="24"/>
        </w:rPr>
        <w:t xml:space="preserve"> B. napus C</w:t>
      </w:r>
      <w:r w:rsidR="00D7152B">
        <w:rPr>
          <w:i/>
          <w:iCs/>
          <w:sz w:val="24"/>
          <w:szCs w:val="24"/>
        </w:rPr>
        <w:t xml:space="preserve"> (</w:t>
      </w:r>
      <w:proofErr w:type="spellStart"/>
      <w:r w:rsidR="00D7152B" w:rsidRPr="005F4A48">
        <w:rPr>
          <w:sz w:val="24"/>
          <w:szCs w:val="24"/>
        </w:rPr>
        <w:t>A</w:t>
      </w:r>
      <w:r w:rsidR="00D7152B" w:rsidRPr="005F4A48">
        <w:rPr>
          <w:sz w:val="24"/>
          <w:szCs w:val="24"/>
          <w:vertAlign w:val="subscript"/>
        </w:rPr>
        <w:t>r</w:t>
      </w:r>
      <w:proofErr w:type="spellEnd"/>
      <w:r w:rsidR="00D7152B" w:rsidRPr="005F4A48">
        <w:rPr>
          <w:sz w:val="24"/>
          <w:szCs w:val="24"/>
        </w:rPr>
        <w:t>-A</w:t>
      </w:r>
      <w:r w:rsidR="00D7152B" w:rsidRPr="005F4A48">
        <w:rPr>
          <w:sz w:val="24"/>
          <w:szCs w:val="24"/>
          <w:vertAlign w:val="subscript"/>
        </w:rPr>
        <w:t>n</w:t>
      </w:r>
      <w:r w:rsidR="00D7152B" w:rsidRPr="005F4A48">
        <w:rPr>
          <w:sz w:val="24"/>
          <w:szCs w:val="24"/>
        </w:rPr>
        <w:t xml:space="preserve">, </w:t>
      </w:r>
      <w:proofErr w:type="spellStart"/>
      <w:r w:rsidR="00D7152B" w:rsidRPr="005F4A48">
        <w:rPr>
          <w:sz w:val="24"/>
          <w:szCs w:val="24"/>
        </w:rPr>
        <w:t>A</w:t>
      </w:r>
      <w:r w:rsidR="00D7152B" w:rsidRPr="005F4A48">
        <w:rPr>
          <w:sz w:val="24"/>
          <w:szCs w:val="24"/>
          <w:vertAlign w:val="subscript"/>
        </w:rPr>
        <w:t>r</w:t>
      </w:r>
      <w:proofErr w:type="spellEnd"/>
      <w:r w:rsidR="00D7152B" w:rsidRPr="005F4A48">
        <w:rPr>
          <w:sz w:val="24"/>
          <w:szCs w:val="24"/>
        </w:rPr>
        <w:t>-C</w:t>
      </w:r>
      <w:r w:rsidR="00D7152B" w:rsidRPr="005F4A48">
        <w:rPr>
          <w:sz w:val="24"/>
          <w:szCs w:val="24"/>
          <w:vertAlign w:val="subscript"/>
        </w:rPr>
        <w:t>n</w:t>
      </w:r>
      <w:r w:rsidR="00D7152B" w:rsidRPr="005F4A48">
        <w:rPr>
          <w:sz w:val="24"/>
          <w:szCs w:val="24"/>
        </w:rPr>
        <w:t>, C</w:t>
      </w:r>
      <w:r w:rsidR="00D7152B" w:rsidRPr="005F4A48">
        <w:rPr>
          <w:sz w:val="24"/>
          <w:szCs w:val="24"/>
          <w:vertAlign w:val="subscript"/>
        </w:rPr>
        <w:t>o</w:t>
      </w:r>
      <w:r w:rsidR="00D7152B" w:rsidRPr="005F4A48">
        <w:rPr>
          <w:sz w:val="24"/>
          <w:szCs w:val="24"/>
        </w:rPr>
        <w:t>-A</w:t>
      </w:r>
      <w:r w:rsidR="00D7152B" w:rsidRPr="005F4A48">
        <w:rPr>
          <w:sz w:val="24"/>
          <w:szCs w:val="24"/>
          <w:vertAlign w:val="subscript"/>
        </w:rPr>
        <w:t>n</w:t>
      </w:r>
      <w:r w:rsidR="00D7152B" w:rsidRPr="005F4A48">
        <w:rPr>
          <w:sz w:val="24"/>
          <w:szCs w:val="24"/>
        </w:rPr>
        <w:t>, C</w:t>
      </w:r>
      <w:r w:rsidR="00D7152B" w:rsidRPr="005F4A48">
        <w:rPr>
          <w:sz w:val="24"/>
          <w:szCs w:val="24"/>
          <w:vertAlign w:val="subscript"/>
        </w:rPr>
        <w:t>o</w:t>
      </w:r>
      <w:r w:rsidR="00D7152B" w:rsidRPr="005F4A48">
        <w:rPr>
          <w:sz w:val="24"/>
          <w:szCs w:val="24"/>
        </w:rPr>
        <w:t>-C</w:t>
      </w:r>
      <w:r w:rsidR="00D7152B" w:rsidRPr="005F4A48">
        <w:rPr>
          <w:sz w:val="24"/>
          <w:szCs w:val="24"/>
          <w:vertAlign w:val="subscript"/>
        </w:rPr>
        <w:t>n</w:t>
      </w:r>
      <w:r w:rsidR="00D7152B" w:rsidRPr="005F4A48">
        <w:rPr>
          <w:sz w:val="24"/>
          <w:szCs w:val="24"/>
        </w:rPr>
        <w:t>, and A</w:t>
      </w:r>
      <w:r w:rsidR="00D7152B" w:rsidRPr="005F4A48">
        <w:rPr>
          <w:sz w:val="24"/>
          <w:szCs w:val="24"/>
          <w:vertAlign w:val="subscript"/>
        </w:rPr>
        <w:t>n</w:t>
      </w:r>
      <w:r w:rsidR="00D7152B" w:rsidRPr="005F4A48">
        <w:rPr>
          <w:sz w:val="24"/>
          <w:szCs w:val="24"/>
        </w:rPr>
        <w:t>-</w:t>
      </w:r>
      <w:proofErr w:type="gramStart"/>
      <w:r w:rsidR="00D7152B" w:rsidRPr="005F4A48">
        <w:rPr>
          <w:sz w:val="24"/>
          <w:szCs w:val="24"/>
        </w:rPr>
        <w:t>C</w:t>
      </w:r>
      <w:r w:rsidR="00D7152B" w:rsidRPr="005F4A48">
        <w:rPr>
          <w:sz w:val="24"/>
          <w:szCs w:val="24"/>
          <w:vertAlign w:val="subscript"/>
        </w:rPr>
        <w:t>n</w:t>
      </w:r>
      <w:r w:rsidR="00D7152B" w:rsidRPr="005F4A48">
        <w:rPr>
          <w:sz w:val="24"/>
          <w:szCs w:val="24"/>
        </w:rPr>
        <w:t xml:space="preserve"> </w:t>
      </w:r>
      <w:r w:rsidR="00D7152B" w:rsidRPr="009E2C62">
        <w:rPr>
          <w:sz w:val="24"/>
          <w:szCs w:val="24"/>
        </w:rPr>
        <w:t>)</w:t>
      </w:r>
      <w:proofErr w:type="gramEnd"/>
      <w:r w:rsidR="00D7152B" w:rsidRPr="009E2C62">
        <w:rPr>
          <w:sz w:val="24"/>
          <w:szCs w:val="24"/>
        </w:rPr>
        <w:t xml:space="preserve"> </w:t>
      </w:r>
      <w:r w:rsidR="00D7152B" w:rsidRPr="005F4A48">
        <w:rPr>
          <w:sz w:val="24"/>
          <w:szCs w:val="24"/>
        </w:rPr>
        <w:t xml:space="preserve">with a </w:t>
      </w:r>
      <w:proofErr w:type="spellStart"/>
      <w:r w:rsidR="00D7152B" w:rsidRPr="005F4A48">
        <w:rPr>
          <w:sz w:val="24"/>
          <w:szCs w:val="24"/>
        </w:rPr>
        <w:t>cscore</w:t>
      </w:r>
      <w:proofErr w:type="spellEnd"/>
      <w:r w:rsidR="00D7152B" w:rsidRPr="005F4A48">
        <w:rPr>
          <w:sz w:val="24"/>
          <w:szCs w:val="24"/>
        </w:rPr>
        <w:t xml:space="preserve"> filter of </w:t>
      </w:r>
      <w:r w:rsidR="00D7152B">
        <w:rPr>
          <w:rFonts w:ascii="Roboto" w:hAnsi="Roboto"/>
          <w:color w:val="222222"/>
          <w:shd w:val="clear" w:color="auto" w:fill="FFFFFF"/>
        </w:rPr>
        <w:t>≥</w:t>
      </w:r>
      <w:r w:rsidR="00D7152B" w:rsidRPr="005F4A48">
        <w:rPr>
          <w:sz w:val="24"/>
          <w:szCs w:val="24"/>
        </w:rPr>
        <w:t xml:space="preserve"> </w:t>
      </w:r>
      <w:r w:rsidR="00D7152B">
        <w:rPr>
          <w:sz w:val="24"/>
          <w:szCs w:val="24"/>
        </w:rPr>
        <w:t>0</w:t>
      </w:r>
      <w:r w:rsidR="00D7152B" w:rsidRPr="005F4A48">
        <w:rPr>
          <w:sz w:val="24"/>
          <w:szCs w:val="24"/>
        </w:rPr>
        <w:t xml:space="preserve">.99 to identify </w:t>
      </w:r>
      <w:r w:rsidR="00D7152B">
        <w:rPr>
          <w:sz w:val="24"/>
          <w:szCs w:val="24"/>
        </w:rPr>
        <w:t xml:space="preserve">the </w:t>
      </w:r>
      <w:r w:rsidR="00D7152B" w:rsidRPr="006F632E">
        <w:rPr>
          <w:sz w:val="24"/>
          <w:szCs w:val="24"/>
        </w:rPr>
        <w:t>reciprocal best hit</w:t>
      </w:r>
      <w:r w:rsidR="00D7152B">
        <w:rPr>
          <w:sz w:val="24"/>
          <w:szCs w:val="24"/>
        </w:rPr>
        <w:t xml:space="preserve"> (</w:t>
      </w:r>
      <w:r w:rsidR="00D7152B" w:rsidRPr="006F632E">
        <w:rPr>
          <w:sz w:val="24"/>
          <w:szCs w:val="24"/>
        </w:rPr>
        <w:t>RBH)</w:t>
      </w:r>
      <w:r w:rsidR="00D7152B">
        <w:rPr>
          <w:sz w:val="24"/>
          <w:szCs w:val="24"/>
        </w:rPr>
        <w:t xml:space="preserve"> of </w:t>
      </w:r>
      <w:r w:rsidR="00D7152B" w:rsidRPr="005F4A48">
        <w:rPr>
          <w:sz w:val="24"/>
          <w:szCs w:val="24"/>
        </w:rPr>
        <w:t xml:space="preserve">each gene. </w:t>
      </w:r>
      <w:r w:rsidR="009C01F0" w:rsidRPr="005F4A48">
        <w:rPr>
          <w:i/>
          <w:iCs/>
          <w:sz w:val="24"/>
          <w:szCs w:val="24"/>
        </w:rPr>
        <w:t xml:space="preserve">B. </w:t>
      </w:r>
      <w:proofErr w:type="spellStart"/>
      <w:r w:rsidR="009C01F0" w:rsidRPr="005F4A48">
        <w:rPr>
          <w:i/>
          <w:iCs/>
          <w:sz w:val="24"/>
          <w:szCs w:val="24"/>
        </w:rPr>
        <w:t>rapa</w:t>
      </w:r>
      <w:proofErr w:type="spellEnd"/>
      <w:r w:rsidR="009C01F0" w:rsidRPr="005F4A48">
        <w:rPr>
          <w:sz w:val="24"/>
          <w:szCs w:val="24"/>
        </w:rPr>
        <w:t xml:space="preserve"> and </w:t>
      </w:r>
      <w:r w:rsidR="009C01F0" w:rsidRPr="005F4A48">
        <w:rPr>
          <w:i/>
          <w:iCs/>
          <w:sz w:val="24"/>
          <w:szCs w:val="24"/>
        </w:rPr>
        <w:t>B. oleracea</w:t>
      </w:r>
      <w:r w:rsidR="00AB3237">
        <w:rPr>
          <w:sz w:val="24"/>
          <w:szCs w:val="24"/>
        </w:rPr>
        <w:t xml:space="preserve"> (</w:t>
      </w:r>
      <w:proofErr w:type="spellStart"/>
      <w:r w:rsidR="009C01F0" w:rsidRPr="005F4A48">
        <w:rPr>
          <w:sz w:val="24"/>
          <w:szCs w:val="24"/>
        </w:rPr>
        <w:t>A</w:t>
      </w:r>
      <w:r w:rsidR="009C01F0" w:rsidRPr="005F4A48">
        <w:rPr>
          <w:sz w:val="24"/>
          <w:szCs w:val="24"/>
          <w:vertAlign w:val="subscript"/>
        </w:rPr>
        <w:t>r</w:t>
      </w:r>
      <w:proofErr w:type="spellEnd"/>
      <w:r w:rsidR="009C01F0" w:rsidRPr="005F4A48">
        <w:rPr>
          <w:sz w:val="24"/>
          <w:szCs w:val="24"/>
        </w:rPr>
        <w:t>- C</w:t>
      </w:r>
      <w:r w:rsidR="009C01F0" w:rsidRPr="005F4A48">
        <w:rPr>
          <w:sz w:val="24"/>
          <w:szCs w:val="24"/>
          <w:vertAlign w:val="subscript"/>
        </w:rPr>
        <w:t>o</w:t>
      </w:r>
      <w:r w:rsidR="009C01F0" w:rsidRPr="005F4A48">
        <w:rPr>
          <w:sz w:val="24"/>
          <w:szCs w:val="24"/>
        </w:rPr>
        <w:t>) were also aligned to one another for a total of 16 alignments.</w:t>
      </w:r>
      <w:r w:rsidR="000A1E4E">
        <w:rPr>
          <w:sz w:val="24"/>
          <w:szCs w:val="24"/>
        </w:rPr>
        <w:t xml:space="preserve"> </w:t>
      </w:r>
      <w:r w:rsidRPr="005F4A48">
        <w:rPr>
          <w:sz w:val="24"/>
          <w:szCs w:val="24"/>
        </w:rPr>
        <w:t xml:space="preserve">Although using a </w:t>
      </w:r>
      <w:proofErr w:type="spellStart"/>
      <w:r w:rsidRPr="005F4A48">
        <w:rPr>
          <w:sz w:val="24"/>
          <w:szCs w:val="24"/>
        </w:rPr>
        <w:t>cscore</w:t>
      </w:r>
      <w:proofErr w:type="spellEnd"/>
      <w:r w:rsidRPr="005F4A48">
        <w:rPr>
          <w:sz w:val="24"/>
          <w:szCs w:val="24"/>
        </w:rPr>
        <w:t xml:space="preserve"> cutoff of 0.99 should return only RBHs, it is still possible for a tie to occur between multiple query and subject sequences. If a tie occurred, the alignments were filtered to contain the alignment </w:t>
      </w:r>
      <w:r>
        <w:rPr>
          <w:sz w:val="24"/>
          <w:szCs w:val="24"/>
        </w:rPr>
        <w:t>that</w:t>
      </w:r>
      <w:r w:rsidRPr="005F4A48">
        <w:rPr>
          <w:sz w:val="24"/>
          <w:szCs w:val="24"/>
        </w:rPr>
        <w:t xml:space="preserve"> had the highest bit score.</w:t>
      </w:r>
      <w:r w:rsidR="009C01F0" w:rsidRPr="005F4A48">
        <w:rPr>
          <w:sz w:val="24"/>
          <w:szCs w:val="24"/>
        </w:rPr>
        <w:t xml:space="preserve"> The resulting alignments were then analyzed in R</w:t>
      </w:r>
      <w:r w:rsidR="00FC7A57">
        <w:rPr>
          <w:sz w:val="24"/>
          <w:szCs w:val="24"/>
        </w:rPr>
        <w:t xml:space="preserve"> </w:t>
      </w:r>
      <w:r w:rsidR="00FC7A57">
        <w:rPr>
          <w:rFonts w:ascii="Calibri" w:hAnsi="Calibri" w:cs="Calibri"/>
          <w:sz w:val="24"/>
          <w:szCs w:val="24"/>
        </w:rPr>
        <w:t>(R Core Team 2020)</w:t>
      </w:r>
      <w:r w:rsidR="009C01F0">
        <w:rPr>
          <w:sz w:val="24"/>
          <w:szCs w:val="24"/>
        </w:rPr>
        <w:t xml:space="preserve"> </w:t>
      </w:r>
      <w:r w:rsidR="009C01F0" w:rsidRPr="005F4A48">
        <w:rPr>
          <w:sz w:val="24"/>
          <w:szCs w:val="24"/>
        </w:rPr>
        <w:t xml:space="preserve">to identify potential genes </w:t>
      </w:r>
      <w:r w:rsidR="009C01F0">
        <w:rPr>
          <w:sz w:val="24"/>
          <w:szCs w:val="24"/>
        </w:rPr>
        <w:t>that</w:t>
      </w:r>
      <w:r w:rsidR="009C01F0" w:rsidRPr="005F4A48">
        <w:rPr>
          <w:sz w:val="24"/>
          <w:szCs w:val="24"/>
        </w:rPr>
        <w:t xml:space="preserve"> may have been involved in homoeologous exchange. For simplicity of analysis, RBH gene alignments between </w:t>
      </w:r>
      <w:r w:rsidR="009C01F0" w:rsidRPr="005F4A48">
        <w:rPr>
          <w:i/>
          <w:iCs/>
          <w:sz w:val="24"/>
          <w:szCs w:val="24"/>
        </w:rPr>
        <w:t xml:space="preserve">B. </w:t>
      </w:r>
      <w:proofErr w:type="spellStart"/>
      <w:r w:rsidR="009C01F0" w:rsidRPr="005F4A48">
        <w:rPr>
          <w:i/>
          <w:iCs/>
          <w:sz w:val="24"/>
          <w:szCs w:val="24"/>
        </w:rPr>
        <w:t>rapa</w:t>
      </w:r>
      <w:proofErr w:type="spellEnd"/>
      <w:r w:rsidR="009C01F0" w:rsidRPr="005F4A48">
        <w:rPr>
          <w:sz w:val="24"/>
          <w:szCs w:val="24"/>
        </w:rPr>
        <w:t xml:space="preserve"> and </w:t>
      </w:r>
      <w:r w:rsidR="009C01F0" w:rsidRPr="005F4A48">
        <w:rPr>
          <w:i/>
          <w:iCs/>
          <w:sz w:val="24"/>
          <w:szCs w:val="24"/>
        </w:rPr>
        <w:t>B. oleracea</w:t>
      </w:r>
      <w:r w:rsidR="009C01F0" w:rsidRPr="005F4A48">
        <w:rPr>
          <w:sz w:val="24"/>
          <w:szCs w:val="24"/>
        </w:rPr>
        <w:t xml:space="preserve"> were used to filter potential genes </w:t>
      </w:r>
      <w:r w:rsidR="009C01F0">
        <w:rPr>
          <w:sz w:val="24"/>
          <w:szCs w:val="24"/>
        </w:rPr>
        <w:t>involved in</w:t>
      </w:r>
      <w:r w:rsidR="009C01F0" w:rsidRPr="005F4A48">
        <w:rPr>
          <w:sz w:val="24"/>
          <w:szCs w:val="24"/>
        </w:rPr>
        <w:t xml:space="preserve"> homoeologous exchange between</w:t>
      </w:r>
      <w:r w:rsidR="009C01F0">
        <w:rPr>
          <w:sz w:val="24"/>
          <w:szCs w:val="24"/>
        </w:rPr>
        <w:t xml:space="preserve"> the A and C </w:t>
      </w:r>
      <w:proofErr w:type="spellStart"/>
      <w:r w:rsidR="009C01F0">
        <w:rPr>
          <w:sz w:val="24"/>
          <w:szCs w:val="24"/>
        </w:rPr>
        <w:t>subgenomes</w:t>
      </w:r>
      <w:proofErr w:type="spellEnd"/>
      <w:r w:rsidR="009C01F0">
        <w:rPr>
          <w:sz w:val="24"/>
          <w:szCs w:val="24"/>
        </w:rPr>
        <w:t xml:space="preserve"> of</w:t>
      </w:r>
      <w:r w:rsidR="009C01F0" w:rsidRPr="005F4A48">
        <w:rPr>
          <w:sz w:val="24"/>
          <w:szCs w:val="24"/>
        </w:rPr>
        <w:t xml:space="preserve"> </w:t>
      </w:r>
      <w:r w:rsidR="009C01F0" w:rsidRPr="005F4A48">
        <w:rPr>
          <w:i/>
          <w:iCs/>
          <w:sz w:val="24"/>
          <w:szCs w:val="24"/>
        </w:rPr>
        <w:t>B. napus</w:t>
      </w:r>
      <w:r w:rsidR="009C01F0" w:rsidRPr="005F4A48">
        <w:rPr>
          <w:sz w:val="24"/>
          <w:szCs w:val="24"/>
        </w:rPr>
        <w:t>. A homoeologou</w:t>
      </w:r>
      <w:r w:rsidR="009C01F0" w:rsidRPr="009E2C62">
        <w:rPr>
          <w:sz w:val="24"/>
          <w:szCs w:val="24"/>
        </w:rPr>
        <w:t>s</w:t>
      </w:r>
      <w:r w:rsidR="009C01F0" w:rsidRPr="005F4A48">
        <w:rPr>
          <w:sz w:val="24"/>
          <w:szCs w:val="24"/>
        </w:rPr>
        <w:t xml:space="preserve"> gene pair was considered a possible site of homoeologous exchange if two requirements were met. First, one gene of the pair must align better to its </w:t>
      </w:r>
      <w:proofErr w:type="spellStart"/>
      <w:r w:rsidR="009C01F0" w:rsidRPr="005F4A48">
        <w:rPr>
          <w:sz w:val="24"/>
          <w:szCs w:val="24"/>
        </w:rPr>
        <w:t>homoeolog</w:t>
      </w:r>
      <w:proofErr w:type="spellEnd"/>
      <w:r w:rsidR="009C01F0" w:rsidRPr="005F4A48">
        <w:rPr>
          <w:sz w:val="24"/>
          <w:szCs w:val="24"/>
        </w:rPr>
        <w:t xml:space="preserve"> than it does to its ortholog. Second, the gene must also align better to its </w:t>
      </w:r>
      <w:proofErr w:type="spellStart"/>
      <w:r w:rsidR="009C01F0" w:rsidRPr="005F4A48">
        <w:rPr>
          <w:sz w:val="24"/>
          <w:szCs w:val="24"/>
        </w:rPr>
        <w:t>homoeolog's</w:t>
      </w:r>
      <w:proofErr w:type="spellEnd"/>
      <w:r w:rsidR="009C01F0" w:rsidRPr="005F4A48">
        <w:rPr>
          <w:sz w:val="24"/>
          <w:szCs w:val="24"/>
        </w:rPr>
        <w:t xml:space="preserve"> ortholog than it does to its own ortholog. For example, consider the case of a gene on the </w:t>
      </w:r>
      <w:r w:rsidR="009C01F0" w:rsidRPr="005F4A48">
        <w:rPr>
          <w:i/>
          <w:iCs/>
          <w:sz w:val="24"/>
          <w:szCs w:val="24"/>
        </w:rPr>
        <w:t xml:space="preserve">B. napus </w:t>
      </w:r>
      <w:r w:rsidR="009C01F0" w:rsidRPr="005F4A48">
        <w:rPr>
          <w:sz w:val="24"/>
          <w:szCs w:val="24"/>
        </w:rPr>
        <w:t xml:space="preserve">C </w:t>
      </w:r>
      <w:proofErr w:type="spellStart"/>
      <w:r w:rsidR="009C01F0" w:rsidRPr="005F4A48">
        <w:rPr>
          <w:sz w:val="24"/>
          <w:szCs w:val="24"/>
        </w:rPr>
        <w:t>subgenome</w:t>
      </w:r>
      <w:proofErr w:type="spellEnd"/>
      <w:r w:rsidR="009C01F0" w:rsidRPr="005F4A48">
        <w:rPr>
          <w:sz w:val="24"/>
          <w:szCs w:val="24"/>
        </w:rPr>
        <w:t xml:space="preserve"> being converted to the </w:t>
      </w:r>
      <w:r w:rsidR="009C01F0" w:rsidRPr="005F4A48">
        <w:rPr>
          <w:i/>
          <w:iCs/>
          <w:sz w:val="24"/>
          <w:szCs w:val="24"/>
        </w:rPr>
        <w:t>B. napus</w:t>
      </w:r>
      <w:r w:rsidR="009C01F0" w:rsidRPr="005F4A48">
        <w:rPr>
          <w:sz w:val="24"/>
          <w:szCs w:val="24"/>
        </w:rPr>
        <w:t xml:space="preserve"> A </w:t>
      </w:r>
      <w:proofErr w:type="spellStart"/>
      <w:r w:rsidR="009C01F0" w:rsidRPr="005F4A48">
        <w:rPr>
          <w:sz w:val="24"/>
          <w:szCs w:val="24"/>
        </w:rPr>
        <w:t>subgenome</w:t>
      </w:r>
      <w:proofErr w:type="spellEnd"/>
      <w:r w:rsidR="009C01F0" w:rsidRPr="005F4A48">
        <w:rPr>
          <w:sz w:val="24"/>
          <w:szCs w:val="24"/>
        </w:rPr>
        <w:t xml:space="preserve"> form. The gene in the C </w:t>
      </w:r>
      <w:proofErr w:type="spellStart"/>
      <w:r w:rsidR="009C01F0" w:rsidRPr="005F4A48">
        <w:rPr>
          <w:sz w:val="24"/>
          <w:szCs w:val="24"/>
        </w:rPr>
        <w:t>subgenome</w:t>
      </w:r>
      <w:proofErr w:type="spellEnd"/>
      <w:r w:rsidR="009C01F0" w:rsidRPr="005F4A48">
        <w:rPr>
          <w:sz w:val="24"/>
          <w:szCs w:val="24"/>
        </w:rPr>
        <w:t xml:space="preserve"> will align better to its </w:t>
      </w:r>
      <w:proofErr w:type="spellStart"/>
      <w:r w:rsidR="009C01F0" w:rsidRPr="005F4A48">
        <w:rPr>
          <w:sz w:val="24"/>
          <w:szCs w:val="24"/>
        </w:rPr>
        <w:t>homoeolog</w:t>
      </w:r>
      <w:proofErr w:type="spellEnd"/>
      <w:r w:rsidR="009C01F0" w:rsidRPr="005F4A48">
        <w:rPr>
          <w:sz w:val="24"/>
          <w:szCs w:val="24"/>
        </w:rPr>
        <w:t xml:space="preserve"> in the A </w:t>
      </w:r>
      <w:proofErr w:type="spellStart"/>
      <w:r w:rsidR="009C01F0" w:rsidRPr="005F4A48">
        <w:rPr>
          <w:sz w:val="24"/>
          <w:szCs w:val="24"/>
        </w:rPr>
        <w:t>subgenome</w:t>
      </w:r>
      <w:proofErr w:type="spellEnd"/>
      <w:r w:rsidR="009C01F0" w:rsidRPr="005F4A48">
        <w:rPr>
          <w:sz w:val="24"/>
          <w:szCs w:val="24"/>
        </w:rPr>
        <w:t xml:space="preserve"> than to its ortholog in the </w:t>
      </w:r>
      <w:r w:rsidR="009C01F0" w:rsidRPr="005F4A48">
        <w:rPr>
          <w:i/>
          <w:iCs/>
          <w:sz w:val="24"/>
          <w:szCs w:val="24"/>
        </w:rPr>
        <w:t xml:space="preserve">B. oleracea </w:t>
      </w:r>
      <w:r w:rsidR="009C01F0" w:rsidRPr="005F4A48">
        <w:rPr>
          <w:sz w:val="24"/>
          <w:szCs w:val="24"/>
        </w:rPr>
        <w:t xml:space="preserve">genome. The gene in the C </w:t>
      </w:r>
      <w:proofErr w:type="spellStart"/>
      <w:r w:rsidR="009C01F0" w:rsidRPr="005F4A48">
        <w:rPr>
          <w:sz w:val="24"/>
          <w:szCs w:val="24"/>
        </w:rPr>
        <w:t>subgenome</w:t>
      </w:r>
      <w:proofErr w:type="spellEnd"/>
      <w:r w:rsidR="009C01F0" w:rsidRPr="005F4A48">
        <w:rPr>
          <w:sz w:val="24"/>
          <w:szCs w:val="24"/>
        </w:rPr>
        <w:t xml:space="preserve"> will also align better to its </w:t>
      </w:r>
      <w:proofErr w:type="spellStart"/>
      <w:r w:rsidR="009C01F0" w:rsidRPr="005F4A48">
        <w:rPr>
          <w:sz w:val="24"/>
          <w:szCs w:val="24"/>
        </w:rPr>
        <w:t>homoeolog’s</w:t>
      </w:r>
      <w:proofErr w:type="spellEnd"/>
      <w:r w:rsidR="009C01F0" w:rsidRPr="005F4A48">
        <w:rPr>
          <w:sz w:val="24"/>
          <w:szCs w:val="24"/>
        </w:rPr>
        <w:t xml:space="preserve"> ortholog in the </w:t>
      </w:r>
      <w:r w:rsidR="009C01F0" w:rsidRPr="005F4A48">
        <w:rPr>
          <w:i/>
          <w:iCs/>
          <w:sz w:val="24"/>
          <w:szCs w:val="24"/>
        </w:rPr>
        <w:t xml:space="preserve">B. </w:t>
      </w:r>
      <w:proofErr w:type="spellStart"/>
      <w:r w:rsidR="009C01F0" w:rsidRPr="005F4A48">
        <w:rPr>
          <w:i/>
          <w:iCs/>
          <w:sz w:val="24"/>
          <w:szCs w:val="24"/>
        </w:rPr>
        <w:t>rapa</w:t>
      </w:r>
      <w:proofErr w:type="spellEnd"/>
      <w:r w:rsidR="009C01F0" w:rsidRPr="005F4A48">
        <w:rPr>
          <w:i/>
          <w:iCs/>
          <w:sz w:val="24"/>
          <w:szCs w:val="24"/>
        </w:rPr>
        <w:t xml:space="preserve"> </w:t>
      </w:r>
      <w:r w:rsidR="009C01F0" w:rsidRPr="005F4A48">
        <w:rPr>
          <w:sz w:val="24"/>
          <w:szCs w:val="24"/>
        </w:rPr>
        <w:t xml:space="preserve">genome than to its ortholog in the </w:t>
      </w:r>
      <w:r w:rsidR="009C01F0" w:rsidRPr="005F4A48">
        <w:rPr>
          <w:i/>
          <w:iCs/>
          <w:sz w:val="24"/>
          <w:szCs w:val="24"/>
        </w:rPr>
        <w:t xml:space="preserve">B. oleracea </w:t>
      </w:r>
      <w:r w:rsidR="009C01F0" w:rsidRPr="005F4A48">
        <w:rPr>
          <w:sz w:val="24"/>
          <w:szCs w:val="24"/>
        </w:rPr>
        <w:t>genome</w:t>
      </w:r>
      <w:r w:rsidR="00AB3237">
        <w:rPr>
          <w:sz w:val="24"/>
          <w:szCs w:val="24"/>
        </w:rPr>
        <w:t xml:space="preserve"> (</w:t>
      </w:r>
      <w:r w:rsidR="009C01F0" w:rsidRPr="005F4A48">
        <w:rPr>
          <w:sz w:val="24"/>
          <w:szCs w:val="24"/>
        </w:rPr>
        <w:t xml:space="preserve">Figure </w:t>
      </w:r>
      <w:r w:rsidR="0011635A">
        <w:rPr>
          <w:sz w:val="24"/>
          <w:szCs w:val="24"/>
        </w:rPr>
        <w:t>5</w:t>
      </w:r>
      <w:r w:rsidR="009C01F0" w:rsidRPr="005F4A48">
        <w:rPr>
          <w:sz w:val="24"/>
          <w:szCs w:val="24"/>
        </w:rPr>
        <w:t>). However, if an annotation is incomplete or erroneous, it can create both false positive and false negative results.</w:t>
      </w:r>
    </w:p>
    <w:p w14:paraId="5C9DDCD6" w14:textId="67B3A03A" w:rsidR="009C01F0" w:rsidRPr="005F4A48" w:rsidRDefault="009C01F0" w:rsidP="009C01F0">
      <w:pPr>
        <w:spacing w:line="480" w:lineRule="auto"/>
        <w:ind w:firstLine="720"/>
        <w:rPr>
          <w:sz w:val="24"/>
          <w:szCs w:val="24"/>
        </w:rPr>
      </w:pPr>
      <w:r w:rsidRPr="005F4A48">
        <w:rPr>
          <w:sz w:val="24"/>
          <w:szCs w:val="24"/>
        </w:rPr>
        <w:t xml:space="preserve">For sequence level analysis of homoeologous exchange, the barcode removed 10X Da-Ae Davis reads, genomic reads from </w:t>
      </w:r>
      <w:proofErr w:type="spellStart"/>
      <w:r w:rsidRPr="005F4A48">
        <w:rPr>
          <w:sz w:val="24"/>
          <w:szCs w:val="24"/>
        </w:rPr>
        <w:t>Darmor-bzh</w:t>
      </w:r>
      <w:proofErr w:type="spellEnd"/>
      <w:r w:rsidRPr="005F4A48">
        <w:rPr>
          <w:sz w:val="24"/>
          <w:szCs w:val="24"/>
        </w:rPr>
        <w:t xml:space="preserve">, and genomic reads from </w:t>
      </w:r>
      <w:proofErr w:type="spellStart"/>
      <w:r w:rsidRPr="005F4A48">
        <w:rPr>
          <w:sz w:val="24"/>
          <w:szCs w:val="24"/>
        </w:rPr>
        <w:t>Tapidor</w:t>
      </w:r>
      <w:proofErr w:type="spellEnd"/>
      <w:r w:rsidRPr="005F4A48">
        <w:rPr>
          <w:sz w:val="24"/>
          <w:szCs w:val="24"/>
        </w:rPr>
        <w:t xml:space="preserve"> </w:t>
      </w:r>
      <w:r w:rsidRPr="009E2C62">
        <w:rPr>
          <w:sz w:val="24"/>
          <w:szCs w:val="24"/>
        </w:rPr>
        <w:t xml:space="preserve">were used. </w:t>
      </w:r>
      <w:r w:rsidRPr="009E2C62">
        <w:rPr>
          <w:sz w:val="24"/>
          <w:szCs w:val="24"/>
        </w:rPr>
        <w:lastRenderedPageBreak/>
        <w:t xml:space="preserve">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w:t>
      </w:r>
      <w:proofErr w:type="gramStart"/>
      <w:r w:rsidRPr="005F4A48">
        <w:rPr>
          <w:sz w:val="24"/>
          <w:szCs w:val="24"/>
        </w:rPr>
        <w:t>ILLUMINACLIP:adapters</w:t>
      </w:r>
      <w:proofErr w:type="gramEnd"/>
      <w:r w:rsidRPr="005F4A48">
        <w:rPr>
          <w:sz w:val="24"/>
          <w:szCs w:val="24"/>
        </w:rPr>
        <w:t xml:space="preserve">.fa:2:30:10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 xml:space="preserve">B. </w:t>
      </w:r>
      <w:proofErr w:type="spellStart"/>
      <w:r w:rsidRPr="005F4A48">
        <w:rPr>
          <w:i/>
          <w:iCs/>
          <w:sz w:val="24"/>
          <w:szCs w:val="24"/>
        </w:rPr>
        <w:t>rapa</w:t>
      </w:r>
      <w:proofErr w:type="spellEnd"/>
      <w:r w:rsidR="00F4704D">
        <w:rPr>
          <w:i/>
          <w:iCs/>
          <w:sz w:val="24"/>
          <w:szCs w:val="24"/>
        </w:rPr>
        <w:t xml:space="preserve"> </w:t>
      </w:r>
      <w:r w:rsidR="009E0AB3" w:rsidRPr="009E0AB3">
        <w:rPr>
          <w:rFonts w:ascii="Calibri" w:hAnsi="Calibri" w:cs="Calibri"/>
          <w:sz w:val="24"/>
        </w:rPr>
        <w:t xml:space="preserve">(Cheng </w:t>
      </w:r>
      <w:r w:rsidR="009E0AB3" w:rsidRPr="009E0AB3">
        <w:rPr>
          <w:rFonts w:ascii="Calibri" w:hAnsi="Calibri" w:cs="Calibri"/>
          <w:i/>
          <w:iCs/>
          <w:sz w:val="24"/>
        </w:rPr>
        <w:t>et al.</w:t>
      </w:r>
      <w:r w:rsidR="009E0AB3" w:rsidRPr="009E0AB3">
        <w:rPr>
          <w:rFonts w:ascii="Calibri" w:hAnsi="Calibri" w:cs="Calibri"/>
          <w:sz w:val="24"/>
        </w:rPr>
        <w:t xml:space="preserve"> 2013)</w:t>
      </w:r>
      <w:r w:rsidR="00AF3EC5">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sidR="00F4704D">
        <w:rPr>
          <w:i/>
          <w:iCs/>
          <w:sz w:val="24"/>
          <w:szCs w:val="24"/>
        </w:rPr>
        <w:t xml:space="preserve">oleracea </w:t>
      </w:r>
      <w:r w:rsidR="009E0AB3" w:rsidRPr="009E0AB3">
        <w:rPr>
          <w:rFonts w:ascii="Calibri" w:hAnsi="Calibri" w:cs="Calibri"/>
          <w:sz w:val="24"/>
        </w:rPr>
        <w:t xml:space="preserve">(Liu </w:t>
      </w:r>
      <w:r w:rsidR="009E0AB3" w:rsidRPr="009E0AB3">
        <w:rPr>
          <w:rFonts w:ascii="Calibri" w:hAnsi="Calibri" w:cs="Calibri"/>
          <w:i/>
          <w:iCs/>
          <w:sz w:val="24"/>
        </w:rPr>
        <w:t>et al.</w:t>
      </w:r>
      <w:r w:rsidR="009E0AB3" w:rsidRPr="009E0AB3">
        <w:rPr>
          <w:rFonts w:ascii="Calibri" w:hAnsi="Calibri" w:cs="Calibri"/>
          <w:sz w:val="24"/>
        </w:rPr>
        <w:t xml:space="preserve"> 2014)</w:t>
      </w:r>
      <w:r>
        <w:rPr>
          <w:i/>
          <w:iCs/>
          <w:sz w:val="24"/>
          <w:szCs w:val="24"/>
        </w:rPr>
        <w:t xml:space="preserve"> </w:t>
      </w:r>
      <w:r w:rsidRPr="005F4A48">
        <w:rPr>
          <w:sz w:val="24"/>
          <w:szCs w:val="24"/>
        </w:rPr>
        <w:t xml:space="preserve">chromosomes. To find possible sites of homoeologous exchange, we first filtered reads to retain those that could reliably be described as coming from either the A or C </w:t>
      </w:r>
      <w:proofErr w:type="spellStart"/>
      <w:r w:rsidRPr="005F4A48">
        <w:rPr>
          <w:sz w:val="24"/>
          <w:szCs w:val="24"/>
        </w:rPr>
        <w:t>subgenome</w:t>
      </w:r>
      <w:proofErr w:type="spellEnd"/>
      <w:r w:rsidR="00AB3237">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files were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from these alignments were then mapped to their source genomes and filtered for alignments with a MAPQ of </w:t>
      </w:r>
      <w:r>
        <w:rPr>
          <w:sz w:val="24"/>
          <w:szCs w:val="24"/>
        </w:rPr>
        <w:t>five</w:t>
      </w:r>
      <w:r w:rsidRPr="005F4A48">
        <w:rPr>
          <w:sz w:val="24"/>
          <w:szCs w:val="24"/>
        </w:rPr>
        <w:t xml:space="preserve"> or greater. </w:t>
      </w:r>
      <w:proofErr w:type="spellStart"/>
      <w:r w:rsidRPr="00CF7B03">
        <w:rPr>
          <w:sz w:val="24"/>
          <w:szCs w:val="24"/>
        </w:rPr>
        <w:t>bedcov</w:t>
      </w:r>
      <w:proofErr w:type="spellEnd"/>
      <w:r w:rsidRPr="0051040E">
        <w:rPr>
          <w:sz w:val="24"/>
          <w:szCs w:val="24"/>
        </w:rPr>
        <w:t xml:space="preserve"> </w:t>
      </w:r>
      <w:r>
        <w:rPr>
          <w:sz w:val="24"/>
          <w:szCs w:val="24"/>
        </w:rPr>
        <w:t xml:space="preserve">from </w:t>
      </w:r>
      <w:proofErr w:type="spellStart"/>
      <w:r w:rsidRPr="005F4A48">
        <w:rPr>
          <w:sz w:val="24"/>
          <w:szCs w:val="24"/>
        </w:rPr>
        <w:t>Samtools</w:t>
      </w:r>
      <w:proofErr w:type="spellEnd"/>
      <w:r w:rsidR="00F4704D">
        <w:rPr>
          <w:sz w:val="24"/>
          <w:szCs w:val="24"/>
        </w:rPr>
        <w:t xml:space="preserve"> </w:t>
      </w:r>
      <w:r w:rsidR="009E0AB3" w:rsidRPr="009E0AB3">
        <w:rPr>
          <w:rFonts w:ascii="Calibri" w:hAnsi="Calibri" w:cs="Calibri"/>
          <w:sz w:val="24"/>
        </w:rPr>
        <w:t xml:space="preserve">(Li </w:t>
      </w:r>
      <w:r w:rsidR="009E0AB3" w:rsidRPr="009E0AB3">
        <w:rPr>
          <w:rFonts w:ascii="Calibri" w:hAnsi="Calibri" w:cs="Calibri"/>
          <w:i/>
          <w:iCs/>
          <w:sz w:val="24"/>
        </w:rPr>
        <w:t>et al.</w:t>
      </w:r>
      <w:r w:rsidR="009E0AB3" w:rsidRPr="009E0AB3">
        <w:rPr>
          <w:rFonts w:ascii="Calibri" w:hAnsi="Calibri" w:cs="Calibri"/>
          <w:sz w:val="24"/>
        </w:rPr>
        <w:t xml:space="preserve"> 2009)</w:t>
      </w:r>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w:t>
      </w:r>
      <w:r w:rsidR="00FC7A57">
        <w:rPr>
          <w:sz w:val="24"/>
          <w:szCs w:val="24"/>
        </w:rPr>
        <w:t xml:space="preserve"> </w:t>
      </w:r>
      <w:r w:rsidR="00FC7A57">
        <w:rPr>
          <w:noProof/>
          <w:sz w:val="24"/>
          <w:szCs w:val="24"/>
        </w:rPr>
        <w:t>(R Core Team 2020)</w:t>
      </w:r>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1DF054A6" w14:textId="77777777" w:rsidR="009C01F0" w:rsidRDefault="009C01F0" w:rsidP="00E93962">
      <w:pPr>
        <w:spacing w:line="480" w:lineRule="auto"/>
        <w:ind w:firstLine="720"/>
        <w:rPr>
          <w:sz w:val="24"/>
          <w:szCs w:val="24"/>
        </w:rPr>
      </w:pPr>
    </w:p>
    <w:bookmarkEnd w:id="15"/>
    <w:p w14:paraId="2C9697E8" w14:textId="4244634A" w:rsidR="005F297D" w:rsidRPr="005F4A48" w:rsidRDefault="00F774AE" w:rsidP="005F297D">
      <w:pPr>
        <w:spacing w:line="480" w:lineRule="auto"/>
        <w:rPr>
          <w:i/>
          <w:iCs/>
          <w:sz w:val="24"/>
          <w:szCs w:val="24"/>
        </w:rPr>
      </w:pPr>
      <w:r>
        <w:rPr>
          <w:i/>
          <w:iCs/>
          <w:sz w:val="24"/>
          <w:szCs w:val="24"/>
        </w:rPr>
        <w:t xml:space="preserve">Analysis of </w:t>
      </w:r>
      <w:r w:rsidR="005F297D">
        <w:rPr>
          <w:i/>
          <w:iCs/>
          <w:sz w:val="24"/>
          <w:szCs w:val="24"/>
        </w:rPr>
        <w:t>Genome Completeness</w:t>
      </w:r>
    </w:p>
    <w:p w14:paraId="22A91ED8" w14:textId="33A77DF2" w:rsidR="00A61853" w:rsidRDefault="005F297D" w:rsidP="00A61853">
      <w:pPr>
        <w:spacing w:line="480" w:lineRule="auto"/>
        <w:rPr>
          <w:sz w:val="24"/>
          <w:szCs w:val="24"/>
        </w:rPr>
      </w:pPr>
      <w:r>
        <w:rPr>
          <w:sz w:val="24"/>
          <w:szCs w:val="24"/>
        </w:rPr>
        <w:lastRenderedPageBreak/>
        <w:tab/>
        <w:t xml:space="preserve">To look at the completeness of each </w:t>
      </w:r>
      <w:r w:rsidR="00F774AE">
        <w:rPr>
          <w:sz w:val="24"/>
          <w:szCs w:val="24"/>
        </w:rPr>
        <w:t xml:space="preserve">of the </w:t>
      </w:r>
      <w:r>
        <w:rPr>
          <w:sz w:val="24"/>
          <w:szCs w:val="24"/>
        </w:rPr>
        <w:t xml:space="preserve">Da-Ae and </w:t>
      </w:r>
      <w:proofErr w:type="spellStart"/>
      <w:r>
        <w:rPr>
          <w:sz w:val="24"/>
          <w:szCs w:val="24"/>
        </w:rPr>
        <w:t>Darmor-bzh</w:t>
      </w:r>
      <w:proofErr w:type="spellEnd"/>
      <w:r w:rsidR="00F774AE">
        <w:rPr>
          <w:sz w:val="24"/>
          <w:szCs w:val="24"/>
        </w:rPr>
        <w:t xml:space="preserve"> genomes</w:t>
      </w:r>
      <w:r>
        <w:rPr>
          <w:sz w:val="24"/>
          <w:szCs w:val="24"/>
        </w:rPr>
        <w:t xml:space="preserve">, a </w:t>
      </w:r>
      <w:proofErr w:type="spellStart"/>
      <w:r>
        <w:rPr>
          <w:sz w:val="24"/>
          <w:szCs w:val="24"/>
        </w:rPr>
        <w:t>Unigene</w:t>
      </w:r>
      <w:proofErr w:type="spellEnd"/>
      <w:r>
        <w:rPr>
          <w:sz w:val="24"/>
          <w:szCs w:val="24"/>
        </w:rPr>
        <w:t xml:space="preserve"> set of 133,127 Brassica </w:t>
      </w:r>
      <w:r w:rsidR="00D2184F">
        <w:rPr>
          <w:sz w:val="24"/>
          <w:szCs w:val="24"/>
        </w:rPr>
        <w:t>sequences</w:t>
      </w:r>
      <w:r w:rsidR="00AB3237">
        <w:rPr>
          <w:sz w:val="24"/>
          <w:szCs w:val="24"/>
        </w:rPr>
        <w:t xml:space="preserve"> (</w:t>
      </w:r>
      <w:hyperlink r:id="rId14" w:history="1">
        <w:r w:rsidRPr="0012644F">
          <w:rPr>
            <w:rStyle w:val="Hyperlink"/>
            <w:sz w:val="24"/>
            <w:szCs w:val="24"/>
          </w:rPr>
          <w:t>http://www.brassica.info/resource/transcriptomics/BrasEX1s.unigene.public.fasta</w:t>
        </w:r>
      </w:hyperlink>
      <w:r w:rsidRPr="005F297D">
        <w:rPr>
          <w:sz w:val="24"/>
          <w:szCs w:val="24"/>
        </w:rPr>
        <w:t>)</w:t>
      </w:r>
      <w:r>
        <w:rPr>
          <w:sz w:val="24"/>
          <w:szCs w:val="24"/>
        </w:rPr>
        <w:t xml:space="preserve"> was aligned to each genome using BLASTN with a E-value cutoff of 1e-3. Following alignment, hits </w:t>
      </w:r>
      <w:r w:rsidR="000B7915">
        <w:rPr>
          <w:sz w:val="24"/>
          <w:szCs w:val="24"/>
        </w:rPr>
        <w:t xml:space="preserve">were defined as those with </w:t>
      </w:r>
      <w:r>
        <w:rPr>
          <w:sz w:val="24"/>
          <w:szCs w:val="24"/>
        </w:rPr>
        <w:t>a 90%</w:t>
      </w:r>
      <w:r w:rsidR="000B7915">
        <w:rPr>
          <w:sz w:val="24"/>
          <w:szCs w:val="24"/>
        </w:rPr>
        <w:t xml:space="preserve"> or greater</w:t>
      </w:r>
      <w:r>
        <w:rPr>
          <w:sz w:val="24"/>
          <w:szCs w:val="24"/>
        </w:rPr>
        <w:t xml:space="preserve"> identity</w:t>
      </w:r>
      <w:r w:rsidR="00D2184F">
        <w:rPr>
          <w:sz w:val="24"/>
          <w:szCs w:val="24"/>
        </w:rPr>
        <w:t xml:space="preserve">. The Brassica </w:t>
      </w:r>
      <w:proofErr w:type="spellStart"/>
      <w:r w:rsidR="00D2184F">
        <w:rPr>
          <w:sz w:val="24"/>
          <w:szCs w:val="24"/>
        </w:rPr>
        <w:t>Unigene</w:t>
      </w:r>
      <w:proofErr w:type="spellEnd"/>
      <w:r w:rsidR="00D2184F">
        <w:rPr>
          <w:sz w:val="24"/>
          <w:szCs w:val="24"/>
        </w:rPr>
        <w:t xml:space="preserve"> sequences present in one genome but not the other were used for follow-up analysis. </w:t>
      </w:r>
      <w:r w:rsidR="008D5502">
        <w:rPr>
          <w:sz w:val="24"/>
          <w:szCs w:val="24"/>
        </w:rPr>
        <w:t xml:space="preserve">Each Brassica </w:t>
      </w:r>
      <w:proofErr w:type="spellStart"/>
      <w:r w:rsidR="008D5502">
        <w:rPr>
          <w:sz w:val="24"/>
          <w:szCs w:val="24"/>
        </w:rPr>
        <w:t>unigene</w:t>
      </w:r>
      <w:proofErr w:type="spellEnd"/>
      <w:r w:rsidR="008D5502">
        <w:rPr>
          <w:sz w:val="24"/>
          <w:szCs w:val="24"/>
        </w:rPr>
        <w:t xml:space="preserve"> sequence was assigned predicted GO terms </w:t>
      </w:r>
      <w:r w:rsidR="000B7915">
        <w:rPr>
          <w:sz w:val="24"/>
          <w:szCs w:val="24"/>
        </w:rPr>
        <w:t>u</w:t>
      </w:r>
      <w:r w:rsidR="00D2184F">
        <w:rPr>
          <w:sz w:val="24"/>
          <w:szCs w:val="24"/>
        </w:rPr>
        <w:t xml:space="preserve">sing </w:t>
      </w:r>
      <w:r w:rsidR="00D2184F">
        <w:rPr>
          <w:i/>
          <w:iCs/>
          <w:sz w:val="24"/>
          <w:szCs w:val="24"/>
        </w:rPr>
        <w:t xml:space="preserve">Arabidopsis thaliana </w:t>
      </w:r>
      <w:r w:rsidR="00D2184F">
        <w:rPr>
          <w:sz w:val="24"/>
          <w:szCs w:val="24"/>
        </w:rPr>
        <w:t>GO terms</w:t>
      </w:r>
      <w:r w:rsidR="00AB3237">
        <w:rPr>
          <w:sz w:val="24"/>
          <w:szCs w:val="24"/>
        </w:rPr>
        <w:t xml:space="preserve"> (</w:t>
      </w:r>
      <w:hyperlink r:id="rId15" w:history="1">
        <w:r w:rsidR="00D2184F" w:rsidRPr="0012644F">
          <w:rPr>
            <w:rStyle w:val="Hyperlink"/>
            <w:sz w:val="24"/>
            <w:szCs w:val="24"/>
          </w:rPr>
          <w:t>ftp://ftp.arabidopsis.org/home/tair/Ontologies/Gene_Ontology/ATH_GO_GOSLIM.txt</w:t>
        </w:r>
      </w:hyperlink>
      <w:r w:rsidR="00D2184F">
        <w:rPr>
          <w:sz w:val="24"/>
          <w:szCs w:val="24"/>
        </w:rPr>
        <w:t xml:space="preserve">) along with BLASTN alignments of the </w:t>
      </w:r>
      <w:r w:rsidR="00D04789">
        <w:rPr>
          <w:sz w:val="24"/>
          <w:szCs w:val="24"/>
        </w:rPr>
        <w:t xml:space="preserve">Brassica </w:t>
      </w:r>
      <w:proofErr w:type="spellStart"/>
      <w:r w:rsidR="00D2184F">
        <w:rPr>
          <w:sz w:val="24"/>
          <w:szCs w:val="24"/>
        </w:rPr>
        <w:t>Unigene</w:t>
      </w:r>
      <w:proofErr w:type="spellEnd"/>
      <w:r w:rsidR="00D2184F">
        <w:rPr>
          <w:sz w:val="24"/>
          <w:szCs w:val="24"/>
        </w:rPr>
        <w:t xml:space="preserve"> sequences</w:t>
      </w:r>
      <w:r w:rsidR="000B7915">
        <w:rPr>
          <w:sz w:val="24"/>
          <w:szCs w:val="24"/>
        </w:rPr>
        <w:t xml:space="preserve"> to</w:t>
      </w:r>
      <w:r w:rsidR="00D2184F">
        <w:rPr>
          <w:sz w:val="24"/>
          <w:szCs w:val="24"/>
        </w:rPr>
        <w:t xml:space="preserve"> </w:t>
      </w:r>
      <w:r w:rsidR="008D5502">
        <w:rPr>
          <w:sz w:val="24"/>
          <w:szCs w:val="24"/>
        </w:rPr>
        <w:t>identify</w:t>
      </w:r>
      <w:r w:rsidR="00D2184F">
        <w:rPr>
          <w:sz w:val="24"/>
          <w:szCs w:val="24"/>
        </w:rPr>
        <w:t xml:space="preserve"> </w:t>
      </w:r>
      <w:r w:rsidR="000B7915">
        <w:rPr>
          <w:sz w:val="24"/>
          <w:szCs w:val="24"/>
        </w:rPr>
        <w:t xml:space="preserve">homologous </w:t>
      </w:r>
      <w:r w:rsidR="00D2184F">
        <w:rPr>
          <w:i/>
          <w:iCs/>
          <w:sz w:val="24"/>
          <w:szCs w:val="24"/>
        </w:rPr>
        <w:t>A. thaliana</w:t>
      </w:r>
      <w:r w:rsidR="00D2184F">
        <w:rPr>
          <w:sz w:val="24"/>
          <w:szCs w:val="24"/>
        </w:rPr>
        <w:t xml:space="preserve"> </w:t>
      </w:r>
      <w:r w:rsidR="00D04789">
        <w:rPr>
          <w:sz w:val="24"/>
          <w:szCs w:val="24"/>
        </w:rPr>
        <w:t>genes</w:t>
      </w:r>
      <w:r w:rsidR="00AB3237">
        <w:rPr>
          <w:sz w:val="24"/>
          <w:szCs w:val="24"/>
        </w:rPr>
        <w:t xml:space="preserve"> (</w:t>
      </w:r>
      <w:hyperlink r:id="rId16" w:history="1">
        <w:r w:rsidR="00D04789" w:rsidRPr="0012644F">
          <w:rPr>
            <w:rStyle w:val="Hyperlink"/>
            <w:sz w:val="24"/>
            <w:szCs w:val="24"/>
          </w:rPr>
          <w:t>http://www.brassica.info/resource/transcriptomics/BrasEx1s.unigene_v_at.1e-5.tophit.txt</w:t>
        </w:r>
      </w:hyperlink>
      <w:r w:rsidR="00D04789">
        <w:rPr>
          <w:sz w:val="24"/>
          <w:szCs w:val="24"/>
        </w:rPr>
        <w:t xml:space="preserve">). If a sequence did not have an alignment to </w:t>
      </w:r>
      <w:r w:rsidR="00D04789">
        <w:rPr>
          <w:i/>
          <w:iCs/>
          <w:sz w:val="24"/>
          <w:szCs w:val="24"/>
        </w:rPr>
        <w:t>A. thaliana</w:t>
      </w:r>
      <w:r w:rsidR="00D04789">
        <w:rPr>
          <w:sz w:val="24"/>
          <w:szCs w:val="24"/>
        </w:rPr>
        <w:t xml:space="preserve"> or was missing GO term definitions, it was dropped from the set. The Brassica </w:t>
      </w:r>
      <w:proofErr w:type="spellStart"/>
      <w:r w:rsidR="00D04789">
        <w:rPr>
          <w:sz w:val="24"/>
          <w:szCs w:val="24"/>
        </w:rPr>
        <w:t>Unigene</w:t>
      </w:r>
      <w:proofErr w:type="spellEnd"/>
      <w:r w:rsidR="00D04789">
        <w:rPr>
          <w:sz w:val="24"/>
          <w:szCs w:val="24"/>
        </w:rPr>
        <w:t xml:space="preserve"> sequences with their added GO terms were then analyzed for GO term enrichment in R</w:t>
      </w:r>
      <w:r w:rsidR="00F4704D">
        <w:rPr>
          <w:sz w:val="24"/>
          <w:szCs w:val="24"/>
        </w:rPr>
        <w:t xml:space="preserve"> </w:t>
      </w:r>
      <w:r w:rsidR="00FC7A57">
        <w:rPr>
          <w:rFonts w:ascii="Calibri" w:hAnsi="Calibri" w:cs="Calibri"/>
          <w:sz w:val="24"/>
          <w:szCs w:val="24"/>
        </w:rPr>
        <w:t>(R Core Team 2020)</w:t>
      </w:r>
      <w:r w:rsidR="00D04789">
        <w:rPr>
          <w:sz w:val="24"/>
          <w:szCs w:val="24"/>
        </w:rPr>
        <w:t xml:space="preserve"> using the “</w:t>
      </w:r>
      <w:proofErr w:type="spellStart"/>
      <w:r w:rsidR="00D04789">
        <w:rPr>
          <w:sz w:val="24"/>
          <w:szCs w:val="24"/>
        </w:rPr>
        <w:t>goseq</w:t>
      </w:r>
      <w:proofErr w:type="spellEnd"/>
      <w:r w:rsidR="00D04789">
        <w:rPr>
          <w:sz w:val="24"/>
          <w:szCs w:val="24"/>
        </w:rPr>
        <w:t>” package</w:t>
      </w:r>
      <w:r w:rsidR="009E0AB3">
        <w:rPr>
          <w:sz w:val="24"/>
          <w:szCs w:val="24"/>
        </w:rPr>
        <w:t xml:space="preserve"> </w:t>
      </w:r>
      <w:r w:rsidR="009E0AB3" w:rsidRPr="009E0AB3">
        <w:rPr>
          <w:rFonts w:ascii="Calibri" w:cs="Calibri"/>
          <w:sz w:val="24"/>
        </w:rPr>
        <w:t xml:space="preserve">(Young </w:t>
      </w:r>
      <w:r w:rsidR="009E0AB3" w:rsidRPr="009E0AB3">
        <w:rPr>
          <w:rFonts w:ascii="Calibri" w:cs="Calibri"/>
          <w:i/>
          <w:iCs/>
          <w:sz w:val="24"/>
        </w:rPr>
        <w:t>et al.</w:t>
      </w:r>
      <w:r w:rsidR="009E0AB3" w:rsidRPr="009E0AB3">
        <w:rPr>
          <w:rFonts w:ascii="Calibri" w:cs="Calibri"/>
          <w:sz w:val="24"/>
        </w:rPr>
        <w:t xml:space="preserve"> 2010)</w:t>
      </w:r>
      <w:r w:rsidR="00D04789">
        <w:rPr>
          <w:sz w:val="24"/>
          <w:szCs w:val="24"/>
        </w:rPr>
        <w:t xml:space="preserve">. Sequences present in one genome but not the other were analyzed to look for GO term enrichment by using all the sequences present in Da-Ae and </w:t>
      </w:r>
      <w:proofErr w:type="spellStart"/>
      <w:r w:rsidR="00D04789">
        <w:rPr>
          <w:sz w:val="24"/>
          <w:szCs w:val="24"/>
        </w:rPr>
        <w:t>Darmor-bzh</w:t>
      </w:r>
      <w:proofErr w:type="spellEnd"/>
      <w:r w:rsidR="00D04789">
        <w:rPr>
          <w:sz w:val="24"/>
          <w:szCs w:val="24"/>
        </w:rPr>
        <w:t xml:space="preserve"> as the universe and sequences unique to one genome as the target. The GO terms deemed to be over-represented using a </w:t>
      </w:r>
      <w:commentRangeStart w:id="18"/>
      <w:commentRangeStart w:id="19"/>
      <w:commentRangeStart w:id="20"/>
      <w:commentRangeStart w:id="21"/>
      <w:r w:rsidR="00D04789">
        <w:rPr>
          <w:sz w:val="24"/>
          <w:szCs w:val="24"/>
        </w:rPr>
        <w:t>p-value cutoff</w:t>
      </w:r>
      <w:commentRangeEnd w:id="18"/>
      <w:r w:rsidR="00DC7670">
        <w:rPr>
          <w:rStyle w:val="CommentReference"/>
        </w:rPr>
        <w:commentReference w:id="18"/>
      </w:r>
      <w:commentRangeEnd w:id="19"/>
      <w:r w:rsidR="00B12E4D">
        <w:rPr>
          <w:rStyle w:val="CommentReference"/>
        </w:rPr>
        <w:commentReference w:id="19"/>
      </w:r>
      <w:commentRangeEnd w:id="20"/>
      <w:r w:rsidR="001146EE">
        <w:rPr>
          <w:rStyle w:val="CommentReference"/>
        </w:rPr>
        <w:commentReference w:id="20"/>
      </w:r>
      <w:commentRangeEnd w:id="21"/>
      <w:r w:rsidR="005974DA">
        <w:rPr>
          <w:rStyle w:val="CommentReference"/>
        </w:rPr>
        <w:commentReference w:id="21"/>
      </w:r>
      <w:r w:rsidR="00D04789">
        <w:rPr>
          <w:sz w:val="24"/>
          <w:szCs w:val="24"/>
        </w:rPr>
        <w:t xml:space="preserve"> of 0.05 were then visualized using </w:t>
      </w:r>
      <w:proofErr w:type="spellStart"/>
      <w:r w:rsidR="00D04789">
        <w:rPr>
          <w:sz w:val="24"/>
          <w:szCs w:val="24"/>
        </w:rPr>
        <w:t>Revigo</w:t>
      </w:r>
      <w:proofErr w:type="spellEnd"/>
      <w:ins w:id="22" w:author="Julin Maloof" w:date="2020-12-26T11:05:00Z">
        <w:r w:rsidR="00F4704D">
          <w:rPr>
            <w:sz w:val="24"/>
            <w:szCs w:val="24"/>
          </w:rPr>
          <w:t xml:space="preserve"> </w:t>
        </w:r>
      </w:ins>
      <w:r w:rsidR="009E0AB3" w:rsidRPr="009E0AB3">
        <w:rPr>
          <w:rFonts w:ascii="Calibri" w:hAnsi="Calibri" w:cs="Calibri"/>
          <w:sz w:val="24"/>
        </w:rPr>
        <w:t>(</w:t>
      </w:r>
      <w:proofErr w:type="spellStart"/>
      <w:r w:rsidR="009E0AB3" w:rsidRPr="009E0AB3">
        <w:rPr>
          <w:rFonts w:ascii="Calibri" w:hAnsi="Calibri" w:cs="Calibri"/>
          <w:sz w:val="24"/>
        </w:rPr>
        <w:t>Supek</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2011)</w:t>
      </w:r>
      <w:r w:rsidR="00D04789">
        <w:rPr>
          <w:sz w:val="24"/>
          <w:szCs w:val="24"/>
        </w:rPr>
        <w:t xml:space="preserve">. </w:t>
      </w:r>
    </w:p>
    <w:p w14:paraId="294E35A4" w14:textId="5910F513" w:rsidR="00F4555D" w:rsidRDefault="00F4555D" w:rsidP="00F4555D">
      <w:pPr>
        <w:spacing w:line="480" w:lineRule="auto"/>
        <w:rPr>
          <w:i/>
          <w:sz w:val="24"/>
          <w:szCs w:val="24"/>
        </w:rPr>
      </w:pPr>
      <w:r>
        <w:rPr>
          <w:i/>
          <w:sz w:val="24"/>
          <w:szCs w:val="24"/>
        </w:rPr>
        <w:t>Data Availability</w:t>
      </w:r>
    </w:p>
    <w:p w14:paraId="386C8C1A" w14:textId="718DEFC5" w:rsidR="00F4555D" w:rsidRPr="00CF523A" w:rsidRDefault="00F4555D" w:rsidP="00FA7A83">
      <w:r>
        <w:rPr>
          <w:sz w:val="24"/>
          <w:szCs w:val="24"/>
        </w:rPr>
        <w:tab/>
      </w:r>
      <w:r w:rsidRPr="00371DFC">
        <w:rPr>
          <w:sz w:val="24"/>
          <w:szCs w:val="24"/>
        </w:rPr>
        <w:t xml:space="preserve">All sequencing data produced in this study can be found under the </w:t>
      </w:r>
      <w:proofErr w:type="spellStart"/>
      <w:r w:rsidRPr="00371DFC">
        <w:rPr>
          <w:sz w:val="24"/>
          <w:szCs w:val="24"/>
        </w:rPr>
        <w:t>BioProject</w:t>
      </w:r>
      <w:proofErr w:type="spellEnd"/>
      <w:r w:rsidRPr="00371DFC">
        <w:rPr>
          <w:sz w:val="24"/>
          <w:szCs w:val="24"/>
        </w:rPr>
        <w:t xml:space="preserve"> PRJNA627442</w:t>
      </w:r>
      <w:r w:rsidR="00CF523A">
        <w:rPr>
          <w:sz w:val="24"/>
          <w:szCs w:val="24"/>
        </w:rPr>
        <w:t xml:space="preserve"> (Reviewer link </w:t>
      </w:r>
      <w:hyperlink r:id="rId17" w:history="1">
        <w:r w:rsidR="00CF523A" w:rsidRPr="00CF523A">
          <w:rPr>
            <w:rStyle w:val="Hyperlink"/>
            <w:sz w:val="24"/>
            <w:szCs w:val="24"/>
          </w:rPr>
          <w:t>https://dataview.ncbi.nlm.nih.gov/object/PRJNA627442?reviewer=5o8tsi1ik3chr81pi6rfntae71</w:t>
        </w:r>
      </w:hyperlink>
      <w:r w:rsidR="00CF523A" w:rsidRPr="00CF523A">
        <w:rPr>
          <w:sz w:val="24"/>
          <w:szCs w:val="24"/>
        </w:rPr>
        <w:t xml:space="preserve"> ; </w:t>
      </w:r>
      <w:r w:rsidR="00CF523A">
        <w:t>will be made public upon paper acceptance)</w:t>
      </w:r>
      <w:r w:rsidRPr="00371DFC">
        <w:rPr>
          <w:sz w:val="24"/>
          <w:szCs w:val="24"/>
        </w:rPr>
        <w:t xml:space="preserve">. </w:t>
      </w:r>
      <w:r w:rsidR="00FA7A83" w:rsidRPr="00FA7A83">
        <w:rPr>
          <w:sz w:val="24"/>
          <w:szCs w:val="24"/>
        </w:rPr>
        <w:t xml:space="preserve">This Whole Genome Shotgun project has been </w:t>
      </w:r>
      <w:r w:rsidR="00FA7A83" w:rsidRPr="00FA7A83">
        <w:rPr>
          <w:sz w:val="24"/>
          <w:szCs w:val="24"/>
        </w:rPr>
        <w:lastRenderedPageBreak/>
        <w:t>deposited at DDBJ/ENA/GenBank</w:t>
      </w:r>
      <w:r w:rsidR="00FA7A83">
        <w:rPr>
          <w:sz w:val="24"/>
          <w:szCs w:val="24"/>
        </w:rPr>
        <w:t xml:space="preserve"> </w:t>
      </w:r>
      <w:r w:rsidR="00FA7A83" w:rsidRPr="00FA7A83">
        <w:rPr>
          <w:sz w:val="24"/>
          <w:szCs w:val="24"/>
        </w:rPr>
        <w:t>under the accession JAGKQM000000000. The version described</w:t>
      </w:r>
      <w:r w:rsidR="00FA7A83">
        <w:rPr>
          <w:sz w:val="24"/>
          <w:szCs w:val="24"/>
        </w:rPr>
        <w:t xml:space="preserve"> </w:t>
      </w:r>
      <w:r w:rsidR="00FA7A83" w:rsidRPr="00FA7A83">
        <w:rPr>
          <w:sz w:val="24"/>
          <w:szCs w:val="24"/>
        </w:rPr>
        <w:t>in this paper is version JAGKQM010000000.</w:t>
      </w:r>
      <w:r w:rsidR="00FA7A83">
        <w:rPr>
          <w:sz w:val="24"/>
          <w:szCs w:val="24"/>
        </w:rPr>
        <w:t xml:space="preserve"> </w:t>
      </w:r>
      <w:proofErr w:type="spellStart"/>
      <w:r w:rsidRPr="00371DFC">
        <w:rPr>
          <w:sz w:val="24"/>
          <w:szCs w:val="24"/>
        </w:rPr>
        <w:t>Darmor-bzh</w:t>
      </w:r>
      <w:proofErr w:type="spellEnd"/>
      <w:r w:rsidRPr="00371DFC">
        <w:rPr>
          <w:sz w:val="24"/>
          <w:szCs w:val="24"/>
        </w:rPr>
        <w:t xml:space="preserve">, </w:t>
      </w:r>
      <w:r w:rsidRPr="00371DFC">
        <w:rPr>
          <w:i/>
          <w:iCs/>
          <w:sz w:val="24"/>
          <w:szCs w:val="24"/>
        </w:rPr>
        <w:t xml:space="preserve">Brassica </w:t>
      </w:r>
      <w:proofErr w:type="spellStart"/>
      <w:r w:rsidRPr="00371DFC">
        <w:rPr>
          <w:i/>
          <w:iCs/>
          <w:sz w:val="24"/>
          <w:szCs w:val="24"/>
        </w:rPr>
        <w:t>rapa</w:t>
      </w:r>
      <w:proofErr w:type="spellEnd"/>
      <w:r w:rsidRPr="00371DFC">
        <w:rPr>
          <w:i/>
          <w:iCs/>
          <w:sz w:val="24"/>
          <w:szCs w:val="24"/>
        </w:rPr>
        <w:t>, and Brassica oleracea</w:t>
      </w:r>
      <w:r w:rsidRPr="00371DFC">
        <w:rPr>
          <w:sz w:val="24"/>
          <w:szCs w:val="24"/>
        </w:rPr>
        <w:t xml:space="preserve"> genomes and annotations were retrieved from the publicly available BRAD database</w:t>
      </w:r>
      <w:r w:rsidR="00AB3237">
        <w:rPr>
          <w:sz w:val="24"/>
          <w:szCs w:val="24"/>
        </w:rPr>
        <w:t xml:space="preserve"> (</w:t>
      </w:r>
      <w:r w:rsidRPr="000B0A65">
        <w:rPr>
          <w:rStyle w:val="Hyperlink"/>
          <w:sz w:val="24"/>
          <w:szCs w:val="24"/>
        </w:rPr>
        <w:t>http://brassicadb.org/brad/</w:t>
      </w:r>
      <w:r w:rsidRPr="000B0A65">
        <w:rPr>
          <w:sz w:val="24"/>
          <w:szCs w:val="24"/>
        </w:rPr>
        <w:t xml:space="preserve">). Genome sequences and annotations of </w:t>
      </w:r>
      <w:proofErr w:type="spellStart"/>
      <w:r w:rsidRPr="000B0A65">
        <w:rPr>
          <w:sz w:val="24"/>
          <w:szCs w:val="24"/>
        </w:rPr>
        <w:t>Tapidor</w:t>
      </w:r>
      <w:proofErr w:type="spellEnd"/>
      <w:r w:rsidRPr="000B0A65">
        <w:rPr>
          <w:sz w:val="24"/>
          <w:szCs w:val="24"/>
        </w:rPr>
        <w:t xml:space="preserve"> were retrieved from Applied Bioinformatics Group site</w:t>
      </w:r>
      <w:r w:rsidR="00AB3237">
        <w:rPr>
          <w:sz w:val="24"/>
          <w:szCs w:val="24"/>
        </w:rPr>
        <w:t xml:space="preserve"> (</w:t>
      </w:r>
      <w:r w:rsidRPr="000B0A65">
        <w:rPr>
          <w:rStyle w:val="Hyperlink"/>
          <w:sz w:val="24"/>
          <w:szCs w:val="24"/>
        </w:rPr>
        <w:t>http://appliedbioinformatics.com.au/index.php/Darmor_Tapidor</w:t>
      </w:r>
      <w:r w:rsidRPr="000B0A65">
        <w:rPr>
          <w:sz w:val="24"/>
          <w:szCs w:val="24"/>
        </w:rPr>
        <w:t xml:space="preserve">). </w:t>
      </w:r>
      <w:r w:rsidRPr="000B0A65">
        <w:rPr>
          <w:i/>
          <w:iCs/>
          <w:sz w:val="24"/>
          <w:szCs w:val="24"/>
        </w:rPr>
        <w:t xml:space="preserve">Arabidopsis thaliana </w:t>
      </w:r>
      <w:proofErr w:type="spellStart"/>
      <w:r w:rsidRPr="000B0A65">
        <w:rPr>
          <w:i/>
          <w:iCs/>
          <w:sz w:val="24"/>
          <w:szCs w:val="24"/>
        </w:rPr>
        <w:t>Araport</w:t>
      </w:r>
      <w:proofErr w:type="spellEnd"/>
      <w:r w:rsidRPr="000B0A65">
        <w:rPr>
          <w:i/>
          <w:iCs/>
          <w:sz w:val="24"/>
          <w:szCs w:val="24"/>
        </w:rPr>
        <w:t xml:space="preserve"> 11 annotations were retrieved from the TAIR project</w:t>
      </w:r>
      <w:r w:rsidR="00AB3237">
        <w:rPr>
          <w:i/>
          <w:iCs/>
          <w:sz w:val="24"/>
          <w:szCs w:val="24"/>
        </w:rPr>
        <w:t xml:space="preserve"> (</w:t>
      </w:r>
      <w:hyperlink r:id="rId18" w:history="1">
        <w:r w:rsidR="00CF523A" w:rsidRPr="005211BE">
          <w:rPr>
            <w:rStyle w:val="Hyperlink"/>
            <w:sz w:val="24"/>
            <w:szCs w:val="24"/>
          </w:rPr>
          <w:t>https://www.arabidopsis.org/</w:t>
        </w:r>
      </w:hyperlink>
      <w:r w:rsidRPr="000B0A65">
        <w:rPr>
          <w:sz w:val="24"/>
          <w:szCs w:val="24"/>
        </w:rPr>
        <w:t>).</w:t>
      </w:r>
    </w:p>
    <w:p w14:paraId="54C117CF" w14:textId="6F977CBA" w:rsidR="00CF523A" w:rsidRDefault="00CF523A" w:rsidP="00F4555D">
      <w:pPr>
        <w:spacing w:line="480" w:lineRule="auto"/>
        <w:rPr>
          <w:i/>
          <w:iCs/>
          <w:sz w:val="24"/>
          <w:szCs w:val="24"/>
        </w:rPr>
      </w:pPr>
      <w:r>
        <w:rPr>
          <w:i/>
          <w:iCs/>
          <w:sz w:val="24"/>
          <w:szCs w:val="24"/>
        </w:rPr>
        <w:t>Code availability</w:t>
      </w:r>
    </w:p>
    <w:p w14:paraId="2198CF01" w14:textId="2DCE26D5" w:rsidR="00CF523A" w:rsidRPr="00CF523A" w:rsidRDefault="00CF523A" w:rsidP="00F4555D">
      <w:pPr>
        <w:spacing w:line="480" w:lineRule="auto"/>
        <w:rPr>
          <w:sz w:val="24"/>
          <w:szCs w:val="24"/>
        </w:rPr>
      </w:pPr>
      <w:r>
        <w:rPr>
          <w:sz w:val="24"/>
          <w:szCs w:val="24"/>
        </w:rPr>
        <w:t xml:space="preserve">Scripts used in this analysis are available at </w:t>
      </w:r>
      <w:hyperlink r:id="rId19" w:history="1">
        <w:r w:rsidRPr="00CF523A">
          <w:rPr>
            <w:rStyle w:val="Hyperlink"/>
            <w:sz w:val="24"/>
            <w:szCs w:val="24"/>
          </w:rPr>
          <w:t>https://github.com/MaloofLab/Davis_B_napus_assembly_2021</w:t>
        </w:r>
      </w:hyperlink>
    </w:p>
    <w:p w14:paraId="51FDEFDE" w14:textId="0EC70F1F" w:rsidR="00F4555D" w:rsidRPr="005F4A48" w:rsidRDefault="00F4555D" w:rsidP="00F4555D">
      <w:pPr>
        <w:spacing w:line="480" w:lineRule="auto"/>
        <w:rPr>
          <w:b/>
          <w:sz w:val="24"/>
          <w:szCs w:val="24"/>
        </w:rPr>
      </w:pPr>
      <w:r w:rsidRPr="005F4A48">
        <w:rPr>
          <w:b/>
          <w:sz w:val="24"/>
          <w:szCs w:val="24"/>
        </w:rPr>
        <w:t>Results</w:t>
      </w:r>
    </w:p>
    <w:p w14:paraId="15E7EAF9" w14:textId="027DF765" w:rsidR="00F4555D" w:rsidRPr="005F4A48" w:rsidRDefault="00F4555D" w:rsidP="005B4E5E">
      <w:pPr>
        <w:spacing w:line="480" w:lineRule="auto"/>
        <w:ind w:firstLine="720"/>
        <w:rPr>
          <w:sz w:val="24"/>
          <w:szCs w:val="24"/>
        </w:rPr>
      </w:pPr>
      <w:r w:rsidRPr="005F4A48">
        <w:rPr>
          <w:sz w:val="24"/>
          <w:szCs w:val="24"/>
        </w:rPr>
        <w:t>To develop a high-quality</w:t>
      </w:r>
      <w:r>
        <w:rPr>
          <w:sz w:val="24"/>
          <w:szCs w:val="24"/>
        </w:rPr>
        <w:t>, more complete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sidR="00AB3237">
        <w:rPr>
          <w:sz w:val="24"/>
          <w:szCs w:val="24"/>
        </w:rPr>
        <w:t xml:space="preserve"> (</w:t>
      </w:r>
      <w:r>
        <w:rPr>
          <w:sz w:val="24"/>
          <w:szCs w:val="24"/>
        </w:rPr>
        <w:t>Fig</w:t>
      </w:r>
      <w:r w:rsidR="00824EC6">
        <w:rPr>
          <w:sz w:val="24"/>
          <w:szCs w:val="24"/>
        </w:rPr>
        <w:t>ure</w:t>
      </w:r>
      <w:r>
        <w:rPr>
          <w:sz w:val="24"/>
          <w:szCs w:val="24"/>
        </w:rPr>
        <w:t xml:space="preserve"> </w:t>
      </w:r>
      <w:r w:rsidR="0011635A">
        <w:rPr>
          <w:sz w:val="24"/>
          <w:szCs w:val="24"/>
        </w:rPr>
        <w:t>6</w:t>
      </w:r>
      <w:r>
        <w:rPr>
          <w:sz w:val="24"/>
          <w:szCs w:val="24"/>
        </w:rPr>
        <w:t>)</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sidR="004F63AC">
        <w:rPr>
          <w:sz w:val="24"/>
          <w:szCs w:val="24"/>
        </w:rPr>
        <w:t xml:space="preserve">the </w:t>
      </w:r>
      <w:r w:rsidRPr="005F4A48">
        <w:rPr>
          <w:sz w:val="24"/>
          <w:szCs w:val="24"/>
        </w:rPr>
        <w:t>annotation and homoeologous exchange analysis.</w:t>
      </w:r>
    </w:p>
    <w:p w14:paraId="7D2E0554" w14:textId="77777777" w:rsidR="00F4555D" w:rsidRPr="005F4A48" w:rsidRDefault="00F4555D" w:rsidP="00F4555D">
      <w:pPr>
        <w:spacing w:line="480" w:lineRule="auto"/>
        <w:rPr>
          <w:i/>
          <w:sz w:val="24"/>
          <w:szCs w:val="24"/>
        </w:rPr>
      </w:pPr>
      <w:r w:rsidRPr="005F4A48">
        <w:rPr>
          <w:i/>
          <w:sz w:val="24"/>
          <w:szCs w:val="24"/>
        </w:rPr>
        <w:t>Supernova assemblies</w:t>
      </w:r>
    </w:p>
    <w:p w14:paraId="698F7487" w14:textId="5466687B" w:rsidR="00F4555D" w:rsidRPr="005F4A48" w:rsidRDefault="00F4555D" w:rsidP="005B4E5E">
      <w:pPr>
        <w:spacing w:line="480" w:lineRule="auto"/>
        <w:ind w:firstLine="720"/>
        <w:rPr>
          <w:sz w:val="24"/>
          <w:szCs w:val="24"/>
        </w:rPr>
      </w:pPr>
      <w:r w:rsidRPr="005F4A48">
        <w:rPr>
          <w:sz w:val="24"/>
          <w:szCs w:val="24"/>
        </w:rPr>
        <w:t xml:space="preserve">The first assembly attempts were made using 10X Da-Ae Davis and 10X Da-Ae </w:t>
      </w:r>
      <w:proofErr w:type="spellStart"/>
      <w:r w:rsidRPr="005F4A48">
        <w:rPr>
          <w:sz w:val="24"/>
          <w:szCs w:val="24"/>
        </w:rPr>
        <w:t>Novogene</w:t>
      </w:r>
      <w:proofErr w:type="spellEnd"/>
      <w:r w:rsidRPr="005F4A48">
        <w:rPr>
          <w:sz w:val="24"/>
          <w:szCs w:val="24"/>
        </w:rPr>
        <w:t xml:space="preserve"> reads along with the default Supernova-1.1.5 pipeline and an estimated genome size of 1.12 Gb. A total of four </w:t>
      </w:r>
      <w:proofErr w:type="spellStart"/>
      <w:r w:rsidRPr="005F4A48">
        <w:rPr>
          <w:sz w:val="24"/>
          <w:szCs w:val="24"/>
        </w:rPr>
        <w:t>pseudohap</w:t>
      </w:r>
      <w:proofErr w:type="spellEnd"/>
      <w:r w:rsidRPr="005F4A48">
        <w:rPr>
          <w:sz w:val="24"/>
          <w:szCs w:val="24"/>
        </w:rPr>
        <w:t xml:space="preserve"> assembly files, two from 10X Da-Ae Davis and two from 10X Da-Ae </w:t>
      </w:r>
      <w:proofErr w:type="spellStart"/>
      <w:r w:rsidRPr="005F4A48">
        <w:rPr>
          <w:sz w:val="24"/>
          <w:szCs w:val="24"/>
        </w:rPr>
        <w:t>Novogene</w:t>
      </w:r>
      <w:proofErr w:type="spellEnd"/>
      <w:r w:rsidRPr="005F4A48">
        <w:rPr>
          <w:sz w:val="24"/>
          <w:szCs w:val="24"/>
        </w:rPr>
        <w:t>, were created</w:t>
      </w:r>
      <w:r w:rsidR="00AB3237">
        <w:rPr>
          <w:sz w:val="24"/>
          <w:szCs w:val="24"/>
        </w:rPr>
        <w:t xml:space="preserve"> (</w:t>
      </w:r>
      <w:r w:rsidRPr="005F4A48">
        <w:rPr>
          <w:sz w:val="24"/>
          <w:szCs w:val="24"/>
        </w:rPr>
        <w:t>see methods). The assembly lengths ranged from 793</w:t>
      </w:r>
      <w:r>
        <w:rPr>
          <w:rFonts w:ascii="Calibri" w:hAnsi="Calibri"/>
          <w:sz w:val="24"/>
          <w:szCs w:val="24"/>
        </w:rPr>
        <w:t>–</w:t>
      </w:r>
      <w:r w:rsidRPr="005F4A48">
        <w:rPr>
          <w:sz w:val="24"/>
          <w:szCs w:val="24"/>
        </w:rPr>
        <w:t xml:space="preserve">806 Mb with an average size of 801 Mb and the </w:t>
      </w:r>
      <w:r w:rsidRPr="00250FE6">
        <w:rPr>
          <w:sz w:val="24"/>
          <w:szCs w:val="24"/>
        </w:rPr>
        <w:t>N</w:t>
      </w:r>
      <w:r w:rsidRPr="00C835FA">
        <w:rPr>
          <w:sz w:val="24"/>
          <w:szCs w:val="24"/>
          <w:vertAlign w:val="subscript"/>
        </w:rPr>
        <w:t>50</w:t>
      </w:r>
      <w:r w:rsidRPr="005F4A48">
        <w:rPr>
          <w:sz w:val="24"/>
          <w:szCs w:val="24"/>
        </w:rPr>
        <w:t>s ranged from 140</w:t>
      </w:r>
      <w:r>
        <w:rPr>
          <w:rFonts w:ascii="Calibri" w:hAnsi="Calibri"/>
          <w:sz w:val="24"/>
          <w:szCs w:val="24"/>
        </w:rPr>
        <w:t>–</w:t>
      </w:r>
      <w:r w:rsidRPr="005F4A48">
        <w:rPr>
          <w:sz w:val="24"/>
          <w:szCs w:val="24"/>
        </w:rPr>
        <w:t xml:space="preserve">150 </w:t>
      </w:r>
      <w:proofErr w:type="spellStart"/>
      <w:r w:rsidRPr="005F4A48">
        <w:rPr>
          <w:sz w:val="24"/>
          <w:szCs w:val="24"/>
        </w:rPr>
        <w:t>Kb</w:t>
      </w:r>
      <w:proofErr w:type="spellEnd"/>
      <w:r w:rsidRPr="005F4A48">
        <w:rPr>
          <w:sz w:val="24"/>
          <w:szCs w:val="24"/>
        </w:rPr>
        <w:t xml:space="preserve"> with an average size of 143 </w:t>
      </w:r>
      <w:proofErr w:type="spellStart"/>
      <w:r w:rsidRPr="005F4A48">
        <w:rPr>
          <w:sz w:val="24"/>
          <w:szCs w:val="24"/>
        </w:rPr>
        <w:t>Kb</w:t>
      </w:r>
      <w:proofErr w:type="spellEnd"/>
      <w:r w:rsidRPr="005F4A48">
        <w:rPr>
          <w:sz w:val="24"/>
          <w:szCs w:val="24"/>
        </w:rPr>
        <w:t>. All assemblies had approximately 80,000 scaffolds</w:t>
      </w:r>
      <w:r w:rsidR="00AB3237">
        <w:rPr>
          <w:sz w:val="24"/>
          <w:szCs w:val="24"/>
        </w:rPr>
        <w:t xml:space="preserve"> (</w:t>
      </w:r>
      <w:r w:rsidRPr="005F4A48">
        <w:rPr>
          <w:sz w:val="24"/>
          <w:szCs w:val="24"/>
        </w:rPr>
        <w:t>Table 1)</w:t>
      </w:r>
      <w:r>
        <w:rPr>
          <w:sz w:val="24"/>
          <w:szCs w:val="24"/>
        </w:rPr>
        <w:t xml:space="preserve"> and</w:t>
      </w:r>
      <w:r w:rsidRPr="005F4A48">
        <w:rPr>
          <w:sz w:val="24"/>
          <w:szCs w:val="24"/>
        </w:rPr>
        <w:t xml:space="preserve"> poor BUSCO scores for the number of complete BUSCOs and proportion of single to duplicate BUSCOs when compared to the public reference</w:t>
      </w:r>
      <w:r w:rsidR="00AB3237">
        <w:rPr>
          <w:sz w:val="24"/>
          <w:szCs w:val="24"/>
        </w:rPr>
        <w:t xml:space="preserve"> (</w:t>
      </w:r>
      <w:r w:rsidRPr="005F4A48">
        <w:rPr>
          <w:sz w:val="24"/>
          <w:szCs w:val="24"/>
        </w:rPr>
        <w:t xml:space="preserve">Table 1). Given that </w:t>
      </w:r>
      <w:r w:rsidRPr="005F4A48">
        <w:rPr>
          <w:i/>
          <w:iCs/>
          <w:sz w:val="24"/>
          <w:szCs w:val="24"/>
        </w:rPr>
        <w:t>B. napus</w:t>
      </w:r>
      <w:r w:rsidRPr="005F4A48">
        <w:rPr>
          <w:sz w:val="24"/>
          <w:szCs w:val="24"/>
        </w:rPr>
        <w:t xml:space="preserve"> is a recent allotetraploid, one would </w:t>
      </w:r>
      <w:r w:rsidRPr="005F4A48">
        <w:rPr>
          <w:sz w:val="24"/>
          <w:szCs w:val="24"/>
        </w:rPr>
        <w:lastRenderedPageBreak/>
        <w:t>expect to see a higher number of duplicate BUSCO</w:t>
      </w:r>
      <w:r>
        <w:rPr>
          <w:sz w:val="24"/>
          <w:szCs w:val="24"/>
        </w:rPr>
        <w:t xml:space="preserve"> gene</w:t>
      </w:r>
      <w:r w:rsidRPr="005F4A48">
        <w:rPr>
          <w:sz w:val="24"/>
          <w:szCs w:val="24"/>
        </w:rPr>
        <w:t xml:space="preserve">s due to a copy being present in both </w:t>
      </w:r>
      <w:proofErr w:type="spellStart"/>
      <w:r w:rsidRPr="005F4A48">
        <w:rPr>
          <w:sz w:val="24"/>
          <w:szCs w:val="24"/>
        </w:rPr>
        <w:t>subgenomes</w:t>
      </w:r>
      <w:proofErr w:type="spellEnd"/>
      <w:r w:rsidRPr="005F4A48">
        <w:rPr>
          <w:sz w:val="24"/>
          <w:szCs w:val="24"/>
        </w:rPr>
        <w:t>.</w:t>
      </w:r>
      <w:r w:rsidRPr="009E2C62">
        <w:rPr>
          <w:sz w:val="24"/>
          <w:szCs w:val="24"/>
        </w:rPr>
        <w:t xml:space="preserve"> It is not standard procedure when generating 10X libraries to perform fragmentation using sonication, but given the highly similar assembly results</w:t>
      </w:r>
      <w:r>
        <w:rPr>
          <w:sz w:val="24"/>
          <w:szCs w:val="24"/>
        </w:rPr>
        <w:t>,</w:t>
      </w:r>
      <w:r w:rsidRPr="009E2C62">
        <w:rPr>
          <w:sz w:val="24"/>
          <w:szCs w:val="24"/>
        </w:rPr>
        <w:t xml:space="preserve"> it suggests that the method of </w:t>
      </w:r>
      <w:r w:rsidR="00943AB4">
        <w:rPr>
          <w:sz w:val="24"/>
          <w:szCs w:val="24"/>
        </w:rPr>
        <w:t>fragmentation did not alter</w:t>
      </w:r>
      <w:r w:rsidRPr="005F4A48">
        <w:rPr>
          <w:sz w:val="24"/>
          <w:szCs w:val="24"/>
        </w:rPr>
        <w:t xml:space="preserve"> assembly performance</w:t>
      </w:r>
      <w:r w:rsidRPr="009E2C62">
        <w:rPr>
          <w:sz w:val="24"/>
          <w:szCs w:val="24"/>
        </w:rPr>
        <w:t>. 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xml:space="preserve">. Additionally, the number of scaffolds </w:t>
      </w:r>
      <w:r w:rsidR="00623F3F">
        <w:rPr>
          <w:sz w:val="24"/>
          <w:szCs w:val="24"/>
        </w:rPr>
        <w:t>was</w:t>
      </w:r>
      <w:r w:rsidRPr="005F4A48">
        <w:rPr>
          <w:sz w:val="24"/>
          <w:szCs w:val="24"/>
        </w:rPr>
        <w:t xml:space="preserve"> halved to ~36,000</w:t>
      </w:r>
      <w:r w:rsidR="00AB3237">
        <w:rPr>
          <w:sz w:val="24"/>
          <w:szCs w:val="24"/>
        </w:rPr>
        <w:t xml:space="preserve"> (</w:t>
      </w:r>
      <w:r w:rsidRPr="005F4A48">
        <w:rPr>
          <w:sz w:val="24"/>
          <w:szCs w:val="24"/>
        </w:rPr>
        <w:t xml:space="preserve">Table 1). Notably, the BUSCO scores of this new assembly </w:t>
      </w:r>
      <w:r>
        <w:rPr>
          <w:sz w:val="24"/>
          <w:szCs w:val="24"/>
        </w:rPr>
        <w:t>greatly improved</w:t>
      </w:r>
      <w:r w:rsidR="00623F3F">
        <w:rPr>
          <w:sz w:val="24"/>
          <w:szCs w:val="24"/>
        </w:rPr>
        <w:t>,</w:t>
      </w:r>
      <w:r>
        <w:rPr>
          <w:sz w:val="24"/>
          <w:szCs w:val="24"/>
        </w:rPr>
        <w:t xml:space="preserve"> approach</w:t>
      </w:r>
      <w:r w:rsidR="00623F3F">
        <w:rPr>
          <w:sz w:val="24"/>
          <w:szCs w:val="24"/>
        </w:rPr>
        <w:t>ing</w:t>
      </w:r>
      <w:r>
        <w:rPr>
          <w:sz w:val="24"/>
          <w:szCs w:val="24"/>
        </w:rPr>
        <w:t xml:space="preserve"> </w:t>
      </w:r>
      <w:r w:rsidRPr="005F4A48">
        <w:rPr>
          <w:sz w:val="24"/>
          <w:szCs w:val="24"/>
        </w:rPr>
        <w:t xml:space="preserve">the scores of the </w:t>
      </w:r>
      <w:proofErr w:type="spellStart"/>
      <w:r w:rsidRPr="005F4A48">
        <w:rPr>
          <w:sz w:val="24"/>
          <w:szCs w:val="24"/>
        </w:rPr>
        <w:t>Darmor-bzh</w:t>
      </w:r>
      <w:proofErr w:type="spellEnd"/>
      <w:r w:rsidR="00AB3237">
        <w:rPr>
          <w:sz w:val="24"/>
          <w:szCs w:val="24"/>
        </w:rPr>
        <w:t xml:space="preserve"> (</w:t>
      </w:r>
      <w:r w:rsidRPr="005F4A48">
        <w:rPr>
          <w:sz w:val="24"/>
          <w:szCs w:val="24"/>
        </w:rPr>
        <w:t xml:space="preserve">Table 1). The 10X reads for both </w:t>
      </w:r>
      <w:r w:rsidRPr="005F4A48">
        <w:rPr>
          <w:i/>
          <w:sz w:val="24"/>
          <w:szCs w:val="24"/>
        </w:rPr>
        <w:t xml:space="preserve">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sidR="00943AB4">
        <w:rPr>
          <w:sz w:val="24"/>
          <w:szCs w:val="24"/>
          <w:vertAlign w:val="subscript"/>
        </w:rPr>
        <w:t xml:space="preserve"> </w:t>
      </w:r>
      <w:r w:rsidR="00943AB4" w:rsidRPr="00A4618A">
        <w:rPr>
          <w:sz w:val="24"/>
          <w:szCs w:val="24"/>
        </w:rPr>
        <w:t>values</w:t>
      </w:r>
      <w:r w:rsidR="00943AB4">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AB3237">
        <w:rPr>
          <w:sz w:val="24"/>
          <w:szCs w:val="24"/>
        </w:rPr>
        <w:t xml:space="preserve"> (</w:t>
      </w:r>
      <w:r w:rsidRPr="005F4A48">
        <w:rPr>
          <w:sz w:val="24"/>
          <w:szCs w:val="24"/>
        </w:rPr>
        <w:t xml:space="preserve">Table 1). Although all assemblies were smaller than the expected genome sizes, they </w:t>
      </w:r>
      <w:r w:rsidR="002B638C">
        <w:rPr>
          <w:sz w:val="24"/>
          <w:szCs w:val="24"/>
        </w:rPr>
        <w:t>were</w:t>
      </w:r>
      <w:r w:rsidRPr="005F4A48">
        <w:rPr>
          <w:sz w:val="24"/>
          <w:szCs w:val="24"/>
        </w:rPr>
        <w:t xml:space="preserve"> all on par with the sizes of the public references. The assembly metrics and BUSCO scores encouraged the use of the assembly scaffolds in the manual curation of future assemblies.</w:t>
      </w:r>
    </w:p>
    <w:p w14:paraId="3F76598D" w14:textId="77777777" w:rsidR="00F4555D" w:rsidRPr="005F4A48" w:rsidRDefault="00F4555D" w:rsidP="00F4555D">
      <w:pPr>
        <w:spacing w:line="480" w:lineRule="auto"/>
        <w:rPr>
          <w:i/>
          <w:sz w:val="24"/>
          <w:szCs w:val="24"/>
        </w:rPr>
      </w:pPr>
      <w:r w:rsidRPr="005F4A48">
        <w:rPr>
          <w:i/>
          <w:sz w:val="24"/>
          <w:szCs w:val="24"/>
        </w:rPr>
        <w:t>PacBio assemblies</w:t>
      </w:r>
    </w:p>
    <w:p w14:paraId="3A564F63" w14:textId="2330F1CD" w:rsidR="00F4555D" w:rsidRPr="005F4A48" w:rsidRDefault="00F4555D" w:rsidP="005B4E5E">
      <w:pPr>
        <w:spacing w:line="480" w:lineRule="auto"/>
        <w:ind w:firstLine="720"/>
        <w:rPr>
          <w:sz w:val="24"/>
          <w:szCs w:val="24"/>
        </w:rPr>
      </w:pPr>
      <w:r w:rsidRPr="005F4A48">
        <w:rPr>
          <w:sz w:val="24"/>
          <w:szCs w:val="24"/>
        </w:rPr>
        <w:t xml:space="preserve">Two different long read assemblers were used in this project, Falcon and </w:t>
      </w:r>
      <w:proofErr w:type="spellStart"/>
      <w:r w:rsidRPr="005F4A48">
        <w:rPr>
          <w:sz w:val="24"/>
          <w:szCs w:val="24"/>
        </w:rPr>
        <w:t>Canu</w:t>
      </w:r>
      <w:proofErr w:type="spellEnd"/>
      <w:r w:rsidRPr="005F4A48">
        <w:rPr>
          <w:sz w:val="24"/>
          <w:szCs w:val="24"/>
        </w:rPr>
        <w:t xml:space="preserve">. The initial </w:t>
      </w:r>
      <w:proofErr w:type="spellStart"/>
      <w:r w:rsidRPr="005F4A48">
        <w:rPr>
          <w:sz w:val="24"/>
          <w:szCs w:val="24"/>
        </w:rPr>
        <w:t>Canu</w:t>
      </w:r>
      <w:proofErr w:type="spellEnd"/>
      <w:r w:rsidRPr="005F4A48">
        <w:rPr>
          <w:sz w:val="24"/>
          <w:szCs w:val="24"/>
        </w:rPr>
        <w:t xml:space="preserve"> assembly was both larger and had better BUSCO scores than the initial unphased Falcon assembly</w:t>
      </w:r>
      <w:r>
        <w:rPr>
          <w:sz w:val="24"/>
          <w:szCs w:val="24"/>
        </w:rPr>
        <w:t>;</w:t>
      </w:r>
      <w:r w:rsidRPr="005F4A48">
        <w:rPr>
          <w:sz w:val="24"/>
          <w:szCs w:val="24"/>
        </w:rPr>
        <w:t xml:space="preserve"> however</w:t>
      </w:r>
      <w:r>
        <w:rPr>
          <w:sz w:val="24"/>
          <w:szCs w:val="24"/>
        </w:rPr>
        <w:t>,</w:t>
      </w:r>
      <w:r w:rsidRPr="005F4A48">
        <w:rPr>
          <w:sz w:val="24"/>
          <w:szCs w:val="24"/>
        </w:rPr>
        <w:t xml:space="preserve"> the </w:t>
      </w:r>
      <w:proofErr w:type="spellStart"/>
      <w:r w:rsidRPr="005F4A48">
        <w:rPr>
          <w:sz w:val="24"/>
          <w:szCs w:val="24"/>
        </w:rPr>
        <w:t>Canu</w:t>
      </w:r>
      <w:proofErr w:type="spellEnd"/>
      <w:r w:rsidRPr="005F4A48">
        <w:rPr>
          <w:sz w:val="24"/>
          <w:szCs w:val="24"/>
        </w:rPr>
        <w:t xml:space="preserve"> assembly also had twice the number of contigs and a modestly lower </w:t>
      </w:r>
      <w:r w:rsidRPr="000B0A65">
        <w:rPr>
          <w:sz w:val="24"/>
          <w:szCs w:val="24"/>
        </w:rPr>
        <w:t>N</w:t>
      </w:r>
      <w:r w:rsidRPr="00C835FA">
        <w:rPr>
          <w:sz w:val="24"/>
          <w:szCs w:val="24"/>
          <w:vertAlign w:val="subscript"/>
        </w:rPr>
        <w:t>50</w:t>
      </w:r>
      <w:r w:rsidRPr="009E2C62">
        <w:rPr>
          <w:sz w:val="24"/>
          <w:szCs w:val="24"/>
        </w:rPr>
        <w:t xml:space="preserve"> compared to the Falcon assembly</w:t>
      </w:r>
      <w:r w:rsidR="00AB3237">
        <w:rPr>
          <w:sz w:val="24"/>
          <w:szCs w:val="24"/>
        </w:rPr>
        <w:t xml:space="preserve"> (</w:t>
      </w:r>
      <w:r w:rsidRPr="009E2C62">
        <w:rPr>
          <w:sz w:val="24"/>
          <w:szCs w:val="24"/>
        </w:rPr>
        <w:t xml:space="preserve">Table </w:t>
      </w:r>
      <w:r w:rsidRPr="005F4A48">
        <w:rPr>
          <w:sz w:val="24"/>
          <w:szCs w:val="24"/>
        </w:rPr>
        <w:t>1)</w:t>
      </w:r>
      <w:r w:rsidRPr="009E2C62">
        <w:rPr>
          <w:sz w:val="24"/>
          <w:szCs w:val="24"/>
        </w:rPr>
        <w:t xml:space="preserve">. The initial Falcon assembly was substantially improved after phasing using the </w:t>
      </w:r>
      <w:proofErr w:type="spellStart"/>
      <w:r w:rsidRPr="009E2C62">
        <w:rPr>
          <w:sz w:val="24"/>
          <w:szCs w:val="24"/>
        </w:rPr>
        <w:t>Falcon_unzip</w:t>
      </w:r>
      <w:proofErr w:type="spellEnd"/>
      <w:r w:rsidRPr="009E2C62">
        <w:rPr>
          <w:sz w:val="24"/>
          <w:szCs w:val="24"/>
        </w:rPr>
        <w:t xml:space="preserve"> pipeline. The phasing pipeline created a primary haplotig assembly</w:t>
      </w:r>
      <w:r>
        <w:rPr>
          <w:sz w:val="24"/>
          <w:szCs w:val="24"/>
        </w:rPr>
        <w:t>,</w:t>
      </w:r>
      <w:r w:rsidRPr="009E2C62">
        <w:rPr>
          <w:sz w:val="24"/>
          <w:szCs w:val="24"/>
        </w:rPr>
        <w:t xml:space="preserve"> which while smaller in size than the input assembly, had a larger </w:t>
      </w:r>
      <w:r w:rsidRPr="00250FE6">
        <w:rPr>
          <w:sz w:val="24"/>
          <w:szCs w:val="24"/>
        </w:rPr>
        <w:t>N</w:t>
      </w:r>
      <w:r w:rsidRPr="00C835FA">
        <w:rPr>
          <w:sz w:val="24"/>
          <w:szCs w:val="24"/>
          <w:vertAlign w:val="subscript"/>
        </w:rPr>
        <w:t>50</w:t>
      </w:r>
      <w:r w:rsidRPr="009E2C62">
        <w:rPr>
          <w:sz w:val="24"/>
          <w:szCs w:val="24"/>
        </w:rPr>
        <w:t>, fewer contigs, and a slig</w:t>
      </w:r>
      <w:r w:rsidRPr="005F4A48">
        <w:rPr>
          <w:sz w:val="24"/>
          <w:szCs w:val="24"/>
        </w:rPr>
        <w:t xml:space="preserve">ht increase in BUSCO scores. Improvement continued after one round of </w:t>
      </w:r>
      <w:r>
        <w:rPr>
          <w:sz w:val="24"/>
          <w:szCs w:val="24"/>
        </w:rPr>
        <w:t xml:space="preserve">polishing using </w:t>
      </w:r>
      <w:r w:rsidRPr="005F4A48">
        <w:rPr>
          <w:sz w:val="24"/>
          <w:szCs w:val="24"/>
        </w:rPr>
        <w:t xml:space="preserve">Quiver </w:t>
      </w:r>
      <w:r>
        <w:rPr>
          <w:sz w:val="24"/>
          <w:szCs w:val="24"/>
        </w:rPr>
        <w:t xml:space="preserve">from the </w:t>
      </w:r>
      <w:proofErr w:type="spellStart"/>
      <w:r>
        <w:rPr>
          <w:sz w:val="24"/>
          <w:szCs w:val="24"/>
        </w:rPr>
        <w:t>Falcon_unzip</w:t>
      </w:r>
      <w:proofErr w:type="spellEnd"/>
      <w:r>
        <w:rPr>
          <w:sz w:val="24"/>
          <w:szCs w:val="24"/>
        </w:rPr>
        <w:t xml:space="preserve"> pipeline</w:t>
      </w:r>
      <w:r w:rsidRPr="005F4A48">
        <w:rPr>
          <w:sz w:val="24"/>
          <w:szCs w:val="24"/>
        </w:rPr>
        <w:t xml:space="preserve">. Following Quiver polishing, </w:t>
      </w:r>
      <w:r w:rsidRPr="005F4A48">
        <w:rPr>
          <w:sz w:val="24"/>
          <w:szCs w:val="24"/>
        </w:rPr>
        <w:lastRenderedPageBreak/>
        <w:t xml:space="preserve">the Falcon assembly had a larger assembly size and </w:t>
      </w:r>
      <w:r w:rsidRPr="00250FE6">
        <w:rPr>
          <w:sz w:val="24"/>
          <w:szCs w:val="24"/>
        </w:rPr>
        <w:t>N</w:t>
      </w:r>
      <w:r w:rsidRPr="00C835FA">
        <w:rPr>
          <w:sz w:val="24"/>
          <w:szCs w:val="24"/>
          <w:vertAlign w:val="subscript"/>
        </w:rPr>
        <w:t>50</w:t>
      </w:r>
      <w:r w:rsidRPr="009E2C62">
        <w:rPr>
          <w:sz w:val="24"/>
          <w:szCs w:val="24"/>
        </w:rPr>
        <w:t xml:space="preserve"> than its unpolished counterpart. Additionally, the number of contigs decreased</w:t>
      </w:r>
      <w:r w:rsidRPr="005F4A48">
        <w:rPr>
          <w:sz w:val="24"/>
          <w:szCs w:val="24"/>
        </w:rPr>
        <w:t xml:space="preserve"> again and the Falcon assembly now had a larger number of complete BUSCOs compared to the </w:t>
      </w:r>
      <w:proofErr w:type="spellStart"/>
      <w:r w:rsidRPr="005F4A48">
        <w:rPr>
          <w:sz w:val="24"/>
          <w:szCs w:val="24"/>
        </w:rPr>
        <w:t>Canu</w:t>
      </w:r>
      <w:proofErr w:type="spellEnd"/>
      <w:r w:rsidRPr="005F4A48">
        <w:rPr>
          <w:sz w:val="24"/>
          <w:szCs w:val="24"/>
        </w:rPr>
        <w:t xml:space="preserve"> assembly</w:t>
      </w:r>
      <w:r w:rsidR="00AB3237">
        <w:rPr>
          <w:sz w:val="24"/>
          <w:szCs w:val="24"/>
        </w:rPr>
        <w:t xml:space="preserve"> (</w:t>
      </w:r>
      <w:r w:rsidRPr="005F4A48">
        <w:rPr>
          <w:sz w:val="24"/>
          <w:szCs w:val="24"/>
        </w:rPr>
        <w:t xml:space="preserve">Table 1). With the assembly pipeline of both assemblers complete, additional polishing was completed using Pilon and the 10X Da-Ae reads. After polishing with Pilon, the </w:t>
      </w:r>
      <w:proofErr w:type="spellStart"/>
      <w:r w:rsidRPr="005F4A48">
        <w:rPr>
          <w:sz w:val="24"/>
          <w:szCs w:val="24"/>
        </w:rPr>
        <w:t>Canu</w:t>
      </w:r>
      <w:proofErr w:type="spellEnd"/>
      <w:r w:rsidRPr="005F4A48">
        <w:rPr>
          <w:sz w:val="24"/>
          <w:szCs w:val="24"/>
        </w:rPr>
        <w:t xml:space="preserve">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 Likewise, the Falcon assembly had a smaller </w:t>
      </w:r>
      <w:r w:rsidRPr="00250FE6">
        <w:rPr>
          <w:sz w:val="24"/>
          <w:szCs w:val="24"/>
        </w:rPr>
        <w:t>N</w:t>
      </w:r>
      <w:r w:rsidRPr="00C835FA">
        <w:rPr>
          <w:sz w:val="24"/>
          <w:szCs w:val="24"/>
          <w:vertAlign w:val="subscript"/>
        </w:rPr>
        <w:t>50</w:t>
      </w:r>
      <w:r w:rsidRPr="005F4A48">
        <w:rPr>
          <w:sz w:val="24"/>
          <w:szCs w:val="24"/>
        </w:rPr>
        <w:t>, smaller assembly size, and same num</w:t>
      </w:r>
      <w:r w:rsidRPr="000B55C6">
        <w:rPr>
          <w:sz w:val="24"/>
          <w:szCs w:val="24"/>
        </w:rPr>
        <w:t>ber of complete BUSCOs</w:t>
      </w:r>
      <w:r w:rsidRPr="009E2C62">
        <w:rPr>
          <w:sz w:val="24"/>
          <w:szCs w:val="24"/>
        </w:rPr>
        <w:t xml:space="preserve"> compared</w:t>
      </w:r>
      <w:r w:rsidRPr="000B55C6">
        <w:rPr>
          <w:sz w:val="24"/>
          <w:szCs w:val="24"/>
        </w:rPr>
        <w:t xml:space="preserve"> to it</w:t>
      </w:r>
      <w:r>
        <w:rPr>
          <w:sz w:val="24"/>
          <w:szCs w:val="24"/>
        </w:rPr>
        <w:t>s</w:t>
      </w:r>
      <w:r w:rsidRPr="000B55C6">
        <w:rPr>
          <w:sz w:val="24"/>
          <w:szCs w:val="24"/>
        </w:rPr>
        <w:t xml:space="preserve"> unpolished form. </w:t>
      </w:r>
      <w:r w:rsidR="001E1C1B">
        <w:rPr>
          <w:sz w:val="24"/>
          <w:szCs w:val="24"/>
        </w:rPr>
        <w:t>B</w:t>
      </w:r>
      <w:r w:rsidRPr="005F4A48">
        <w:rPr>
          <w:sz w:val="24"/>
          <w:szCs w:val="24"/>
        </w:rPr>
        <w:t xml:space="preserve">oth </w:t>
      </w:r>
      <w:r w:rsidR="001E1C1B">
        <w:rPr>
          <w:sz w:val="24"/>
          <w:szCs w:val="24"/>
        </w:rPr>
        <w:t xml:space="preserve">the </w:t>
      </w:r>
      <w:proofErr w:type="spellStart"/>
      <w:r w:rsidRPr="005F4A48">
        <w:rPr>
          <w:sz w:val="24"/>
          <w:szCs w:val="24"/>
        </w:rPr>
        <w:t>Canu</w:t>
      </w:r>
      <w:proofErr w:type="spellEnd"/>
      <w:r w:rsidRPr="005F4A48">
        <w:rPr>
          <w:sz w:val="24"/>
          <w:szCs w:val="24"/>
        </w:rPr>
        <w:t xml:space="preserve"> and Falcon assemblies had similar BUSCO scores, but different</w:t>
      </w:r>
      <w:r w:rsidRPr="00B5598F">
        <w:rPr>
          <w:sz w:val="24"/>
          <w:szCs w:val="24"/>
        </w:rPr>
        <w:t xml:space="preserve"> </w:t>
      </w:r>
      <w:r w:rsidRPr="00250FE6">
        <w:rPr>
          <w:sz w:val="24"/>
          <w:szCs w:val="24"/>
        </w:rPr>
        <w:t>N</w:t>
      </w:r>
      <w:r w:rsidRPr="00C835FA">
        <w:rPr>
          <w:sz w:val="24"/>
          <w:szCs w:val="24"/>
          <w:vertAlign w:val="subscript"/>
        </w:rPr>
        <w:t>50</w:t>
      </w:r>
      <w:r w:rsidRPr="005F4A48">
        <w:rPr>
          <w:sz w:val="24"/>
          <w:szCs w:val="24"/>
        </w:rPr>
        <w:t>, size</w:t>
      </w:r>
      <w:r>
        <w:rPr>
          <w:sz w:val="24"/>
          <w:szCs w:val="24"/>
        </w:rPr>
        <w:t>,</w:t>
      </w:r>
      <w:r w:rsidRPr="005F4A48">
        <w:rPr>
          <w:sz w:val="24"/>
          <w:szCs w:val="24"/>
        </w:rPr>
        <w:t xml:space="preserve"> and contig numbers.</w:t>
      </w:r>
    </w:p>
    <w:p w14:paraId="1C3068A7" w14:textId="77777777" w:rsidR="00F4555D" w:rsidRPr="005F4A48" w:rsidRDefault="00F4555D" w:rsidP="00F4555D">
      <w:pPr>
        <w:spacing w:line="480" w:lineRule="auto"/>
        <w:rPr>
          <w:sz w:val="24"/>
          <w:szCs w:val="24"/>
        </w:rPr>
      </w:pPr>
      <w:r w:rsidRPr="005F4A48">
        <w:rPr>
          <w:i/>
          <w:sz w:val="24"/>
          <w:szCs w:val="24"/>
        </w:rPr>
        <w:t>Dovetail Scaffolding</w:t>
      </w:r>
    </w:p>
    <w:p w14:paraId="082B806D" w14:textId="0DA94720" w:rsidR="00F4555D" w:rsidRPr="005F4A48" w:rsidRDefault="00F4555D" w:rsidP="005B4E5E">
      <w:pPr>
        <w:spacing w:line="480" w:lineRule="auto"/>
        <w:ind w:firstLine="720"/>
        <w:rPr>
          <w:sz w:val="24"/>
          <w:szCs w:val="24"/>
        </w:rPr>
      </w:pPr>
      <w:r>
        <w:rPr>
          <w:sz w:val="24"/>
          <w:szCs w:val="24"/>
        </w:rPr>
        <w:t>Based upon</w:t>
      </w:r>
      <w:r w:rsidRPr="005F4A48">
        <w:rPr>
          <w:sz w:val="24"/>
          <w:szCs w:val="24"/>
        </w:rPr>
        <w:t xml:space="preserve"> the assembly metrics and BUSCO scores, </w:t>
      </w:r>
      <w:r>
        <w:rPr>
          <w:sz w:val="24"/>
          <w:szCs w:val="24"/>
        </w:rPr>
        <w:t>t</w:t>
      </w:r>
      <w:r w:rsidRPr="005F4A48">
        <w:rPr>
          <w:sz w:val="24"/>
          <w:szCs w:val="24"/>
        </w:rPr>
        <w:t>he Pilon</w:t>
      </w:r>
      <w:r>
        <w:rPr>
          <w:rStyle w:val="CommentReference"/>
          <w:sz w:val="24"/>
          <w:szCs w:val="24"/>
        </w:rPr>
        <w:t>-p</w:t>
      </w:r>
      <w:r w:rsidRPr="009E2C62">
        <w:rPr>
          <w:sz w:val="24"/>
          <w:szCs w:val="24"/>
        </w:rPr>
        <w:t xml:space="preserve">olished </w:t>
      </w:r>
      <w:proofErr w:type="spellStart"/>
      <w:r w:rsidRPr="009E2C62">
        <w:rPr>
          <w:sz w:val="24"/>
          <w:szCs w:val="24"/>
        </w:rPr>
        <w:t>Canu</w:t>
      </w:r>
      <w:proofErr w:type="spellEnd"/>
      <w:r w:rsidRPr="009E2C62">
        <w:rPr>
          <w:sz w:val="24"/>
          <w:szCs w:val="24"/>
        </w:rPr>
        <w:t xml:space="preserve"> </w:t>
      </w:r>
      <w:r w:rsidRPr="005F4A48">
        <w:rPr>
          <w:sz w:val="24"/>
          <w:szCs w:val="24"/>
        </w:rPr>
        <w:t>and Quiver</w:t>
      </w:r>
      <w:r>
        <w:rPr>
          <w:sz w:val="24"/>
          <w:szCs w:val="24"/>
        </w:rPr>
        <w:t>-</w:t>
      </w:r>
      <w:r w:rsidRPr="005F4A48">
        <w:rPr>
          <w:sz w:val="24"/>
          <w:szCs w:val="24"/>
        </w:rPr>
        <w:t xml:space="preserve">polished Falcon assemblies, </w:t>
      </w:r>
      <w:r>
        <w:rPr>
          <w:sz w:val="24"/>
          <w:szCs w:val="24"/>
        </w:rPr>
        <w:t>as well as</w:t>
      </w:r>
      <w:r w:rsidRPr="005F4A48">
        <w:rPr>
          <w:sz w:val="24"/>
          <w:szCs w:val="24"/>
        </w:rPr>
        <w:t xml:space="preserve"> the previously sequenced Hi</w:t>
      </w:r>
      <w:r>
        <w:rPr>
          <w:sz w:val="24"/>
          <w:szCs w:val="24"/>
        </w:rPr>
        <w:t>-</w:t>
      </w:r>
      <w:r w:rsidRPr="005F4A48">
        <w:rPr>
          <w:sz w:val="24"/>
          <w:szCs w:val="24"/>
        </w:rPr>
        <w:t xml:space="preserve">C reads, </w:t>
      </w:r>
      <w:r>
        <w:rPr>
          <w:sz w:val="24"/>
          <w:szCs w:val="24"/>
        </w:rPr>
        <w:t xml:space="preserve">were selected </w:t>
      </w:r>
      <w:r w:rsidRPr="005F4A48">
        <w:rPr>
          <w:sz w:val="24"/>
          <w:szCs w:val="24"/>
        </w:rPr>
        <w:t xml:space="preserve">for scaffolding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proofErr w:type="spellStart"/>
      <w:r w:rsidRPr="009E2C62">
        <w:rPr>
          <w:sz w:val="24"/>
          <w:szCs w:val="24"/>
        </w:rPr>
        <w:t>Canu</w:t>
      </w:r>
      <w:proofErr w:type="spellEnd"/>
      <w:r w:rsidRPr="009E2C62">
        <w:rPr>
          <w:sz w:val="24"/>
          <w:szCs w:val="24"/>
        </w:rPr>
        <w:t xml:space="preserve"> and Falcon assemblies </w:t>
      </w:r>
      <w:r w:rsidRPr="005F4A48">
        <w:rPr>
          <w:sz w:val="24"/>
          <w:szCs w:val="24"/>
        </w:rPr>
        <w:t xml:space="preserve">showed </w:t>
      </w:r>
      <w:r>
        <w:rPr>
          <w:sz w:val="24"/>
          <w:szCs w:val="24"/>
        </w:rPr>
        <w:t xml:space="preserve">large </w:t>
      </w:r>
      <w:r w:rsidRPr="005F4A48">
        <w:rPr>
          <w:sz w:val="24"/>
          <w:szCs w:val="24"/>
        </w:rPr>
        <w:t>increase</w:t>
      </w:r>
      <w:r>
        <w:rPr>
          <w:sz w:val="24"/>
          <w:szCs w:val="24"/>
        </w:rPr>
        <w:t>s</w:t>
      </w:r>
      <w:r w:rsidRPr="005F4A48">
        <w:rPr>
          <w:sz w:val="24"/>
          <w:szCs w:val="24"/>
        </w:rPr>
        <w:t xml:space="preserv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Mb</w:t>
      </w:r>
      <w:r w:rsidRPr="005F4A48">
        <w:rPr>
          <w:sz w:val="24"/>
          <w:szCs w:val="24"/>
        </w:rPr>
        <w:t xml:space="preserve"> and from 1.80 </w:t>
      </w:r>
      <w:r>
        <w:rPr>
          <w:sz w:val="24"/>
          <w:szCs w:val="24"/>
        </w:rPr>
        <w:t>Mb</w:t>
      </w:r>
      <w:r w:rsidRPr="005F4A48">
        <w:rPr>
          <w:sz w:val="24"/>
          <w:szCs w:val="24"/>
        </w:rPr>
        <w:t xml:space="preserve"> to 35.52 </w:t>
      </w:r>
      <w:r>
        <w:rPr>
          <w:sz w:val="24"/>
          <w:szCs w:val="24"/>
        </w:rPr>
        <w:t>Mb,</w:t>
      </w:r>
      <w:r w:rsidRPr="005F4A48">
        <w:rPr>
          <w:sz w:val="24"/>
          <w:szCs w:val="24"/>
        </w:rPr>
        <w:t xml:space="preserve"> respectively. </w:t>
      </w:r>
      <w:r>
        <w:rPr>
          <w:sz w:val="24"/>
          <w:szCs w:val="24"/>
        </w:rPr>
        <w:t>T</w:t>
      </w:r>
      <w:r w:rsidRPr="005F4A48">
        <w:rPr>
          <w:sz w:val="24"/>
          <w:szCs w:val="24"/>
        </w:rPr>
        <w:t xml:space="preserve">he </w:t>
      </w:r>
      <w:proofErr w:type="spellStart"/>
      <w:r w:rsidRPr="005F4A48">
        <w:rPr>
          <w:sz w:val="24"/>
          <w:szCs w:val="24"/>
        </w:rPr>
        <w:t>Canu</w:t>
      </w:r>
      <w:proofErr w:type="spellEnd"/>
      <w:r w:rsidRPr="005F4A48">
        <w:rPr>
          <w:sz w:val="24"/>
          <w:szCs w:val="24"/>
        </w:rPr>
        <w:t xml:space="preserve"> assembly was now composed of 3</w:t>
      </w:r>
      <w:r>
        <w:rPr>
          <w:sz w:val="24"/>
          <w:szCs w:val="24"/>
        </w:rPr>
        <w:t>,</w:t>
      </w:r>
      <w:r w:rsidRPr="005F4A48">
        <w:rPr>
          <w:sz w:val="24"/>
          <w:szCs w:val="24"/>
        </w:rPr>
        <w:t xml:space="preserve">190 scaffolds and the Falcon assembly </w:t>
      </w:r>
      <w:r>
        <w:rPr>
          <w:sz w:val="24"/>
          <w:szCs w:val="24"/>
        </w:rPr>
        <w:t xml:space="preserve">had </w:t>
      </w:r>
      <w:r w:rsidRPr="005F4A48">
        <w:rPr>
          <w:sz w:val="24"/>
          <w:szCs w:val="24"/>
        </w:rPr>
        <w:t>709 scaffolds</w:t>
      </w:r>
      <w:r w:rsidR="00AB3237">
        <w:rPr>
          <w:sz w:val="24"/>
          <w:szCs w:val="24"/>
        </w:rPr>
        <w:t xml:space="preserve"> (</w:t>
      </w:r>
      <w:r w:rsidRPr="005F4A48">
        <w:rPr>
          <w:sz w:val="24"/>
          <w:szCs w:val="24"/>
        </w:rPr>
        <w:t xml:space="preserve">Table 1). The </w:t>
      </w:r>
      <w:proofErr w:type="spellStart"/>
      <w:r w:rsidRPr="005F4A48">
        <w:rPr>
          <w:sz w:val="24"/>
          <w:szCs w:val="24"/>
        </w:rPr>
        <w:t>Canu</w:t>
      </w:r>
      <w:proofErr w:type="spellEnd"/>
      <w:r w:rsidRPr="005F4A48">
        <w:rPr>
          <w:sz w:val="24"/>
          <w:szCs w:val="24"/>
        </w:rPr>
        <w:t xml:space="preserve"> and Falcon assemblies also had 23 and 29 scaffolds greater than 1 </w:t>
      </w:r>
      <w:r>
        <w:rPr>
          <w:sz w:val="24"/>
          <w:szCs w:val="24"/>
        </w:rPr>
        <w:t>Mb</w:t>
      </w:r>
      <w:r w:rsidRPr="005F4A48">
        <w:rPr>
          <w:sz w:val="24"/>
          <w:szCs w:val="24"/>
        </w:rPr>
        <w:t xml:space="preserve">, respectively, with the largest being 74.2 </w:t>
      </w:r>
      <w:r>
        <w:rPr>
          <w:sz w:val="24"/>
          <w:szCs w:val="24"/>
        </w:rPr>
        <w:t>Mb</w:t>
      </w:r>
      <w:r w:rsidRPr="005F4A48">
        <w:rPr>
          <w:sz w:val="24"/>
          <w:szCs w:val="24"/>
        </w:rPr>
        <w:t xml:space="preserve">. </w:t>
      </w:r>
      <w:r>
        <w:rPr>
          <w:sz w:val="24"/>
          <w:szCs w:val="24"/>
        </w:rPr>
        <w:t>T</w:t>
      </w:r>
      <w:r w:rsidRPr="005F4A48">
        <w:rPr>
          <w:sz w:val="24"/>
          <w:szCs w:val="24"/>
        </w:rPr>
        <w:t xml:space="preserve">he scaffolds from each assembly were aligned against each other using </w:t>
      </w:r>
      <w:proofErr w:type="spellStart"/>
      <w:r w:rsidRPr="005F4A48">
        <w:rPr>
          <w:sz w:val="24"/>
          <w:szCs w:val="24"/>
        </w:rPr>
        <w:t>Nucmer</w:t>
      </w:r>
      <w:proofErr w:type="spellEnd"/>
      <w:r w:rsidRPr="005F4A48">
        <w:rPr>
          <w:sz w:val="24"/>
          <w:szCs w:val="24"/>
        </w:rPr>
        <w:t>. Looking at the resulting plot</w:t>
      </w:r>
      <w:r w:rsidR="00AB3237">
        <w:rPr>
          <w:sz w:val="24"/>
          <w:szCs w:val="24"/>
        </w:rPr>
        <w:t xml:space="preserve"> (</w:t>
      </w:r>
      <w:r w:rsidRPr="005F4A48">
        <w:rPr>
          <w:sz w:val="24"/>
          <w:szCs w:val="24"/>
        </w:rPr>
        <w:t xml:space="preserve">Figure </w:t>
      </w:r>
      <w:r w:rsidR="0011635A">
        <w:rPr>
          <w:sz w:val="24"/>
          <w:szCs w:val="24"/>
        </w:rPr>
        <w:t>1</w:t>
      </w:r>
      <w:r w:rsidRPr="005F4A48">
        <w:rPr>
          <w:sz w:val="24"/>
          <w:szCs w:val="24"/>
        </w:rPr>
        <w:t xml:space="preserve">), the scaffolds are highly collinear except for one region where two scaffolds have an inversion relative to each other. </w:t>
      </w:r>
      <w:r w:rsidR="009023E7">
        <w:rPr>
          <w:sz w:val="24"/>
          <w:szCs w:val="24"/>
        </w:rPr>
        <w:t>I</w:t>
      </w:r>
      <w:r w:rsidRPr="005F4A48">
        <w:rPr>
          <w:sz w:val="24"/>
          <w:szCs w:val="24"/>
        </w:rPr>
        <w:t xml:space="preserve">n several cases, it took two Falcon scaffolds to span one </w:t>
      </w:r>
      <w:proofErr w:type="spellStart"/>
      <w:r w:rsidRPr="005F4A48">
        <w:rPr>
          <w:sz w:val="24"/>
          <w:szCs w:val="24"/>
        </w:rPr>
        <w:t>Canu</w:t>
      </w:r>
      <w:proofErr w:type="spellEnd"/>
      <w:r w:rsidRPr="005F4A48">
        <w:rPr>
          <w:sz w:val="24"/>
          <w:szCs w:val="24"/>
        </w:rPr>
        <w:t xml:space="preserve"> scaffold, suggesting that </w:t>
      </w:r>
      <w:proofErr w:type="spellStart"/>
      <w:r w:rsidRPr="005F4A48">
        <w:rPr>
          <w:sz w:val="24"/>
          <w:szCs w:val="24"/>
        </w:rPr>
        <w:t>HiRise</w:t>
      </w:r>
      <w:proofErr w:type="spellEnd"/>
      <w:r w:rsidRPr="005F4A48">
        <w:rPr>
          <w:sz w:val="24"/>
          <w:szCs w:val="24"/>
        </w:rPr>
        <w:t xml:space="preserve"> was better able to scaffold the </w:t>
      </w:r>
      <w:proofErr w:type="spellStart"/>
      <w:r w:rsidRPr="005F4A48">
        <w:rPr>
          <w:sz w:val="24"/>
          <w:szCs w:val="24"/>
        </w:rPr>
        <w:t>Canu</w:t>
      </w:r>
      <w:proofErr w:type="spellEnd"/>
      <w:r w:rsidRPr="005F4A48">
        <w:rPr>
          <w:sz w:val="24"/>
          <w:szCs w:val="24"/>
        </w:rPr>
        <w:t xml:space="preserve"> assembly than the Falcon assembly. Regarding BUSCO scores, the scaffolding caused the single to </w:t>
      </w:r>
      <w:r w:rsidRPr="005F4A48">
        <w:rPr>
          <w:sz w:val="24"/>
          <w:szCs w:val="24"/>
        </w:rPr>
        <w:lastRenderedPageBreak/>
        <w:t xml:space="preserve">duplicate ratio to increase in the Falcon assembly and decrease in the </w:t>
      </w:r>
      <w:proofErr w:type="spellStart"/>
      <w:r w:rsidRPr="005F4A48">
        <w:rPr>
          <w:sz w:val="24"/>
          <w:szCs w:val="24"/>
        </w:rPr>
        <w:t>Canu</w:t>
      </w:r>
      <w:proofErr w:type="spellEnd"/>
      <w:r w:rsidRPr="005F4A48">
        <w:rPr>
          <w:sz w:val="24"/>
          <w:szCs w:val="24"/>
        </w:rPr>
        <w:t xml:space="preserve"> assembly</w:t>
      </w:r>
      <w:r w:rsidR="007E6C61">
        <w:rPr>
          <w:sz w:val="24"/>
          <w:szCs w:val="24"/>
        </w:rPr>
        <w:t>,</w:t>
      </w:r>
      <w:r w:rsidRPr="005F4A48">
        <w:rPr>
          <w:sz w:val="24"/>
          <w:szCs w:val="24"/>
        </w:rPr>
        <w:t xml:space="preserve"> </w:t>
      </w:r>
      <w:r w:rsidR="007E6C61">
        <w:rPr>
          <w:sz w:val="24"/>
          <w:szCs w:val="24"/>
        </w:rPr>
        <w:t>resulting</w:t>
      </w:r>
      <w:r w:rsidRPr="005F4A48">
        <w:rPr>
          <w:sz w:val="24"/>
          <w:szCs w:val="24"/>
        </w:rPr>
        <w:t xml:space="preserve"> in an increase </w:t>
      </w:r>
      <w:r w:rsidR="007E6C61">
        <w:rPr>
          <w:sz w:val="24"/>
          <w:szCs w:val="24"/>
        </w:rPr>
        <w:t>in</w:t>
      </w:r>
      <w:r w:rsidR="007E6C61" w:rsidRPr="005F4A48">
        <w:rPr>
          <w:sz w:val="24"/>
          <w:szCs w:val="24"/>
        </w:rPr>
        <w:t xml:space="preserve"> </w:t>
      </w:r>
      <w:r w:rsidRPr="005F4A48">
        <w:rPr>
          <w:sz w:val="24"/>
          <w:szCs w:val="24"/>
        </w:rPr>
        <w:t xml:space="preserve">the number of complete BUSCOs in the </w:t>
      </w:r>
      <w:proofErr w:type="spellStart"/>
      <w:r w:rsidRPr="005F4A48">
        <w:rPr>
          <w:sz w:val="24"/>
          <w:szCs w:val="24"/>
        </w:rPr>
        <w:t>Canu</w:t>
      </w:r>
      <w:proofErr w:type="spellEnd"/>
      <w:r w:rsidRPr="005F4A48">
        <w:rPr>
          <w:sz w:val="24"/>
          <w:szCs w:val="24"/>
        </w:rPr>
        <w:t xml:space="preserve"> assembly</w:t>
      </w:r>
      <w:r w:rsidR="00AB3237">
        <w:rPr>
          <w:sz w:val="24"/>
          <w:szCs w:val="24"/>
        </w:rPr>
        <w:t xml:space="preserve"> (</w:t>
      </w:r>
      <w:r w:rsidRPr="005F4A48">
        <w:rPr>
          <w:sz w:val="24"/>
          <w:szCs w:val="24"/>
        </w:rPr>
        <w:t>Table 1).</w:t>
      </w:r>
    </w:p>
    <w:p w14:paraId="07EA7A17" w14:textId="77777777" w:rsidR="00F4555D" w:rsidRPr="005F4A48" w:rsidRDefault="00F4555D" w:rsidP="00F4555D">
      <w:pPr>
        <w:spacing w:line="480" w:lineRule="auto"/>
        <w:rPr>
          <w:i/>
          <w:sz w:val="24"/>
          <w:szCs w:val="24"/>
        </w:rPr>
      </w:pPr>
      <w:r w:rsidRPr="005F4A48">
        <w:rPr>
          <w:i/>
          <w:sz w:val="24"/>
          <w:szCs w:val="24"/>
        </w:rPr>
        <w:t>Assigning Scaffolds</w:t>
      </w:r>
      <w:r>
        <w:rPr>
          <w:i/>
          <w:sz w:val="24"/>
          <w:szCs w:val="24"/>
        </w:rPr>
        <w:t xml:space="preserve"> to Chromosomes</w:t>
      </w:r>
    </w:p>
    <w:p w14:paraId="495A8970" w14:textId="1F985A03" w:rsidR="00F4555D" w:rsidRDefault="00F4555D" w:rsidP="005B4E5E">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xml:space="preserve">, the two assemblies were aligned to the </w:t>
      </w:r>
      <w:proofErr w:type="spellStart"/>
      <w:r w:rsidRPr="005F4A48">
        <w:rPr>
          <w:sz w:val="24"/>
          <w:szCs w:val="24"/>
        </w:rPr>
        <w:t>Darmor-bzh</w:t>
      </w:r>
      <w:proofErr w:type="spellEnd"/>
      <w:r w:rsidRPr="005F4A48">
        <w:rPr>
          <w:sz w:val="24"/>
          <w:szCs w:val="24"/>
        </w:rPr>
        <w:t xml:space="preserve"> assembly using </w:t>
      </w:r>
      <w:proofErr w:type="spellStart"/>
      <w:r w:rsidRPr="005F4A48">
        <w:rPr>
          <w:sz w:val="24"/>
          <w:szCs w:val="24"/>
        </w:rPr>
        <w:t>Nucmer</w:t>
      </w:r>
      <w:proofErr w:type="spellEnd"/>
      <w:r w:rsidRPr="005F4A48">
        <w:rPr>
          <w:sz w:val="24"/>
          <w:szCs w:val="24"/>
        </w:rPr>
        <w:t xml:space="preserve">. </w:t>
      </w:r>
      <w:r w:rsidR="007E6C61">
        <w:rPr>
          <w:sz w:val="24"/>
          <w:szCs w:val="24"/>
        </w:rPr>
        <w:t>T</w:t>
      </w:r>
      <w:r w:rsidRPr="005F4A48">
        <w:rPr>
          <w:sz w:val="24"/>
          <w:szCs w:val="24"/>
        </w:rPr>
        <w:t>he</w:t>
      </w:r>
      <w:r>
        <w:rPr>
          <w:sz w:val="24"/>
          <w:szCs w:val="24"/>
        </w:rPr>
        <w:t xml:space="preserve"> 19 </w:t>
      </w:r>
      <w:proofErr w:type="spellStart"/>
      <w:r>
        <w:rPr>
          <w:sz w:val="24"/>
          <w:szCs w:val="24"/>
        </w:rPr>
        <w:t>Darmor-bzh</w:t>
      </w:r>
      <w:proofErr w:type="spellEnd"/>
      <w:r>
        <w:rPr>
          <w:sz w:val="24"/>
          <w:szCs w:val="24"/>
        </w:rPr>
        <w:t xml:space="preserve"> 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proofErr w:type="spellStart"/>
      <w:r w:rsidRPr="005F4A48">
        <w:rPr>
          <w:sz w:val="24"/>
          <w:szCs w:val="24"/>
        </w:rPr>
        <w:t>Darmor-bzh</w:t>
      </w:r>
      <w:proofErr w:type="spellEnd"/>
      <w:r>
        <w:rPr>
          <w:sz w:val="24"/>
          <w:szCs w:val="24"/>
        </w:rPr>
        <w:t xml:space="preserve"> scaffold while the remaining </w:t>
      </w:r>
      <w:r w:rsidR="007B1C3D">
        <w:rPr>
          <w:sz w:val="24"/>
          <w:szCs w:val="24"/>
        </w:rPr>
        <w:t>four</w:t>
      </w:r>
      <w:r>
        <w:rPr>
          <w:sz w:val="24"/>
          <w:szCs w:val="24"/>
        </w:rPr>
        <w:t xml:space="preserve"> scaffolds had to be concatenated in pairs to </w:t>
      </w:r>
      <w:r w:rsidRPr="005F4A48">
        <w:rPr>
          <w:sz w:val="24"/>
          <w:szCs w:val="24"/>
        </w:rPr>
        <w:t>span ChrC06 and ChrC07</w:t>
      </w:r>
      <w:r w:rsidR="00AB3237">
        <w:rPr>
          <w:sz w:val="24"/>
          <w:szCs w:val="24"/>
        </w:rPr>
        <w:t xml:space="preserve"> (</w:t>
      </w:r>
      <w:r w:rsidRPr="005F4A48">
        <w:rPr>
          <w:sz w:val="24"/>
          <w:szCs w:val="24"/>
        </w:rPr>
        <w:t xml:space="preserve">Figure </w:t>
      </w:r>
      <w:r w:rsidR="0011635A">
        <w:rPr>
          <w:sz w:val="24"/>
          <w:szCs w:val="24"/>
        </w:rPr>
        <w:t>2</w:t>
      </w:r>
      <w:r w:rsidRPr="005F4A48">
        <w:rPr>
          <w:sz w:val="24"/>
          <w:szCs w:val="24"/>
        </w:rPr>
        <w:t>). The 27 largest Falcon scaffolds spanned all 19 chromosomes with two Falcon scaffolds need</w:t>
      </w:r>
      <w:r>
        <w:rPr>
          <w:sz w:val="24"/>
          <w:szCs w:val="24"/>
        </w:rPr>
        <w:t>ing to be concatenated</w:t>
      </w:r>
      <w:r w:rsidRPr="005F4A48">
        <w:rPr>
          <w:sz w:val="24"/>
          <w:szCs w:val="24"/>
        </w:rPr>
        <w:t xml:space="preserve"> to span </w:t>
      </w:r>
      <w:r>
        <w:rPr>
          <w:sz w:val="24"/>
          <w:szCs w:val="24"/>
        </w:rPr>
        <w:t xml:space="preserve">each of </w:t>
      </w:r>
      <w:r w:rsidRPr="005F4A48">
        <w:rPr>
          <w:sz w:val="24"/>
          <w:szCs w:val="24"/>
        </w:rPr>
        <w:t xml:space="preserve">multiple </w:t>
      </w:r>
      <w:proofErr w:type="spellStart"/>
      <w:r w:rsidRPr="005F4A48">
        <w:rPr>
          <w:sz w:val="24"/>
          <w:szCs w:val="24"/>
        </w:rPr>
        <w:t>Darmor-bzh</w:t>
      </w:r>
      <w:proofErr w:type="spellEnd"/>
      <w:r w:rsidRPr="005F4A48">
        <w:rPr>
          <w:sz w:val="24"/>
          <w:szCs w:val="24"/>
        </w:rPr>
        <w:t xml:space="preserve"> chromosomes</w:t>
      </w:r>
      <w:r w:rsidR="00AB3237">
        <w:rPr>
          <w:sz w:val="24"/>
          <w:szCs w:val="24"/>
        </w:rPr>
        <w:t xml:space="preserve"> (</w:t>
      </w:r>
      <w:r w:rsidRPr="005F4A48">
        <w:rPr>
          <w:sz w:val="24"/>
          <w:szCs w:val="24"/>
        </w:rPr>
        <w:t xml:space="preserve">Figure </w:t>
      </w:r>
      <w:r w:rsidR="0011635A">
        <w:rPr>
          <w:sz w:val="24"/>
          <w:szCs w:val="24"/>
        </w:rPr>
        <w:t>3</w:t>
      </w:r>
      <w:r w:rsidR="00E97742">
        <w:rPr>
          <w:sz w:val="24"/>
          <w:szCs w:val="24"/>
        </w:rPr>
        <w:t>)</w:t>
      </w:r>
      <w:r w:rsidRPr="005F4A48">
        <w:rPr>
          <w:sz w:val="24"/>
          <w:szCs w:val="24"/>
        </w:rPr>
        <w:t xml:space="preserve">. Names were then assigned to the scaffolds based on </w:t>
      </w:r>
      <w:r>
        <w:rPr>
          <w:sz w:val="24"/>
          <w:szCs w:val="24"/>
        </w:rPr>
        <w:t xml:space="preserve">which </w:t>
      </w:r>
      <w:proofErr w:type="spellStart"/>
      <w:r w:rsidRPr="005F4A48">
        <w:rPr>
          <w:sz w:val="24"/>
          <w:szCs w:val="24"/>
        </w:rPr>
        <w:t>Darmor-bzh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03E3186C" w14:textId="77777777" w:rsidR="00F4555D" w:rsidRPr="005F4A48" w:rsidRDefault="00F4555D" w:rsidP="00F4555D">
      <w:pPr>
        <w:spacing w:line="480" w:lineRule="auto"/>
        <w:rPr>
          <w:i/>
          <w:sz w:val="24"/>
          <w:szCs w:val="24"/>
        </w:rPr>
      </w:pPr>
      <w:r w:rsidRPr="005F4A48">
        <w:rPr>
          <w:i/>
          <w:sz w:val="24"/>
          <w:szCs w:val="24"/>
        </w:rPr>
        <w:t>Assembly Discrepancies</w:t>
      </w:r>
    </w:p>
    <w:p w14:paraId="3A2C9A69" w14:textId="0CE534B1" w:rsidR="00F4555D" w:rsidRDefault="00F4555D" w:rsidP="005B4E5E">
      <w:pPr>
        <w:spacing w:line="480" w:lineRule="auto"/>
        <w:ind w:firstLine="720"/>
        <w:rPr>
          <w:sz w:val="24"/>
          <w:szCs w:val="24"/>
        </w:rPr>
      </w:pPr>
      <w:r w:rsidRPr="005F4A48">
        <w:rPr>
          <w:sz w:val="24"/>
          <w:szCs w:val="24"/>
        </w:rPr>
        <w:t xml:space="preserve">After the scaffolds </w:t>
      </w:r>
      <w:r>
        <w:rPr>
          <w:sz w:val="24"/>
          <w:szCs w:val="24"/>
        </w:rPr>
        <w:t xml:space="preserve">of each </w:t>
      </w:r>
      <w:r w:rsidRPr="005F4A48">
        <w:rPr>
          <w:sz w:val="24"/>
          <w:szCs w:val="24"/>
        </w:rPr>
        <w:t>assembly</w:t>
      </w:r>
      <w:r>
        <w:rPr>
          <w:sz w:val="24"/>
          <w:szCs w:val="24"/>
        </w:rPr>
        <w:t xml:space="preserve"> had been assigned to chromosomes</w:t>
      </w:r>
      <w:r w:rsidRPr="005F4A48">
        <w:rPr>
          <w:sz w:val="24"/>
          <w:szCs w:val="24"/>
        </w:rPr>
        <w:t xml:space="preserve">, </w:t>
      </w:r>
      <w:r>
        <w:rPr>
          <w:sz w:val="24"/>
          <w:szCs w:val="24"/>
        </w:rPr>
        <w:t>the</w:t>
      </w:r>
      <w:r w:rsidRPr="005F4A48">
        <w:rPr>
          <w:sz w:val="24"/>
          <w:szCs w:val="24"/>
        </w:rPr>
        <w:t xml:space="preserve"> </w:t>
      </w:r>
      <w:proofErr w:type="spellStart"/>
      <w:r w:rsidRPr="005F4A48">
        <w:rPr>
          <w:sz w:val="24"/>
          <w:szCs w:val="24"/>
        </w:rPr>
        <w:t>Canu</w:t>
      </w:r>
      <w:proofErr w:type="spellEnd"/>
      <w:r w:rsidRPr="005F4A48">
        <w:rPr>
          <w:sz w:val="24"/>
          <w:szCs w:val="24"/>
        </w:rPr>
        <w:t xml:space="preserve"> assembly was selected for further analysis</w:t>
      </w:r>
      <w:r>
        <w:rPr>
          <w:sz w:val="24"/>
          <w:szCs w:val="24"/>
        </w:rPr>
        <w:t xml:space="preserve"> based on</w:t>
      </w:r>
      <w:r w:rsidRPr="005F4A48">
        <w:rPr>
          <w:sz w:val="24"/>
          <w:szCs w:val="24"/>
        </w:rPr>
        <w:t xml:space="preserve"> its </w:t>
      </w:r>
      <w:r>
        <w:rPr>
          <w:sz w:val="24"/>
          <w:szCs w:val="24"/>
        </w:rPr>
        <w:t xml:space="preserve">better </w:t>
      </w:r>
      <w:r w:rsidRPr="005F4A48">
        <w:rPr>
          <w:sz w:val="24"/>
          <w:szCs w:val="24"/>
        </w:rPr>
        <w:t xml:space="preserve">overall size, </w:t>
      </w:r>
      <w:r w:rsidRPr="001225FB">
        <w:rPr>
          <w:sz w:val="24"/>
          <w:szCs w:val="24"/>
        </w:rPr>
        <w:t>N</w:t>
      </w:r>
      <w:r w:rsidRPr="00C835FA">
        <w:rPr>
          <w:sz w:val="24"/>
          <w:szCs w:val="24"/>
          <w:vertAlign w:val="subscript"/>
        </w:rPr>
        <w:t>50</w:t>
      </w:r>
      <w:r w:rsidRPr="005F4A48">
        <w:rPr>
          <w:sz w:val="24"/>
          <w:szCs w:val="24"/>
        </w:rPr>
        <w:t xml:space="preserve">, contiguity, alignment to </w:t>
      </w:r>
      <w:proofErr w:type="spellStart"/>
      <w:r w:rsidRPr="005F4A48">
        <w:rPr>
          <w:sz w:val="24"/>
          <w:szCs w:val="24"/>
        </w:rPr>
        <w:t>Darmor-bzh</w:t>
      </w:r>
      <w:proofErr w:type="spellEnd"/>
      <w:r w:rsidRPr="005F4A48">
        <w:rPr>
          <w:sz w:val="24"/>
          <w:szCs w:val="24"/>
        </w:rPr>
        <w:t xml:space="preserve">, and BUSCO scores. Comparison of the </w:t>
      </w:r>
      <w:proofErr w:type="spellStart"/>
      <w:r w:rsidRPr="005F4A48">
        <w:rPr>
          <w:sz w:val="24"/>
          <w:szCs w:val="24"/>
        </w:rPr>
        <w:t>Canu</w:t>
      </w:r>
      <w:proofErr w:type="spellEnd"/>
      <w:r w:rsidRPr="005F4A48">
        <w:rPr>
          <w:sz w:val="24"/>
          <w:szCs w:val="24"/>
        </w:rPr>
        <w:t xml:space="preserve"> assembly to the </w:t>
      </w:r>
      <w:proofErr w:type="spellStart"/>
      <w:r w:rsidRPr="005F4A48">
        <w:rPr>
          <w:sz w:val="24"/>
          <w:szCs w:val="24"/>
        </w:rPr>
        <w:t>Darmor-bzh</w:t>
      </w:r>
      <w:proofErr w:type="spellEnd"/>
      <w:r w:rsidRPr="005F4A48">
        <w:rPr>
          <w:sz w:val="24"/>
          <w:szCs w:val="24"/>
        </w:rPr>
        <w:t xml:space="preserve"> assembly revealed 24 assembly discrepancies</w:t>
      </w:r>
      <w:r w:rsidR="00AB3237">
        <w:rPr>
          <w:sz w:val="24"/>
          <w:szCs w:val="24"/>
        </w:rPr>
        <w:t xml:space="preserve"> (</w:t>
      </w:r>
      <w:r w:rsidRPr="005F4A48">
        <w:rPr>
          <w:sz w:val="24"/>
          <w:szCs w:val="24"/>
        </w:rPr>
        <w:t>Supplemental</w:t>
      </w:r>
      <w:r w:rsidR="005B4E5E">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proofErr w:type="spellStart"/>
      <w:r w:rsidRPr="005F4A48">
        <w:rPr>
          <w:sz w:val="24"/>
          <w:szCs w:val="24"/>
        </w:rPr>
        <w:t>Canu</w:t>
      </w:r>
      <w:proofErr w:type="spellEnd"/>
      <w:r w:rsidRPr="005F4A48">
        <w:rPr>
          <w:sz w:val="24"/>
          <w:szCs w:val="24"/>
        </w:rPr>
        <w:t xml:space="preserve"> assembly. In 15 of the 24 discrepancies, the </w:t>
      </w:r>
      <w:proofErr w:type="spellStart"/>
      <w:r w:rsidRPr="005F4A48">
        <w:rPr>
          <w:sz w:val="24"/>
          <w:szCs w:val="24"/>
        </w:rPr>
        <w:t>Canu</w:t>
      </w:r>
      <w:proofErr w:type="spellEnd"/>
      <w:r w:rsidRPr="005F4A48">
        <w:rPr>
          <w:sz w:val="24"/>
          <w:szCs w:val="24"/>
        </w:rPr>
        <w:t xml:space="preserve">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hrC07, two scaffolds spanned the whole reference chromosome but failed to be scaffolded together. The</w:t>
      </w:r>
      <w:r>
        <w:rPr>
          <w:sz w:val="24"/>
          <w:szCs w:val="24"/>
        </w:rPr>
        <w:t>se</w:t>
      </w:r>
      <w:r w:rsidRPr="005F4A48">
        <w:rPr>
          <w:sz w:val="24"/>
          <w:szCs w:val="24"/>
        </w:rPr>
        <w:t xml:space="preserve"> scaffolds were joined with </w:t>
      </w:r>
      <w:r w:rsidRPr="005F4A48">
        <w:rPr>
          <w:sz w:val="24"/>
          <w:szCs w:val="24"/>
        </w:rPr>
        <w:lastRenderedPageBreak/>
        <w:t>100</w:t>
      </w:r>
      <w:r>
        <w:rPr>
          <w:sz w:val="24"/>
          <w:szCs w:val="24"/>
        </w:rPr>
        <w:t xml:space="preserve"> </w:t>
      </w:r>
      <w:r w:rsidRPr="005F4A48">
        <w:rPr>
          <w:sz w:val="24"/>
          <w:szCs w:val="24"/>
        </w:rPr>
        <w:t xml:space="preserve">Ns to signify a scaffolding gap and were then able to span the entire </w:t>
      </w:r>
      <w:proofErr w:type="spellStart"/>
      <w:r w:rsidRPr="005F4A48">
        <w:rPr>
          <w:sz w:val="24"/>
          <w:szCs w:val="24"/>
        </w:rPr>
        <w:t>Darmor-bzh</w:t>
      </w:r>
      <w:proofErr w:type="spellEnd"/>
      <w:r w:rsidRPr="005F4A48">
        <w:rPr>
          <w:sz w:val="24"/>
          <w:szCs w:val="24"/>
        </w:rPr>
        <w:t xml:space="preserve"> chromosome as one scaffold. In six cases, the </w:t>
      </w:r>
      <w:proofErr w:type="spellStart"/>
      <w:r w:rsidRPr="005F4A48">
        <w:rPr>
          <w:sz w:val="24"/>
          <w:szCs w:val="24"/>
        </w:rPr>
        <w:t>Canu</w:t>
      </w:r>
      <w:proofErr w:type="spellEnd"/>
      <w:r w:rsidRPr="005F4A48">
        <w:rPr>
          <w:sz w:val="24"/>
          <w:szCs w:val="24"/>
        </w:rPr>
        <w:t xml:space="preserve"> assembly had unsupported inversions with four of the inversions spanning from one scaffold gap to another scaffold gap. For each case, the sequence was inverted to match the </w:t>
      </w:r>
      <w:proofErr w:type="spellStart"/>
      <w:r w:rsidRPr="005F4A48">
        <w:rPr>
          <w:sz w:val="24"/>
          <w:szCs w:val="24"/>
        </w:rPr>
        <w:t>Darmor-bzh</w:t>
      </w:r>
      <w:proofErr w:type="spellEnd"/>
      <w:r w:rsidRPr="005F4A48">
        <w:rPr>
          <w:sz w:val="24"/>
          <w:szCs w:val="24"/>
        </w:rPr>
        <w:t xml:space="preserve"> assembly. The most prominent discrepancy occurred on </w:t>
      </w:r>
      <w:r>
        <w:rPr>
          <w:sz w:val="24"/>
          <w:szCs w:val="24"/>
        </w:rPr>
        <w:t>C</w:t>
      </w:r>
      <w:r w:rsidRPr="005F4A48">
        <w:rPr>
          <w:sz w:val="24"/>
          <w:szCs w:val="24"/>
        </w:rPr>
        <w:t xml:space="preserve">hrA05. Alignment to </w:t>
      </w:r>
      <w:proofErr w:type="spellStart"/>
      <w:r w:rsidRPr="005F4A48">
        <w:rPr>
          <w:sz w:val="24"/>
          <w:szCs w:val="24"/>
        </w:rPr>
        <w:t>Darmor-bzh</w:t>
      </w:r>
      <w:proofErr w:type="spellEnd"/>
      <w:r w:rsidRPr="005F4A48">
        <w:rPr>
          <w:sz w:val="24"/>
          <w:szCs w:val="24"/>
        </w:rPr>
        <w:t xml:space="preserve"> 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proofErr w:type="spellStart"/>
      <w:r w:rsidRPr="005F4A48">
        <w:rPr>
          <w:sz w:val="24"/>
          <w:szCs w:val="24"/>
        </w:rPr>
        <w:t>Darmor-bzh</w:t>
      </w:r>
      <w:proofErr w:type="spellEnd"/>
      <w:r w:rsidRPr="005F4A48">
        <w:rPr>
          <w:sz w:val="24"/>
          <w:szCs w:val="24"/>
        </w:rPr>
        <w:t xml:space="preserve">. Although </w:t>
      </w:r>
      <w:r>
        <w:rPr>
          <w:sz w:val="24"/>
          <w:szCs w:val="24"/>
        </w:rPr>
        <w:t xml:space="preserve">our </w:t>
      </w:r>
      <w:r w:rsidRPr="005F4A48">
        <w:rPr>
          <w:sz w:val="24"/>
          <w:szCs w:val="24"/>
        </w:rPr>
        <w:t xml:space="preserve">chrA05 now agrees with the </w:t>
      </w:r>
      <w:proofErr w:type="spellStart"/>
      <w:r w:rsidRPr="005F4A48">
        <w:rPr>
          <w:sz w:val="24"/>
          <w:szCs w:val="24"/>
        </w:rPr>
        <w:t>Darmor-bzh</w:t>
      </w:r>
      <w:proofErr w:type="spellEnd"/>
      <w:r w:rsidRPr="005F4A48">
        <w:rPr>
          <w:sz w:val="24"/>
          <w:szCs w:val="24"/>
        </w:rPr>
        <w:t xml:space="preserve"> assembly, the </w:t>
      </w:r>
      <w:r>
        <w:rPr>
          <w:sz w:val="24"/>
          <w:szCs w:val="24"/>
        </w:rPr>
        <w:t xml:space="preserve">orientation and </w:t>
      </w:r>
      <w:r w:rsidRPr="005F4A48">
        <w:rPr>
          <w:sz w:val="24"/>
          <w:szCs w:val="24"/>
        </w:rPr>
        <w:t xml:space="preserve">centromeric region remains questionable. </w:t>
      </w:r>
      <w:commentRangeStart w:id="23"/>
      <w:commentRangeStart w:id="24"/>
      <w:r w:rsidRPr="005F4A48">
        <w:rPr>
          <w:sz w:val="24"/>
          <w:szCs w:val="24"/>
        </w:rPr>
        <w:t xml:space="preserve">After all discrepancies </w:t>
      </w:r>
      <w:r w:rsidR="00EC0EE0">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23"/>
      <w:r w:rsidR="002D1402">
        <w:rPr>
          <w:rStyle w:val="CommentReference"/>
        </w:rPr>
        <w:commentReference w:id="23"/>
      </w:r>
      <w:commentRangeEnd w:id="24"/>
      <w:r w:rsidR="00F4704D">
        <w:rPr>
          <w:rStyle w:val="CommentReference"/>
        </w:rPr>
        <w:commentReference w:id="24"/>
      </w:r>
      <w:r w:rsidR="00AB3237">
        <w:rPr>
          <w:sz w:val="24"/>
          <w:szCs w:val="24"/>
        </w:rPr>
        <w:t xml:space="preserve"> (</w:t>
      </w:r>
      <w:r w:rsidRPr="005F4A48">
        <w:rPr>
          <w:sz w:val="24"/>
          <w:szCs w:val="24"/>
        </w:rPr>
        <w:t xml:space="preserve">Figure </w:t>
      </w:r>
      <w:r w:rsidR="0011635A">
        <w:rPr>
          <w:sz w:val="24"/>
          <w:szCs w:val="24"/>
        </w:rPr>
        <w:t>4</w:t>
      </w:r>
      <w:r w:rsidRPr="005F4A48">
        <w:rPr>
          <w:sz w:val="24"/>
          <w:szCs w:val="24"/>
        </w:rPr>
        <w:t>).</w:t>
      </w:r>
    </w:p>
    <w:p w14:paraId="5C2C8A4E" w14:textId="77777777" w:rsidR="00F4555D" w:rsidRPr="005F4A48" w:rsidRDefault="00F4555D" w:rsidP="00F4555D">
      <w:pPr>
        <w:spacing w:line="480" w:lineRule="auto"/>
        <w:rPr>
          <w:i/>
          <w:sz w:val="24"/>
          <w:szCs w:val="24"/>
        </w:rPr>
      </w:pPr>
      <w:r w:rsidRPr="005F4A48">
        <w:rPr>
          <w:i/>
          <w:sz w:val="24"/>
          <w:szCs w:val="24"/>
        </w:rPr>
        <w:t>Annotation</w:t>
      </w:r>
    </w:p>
    <w:p w14:paraId="0F693F65" w14:textId="43D2C6A8" w:rsidR="00C04334" w:rsidRDefault="00F4555D" w:rsidP="00C04334">
      <w:pPr>
        <w:spacing w:line="480" w:lineRule="auto"/>
        <w:ind w:firstLine="720"/>
        <w:rPr>
          <w:sz w:val="24"/>
          <w:szCs w:val="24"/>
        </w:rPr>
      </w:pPr>
      <w:r>
        <w:rPr>
          <w:sz w:val="24"/>
          <w:szCs w:val="24"/>
        </w:rPr>
        <w:t xml:space="preserve">MAKER analysis </w:t>
      </w:r>
      <w:r w:rsidR="00EE117A">
        <w:rPr>
          <w:sz w:val="24"/>
          <w:szCs w:val="24"/>
        </w:rPr>
        <w:t xml:space="preserve">of the Da-Ae assembly </w:t>
      </w:r>
      <w:r>
        <w:rPr>
          <w:sz w:val="24"/>
          <w:szCs w:val="24"/>
        </w:rPr>
        <w:t xml:space="preserve">predicted </w:t>
      </w:r>
      <w:r w:rsidR="00EE117A">
        <w:rPr>
          <w:sz w:val="24"/>
          <w:szCs w:val="24"/>
        </w:rPr>
        <w:t>9</w:t>
      </w:r>
      <w:r w:rsidR="005D0044">
        <w:rPr>
          <w:sz w:val="24"/>
          <w:szCs w:val="24"/>
        </w:rPr>
        <w:t>6,4</w:t>
      </w:r>
      <w:r w:rsidR="00AB6725">
        <w:rPr>
          <w:sz w:val="24"/>
          <w:szCs w:val="24"/>
        </w:rPr>
        <w:t>42</w:t>
      </w:r>
      <w:r w:rsidR="00EE117A">
        <w:rPr>
          <w:sz w:val="24"/>
          <w:szCs w:val="24"/>
        </w:rPr>
        <w:t xml:space="preserve"> </w:t>
      </w:r>
      <w:r w:rsidRPr="005F4A48">
        <w:rPr>
          <w:sz w:val="24"/>
          <w:szCs w:val="24"/>
        </w:rPr>
        <w:t>protein coding genes</w:t>
      </w:r>
      <w:r w:rsidR="00EE117A">
        <w:rPr>
          <w:sz w:val="24"/>
          <w:szCs w:val="24"/>
        </w:rPr>
        <w:t xml:space="preserve"> after filtering</w:t>
      </w:r>
      <w:r w:rsidR="00C04334">
        <w:rPr>
          <w:sz w:val="24"/>
          <w:szCs w:val="24"/>
        </w:rPr>
        <w:t>, compared to the</w:t>
      </w:r>
      <w:commentRangeStart w:id="25"/>
      <w:commentRangeStart w:id="26"/>
      <w:r w:rsidRPr="005F4A48">
        <w:rPr>
          <w:sz w:val="24"/>
          <w:szCs w:val="24"/>
        </w:rPr>
        <w:t xml:space="preserve"> 101,400</w:t>
      </w:r>
      <w:commentRangeEnd w:id="25"/>
      <w:r>
        <w:rPr>
          <w:rStyle w:val="CommentReference"/>
        </w:rPr>
        <w:commentReference w:id="25"/>
      </w:r>
      <w:commentRangeEnd w:id="26"/>
      <w:r>
        <w:rPr>
          <w:rStyle w:val="CommentReference"/>
        </w:rPr>
        <w:commentReference w:id="26"/>
      </w:r>
      <w:r w:rsidRPr="005F4A48">
        <w:rPr>
          <w:sz w:val="24"/>
          <w:szCs w:val="24"/>
        </w:rPr>
        <w:t xml:space="preserve"> genes</w:t>
      </w:r>
      <w:r w:rsidR="007F61D5">
        <w:rPr>
          <w:sz w:val="24"/>
          <w:szCs w:val="24"/>
        </w:rPr>
        <w:t xml:space="preserve"> annotated in the reference assembly</w:t>
      </w:r>
      <w:r w:rsidR="00C04334">
        <w:rPr>
          <w:sz w:val="24"/>
          <w:szCs w:val="24"/>
        </w:rPr>
        <w:t xml:space="preserve">.  To explore these differences, we determined the location of the predicted genes in their respective assemblies.  While Da-Ae contains fewer gene models than </w:t>
      </w:r>
      <w:proofErr w:type="spellStart"/>
      <w:r w:rsidR="00C04334">
        <w:rPr>
          <w:sz w:val="24"/>
          <w:szCs w:val="24"/>
        </w:rPr>
        <w:t>Darmor-bzh</w:t>
      </w:r>
      <w:proofErr w:type="spellEnd"/>
      <w:r w:rsidR="00C04334">
        <w:rPr>
          <w:sz w:val="24"/>
          <w:szCs w:val="24"/>
        </w:rPr>
        <w:t>,</w:t>
      </w:r>
      <w:commentRangeStart w:id="27"/>
      <w:commentRangeEnd w:id="27"/>
      <w:r w:rsidR="00C04334" w:rsidRPr="005F4A48">
        <w:rPr>
          <w:rStyle w:val="CommentReference"/>
          <w:sz w:val="24"/>
          <w:szCs w:val="24"/>
        </w:rPr>
        <w:commentReference w:id="27"/>
      </w:r>
      <w:r w:rsidR="00C04334">
        <w:rPr>
          <w:sz w:val="24"/>
          <w:szCs w:val="24"/>
        </w:rPr>
        <w:t xml:space="preserve"> 88,6</w:t>
      </w:r>
      <w:r w:rsidR="00AB6725">
        <w:rPr>
          <w:sz w:val="24"/>
          <w:szCs w:val="24"/>
        </w:rPr>
        <w:t>05</w:t>
      </w:r>
      <w:r w:rsidR="00C04334">
        <w:rPr>
          <w:sz w:val="24"/>
          <w:szCs w:val="24"/>
        </w:rPr>
        <w:t xml:space="preserve"> of the Da-Ae gene models are present on its 19 pseudomolecules compared to </w:t>
      </w:r>
      <w:proofErr w:type="spellStart"/>
      <w:r w:rsidR="00C04334">
        <w:rPr>
          <w:sz w:val="24"/>
          <w:szCs w:val="24"/>
        </w:rPr>
        <w:t>Darmor-bzh</w:t>
      </w:r>
      <w:proofErr w:type="spellEnd"/>
      <w:r w:rsidR="00C04334">
        <w:rPr>
          <w:sz w:val="24"/>
          <w:szCs w:val="24"/>
        </w:rPr>
        <w:t xml:space="preserve">, which contains 80,927 gene models on its 19 pseudomolecules (Table 1). This indicates the improved assembly of pseudomolecules in the Da-Ae assembly. </w:t>
      </w:r>
    </w:p>
    <w:p w14:paraId="0EAAFB46" w14:textId="6AC123CA" w:rsidR="00AE227F" w:rsidRDefault="00AE227F" w:rsidP="005B4E5E">
      <w:pPr>
        <w:spacing w:line="480" w:lineRule="auto"/>
        <w:ind w:firstLine="720"/>
        <w:rPr>
          <w:sz w:val="24"/>
          <w:szCs w:val="24"/>
        </w:rPr>
      </w:pPr>
      <w:r>
        <w:rPr>
          <w:sz w:val="24"/>
          <w:szCs w:val="24"/>
        </w:rPr>
        <w:t>To</w:t>
      </w:r>
      <w:r w:rsidR="00C04334">
        <w:rPr>
          <w:sz w:val="24"/>
          <w:szCs w:val="24"/>
        </w:rPr>
        <w:t xml:space="preserve"> further</w:t>
      </w:r>
      <w:r>
        <w:rPr>
          <w:sz w:val="24"/>
          <w:szCs w:val="24"/>
        </w:rPr>
        <w:t xml:space="preserve"> explore th</w:t>
      </w:r>
      <w:r w:rsidR="00C04334">
        <w:rPr>
          <w:sz w:val="24"/>
          <w:szCs w:val="24"/>
        </w:rPr>
        <w:t>e</w:t>
      </w:r>
      <w:r>
        <w:rPr>
          <w:sz w:val="24"/>
          <w:szCs w:val="24"/>
        </w:rPr>
        <w:t xml:space="preserve"> discrepancy</w:t>
      </w:r>
      <w:r w:rsidR="00C04334">
        <w:rPr>
          <w:sz w:val="24"/>
          <w:szCs w:val="24"/>
        </w:rPr>
        <w:t xml:space="preserve"> in annotated gene number</w:t>
      </w:r>
      <w:ins w:id="28" w:author="Editor" w:date="2020-12-17T14:10:00Z">
        <w:r w:rsidR="004E5BEE">
          <w:rPr>
            <w:sz w:val="24"/>
            <w:szCs w:val="24"/>
          </w:rPr>
          <w:t>,</w:t>
        </w:r>
      </w:ins>
      <w:r>
        <w:rPr>
          <w:sz w:val="24"/>
          <w:szCs w:val="24"/>
        </w:rPr>
        <w:t xml:space="preserve"> we </w:t>
      </w:r>
      <w:r w:rsidR="004E5BEE">
        <w:rPr>
          <w:sz w:val="24"/>
          <w:szCs w:val="24"/>
        </w:rPr>
        <w:t xml:space="preserve">determined </w:t>
      </w:r>
      <w:r>
        <w:rPr>
          <w:sz w:val="24"/>
          <w:szCs w:val="24"/>
        </w:rPr>
        <w:t>how much of the discrepancy was due to differences in annotation versus differences in assembly. Of the 101,</w:t>
      </w:r>
      <w:r w:rsidR="00AB35E8">
        <w:rPr>
          <w:sz w:val="24"/>
          <w:szCs w:val="24"/>
        </w:rPr>
        <w:t>0</w:t>
      </w:r>
      <w:r>
        <w:rPr>
          <w:sz w:val="24"/>
          <w:szCs w:val="24"/>
        </w:rPr>
        <w:t xml:space="preserve">40 predicted </w:t>
      </w:r>
      <w:proofErr w:type="spellStart"/>
      <w:r>
        <w:rPr>
          <w:sz w:val="24"/>
          <w:szCs w:val="24"/>
        </w:rPr>
        <w:t>Darmor-bzh</w:t>
      </w:r>
      <w:proofErr w:type="spellEnd"/>
      <w:r>
        <w:rPr>
          <w:sz w:val="24"/>
          <w:szCs w:val="24"/>
        </w:rPr>
        <w:t xml:space="preserve"> genes,</w:t>
      </w:r>
      <w:r w:rsidR="00616627">
        <w:rPr>
          <w:sz w:val="24"/>
          <w:szCs w:val="24"/>
        </w:rPr>
        <w:t xml:space="preserve"> 100,575</w:t>
      </w:r>
      <w:r w:rsidRPr="00C632C6">
        <w:rPr>
          <w:color w:val="FF0000"/>
          <w:sz w:val="24"/>
          <w:szCs w:val="24"/>
        </w:rPr>
        <w:t xml:space="preserve"> </w:t>
      </w:r>
      <w:r>
        <w:rPr>
          <w:sz w:val="24"/>
          <w:szCs w:val="24"/>
        </w:rPr>
        <w:t xml:space="preserve">are present in the Da-Ae genome </w:t>
      </w:r>
      <w:r>
        <w:rPr>
          <w:sz w:val="24"/>
          <w:szCs w:val="24"/>
        </w:rPr>
        <w:lastRenderedPageBreak/>
        <w:t>assembly and</w:t>
      </w:r>
      <w:r w:rsidR="00616627">
        <w:rPr>
          <w:sz w:val="24"/>
          <w:szCs w:val="24"/>
        </w:rPr>
        <w:t xml:space="preserve"> 91,949</w:t>
      </w:r>
      <w:r w:rsidRPr="00C632C6">
        <w:rPr>
          <w:color w:val="FF0000"/>
          <w:sz w:val="24"/>
          <w:szCs w:val="24"/>
        </w:rPr>
        <w:t xml:space="preserve"> </w:t>
      </w:r>
      <w:r>
        <w:rPr>
          <w:sz w:val="24"/>
          <w:szCs w:val="24"/>
        </w:rPr>
        <w:t xml:space="preserve">are present in the Da-Ae predicted gene set </w:t>
      </w:r>
      <w:r w:rsidR="00616627">
        <w:rPr>
          <w:sz w:val="24"/>
          <w:szCs w:val="24"/>
        </w:rPr>
        <w:t>(8,626</w:t>
      </w:r>
      <w:r w:rsidRPr="00C632C6">
        <w:rPr>
          <w:color w:val="FF0000"/>
          <w:sz w:val="24"/>
          <w:szCs w:val="24"/>
        </w:rPr>
        <w:t xml:space="preserve"> </w:t>
      </w:r>
      <w:proofErr w:type="spellStart"/>
      <w:r>
        <w:rPr>
          <w:sz w:val="24"/>
          <w:szCs w:val="24"/>
        </w:rPr>
        <w:t>Darmor-bzh</w:t>
      </w:r>
      <w:proofErr w:type="spellEnd"/>
      <w:r>
        <w:rPr>
          <w:sz w:val="24"/>
          <w:szCs w:val="24"/>
        </w:rPr>
        <w:t xml:space="preserve"> predicted genes are present in the Da-Ae assembly but not annotated as genes). Similarly, of the </w:t>
      </w:r>
      <w:r w:rsidR="000C22B3">
        <w:rPr>
          <w:sz w:val="24"/>
          <w:szCs w:val="24"/>
        </w:rPr>
        <w:t>96,4</w:t>
      </w:r>
      <w:r w:rsidR="00AB6725">
        <w:rPr>
          <w:sz w:val="24"/>
          <w:szCs w:val="24"/>
        </w:rPr>
        <w:t>42</w:t>
      </w:r>
      <w:r>
        <w:rPr>
          <w:sz w:val="24"/>
          <w:szCs w:val="24"/>
        </w:rPr>
        <w:t xml:space="preserve"> predicted Da-Ae genes,</w:t>
      </w:r>
      <w:r w:rsidR="00616627">
        <w:rPr>
          <w:sz w:val="24"/>
          <w:szCs w:val="24"/>
        </w:rPr>
        <w:t xml:space="preserve"> 95,991</w:t>
      </w:r>
      <w:r w:rsidRPr="00C632C6">
        <w:rPr>
          <w:color w:val="FF0000"/>
          <w:sz w:val="24"/>
          <w:szCs w:val="24"/>
        </w:rPr>
        <w:t xml:space="preserve"> </w:t>
      </w:r>
      <w:r>
        <w:rPr>
          <w:sz w:val="24"/>
          <w:szCs w:val="24"/>
        </w:rPr>
        <w:t xml:space="preserve">are present in the </w:t>
      </w:r>
      <w:proofErr w:type="spellStart"/>
      <w:r>
        <w:rPr>
          <w:sz w:val="24"/>
          <w:szCs w:val="24"/>
        </w:rPr>
        <w:t>Darmor-bzh</w:t>
      </w:r>
      <w:proofErr w:type="spellEnd"/>
      <w:r>
        <w:rPr>
          <w:sz w:val="24"/>
          <w:szCs w:val="24"/>
        </w:rPr>
        <w:t xml:space="preserve"> genome assembly and</w:t>
      </w:r>
      <w:r w:rsidR="00616627">
        <w:rPr>
          <w:sz w:val="24"/>
          <w:szCs w:val="24"/>
        </w:rPr>
        <w:t xml:space="preserve"> 88,303</w:t>
      </w:r>
      <w:r w:rsidRPr="00C632C6">
        <w:rPr>
          <w:color w:val="FF0000"/>
          <w:sz w:val="24"/>
          <w:szCs w:val="24"/>
        </w:rPr>
        <w:t xml:space="preserve"> </w:t>
      </w:r>
      <w:r>
        <w:rPr>
          <w:sz w:val="24"/>
          <w:szCs w:val="24"/>
        </w:rPr>
        <w:t xml:space="preserve">are present in the </w:t>
      </w:r>
      <w:proofErr w:type="spellStart"/>
      <w:r>
        <w:rPr>
          <w:sz w:val="24"/>
          <w:szCs w:val="24"/>
        </w:rPr>
        <w:t>Darmor-bzh</w:t>
      </w:r>
      <w:proofErr w:type="spellEnd"/>
      <w:r>
        <w:rPr>
          <w:sz w:val="24"/>
          <w:szCs w:val="24"/>
        </w:rPr>
        <w:t xml:space="preserve"> predicted gene</w:t>
      </w:r>
      <w:r w:rsidR="004E5BEE">
        <w:rPr>
          <w:sz w:val="24"/>
          <w:szCs w:val="24"/>
        </w:rPr>
        <w:t xml:space="preserve"> set</w:t>
      </w:r>
      <w:r>
        <w:rPr>
          <w:sz w:val="24"/>
          <w:szCs w:val="24"/>
        </w:rPr>
        <w:t xml:space="preserve"> </w:t>
      </w:r>
      <w:r w:rsidR="00CF0200">
        <w:rPr>
          <w:sz w:val="24"/>
          <w:szCs w:val="24"/>
        </w:rPr>
        <w:t>(7,688</w:t>
      </w:r>
      <w:r w:rsidRPr="00C632C6">
        <w:rPr>
          <w:color w:val="FF0000"/>
          <w:sz w:val="24"/>
          <w:szCs w:val="24"/>
        </w:rPr>
        <w:t xml:space="preserve"> </w:t>
      </w:r>
      <w:r>
        <w:rPr>
          <w:sz w:val="24"/>
          <w:szCs w:val="24"/>
        </w:rPr>
        <w:t xml:space="preserve">Da-Ae predicted genes are present in the </w:t>
      </w:r>
      <w:proofErr w:type="spellStart"/>
      <w:r>
        <w:rPr>
          <w:sz w:val="24"/>
          <w:szCs w:val="24"/>
        </w:rPr>
        <w:t>Darmor-bzh</w:t>
      </w:r>
      <w:proofErr w:type="spellEnd"/>
      <w:r>
        <w:rPr>
          <w:sz w:val="24"/>
          <w:szCs w:val="24"/>
        </w:rPr>
        <w:t xml:space="preserve"> assembly but not annotated as genes). Thus, almost </w:t>
      </w:r>
      <w:proofErr w:type="gramStart"/>
      <w:r>
        <w:rPr>
          <w:sz w:val="24"/>
          <w:szCs w:val="24"/>
        </w:rPr>
        <w:t>all of</w:t>
      </w:r>
      <w:proofErr w:type="gramEnd"/>
      <w:r>
        <w:rPr>
          <w:sz w:val="24"/>
          <w:szCs w:val="24"/>
        </w:rPr>
        <w:t xml:space="preserve"> the genes predicted from one genome are present in the other genome, but</w:t>
      </w:r>
      <w:r w:rsidR="00CF0200">
        <w:rPr>
          <w:sz w:val="24"/>
          <w:szCs w:val="24"/>
        </w:rPr>
        <w:t xml:space="preserve"> 8-8.5</w:t>
      </w:r>
      <w:r>
        <w:rPr>
          <w:sz w:val="24"/>
          <w:szCs w:val="24"/>
        </w:rPr>
        <w:t xml:space="preserve">% of the predicted genes from one genome were not annotated in the other genome. One possible explanation for genes that are only present in </w:t>
      </w:r>
      <w:r w:rsidR="00EA3BD4">
        <w:rPr>
          <w:sz w:val="24"/>
          <w:szCs w:val="24"/>
        </w:rPr>
        <w:t xml:space="preserve">one </w:t>
      </w:r>
      <w:r>
        <w:rPr>
          <w:sz w:val="24"/>
          <w:szCs w:val="24"/>
        </w:rPr>
        <w:t xml:space="preserve">of the two annotations is that they are not true genes. Indeed, while the average length of predicted </w:t>
      </w:r>
      <w:proofErr w:type="spellStart"/>
      <w:r>
        <w:rPr>
          <w:sz w:val="24"/>
          <w:szCs w:val="24"/>
        </w:rPr>
        <w:t>Darmor-bzh</w:t>
      </w:r>
      <w:proofErr w:type="spellEnd"/>
      <w:r>
        <w:rPr>
          <w:sz w:val="24"/>
          <w:szCs w:val="24"/>
        </w:rPr>
        <w:t xml:space="preserve"> genes that have a match among Da-Ae predicted gene is</w:t>
      </w:r>
      <w:r w:rsidR="002D39A6">
        <w:rPr>
          <w:sz w:val="24"/>
          <w:szCs w:val="24"/>
        </w:rPr>
        <w:t xml:space="preserve"> 1,048</w:t>
      </w:r>
      <w:r w:rsidRPr="00C632C6">
        <w:rPr>
          <w:color w:val="FF0000"/>
          <w:sz w:val="24"/>
          <w:szCs w:val="24"/>
        </w:rPr>
        <w:t xml:space="preserve"> </w:t>
      </w:r>
      <w:r>
        <w:rPr>
          <w:sz w:val="24"/>
          <w:szCs w:val="24"/>
        </w:rPr>
        <w:t>bases, those that are present in the Da-Ae genome but missing from the Da-Ae annotation average only</w:t>
      </w:r>
      <w:r w:rsidR="002D39A6">
        <w:rPr>
          <w:sz w:val="24"/>
          <w:szCs w:val="24"/>
        </w:rPr>
        <w:t xml:space="preserve"> 536 </w:t>
      </w:r>
      <w:r>
        <w:rPr>
          <w:sz w:val="24"/>
          <w:szCs w:val="24"/>
        </w:rPr>
        <w:t xml:space="preserve">bases in length. Thus, much of the discrepancy in annotation is due to </w:t>
      </w:r>
      <w:proofErr w:type="gramStart"/>
      <w:r>
        <w:rPr>
          <w:sz w:val="24"/>
          <w:szCs w:val="24"/>
        </w:rPr>
        <w:t>small predicted</w:t>
      </w:r>
      <w:proofErr w:type="gramEnd"/>
      <w:r>
        <w:rPr>
          <w:sz w:val="24"/>
          <w:szCs w:val="24"/>
        </w:rPr>
        <w:t xml:space="preserve"> gene products that </w:t>
      </w:r>
      <w:r w:rsidR="00B92EEA">
        <w:rPr>
          <w:sz w:val="24"/>
          <w:szCs w:val="24"/>
        </w:rPr>
        <w:t>may not be true genes</w:t>
      </w:r>
      <w:r>
        <w:rPr>
          <w:sz w:val="24"/>
          <w:szCs w:val="24"/>
        </w:rPr>
        <w:t xml:space="preserve"> or are difficult to reliably annotate.</w:t>
      </w:r>
    </w:p>
    <w:p w14:paraId="0EC63410" w14:textId="2B51B285" w:rsidR="00FC1475" w:rsidRDefault="00FC1475" w:rsidP="00FC1475">
      <w:pPr>
        <w:spacing w:line="480" w:lineRule="auto"/>
        <w:rPr>
          <w:i/>
          <w:sz w:val="24"/>
          <w:szCs w:val="24"/>
        </w:rPr>
      </w:pPr>
      <w:r>
        <w:rPr>
          <w:i/>
          <w:sz w:val="24"/>
          <w:szCs w:val="24"/>
        </w:rPr>
        <w:t>Final Assembly Comparison</w:t>
      </w:r>
    </w:p>
    <w:p w14:paraId="18913C19" w14:textId="619CD31A" w:rsidR="00FC1475" w:rsidRPr="005F4A48" w:rsidRDefault="00FC1475" w:rsidP="00FC1475">
      <w:pPr>
        <w:spacing w:line="480" w:lineRule="auto"/>
        <w:ind w:firstLine="720"/>
        <w:rPr>
          <w:sz w:val="24"/>
          <w:szCs w:val="24"/>
        </w:rPr>
      </w:pPr>
      <w:r>
        <w:rPr>
          <w:sz w:val="24"/>
          <w:szCs w:val="24"/>
        </w:rPr>
        <w:t xml:space="preserve">The final Da-Ae assembly improves upon the </w:t>
      </w:r>
      <w:proofErr w:type="spellStart"/>
      <w:r>
        <w:rPr>
          <w:sz w:val="24"/>
          <w:szCs w:val="24"/>
        </w:rPr>
        <w:t>Darmor-bzh</w:t>
      </w:r>
      <w:proofErr w:type="spellEnd"/>
      <w:r>
        <w:rPr>
          <w:sz w:val="24"/>
          <w:szCs w:val="24"/>
        </w:rPr>
        <w:t xml:space="preserve"> assembly by </w:t>
      </w:r>
      <w:proofErr w:type="gramStart"/>
      <w:r>
        <w:rPr>
          <w:sz w:val="24"/>
          <w:szCs w:val="24"/>
        </w:rPr>
        <w:t>a number of</w:t>
      </w:r>
      <w:proofErr w:type="gramEnd"/>
      <w:r>
        <w:rPr>
          <w:sz w:val="24"/>
          <w:szCs w:val="24"/>
        </w:rPr>
        <w:t xml:space="preserve"> criteria (Table 3). </w:t>
      </w:r>
      <w:r w:rsidR="00377A99">
        <w:rPr>
          <w:sz w:val="24"/>
          <w:szCs w:val="24"/>
        </w:rPr>
        <w:t xml:space="preserve">Comparing the full assemblies </w:t>
      </w:r>
      <w:r w:rsidR="00B17895">
        <w:rPr>
          <w:sz w:val="24"/>
          <w:szCs w:val="24"/>
        </w:rPr>
        <w:t>and the</w:t>
      </w:r>
      <w:r w:rsidR="00377A99">
        <w:rPr>
          <w:sz w:val="24"/>
          <w:szCs w:val="24"/>
        </w:rPr>
        <w:t xml:space="preserve"> pseudomolecule assemblies, respectively, t</w:t>
      </w:r>
      <w:r>
        <w:rPr>
          <w:sz w:val="24"/>
          <w:szCs w:val="24"/>
        </w:rPr>
        <w:t>he N50 is 24</w:t>
      </w:r>
      <w:r w:rsidR="00377A99">
        <w:rPr>
          <w:sz w:val="24"/>
          <w:szCs w:val="24"/>
        </w:rPr>
        <w:t>%</w:t>
      </w:r>
      <w:r>
        <w:rPr>
          <w:sz w:val="24"/>
          <w:szCs w:val="24"/>
        </w:rPr>
        <w:t xml:space="preserve"> to 3</w:t>
      </w:r>
      <w:r w:rsidR="005D0044">
        <w:rPr>
          <w:sz w:val="24"/>
          <w:szCs w:val="24"/>
        </w:rPr>
        <w:t>2</w:t>
      </w:r>
      <w:r>
        <w:rPr>
          <w:sz w:val="24"/>
          <w:szCs w:val="24"/>
        </w:rPr>
        <w:t>% longer</w:t>
      </w:r>
      <w:r w:rsidR="00586D80">
        <w:rPr>
          <w:sz w:val="24"/>
          <w:szCs w:val="24"/>
        </w:rPr>
        <w:t>; there are 36% to 47% more unambiguous bases incorporated into the Da-Ae assembly; and there are</w:t>
      </w:r>
      <w:r w:rsidR="000C7213">
        <w:rPr>
          <w:sz w:val="24"/>
          <w:szCs w:val="24"/>
        </w:rPr>
        <w:t xml:space="preserve"> 1% to 4%</w:t>
      </w:r>
      <w:r w:rsidR="00586D80" w:rsidRPr="003E7E72">
        <w:rPr>
          <w:color w:val="FF0000"/>
          <w:sz w:val="24"/>
          <w:szCs w:val="24"/>
        </w:rPr>
        <w:t xml:space="preserve"> </w:t>
      </w:r>
      <w:r w:rsidR="00586D80">
        <w:rPr>
          <w:sz w:val="24"/>
          <w:szCs w:val="24"/>
        </w:rPr>
        <w:t xml:space="preserve">more complete BUSCOs in the Da-Ae assembly. As for gene models, Da-Ae had </w:t>
      </w:r>
      <w:r w:rsidR="005D0044">
        <w:rPr>
          <w:sz w:val="24"/>
          <w:szCs w:val="24"/>
        </w:rPr>
        <w:t>5</w:t>
      </w:r>
      <w:r w:rsidR="00586D80">
        <w:rPr>
          <w:sz w:val="24"/>
          <w:szCs w:val="24"/>
        </w:rPr>
        <w:t xml:space="preserve">% less than </w:t>
      </w:r>
      <w:proofErr w:type="spellStart"/>
      <w:r w:rsidR="00586D80">
        <w:rPr>
          <w:sz w:val="24"/>
          <w:szCs w:val="24"/>
        </w:rPr>
        <w:t>Darmor-bzh</w:t>
      </w:r>
      <w:proofErr w:type="spellEnd"/>
      <w:r w:rsidR="00586D80">
        <w:rPr>
          <w:sz w:val="24"/>
          <w:szCs w:val="24"/>
        </w:rPr>
        <w:t xml:space="preserve"> in the full assembly, but </w:t>
      </w:r>
      <w:r w:rsidR="005D0044">
        <w:rPr>
          <w:sz w:val="24"/>
          <w:szCs w:val="24"/>
        </w:rPr>
        <w:t>9</w:t>
      </w:r>
      <w:r w:rsidR="00586D80">
        <w:rPr>
          <w:sz w:val="24"/>
          <w:szCs w:val="24"/>
        </w:rPr>
        <w:t>% more gene models incorporated into pseudomolecules.</w:t>
      </w:r>
    </w:p>
    <w:p w14:paraId="402BF5EA" w14:textId="77777777" w:rsidR="002C7693" w:rsidRPr="005F4A48" w:rsidRDefault="002C7693" w:rsidP="002C7693">
      <w:pPr>
        <w:spacing w:line="480" w:lineRule="auto"/>
        <w:rPr>
          <w:i/>
          <w:iCs/>
          <w:sz w:val="24"/>
          <w:szCs w:val="24"/>
        </w:rPr>
      </w:pPr>
      <w:r>
        <w:rPr>
          <w:i/>
          <w:iCs/>
          <w:sz w:val="24"/>
          <w:szCs w:val="24"/>
        </w:rPr>
        <w:t xml:space="preserve">Genome Completeness </w:t>
      </w:r>
      <w:r w:rsidRPr="005F4A48">
        <w:rPr>
          <w:i/>
          <w:iCs/>
          <w:sz w:val="24"/>
          <w:szCs w:val="24"/>
        </w:rPr>
        <w:t>Analysis</w:t>
      </w:r>
    </w:p>
    <w:p w14:paraId="7185F223" w14:textId="2BED9849" w:rsidR="002C7693" w:rsidRDefault="002C7693" w:rsidP="002C7693">
      <w:pPr>
        <w:spacing w:line="480" w:lineRule="auto"/>
        <w:ind w:firstLine="720"/>
        <w:rPr>
          <w:sz w:val="24"/>
          <w:szCs w:val="24"/>
        </w:rPr>
      </w:pPr>
      <w:r>
        <w:rPr>
          <w:sz w:val="24"/>
          <w:szCs w:val="24"/>
        </w:rPr>
        <w:lastRenderedPageBreak/>
        <w:t xml:space="preserve">Genome completeness of Da-Ae and </w:t>
      </w:r>
      <w:proofErr w:type="spellStart"/>
      <w:r>
        <w:rPr>
          <w:sz w:val="24"/>
          <w:szCs w:val="24"/>
        </w:rPr>
        <w:t>Darmor-bzh</w:t>
      </w:r>
      <w:proofErr w:type="spellEnd"/>
      <w:r>
        <w:rPr>
          <w:sz w:val="24"/>
          <w:szCs w:val="24"/>
        </w:rPr>
        <w:t xml:space="preserve"> was analyzed using </w:t>
      </w:r>
      <w:r w:rsidR="00026CD0">
        <w:rPr>
          <w:sz w:val="24"/>
          <w:szCs w:val="24"/>
        </w:rPr>
        <w:t>the public</w:t>
      </w:r>
      <w:r>
        <w:rPr>
          <w:sz w:val="24"/>
          <w:szCs w:val="24"/>
        </w:rPr>
        <w:t xml:space="preserve"> </w:t>
      </w:r>
      <w:proofErr w:type="spellStart"/>
      <w:r>
        <w:rPr>
          <w:sz w:val="24"/>
          <w:szCs w:val="24"/>
        </w:rPr>
        <w:t>Unigene</w:t>
      </w:r>
      <w:proofErr w:type="spellEnd"/>
      <w:r>
        <w:rPr>
          <w:sz w:val="24"/>
          <w:szCs w:val="24"/>
        </w:rPr>
        <w:t xml:space="preserve"> set of 133,127 Brassica sequences. Of the 133,127 sequences,</w:t>
      </w:r>
      <w:r w:rsidR="00A21EB9">
        <w:rPr>
          <w:sz w:val="24"/>
          <w:szCs w:val="24"/>
        </w:rPr>
        <w:t xml:space="preserve"> 117,447</w:t>
      </w:r>
      <w:r w:rsidRPr="004C5122">
        <w:rPr>
          <w:color w:val="FF0000"/>
          <w:sz w:val="24"/>
          <w:szCs w:val="24"/>
        </w:rPr>
        <w:t xml:space="preserve"> </w:t>
      </w:r>
      <w:r>
        <w:rPr>
          <w:sz w:val="24"/>
          <w:szCs w:val="24"/>
        </w:rPr>
        <w:t>(8</w:t>
      </w:r>
      <w:r w:rsidR="00A21EB9">
        <w:rPr>
          <w:sz w:val="24"/>
          <w:szCs w:val="24"/>
        </w:rPr>
        <w:t>8.2</w:t>
      </w:r>
      <w:r>
        <w:rPr>
          <w:sz w:val="24"/>
          <w:szCs w:val="24"/>
        </w:rPr>
        <w:t>2%) were present in both genomes,</w:t>
      </w:r>
      <w:r w:rsidR="00A21EB9">
        <w:rPr>
          <w:sz w:val="24"/>
          <w:szCs w:val="24"/>
        </w:rPr>
        <w:t xml:space="preserve"> 1,300</w:t>
      </w:r>
      <w:r w:rsidRPr="004C5122">
        <w:rPr>
          <w:color w:val="FF0000"/>
          <w:sz w:val="24"/>
          <w:szCs w:val="24"/>
        </w:rPr>
        <w:t xml:space="preserve"> </w:t>
      </w:r>
      <w:r>
        <w:rPr>
          <w:sz w:val="24"/>
          <w:szCs w:val="24"/>
        </w:rPr>
        <w:t>(</w:t>
      </w:r>
      <w:r w:rsidR="00A21EB9">
        <w:rPr>
          <w:sz w:val="24"/>
          <w:szCs w:val="24"/>
        </w:rPr>
        <w:t>0.98</w:t>
      </w:r>
      <w:r>
        <w:rPr>
          <w:sz w:val="24"/>
          <w:szCs w:val="24"/>
        </w:rPr>
        <w:t>%) were present in only Da-Ae,</w:t>
      </w:r>
      <w:r w:rsidR="00A21EB9">
        <w:rPr>
          <w:sz w:val="24"/>
          <w:szCs w:val="24"/>
        </w:rPr>
        <w:t xml:space="preserve"> 1,198</w:t>
      </w:r>
      <w:r w:rsidRPr="004C5122">
        <w:rPr>
          <w:color w:val="FF0000"/>
          <w:sz w:val="24"/>
          <w:szCs w:val="24"/>
        </w:rPr>
        <w:t xml:space="preserve"> </w:t>
      </w:r>
      <w:r>
        <w:rPr>
          <w:sz w:val="24"/>
          <w:szCs w:val="24"/>
        </w:rPr>
        <w:t>(0.9</w:t>
      </w:r>
      <w:r w:rsidR="00A21EB9">
        <w:rPr>
          <w:sz w:val="24"/>
          <w:szCs w:val="24"/>
        </w:rPr>
        <w:t>0</w:t>
      </w:r>
      <w:r>
        <w:rPr>
          <w:sz w:val="24"/>
          <w:szCs w:val="24"/>
        </w:rPr>
        <w:t xml:space="preserve">%) were present in only </w:t>
      </w:r>
      <w:proofErr w:type="spellStart"/>
      <w:r>
        <w:rPr>
          <w:sz w:val="24"/>
          <w:szCs w:val="24"/>
        </w:rPr>
        <w:t>Darmor-bzh</w:t>
      </w:r>
      <w:proofErr w:type="spellEnd"/>
      <w:r>
        <w:rPr>
          <w:sz w:val="24"/>
          <w:szCs w:val="24"/>
        </w:rPr>
        <w:t>, and</w:t>
      </w:r>
      <w:r w:rsidR="00A21EB9">
        <w:rPr>
          <w:sz w:val="24"/>
          <w:szCs w:val="24"/>
        </w:rPr>
        <w:t xml:space="preserve"> 13,182</w:t>
      </w:r>
      <w:r w:rsidRPr="004C5122">
        <w:rPr>
          <w:color w:val="FF0000"/>
          <w:sz w:val="24"/>
          <w:szCs w:val="24"/>
        </w:rPr>
        <w:t xml:space="preserve"> </w:t>
      </w:r>
      <w:r>
        <w:rPr>
          <w:sz w:val="24"/>
          <w:szCs w:val="24"/>
        </w:rPr>
        <w:t>(</w:t>
      </w:r>
      <w:r w:rsidR="00A21EB9">
        <w:rPr>
          <w:sz w:val="24"/>
          <w:szCs w:val="24"/>
        </w:rPr>
        <w:t>9.90</w:t>
      </w:r>
      <w:r>
        <w:rPr>
          <w:sz w:val="24"/>
          <w:szCs w:val="24"/>
        </w:rPr>
        <w:t xml:space="preserve">%) were missing from both genomes. </w:t>
      </w:r>
      <w:r w:rsidR="00DC7670">
        <w:rPr>
          <w:sz w:val="24"/>
          <w:szCs w:val="24"/>
        </w:rPr>
        <w:t xml:space="preserve">To </w:t>
      </w:r>
      <w:r w:rsidR="00A65491">
        <w:rPr>
          <w:sz w:val="24"/>
          <w:szCs w:val="24"/>
        </w:rPr>
        <w:t>determine</w:t>
      </w:r>
      <w:r w:rsidR="00DC7670">
        <w:rPr>
          <w:sz w:val="24"/>
          <w:szCs w:val="24"/>
        </w:rPr>
        <w:t xml:space="preserve"> there were </w:t>
      </w:r>
      <w:proofErr w:type="gramStart"/>
      <w:r w:rsidR="00DC7670">
        <w:rPr>
          <w:sz w:val="24"/>
          <w:szCs w:val="24"/>
        </w:rPr>
        <w:t>particular classes</w:t>
      </w:r>
      <w:proofErr w:type="gramEnd"/>
      <w:r w:rsidR="00DC7670">
        <w:rPr>
          <w:sz w:val="24"/>
          <w:szCs w:val="24"/>
        </w:rPr>
        <w:t xml:space="preserve"> of genes that were deleted in these genomes, we </w:t>
      </w:r>
      <w:r>
        <w:rPr>
          <w:sz w:val="24"/>
          <w:szCs w:val="24"/>
        </w:rPr>
        <w:t>look</w:t>
      </w:r>
      <w:r w:rsidR="00DC7670">
        <w:rPr>
          <w:sz w:val="24"/>
          <w:szCs w:val="24"/>
        </w:rPr>
        <w:t>ed</w:t>
      </w:r>
      <w:r>
        <w:rPr>
          <w:sz w:val="24"/>
          <w:szCs w:val="24"/>
        </w:rPr>
        <w:t xml:space="preserve"> for</w:t>
      </w:r>
      <w:r w:rsidR="00DC7670">
        <w:rPr>
          <w:sz w:val="24"/>
          <w:szCs w:val="24"/>
        </w:rPr>
        <w:t xml:space="preserve"> enriched</w:t>
      </w:r>
      <w:r>
        <w:rPr>
          <w:sz w:val="24"/>
          <w:szCs w:val="24"/>
        </w:rPr>
        <w:t xml:space="preserve"> GO term</w:t>
      </w:r>
      <w:r w:rsidR="00DC7670">
        <w:rPr>
          <w:sz w:val="24"/>
          <w:szCs w:val="24"/>
        </w:rPr>
        <w:t xml:space="preserve">s among the set of genes that were either present in Da-Ae and missing in </w:t>
      </w:r>
      <w:proofErr w:type="spellStart"/>
      <w:r w:rsidR="00DC7670">
        <w:rPr>
          <w:sz w:val="24"/>
          <w:szCs w:val="24"/>
        </w:rPr>
        <w:t>Darmor-bzh</w:t>
      </w:r>
      <w:proofErr w:type="spellEnd"/>
      <w:r w:rsidR="00DC7670">
        <w:rPr>
          <w:sz w:val="24"/>
          <w:szCs w:val="24"/>
        </w:rPr>
        <w:t xml:space="preserve"> or present in </w:t>
      </w:r>
      <w:proofErr w:type="spellStart"/>
      <w:r w:rsidR="00DC7670">
        <w:rPr>
          <w:sz w:val="24"/>
          <w:szCs w:val="24"/>
        </w:rPr>
        <w:t>Darmor-bzh</w:t>
      </w:r>
      <w:proofErr w:type="spellEnd"/>
      <w:r w:rsidR="00DC7670">
        <w:rPr>
          <w:sz w:val="24"/>
          <w:szCs w:val="24"/>
        </w:rPr>
        <w:t xml:space="preserve"> but missing in Da-Ae.</w:t>
      </w:r>
      <w:r>
        <w:rPr>
          <w:sz w:val="24"/>
          <w:szCs w:val="24"/>
        </w:rPr>
        <w:t xml:space="preserve"> </w:t>
      </w:r>
      <w:r w:rsidR="00DC7670">
        <w:rPr>
          <w:sz w:val="24"/>
          <w:szCs w:val="24"/>
        </w:rPr>
        <w:t xml:space="preserve">We found an enrichment for genes involved in very long chain fatty acid metabolism, perhaps reflecting different breeding selection targets for these oil-seed crops (Figure </w:t>
      </w:r>
      <w:r w:rsidR="0011635A">
        <w:rPr>
          <w:sz w:val="24"/>
          <w:szCs w:val="24"/>
        </w:rPr>
        <w:t>7</w:t>
      </w:r>
      <w:r w:rsidR="00DC7670">
        <w:rPr>
          <w:sz w:val="24"/>
          <w:szCs w:val="24"/>
        </w:rPr>
        <w:t>).  We also found enrichment for genes involved in several hormone pathways and in cuticle development, potentially representing adaptations to different environmental stress</w:t>
      </w:r>
      <w:r w:rsidR="00880093">
        <w:rPr>
          <w:sz w:val="24"/>
          <w:szCs w:val="24"/>
        </w:rPr>
        <w:t>ors</w:t>
      </w:r>
      <w:r w:rsidR="00DC7670">
        <w:rPr>
          <w:sz w:val="24"/>
          <w:szCs w:val="24"/>
        </w:rPr>
        <w:t xml:space="preserve"> (Figure </w:t>
      </w:r>
      <w:r w:rsidR="0011635A">
        <w:rPr>
          <w:sz w:val="24"/>
          <w:szCs w:val="24"/>
        </w:rPr>
        <w:t>7</w:t>
      </w:r>
      <w:r w:rsidR="00DC7670">
        <w:rPr>
          <w:sz w:val="24"/>
          <w:szCs w:val="24"/>
        </w:rPr>
        <w:t xml:space="preserve">). </w:t>
      </w:r>
    </w:p>
    <w:p w14:paraId="116631CD" w14:textId="77777777" w:rsidR="00FC1475" w:rsidRPr="006F42F1" w:rsidRDefault="00FC1475" w:rsidP="006F42F1">
      <w:pPr>
        <w:spacing w:line="480" w:lineRule="auto"/>
        <w:rPr>
          <w:i/>
          <w:sz w:val="24"/>
          <w:szCs w:val="24"/>
        </w:rPr>
      </w:pPr>
    </w:p>
    <w:p w14:paraId="0E6E6B36" w14:textId="3485A282" w:rsidR="005B4E5E" w:rsidRPr="005B4E5E" w:rsidRDefault="005B4E5E" w:rsidP="005B4E5E">
      <w:pPr>
        <w:spacing w:line="480" w:lineRule="auto"/>
        <w:rPr>
          <w:i/>
          <w:iCs/>
          <w:sz w:val="24"/>
          <w:szCs w:val="24"/>
        </w:rPr>
      </w:pPr>
      <w:r w:rsidRPr="005F4A48">
        <w:rPr>
          <w:i/>
          <w:iCs/>
          <w:sz w:val="24"/>
          <w:szCs w:val="24"/>
        </w:rPr>
        <w:t>Homoeologous Exchange</w:t>
      </w:r>
    </w:p>
    <w:p w14:paraId="11738F7C" w14:textId="39F9900A" w:rsidR="00E93962" w:rsidRDefault="00E93962" w:rsidP="00A61853">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sidR="00CE4F95">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29"/>
      <w:commentRangeStart w:id="30"/>
      <w:r w:rsidRPr="005F4A48">
        <w:rPr>
          <w:sz w:val="24"/>
          <w:szCs w:val="24"/>
        </w:rPr>
        <w:t xml:space="preserve">For </w:t>
      </w:r>
      <w:r w:rsidR="00B17895">
        <w:rPr>
          <w:sz w:val="24"/>
          <w:szCs w:val="24"/>
        </w:rPr>
        <w:t>ease of detection given our unphased assembly we focused on</w:t>
      </w:r>
      <w:r w:rsidRPr="005F4A48">
        <w:rPr>
          <w:sz w:val="24"/>
          <w:szCs w:val="24"/>
        </w:rPr>
        <w:t xml:space="preserve"> complete conversions </w:t>
      </w:r>
      <w:r w:rsidR="00B17895">
        <w:rPr>
          <w:sz w:val="24"/>
          <w:szCs w:val="24"/>
        </w:rPr>
        <w:t xml:space="preserve">for </w:t>
      </w:r>
      <w:r w:rsidRPr="005F4A48">
        <w:rPr>
          <w:sz w:val="24"/>
          <w:szCs w:val="24"/>
        </w:rPr>
        <w:t xml:space="preserve">our homoeologous exchange analysis. </w:t>
      </w:r>
      <w:commentRangeEnd w:id="29"/>
      <w:r w:rsidR="00B650A0">
        <w:rPr>
          <w:rStyle w:val="CommentReference"/>
        </w:rPr>
        <w:commentReference w:id="29"/>
      </w:r>
      <w:commentRangeEnd w:id="30"/>
      <w:r w:rsidR="00E10A0E">
        <w:rPr>
          <w:rStyle w:val="CommentReference"/>
        </w:rPr>
        <w:commentReference w:id="30"/>
      </w:r>
    </w:p>
    <w:p w14:paraId="593A52A4" w14:textId="7E50E6F3" w:rsidR="009C01F0" w:rsidRPr="00E93962" w:rsidRDefault="009C01F0" w:rsidP="009C01F0">
      <w:pPr>
        <w:spacing w:line="480" w:lineRule="auto"/>
        <w:ind w:firstLine="720"/>
        <w:rPr>
          <w:i/>
          <w:sz w:val="24"/>
          <w:szCs w:val="24"/>
        </w:rPr>
      </w:pPr>
      <w:r>
        <w:rPr>
          <w:sz w:val="24"/>
          <w:szCs w:val="24"/>
        </w:rPr>
        <w:lastRenderedPageBreak/>
        <w:t xml:space="preserve">At the gene level, </w:t>
      </w:r>
      <w:r w:rsidRPr="005F4A48">
        <w:rPr>
          <w:sz w:val="24"/>
          <w:szCs w:val="24"/>
        </w:rPr>
        <w:t>there were 2</w:t>
      </w:r>
      <w:r>
        <w:rPr>
          <w:sz w:val="24"/>
          <w:szCs w:val="24"/>
        </w:rPr>
        <w:t>,</w:t>
      </w:r>
      <w:r w:rsidRPr="005F4A48">
        <w:rPr>
          <w:sz w:val="24"/>
          <w:szCs w:val="24"/>
        </w:rPr>
        <w:t>189, 1</w:t>
      </w:r>
      <w:r>
        <w:rPr>
          <w:sz w:val="24"/>
          <w:szCs w:val="24"/>
        </w:rPr>
        <w:t>,</w:t>
      </w:r>
      <w:r w:rsidRPr="005F4A48">
        <w:rPr>
          <w:sz w:val="24"/>
          <w:szCs w:val="24"/>
        </w:rPr>
        <w:t xml:space="preserve">848, and 823 potential gene pairs in Da-Ae, </w:t>
      </w:r>
      <w:proofErr w:type="spellStart"/>
      <w:r w:rsidRPr="005F4A48">
        <w:rPr>
          <w:sz w:val="24"/>
          <w:szCs w:val="24"/>
        </w:rPr>
        <w:t>Darmor-bzh</w:t>
      </w:r>
      <w:proofErr w:type="spellEnd"/>
      <w:r w:rsidRPr="005F4A48">
        <w:rPr>
          <w:sz w:val="24"/>
          <w:szCs w:val="24"/>
        </w:rPr>
        <w:t xml:space="preserve">, and </w:t>
      </w:r>
      <w:proofErr w:type="spellStart"/>
      <w:r w:rsidRPr="005F4A48">
        <w:rPr>
          <w:sz w:val="24"/>
          <w:szCs w:val="24"/>
        </w:rPr>
        <w:t>Tapidor</w:t>
      </w:r>
      <w:proofErr w:type="spellEnd"/>
      <w:r w:rsidRPr="005F4A48">
        <w:rPr>
          <w:sz w:val="24"/>
          <w:szCs w:val="24"/>
        </w:rPr>
        <w:t xml:space="preserve"> </w:t>
      </w:r>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r>
        <w:rPr>
          <w:sz w:val="24"/>
          <w:szCs w:val="24"/>
        </w:rPr>
        <w:t>,</w:t>
      </w:r>
      <w:r w:rsidRPr="005F4A48">
        <w:rPr>
          <w:sz w:val="24"/>
          <w:szCs w:val="24"/>
        </w:rPr>
        <w:t>815, 1</w:t>
      </w:r>
      <w:r>
        <w:rPr>
          <w:sz w:val="24"/>
          <w:szCs w:val="24"/>
        </w:rPr>
        <w:t>,</w:t>
      </w:r>
      <w:r w:rsidRPr="005F4A48">
        <w:rPr>
          <w:sz w:val="24"/>
          <w:szCs w:val="24"/>
        </w:rPr>
        <w:t xml:space="preserve">666, and 666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 xml:space="preserve">. To further validate these candidates, homoeologous exchange </w:t>
      </w:r>
      <w:r w:rsidR="00064071">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 xml:space="preserve">B. </w:t>
      </w:r>
      <w:proofErr w:type="spellStart"/>
      <w:r w:rsidRPr="005F4A48">
        <w:rPr>
          <w:i/>
          <w:sz w:val="24"/>
          <w:szCs w:val="24"/>
        </w:rPr>
        <w:t>rapa</w:t>
      </w:r>
      <w:proofErr w:type="spellEnd"/>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w:t>
      </w:r>
      <w:r w:rsidR="00CC7BD3">
        <w:rPr>
          <w:sz w:val="24"/>
          <w:szCs w:val="24"/>
        </w:rPr>
        <w:t xml:space="preserve"> and</w:t>
      </w:r>
      <w:r w:rsidRPr="005F4A48">
        <w:rPr>
          <w:sz w:val="24"/>
          <w:szCs w:val="24"/>
        </w:rPr>
        <w:t xml:space="preserve"> </w:t>
      </w:r>
      <w:r w:rsidR="00CC7BD3">
        <w:rPr>
          <w:sz w:val="24"/>
          <w:szCs w:val="24"/>
        </w:rPr>
        <w:t>should be</w:t>
      </w:r>
      <w:r w:rsidR="00CC7BD3" w:rsidRPr="005F4A48">
        <w:rPr>
          <w:sz w:val="24"/>
          <w:szCs w:val="24"/>
        </w:rPr>
        <w:t xml:space="preserve"> </w:t>
      </w:r>
      <w:r w:rsidRPr="005F4A48">
        <w:rPr>
          <w:sz w:val="24"/>
          <w:szCs w:val="24"/>
        </w:rPr>
        <w:t>1:1</w:t>
      </w:r>
      <w:r>
        <w:rPr>
          <w:sz w:val="24"/>
          <w:szCs w:val="24"/>
        </w:rPr>
        <w:t xml:space="preserve"> between </w:t>
      </w:r>
      <w:proofErr w:type="spellStart"/>
      <w:r>
        <w:rPr>
          <w:sz w:val="24"/>
          <w:szCs w:val="24"/>
        </w:rPr>
        <w:t>hom</w:t>
      </w:r>
      <w:r w:rsidR="00064071">
        <w:rPr>
          <w:sz w:val="24"/>
          <w:szCs w:val="24"/>
        </w:rPr>
        <w:t>o</w:t>
      </w:r>
      <w:r>
        <w:rPr>
          <w:sz w:val="24"/>
          <w:szCs w:val="24"/>
        </w:rPr>
        <w:t>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sidR="00594A07">
        <w:rPr>
          <w:sz w:val="24"/>
          <w:szCs w:val="24"/>
        </w:rPr>
        <w:t>retained</w:t>
      </w:r>
      <w:r w:rsidR="00594A07" w:rsidRPr="005F4A48">
        <w:rPr>
          <w:sz w:val="24"/>
          <w:szCs w:val="24"/>
        </w:rPr>
        <w:t xml:space="preserve"> </w:t>
      </w:r>
      <w:r w:rsidRPr="005F4A48">
        <w:rPr>
          <w:sz w:val="24"/>
          <w:szCs w:val="24"/>
        </w:rPr>
        <w:t xml:space="preserve">if the ratio of coverage between the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234, 137, and 80 gene pairs remained in the C converted to A case, and 123, 150, and 31 in the A converted to C case for Da-Ae, </w:t>
      </w:r>
      <w:proofErr w:type="spellStart"/>
      <w:r w:rsidRPr="005F4A48">
        <w:rPr>
          <w:sz w:val="24"/>
          <w:szCs w:val="24"/>
        </w:rPr>
        <w:t>Darmor-bzh</w:t>
      </w:r>
      <w:proofErr w:type="spellEnd"/>
      <w:r w:rsidRPr="005F4A48">
        <w:rPr>
          <w:sz w:val="24"/>
          <w:szCs w:val="24"/>
        </w:rPr>
        <w:t xml:space="preserve">, and </w:t>
      </w:r>
      <w:proofErr w:type="spellStart"/>
      <w:r w:rsidRPr="005F4A48">
        <w:rPr>
          <w:sz w:val="24"/>
          <w:szCs w:val="24"/>
        </w:rPr>
        <w:t>Tapidor</w:t>
      </w:r>
      <w:proofErr w:type="spellEnd"/>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sidR="006F208E">
        <w:rPr>
          <w:sz w:val="24"/>
          <w:szCs w:val="24"/>
        </w:rPr>
        <w:t>s</w:t>
      </w:r>
      <w:r w:rsidRPr="005F4A48">
        <w:rPr>
          <w:sz w:val="24"/>
          <w:szCs w:val="24"/>
        </w:rPr>
        <w:t xml:space="preserve"> were shared</w:t>
      </w:r>
      <w:r w:rsidR="00AB3237">
        <w:rPr>
          <w:sz w:val="24"/>
          <w:szCs w:val="24"/>
        </w:rPr>
        <w:t xml:space="preserve"> (</w:t>
      </w:r>
      <w:r w:rsidRPr="005F4A48">
        <w:rPr>
          <w:sz w:val="24"/>
          <w:szCs w:val="24"/>
        </w:rPr>
        <w:t xml:space="preserve">Figure </w:t>
      </w:r>
      <w:r w:rsidR="0011635A">
        <w:rPr>
          <w:sz w:val="24"/>
          <w:szCs w:val="24"/>
        </w:rPr>
        <w:t>8</w:t>
      </w:r>
      <w:r w:rsidRPr="005F4A48">
        <w:rPr>
          <w:sz w:val="24"/>
          <w:szCs w:val="24"/>
        </w:rPr>
        <w:t xml:space="preserve">). Interestingly, there was only </w:t>
      </w:r>
      <w:r>
        <w:rPr>
          <w:sz w:val="24"/>
          <w:szCs w:val="24"/>
        </w:rPr>
        <w:t>one</w:t>
      </w:r>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to </w:t>
      </w:r>
      <w:r w:rsidRPr="005F4A48">
        <w:rPr>
          <w:i/>
          <w:iCs/>
          <w:sz w:val="24"/>
          <w:szCs w:val="24"/>
        </w:rPr>
        <w:t>B. oleracea</w:t>
      </w:r>
      <w:r w:rsidRPr="005F4A48">
        <w:rPr>
          <w:sz w:val="24"/>
          <w:szCs w:val="24"/>
        </w:rPr>
        <w:t xml:space="preserve"> gene pair </w:t>
      </w:r>
      <w:r>
        <w:rPr>
          <w:sz w:val="24"/>
          <w:szCs w:val="24"/>
        </w:rPr>
        <w:t>that</w:t>
      </w:r>
      <w:r w:rsidRPr="005F4A48">
        <w:rPr>
          <w:sz w:val="24"/>
          <w:szCs w:val="24"/>
        </w:rPr>
        <w:t xml:space="preserve"> showed opposite conversions between the Da-Ae and </w:t>
      </w:r>
      <w:proofErr w:type="spellStart"/>
      <w:r w:rsidRPr="005F4A48">
        <w:rPr>
          <w:sz w:val="24"/>
          <w:szCs w:val="24"/>
        </w:rPr>
        <w:t>Darmor-</w:t>
      </w:r>
      <w:proofErr w:type="gramStart"/>
      <w:r w:rsidRPr="005F4A48">
        <w:rPr>
          <w:sz w:val="24"/>
          <w:szCs w:val="24"/>
        </w:rPr>
        <w:t>bzh</w:t>
      </w:r>
      <w:proofErr w:type="spellEnd"/>
      <w:r w:rsidRPr="005F4A48">
        <w:rPr>
          <w:sz w:val="24"/>
          <w:szCs w:val="24"/>
        </w:rPr>
        <w:t xml:space="preserve">  genome</w:t>
      </w:r>
      <w:proofErr w:type="gramEnd"/>
      <w:r>
        <w:rPr>
          <w:sz w:val="24"/>
          <w:szCs w:val="24"/>
        </w:rPr>
        <w:t>,</w:t>
      </w:r>
      <w:r w:rsidRPr="005F4A48">
        <w:rPr>
          <w:sz w:val="24"/>
          <w:szCs w:val="24"/>
        </w:rPr>
        <w:t xml:space="preserve"> where an A to C conversion took place in Da-Ae and a C to A conversion took place in </w:t>
      </w:r>
      <w:proofErr w:type="spellStart"/>
      <w:r w:rsidRPr="005F4A48">
        <w:rPr>
          <w:sz w:val="24"/>
          <w:szCs w:val="24"/>
        </w:rPr>
        <w:t>Darmor-bzh</w:t>
      </w:r>
      <w:proofErr w:type="spellEnd"/>
      <w:r w:rsidRPr="005F4A48">
        <w:rPr>
          <w:sz w:val="24"/>
          <w:szCs w:val="24"/>
        </w:rPr>
        <w:t>.</w:t>
      </w:r>
    </w:p>
    <w:p w14:paraId="159D93C3" w14:textId="55C64DD0" w:rsidR="009C01F0" w:rsidRPr="005F4A48" w:rsidRDefault="009C01F0" w:rsidP="009C01F0">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sidR="008B1AC6">
        <w:rPr>
          <w:sz w:val="24"/>
          <w:szCs w:val="24"/>
        </w:rPr>
        <w:t xml:space="preserve">the </w:t>
      </w:r>
      <w:r w:rsidRPr="005F4A48">
        <w:rPr>
          <w:sz w:val="24"/>
          <w:szCs w:val="24"/>
        </w:rPr>
        <w:t>coverage of reads mapped to the donor region and a decrease in</w:t>
      </w:r>
      <w:r w:rsidR="008B1AC6">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sidR="002C7693">
        <w:rPr>
          <w:i/>
          <w:sz w:val="24"/>
          <w:szCs w:val="24"/>
        </w:rPr>
        <w:t>B</w:t>
      </w:r>
      <w:r w:rsidR="00D239DB">
        <w:rPr>
          <w:i/>
          <w:sz w:val="24"/>
          <w:szCs w:val="24"/>
        </w:rPr>
        <w:t xml:space="preserve"> </w:t>
      </w:r>
      <w:r w:rsidR="002C7693">
        <w:rPr>
          <w:i/>
          <w:sz w:val="24"/>
          <w:szCs w:val="24"/>
        </w:rPr>
        <w:t>.</w:t>
      </w:r>
      <w:proofErr w:type="spellStart"/>
      <w:r w:rsidR="002C7693">
        <w:rPr>
          <w:i/>
          <w:sz w:val="24"/>
          <w:szCs w:val="24"/>
        </w:rPr>
        <w:t>rapa</w:t>
      </w:r>
      <w:proofErr w:type="spellEnd"/>
      <w:proofErr w:type="gramEnd"/>
      <w:r w:rsidR="002C7693">
        <w:rPr>
          <w:i/>
          <w:sz w:val="24"/>
          <w:szCs w:val="24"/>
        </w:rPr>
        <w:t xml:space="preserve"> </w:t>
      </w:r>
      <w:r w:rsidR="002C7693">
        <w:rPr>
          <w:sz w:val="24"/>
          <w:szCs w:val="24"/>
        </w:rPr>
        <w:t xml:space="preserve">+ </w:t>
      </w:r>
      <w:r w:rsidR="002C7693">
        <w:rPr>
          <w:i/>
          <w:sz w:val="24"/>
          <w:szCs w:val="24"/>
        </w:rPr>
        <w:t xml:space="preserve">B. </w:t>
      </w:r>
      <w:proofErr w:type="spellStart"/>
      <w:r w:rsidR="002C7693">
        <w:rPr>
          <w:i/>
          <w:sz w:val="24"/>
          <w:szCs w:val="24"/>
        </w:rPr>
        <w:t>oleraceae</w:t>
      </w:r>
      <w:proofErr w:type="spellEnd"/>
      <w:r w:rsidR="002C7693">
        <w:rPr>
          <w:i/>
          <w:sz w:val="24"/>
          <w:szCs w:val="24"/>
        </w:rPr>
        <w:t xml:space="preserve"> </w:t>
      </w:r>
      <w:r w:rsidR="002C7693">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w:t>
      </w:r>
      <w:r w:rsidRPr="005F4A48">
        <w:rPr>
          <w:sz w:val="24"/>
          <w:szCs w:val="24"/>
        </w:rPr>
        <w:lastRenderedPageBreak/>
        <w:t xml:space="preserve">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31"/>
      <w:commentRangeStart w:id="32"/>
      <w:commentRangeStart w:id="33"/>
      <w:commentRangeStart w:id="34"/>
      <w:commentRangeStart w:id="35"/>
      <w:commentRangeStart w:id="36"/>
      <w:commentRangeStart w:id="37"/>
      <w:commentRangeStart w:id="38"/>
      <w:r w:rsidRPr="005F4A48">
        <w:rPr>
          <w:sz w:val="24"/>
          <w:szCs w:val="24"/>
        </w:rPr>
        <w:t xml:space="preserve">increase </w:t>
      </w:r>
      <w:commentRangeEnd w:id="31"/>
      <w:r w:rsidR="002C7693">
        <w:rPr>
          <w:rStyle w:val="CommentReference"/>
        </w:rPr>
        <w:commentReference w:id="31"/>
      </w:r>
      <w:commentRangeEnd w:id="32"/>
      <w:r w:rsidR="00E6061D">
        <w:rPr>
          <w:rStyle w:val="CommentReference"/>
        </w:rPr>
        <w:commentReference w:id="32"/>
      </w:r>
      <w:commentRangeEnd w:id="33"/>
      <w:r w:rsidR="006F42F1">
        <w:rPr>
          <w:rStyle w:val="CommentReference"/>
        </w:rPr>
        <w:commentReference w:id="33"/>
      </w:r>
      <w:commentRangeEnd w:id="34"/>
      <w:r w:rsidR="00BE2619">
        <w:rPr>
          <w:rStyle w:val="CommentReference"/>
        </w:rPr>
        <w:commentReference w:id="34"/>
      </w:r>
      <w:commentRangeEnd w:id="35"/>
      <w:r w:rsidR="001146EE">
        <w:rPr>
          <w:rStyle w:val="CommentReference"/>
        </w:rPr>
        <w:commentReference w:id="35"/>
      </w:r>
      <w:commentRangeEnd w:id="36"/>
      <w:r w:rsidR="00486F40">
        <w:rPr>
          <w:rStyle w:val="CommentReference"/>
        </w:rPr>
        <w:commentReference w:id="36"/>
      </w:r>
      <w:commentRangeEnd w:id="37"/>
      <w:r w:rsidR="006F5A31">
        <w:rPr>
          <w:rStyle w:val="CommentReference"/>
        </w:rPr>
        <w:commentReference w:id="37"/>
      </w:r>
      <w:commentRangeEnd w:id="38"/>
      <w:r w:rsidR="0011635A">
        <w:rPr>
          <w:rStyle w:val="CommentReference"/>
        </w:rPr>
        <w:commentReference w:id="38"/>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There are several large regions that appear to have undergone homoeologous exchange in two or more </w:t>
      </w:r>
      <w:r w:rsidRPr="005F4A48">
        <w:rPr>
          <w:i/>
          <w:iCs/>
          <w:sz w:val="24"/>
          <w:szCs w:val="24"/>
        </w:rPr>
        <w:t xml:space="preserve">B. napus </w:t>
      </w:r>
      <w:r w:rsidRPr="005F4A48">
        <w:rPr>
          <w:sz w:val="24"/>
          <w:szCs w:val="24"/>
        </w:rPr>
        <w:t>genomes</w:t>
      </w:r>
      <w:r w:rsidR="00AB3237">
        <w:rPr>
          <w:sz w:val="24"/>
          <w:szCs w:val="24"/>
        </w:rPr>
        <w:t xml:space="preserve"> (</w:t>
      </w:r>
      <w:commentRangeStart w:id="39"/>
      <w:commentRangeStart w:id="40"/>
      <w:commentRangeStart w:id="41"/>
      <w:commentRangeStart w:id="42"/>
      <w:r w:rsidRPr="005F4A48">
        <w:rPr>
          <w:sz w:val="24"/>
          <w:szCs w:val="24"/>
        </w:rPr>
        <w:t xml:space="preserve">Figure </w:t>
      </w:r>
      <w:r w:rsidR="0011635A">
        <w:rPr>
          <w:sz w:val="24"/>
          <w:szCs w:val="24"/>
        </w:rPr>
        <w:t>9</w:t>
      </w:r>
      <w:r w:rsidRPr="005F4A48">
        <w:rPr>
          <w:sz w:val="24"/>
          <w:szCs w:val="24"/>
        </w:rPr>
        <w:t>)</w:t>
      </w:r>
      <w:commentRangeEnd w:id="39"/>
      <w:r w:rsidRPr="005F4A48">
        <w:rPr>
          <w:rStyle w:val="CommentReference"/>
          <w:sz w:val="24"/>
          <w:szCs w:val="24"/>
        </w:rPr>
        <w:commentReference w:id="39"/>
      </w:r>
      <w:commentRangeEnd w:id="40"/>
      <w:r w:rsidRPr="005F4A48">
        <w:rPr>
          <w:rStyle w:val="CommentReference"/>
          <w:sz w:val="24"/>
          <w:szCs w:val="24"/>
        </w:rPr>
        <w:commentReference w:id="40"/>
      </w:r>
      <w:r w:rsidRPr="009E2C62">
        <w:rPr>
          <w:sz w:val="24"/>
          <w:szCs w:val="24"/>
        </w:rPr>
        <w:t>. 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r w:rsidR="00AB3237">
        <w:rPr>
          <w:sz w:val="24"/>
          <w:szCs w:val="24"/>
        </w:rPr>
        <w:t xml:space="preserve"> (</w:t>
      </w:r>
      <w:r w:rsidRPr="005F4A48">
        <w:rPr>
          <w:sz w:val="24"/>
          <w:szCs w:val="24"/>
        </w:rPr>
        <w:t xml:space="preserve">Figure </w:t>
      </w:r>
      <w:r w:rsidR="0011635A">
        <w:rPr>
          <w:sz w:val="24"/>
          <w:szCs w:val="24"/>
        </w:rPr>
        <w:t>10</w:t>
      </w:r>
      <w:r w:rsidRPr="005F4A48">
        <w:rPr>
          <w:sz w:val="24"/>
          <w:szCs w:val="24"/>
        </w:rPr>
        <w:t>).</w:t>
      </w:r>
      <w:commentRangeEnd w:id="41"/>
      <w:r w:rsidRPr="005F4A48">
        <w:rPr>
          <w:rStyle w:val="CommentReference"/>
          <w:sz w:val="24"/>
          <w:szCs w:val="24"/>
        </w:rPr>
        <w:commentReference w:id="41"/>
      </w:r>
      <w:commentRangeEnd w:id="42"/>
      <w:r w:rsidRPr="005F4A48">
        <w:rPr>
          <w:rStyle w:val="CommentReference"/>
          <w:sz w:val="24"/>
          <w:szCs w:val="24"/>
        </w:rPr>
        <w:commentReference w:id="42"/>
      </w:r>
    </w:p>
    <w:p w14:paraId="46277351" w14:textId="68993FCB" w:rsidR="000F1503" w:rsidRPr="005F4A48" w:rsidRDefault="000F1503" w:rsidP="000F1503">
      <w:pPr>
        <w:spacing w:line="480" w:lineRule="auto"/>
        <w:rPr>
          <w:b/>
          <w:bCs/>
          <w:sz w:val="24"/>
          <w:szCs w:val="24"/>
        </w:rPr>
      </w:pPr>
      <w:r w:rsidRPr="005F4A48">
        <w:rPr>
          <w:b/>
          <w:bCs/>
          <w:sz w:val="24"/>
          <w:szCs w:val="24"/>
        </w:rPr>
        <w:t>Discussion</w:t>
      </w:r>
    </w:p>
    <w:p w14:paraId="727FC47D" w14:textId="02DED551" w:rsidR="000F1503" w:rsidRPr="005F4A48" w:rsidRDefault="000F1503" w:rsidP="000F1503">
      <w:pPr>
        <w:spacing w:line="480" w:lineRule="auto"/>
        <w:rPr>
          <w:bCs/>
          <w:sz w:val="24"/>
          <w:szCs w:val="24"/>
        </w:rPr>
      </w:pPr>
      <w:r w:rsidRPr="005F4A48">
        <w:rPr>
          <w:bCs/>
          <w:sz w:val="24"/>
          <w:szCs w:val="24"/>
        </w:rPr>
        <w:t>Since the release of the first reference genome</w:t>
      </w:r>
      <w:r w:rsidR="00F4704D">
        <w:rPr>
          <w:bCs/>
          <w:sz w:val="24"/>
          <w:szCs w:val="24"/>
        </w:rPr>
        <w:t xml:space="preserve"> </w:t>
      </w:r>
      <w:r w:rsidR="009E0AB3" w:rsidRPr="009E0AB3">
        <w:rPr>
          <w:rFonts w:ascii="Calibri" w:hAnsi="Calibri" w:cs="Calibri"/>
          <w:sz w:val="24"/>
        </w:rPr>
        <w:t>(</w:t>
      </w:r>
      <w:proofErr w:type="spellStart"/>
      <w:r w:rsidR="009E0AB3" w:rsidRPr="009E0AB3">
        <w:rPr>
          <w:rFonts w:ascii="Calibri" w:hAnsi="Calibri" w:cs="Calibri"/>
          <w:sz w:val="24"/>
        </w:rPr>
        <w:t>Chalhoub</w:t>
      </w:r>
      <w:proofErr w:type="spellEnd"/>
      <w:r w:rsidR="009E0AB3" w:rsidRPr="009E0AB3">
        <w:rPr>
          <w:rFonts w:ascii="Calibri" w:hAnsi="Calibri" w:cs="Calibri"/>
          <w:sz w:val="24"/>
        </w:rPr>
        <w:t xml:space="preserve"> </w:t>
      </w:r>
      <w:r w:rsidR="009E0AB3" w:rsidRPr="009E0AB3">
        <w:rPr>
          <w:rFonts w:ascii="Calibri" w:hAnsi="Calibri" w:cs="Calibri"/>
          <w:i/>
          <w:iCs/>
          <w:sz w:val="24"/>
        </w:rPr>
        <w:t>et al.</w:t>
      </w:r>
      <w:r w:rsidR="009E0AB3" w:rsidRPr="009E0AB3">
        <w:rPr>
          <w:rFonts w:ascii="Calibri" w:hAnsi="Calibri" w:cs="Calibri"/>
          <w:sz w:val="24"/>
        </w:rPr>
        <w:t xml:space="preserve"> 2014)</w:t>
      </w:r>
      <w:r w:rsidR="006A143D">
        <w:rPr>
          <w:bCs/>
          <w:sz w:val="24"/>
          <w:szCs w:val="24"/>
        </w:rPr>
        <w:t>,</w:t>
      </w:r>
      <w:r w:rsidR="00061540">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sidR="00061540">
        <w:rPr>
          <w:bCs/>
          <w:sz w:val="24"/>
          <w:szCs w:val="24"/>
        </w:rPr>
        <w:t>ed</w:t>
      </w:r>
      <w:r w:rsidRPr="005F4A48">
        <w:rPr>
          <w:bCs/>
          <w:sz w:val="24"/>
          <w:szCs w:val="24"/>
        </w:rPr>
        <w:t xml:space="preserve"> homoeologous exchange, and identif</w:t>
      </w:r>
      <w:r w:rsidR="00061540">
        <w:rPr>
          <w:bCs/>
          <w:sz w:val="24"/>
          <w:szCs w:val="24"/>
        </w:rPr>
        <w:t>ied</w:t>
      </w:r>
      <w:r w:rsidRPr="005F4A48">
        <w:rPr>
          <w:bCs/>
          <w:sz w:val="24"/>
          <w:szCs w:val="24"/>
        </w:rPr>
        <w:t xml:space="preserve"> quantitative trait loci</w:t>
      </w:r>
      <w:r w:rsidR="00AB3237">
        <w:rPr>
          <w:bCs/>
          <w:sz w:val="24"/>
          <w:szCs w:val="24"/>
        </w:rPr>
        <w:t xml:space="preserve"> (</w:t>
      </w:r>
      <w:r w:rsidRPr="005F4A48">
        <w:rPr>
          <w:bCs/>
          <w:sz w:val="24"/>
          <w:szCs w:val="24"/>
        </w:rPr>
        <w:t>QTLs) related to key agricultural traits</w:t>
      </w:r>
      <w:r w:rsidR="00A96A27">
        <w:rPr>
          <w:bCs/>
          <w:sz w:val="24"/>
          <w:szCs w:val="24"/>
        </w:rPr>
        <w:t xml:space="preserve"> </w:t>
      </w:r>
      <w:r w:rsidR="00A96A27">
        <w:rPr>
          <w:bCs/>
          <w:sz w:val="24"/>
          <w:szCs w:val="24"/>
        </w:rPr>
        <w:fldChar w:fldCharType="begin"/>
      </w:r>
      <w:r w:rsidR="004C13CE">
        <w:rPr>
          <w:bCs/>
          <w:sz w:val="24"/>
          <w:szCs w:val="24"/>
        </w:rPr>
        <w: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2020)","noteIndex":0},"citationItems":[{"id":1590,"uris":["http://zotero.org/users/5857934/items/VGFG9BSD"],"uri":["http://zotero.org/users/5857934/items/VGFG9BSD"],"itemData":{"id":1590,"type":"article-journal","abstract":"The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uri":["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uri":["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uri":["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J."}],"issued":{"date-parts":[["2017"]]}}},{"id":1589,"uris":["http://zotero.org/users/5857934/items/YWZYUEZ2"],"uri":["http://zotero.org/users/5857934/items/YWZYUEZ2"],"itemData":{"id":1589,"type":"article-journal","abstract":"Genomic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J."}],"issued":{"date-parts":[["2017"]]}}},{"id":1594,"uris":["http://zotero.org/users/5857934/items/A9RME2FD"],"uri":["http://zotero.org/users/5857934/items/A9RME2FD"],"itemData":{"id":1594,"type":"article-journal","abstract":"Rapeseed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A96A27">
        <w:rPr>
          <w:bCs/>
          <w:sz w:val="24"/>
          <w:szCs w:val="24"/>
        </w:rPr>
        <w:fldChar w:fldCharType="separate"/>
      </w:r>
      <w:r w:rsidR="00A96A27" w:rsidRPr="00A96A27">
        <w:rPr>
          <w:rFonts w:ascii="Calibri" w:hAnsi="Calibri" w:cs="Calibri"/>
          <w:sz w:val="24"/>
          <w:szCs w:val="24"/>
        </w:rPr>
        <w:t xml:space="preserve">(Wang </w:t>
      </w:r>
      <w:r w:rsidR="00A96A27" w:rsidRPr="00A96A27">
        <w:rPr>
          <w:rFonts w:ascii="Calibri" w:hAnsi="Calibri" w:cs="Calibri"/>
          <w:i/>
          <w:iCs/>
          <w:sz w:val="24"/>
          <w:szCs w:val="24"/>
        </w:rPr>
        <w:t>et al.</w:t>
      </w:r>
      <w:r w:rsidR="00A96A27" w:rsidRPr="00A96A27">
        <w:rPr>
          <w:rFonts w:ascii="Calibri" w:hAnsi="Calibri" w:cs="Calibri"/>
          <w:sz w:val="24"/>
          <w:szCs w:val="24"/>
        </w:rPr>
        <w:t xml:space="preserve"> 2015, 2016; Bayer </w:t>
      </w:r>
      <w:r w:rsidR="00A96A27" w:rsidRPr="00A96A27">
        <w:rPr>
          <w:rFonts w:ascii="Calibri" w:hAnsi="Calibri" w:cs="Calibri"/>
          <w:i/>
          <w:iCs/>
          <w:sz w:val="24"/>
          <w:szCs w:val="24"/>
        </w:rPr>
        <w:t>et al.</w:t>
      </w:r>
      <w:r w:rsidR="00A96A27" w:rsidRPr="00A96A27">
        <w:rPr>
          <w:rFonts w:ascii="Calibri" w:hAnsi="Calibri" w:cs="Calibri"/>
          <w:sz w:val="24"/>
          <w:szCs w:val="24"/>
        </w:rPr>
        <w:t xml:space="preserve"> 2017; Samans </w:t>
      </w:r>
      <w:r w:rsidR="00A96A27" w:rsidRPr="00A96A27">
        <w:rPr>
          <w:rFonts w:ascii="Calibri" w:hAnsi="Calibri" w:cs="Calibri"/>
          <w:i/>
          <w:iCs/>
          <w:sz w:val="24"/>
          <w:szCs w:val="24"/>
        </w:rPr>
        <w:t>et al.</w:t>
      </w:r>
      <w:r w:rsidR="00A96A27" w:rsidRPr="00A96A27">
        <w:rPr>
          <w:rFonts w:ascii="Calibri" w:hAnsi="Calibri" w:cs="Calibri"/>
          <w:sz w:val="24"/>
          <w:szCs w:val="24"/>
        </w:rPr>
        <w:t xml:space="preserve"> 2017; Stein </w:t>
      </w:r>
      <w:r w:rsidR="00A96A27" w:rsidRPr="00A96A27">
        <w:rPr>
          <w:rFonts w:ascii="Calibri" w:hAnsi="Calibri" w:cs="Calibri"/>
          <w:i/>
          <w:iCs/>
          <w:sz w:val="24"/>
          <w:szCs w:val="24"/>
        </w:rPr>
        <w:t>et al.</w:t>
      </w:r>
      <w:r w:rsidR="00A96A27" w:rsidRPr="00A96A27">
        <w:rPr>
          <w:rFonts w:ascii="Calibri" w:hAnsi="Calibri" w:cs="Calibri"/>
          <w:sz w:val="24"/>
          <w:szCs w:val="24"/>
        </w:rPr>
        <w:t xml:space="preserve"> 2017; Song </w:t>
      </w:r>
      <w:r w:rsidR="00A96A27" w:rsidRPr="00A96A27">
        <w:rPr>
          <w:rFonts w:ascii="Calibri" w:hAnsi="Calibri" w:cs="Calibri"/>
          <w:i/>
          <w:iCs/>
          <w:sz w:val="24"/>
          <w:szCs w:val="24"/>
        </w:rPr>
        <w:t>et al.</w:t>
      </w:r>
      <w:r w:rsidR="00A96A27" w:rsidRPr="00A96A27">
        <w:rPr>
          <w:rFonts w:ascii="Calibri" w:hAnsi="Calibri" w:cs="Calibri"/>
          <w:sz w:val="24"/>
          <w:szCs w:val="24"/>
        </w:rPr>
        <w:t xml:space="preserve"> 2020)</w:t>
      </w:r>
      <w:r w:rsidR="00A96A27">
        <w:rPr>
          <w:bCs/>
          <w:sz w:val="24"/>
          <w:szCs w:val="24"/>
        </w:rPr>
        <w:fldChar w:fldCharType="end"/>
      </w:r>
      <w:r w:rsidR="00A96A27">
        <w:rPr>
          <w:bCs/>
          <w:sz w:val="24"/>
          <w:szCs w:val="24"/>
        </w:rPr>
        <w:t>.</w:t>
      </w:r>
      <w:r w:rsidR="00AB3237">
        <w:rPr>
          <w:bCs/>
          <w:sz w:val="24"/>
          <w:szCs w:val="24"/>
        </w:rPr>
        <w:t xml:space="preserve"> </w:t>
      </w:r>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sidR="00462B23">
        <w:rPr>
          <w:bCs/>
          <w:sz w:val="24"/>
          <w:szCs w:val="24"/>
        </w:rPr>
        <w:t xml:space="preserve">a </w:t>
      </w:r>
      <w:r>
        <w:rPr>
          <w:bCs/>
          <w:sz w:val="24"/>
          <w:szCs w:val="24"/>
        </w:rPr>
        <w:t xml:space="preserve">species-wide </w:t>
      </w:r>
      <w:r w:rsidRPr="005F4A48">
        <w:rPr>
          <w:bCs/>
          <w:sz w:val="24"/>
          <w:szCs w:val="24"/>
        </w:rPr>
        <w:t>pangenome.</w:t>
      </w:r>
    </w:p>
    <w:p w14:paraId="2AA1D5FD" w14:textId="3BC8EFA9" w:rsidR="000F1503" w:rsidRPr="00AB6BDF" w:rsidRDefault="000F1503" w:rsidP="000F1503">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w:t>
      </w:r>
      <w:proofErr w:type="spellStart"/>
      <w:r w:rsidRPr="005F4A48">
        <w:rPr>
          <w:bCs/>
          <w:sz w:val="24"/>
          <w:szCs w:val="24"/>
        </w:rPr>
        <w:t>Darmor-bzh</w:t>
      </w:r>
      <w:proofErr w:type="spellEnd"/>
      <w:r w:rsidRPr="005F4A48">
        <w:rPr>
          <w:bCs/>
          <w:sz w:val="24"/>
          <w:szCs w:val="24"/>
        </w:rPr>
        <w:t xml:space="preserve"> genome</w:t>
      </w:r>
      <w:ins w:id="43" w:author="Julin Maloof" w:date="2020-12-26T11:28:00Z">
        <w:r w:rsidR="005A49A6">
          <w:rPr>
            <w:bCs/>
            <w:sz w:val="24"/>
            <w:szCs w:val="24"/>
          </w:rPr>
          <w:t xml:space="preserve"> </w:t>
        </w:r>
      </w:ins>
      <w:r w:rsidR="005A49A6" w:rsidRPr="005A49A6">
        <w:rPr>
          <w:rFonts w:ascii="Calibri" w:cs="Calibri"/>
          <w:sz w:val="24"/>
        </w:rPr>
        <w:t>(</w:t>
      </w:r>
      <w:proofErr w:type="spellStart"/>
      <w:r w:rsidR="005A49A6" w:rsidRPr="005A49A6">
        <w:rPr>
          <w:rFonts w:ascii="Calibri" w:cs="Calibri"/>
          <w:sz w:val="24"/>
        </w:rPr>
        <w:t>Chalhoub</w:t>
      </w:r>
      <w:proofErr w:type="spellEnd"/>
      <w:r w:rsidR="005A49A6" w:rsidRPr="005A49A6">
        <w:rPr>
          <w:rFonts w:ascii="Calibri" w:cs="Calibri"/>
          <w:sz w:val="24"/>
        </w:rPr>
        <w:t xml:space="preserve"> </w:t>
      </w:r>
      <w:r w:rsidR="005A49A6" w:rsidRPr="005A49A6">
        <w:rPr>
          <w:rFonts w:ascii="Calibri" w:cs="Calibri"/>
          <w:i/>
          <w:iCs/>
          <w:sz w:val="24"/>
        </w:rPr>
        <w:t>et al.</w:t>
      </w:r>
      <w:r w:rsidR="005A49A6" w:rsidRPr="005A49A6">
        <w:rPr>
          <w:rFonts w:ascii="Calibri" w:cs="Calibri"/>
          <w:sz w:val="24"/>
        </w:rPr>
        <w:t xml:space="preserve"> 2014)</w:t>
      </w:r>
      <w:commentRangeStart w:id="44"/>
      <w:r w:rsidRPr="005F4A48">
        <w:rPr>
          <w:bCs/>
          <w:sz w:val="24"/>
          <w:szCs w:val="24"/>
        </w:rPr>
        <w:t>.</w:t>
      </w:r>
      <w:commentRangeEnd w:id="44"/>
      <w:r w:rsidR="00386042">
        <w:rPr>
          <w:rStyle w:val="CommentReference"/>
        </w:rPr>
        <w:commentReference w:id="44"/>
      </w:r>
      <w:r w:rsidRPr="005F4A48">
        <w:rPr>
          <w:bCs/>
          <w:sz w:val="24"/>
          <w:szCs w:val="24"/>
        </w:rPr>
        <w:t xml:space="preserve"> Although </w:t>
      </w:r>
      <w:r w:rsidRPr="005F4A48">
        <w:rPr>
          <w:bCs/>
          <w:sz w:val="24"/>
          <w:szCs w:val="24"/>
        </w:rPr>
        <w:lastRenderedPageBreak/>
        <w:t xml:space="preserve">the expected size of the </w:t>
      </w:r>
      <w:r w:rsidRPr="005F4A48">
        <w:rPr>
          <w:bCs/>
          <w:i/>
          <w:iCs/>
          <w:sz w:val="24"/>
          <w:szCs w:val="24"/>
        </w:rPr>
        <w:t>B. napus</w:t>
      </w:r>
      <w:r w:rsidRPr="005F4A48">
        <w:rPr>
          <w:bCs/>
          <w:sz w:val="24"/>
          <w:szCs w:val="24"/>
        </w:rPr>
        <w:t xml:space="preserve"> genome is over 1 Gb, the </w:t>
      </w:r>
      <w:proofErr w:type="spellStart"/>
      <w:r w:rsidRPr="005F4A48">
        <w:rPr>
          <w:bCs/>
          <w:sz w:val="24"/>
          <w:szCs w:val="24"/>
        </w:rPr>
        <w:t>Darmor-bzh</w:t>
      </w:r>
      <w:proofErr w:type="spellEnd"/>
      <w:r w:rsidRPr="005F4A48">
        <w:rPr>
          <w:bCs/>
          <w:sz w:val="24"/>
          <w:szCs w:val="24"/>
        </w:rPr>
        <w:t xml:space="preserve"> 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 xml:space="preserve">scale pseudomolecule scaffolds.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 xml:space="preserve">scale pseudomolecule scaffolds. While our assembly is larger compared to the </w:t>
      </w:r>
      <w:proofErr w:type="spellStart"/>
      <w:r w:rsidRPr="005F4A48">
        <w:rPr>
          <w:bCs/>
          <w:sz w:val="24"/>
          <w:szCs w:val="24"/>
        </w:rPr>
        <w:t>Darmor-bzh</w:t>
      </w:r>
      <w:proofErr w:type="spellEnd"/>
      <w:r w:rsidRPr="005F4A48">
        <w:rPr>
          <w:bCs/>
          <w:sz w:val="24"/>
          <w:szCs w:val="24"/>
        </w:rPr>
        <w:t xml:space="preserve"> </w:t>
      </w:r>
      <w:commentRangeStart w:id="45"/>
      <w:r>
        <w:rPr>
          <w:bCs/>
          <w:sz w:val="24"/>
          <w:szCs w:val="24"/>
        </w:rPr>
        <w:t>assembly</w:t>
      </w:r>
      <w:commentRangeEnd w:id="45"/>
      <w:r>
        <w:rPr>
          <w:rStyle w:val="CommentReference"/>
        </w:rPr>
        <w:commentReference w:id="45"/>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w:t>
      </w:r>
      <w:proofErr w:type="spellStart"/>
      <w:r w:rsidRPr="005F4A48">
        <w:rPr>
          <w:bCs/>
          <w:sz w:val="24"/>
          <w:szCs w:val="24"/>
        </w:rPr>
        <w:t>Darmor-bzh</w:t>
      </w:r>
      <w:proofErr w:type="spellEnd"/>
      <w:r w:rsidRPr="005F4A48">
        <w:rPr>
          <w:bCs/>
          <w:sz w:val="24"/>
          <w:szCs w:val="24"/>
        </w:rPr>
        <w:t xml:space="preserve">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 </w:t>
      </w:r>
      <w:commentRangeStart w:id="46"/>
      <w:r w:rsidRPr="005F4A48">
        <w:rPr>
          <w:bCs/>
          <w:sz w:val="24"/>
          <w:szCs w:val="24"/>
        </w:rPr>
        <w:t xml:space="preserve">On a gene level, the </w:t>
      </w:r>
      <w:proofErr w:type="spellStart"/>
      <w:r w:rsidRPr="005F4A48">
        <w:rPr>
          <w:bCs/>
          <w:sz w:val="24"/>
          <w:szCs w:val="24"/>
        </w:rPr>
        <w:t>Darmor-bzh</w:t>
      </w:r>
      <w:proofErr w:type="spellEnd"/>
      <w:r w:rsidRPr="005F4A48">
        <w:rPr>
          <w:bCs/>
          <w:sz w:val="24"/>
          <w:szCs w:val="24"/>
        </w:rPr>
        <w:t xml:space="preserve"> reference does have slightly more annotated genes than our assembly, but </w:t>
      </w:r>
      <w:r w:rsidR="00ED563D">
        <w:rPr>
          <w:bCs/>
          <w:sz w:val="24"/>
          <w:szCs w:val="24"/>
        </w:rPr>
        <w:t>the great majority of these are very small in length and</w:t>
      </w:r>
      <w:r w:rsidRPr="005F4A48">
        <w:rPr>
          <w:bCs/>
          <w:sz w:val="24"/>
          <w:szCs w:val="24"/>
        </w:rPr>
        <w:t xml:space="preserve"> most likely d</w:t>
      </w:r>
      <w:r w:rsidR="00ED563D">
        <w:rPr>
          <w:bCs/>
          <w:sz w:val="24"/>
          <w:szCs w:val="24"/>
        </w:rPr>
        <w:t>o not reflect true genes</w:t>
      </w:r>
      <w:r w:rsidRPr="005F4A48">
        <w:rPr>
          <w:bCs/>
          <w:sz w:val="24"/>
          <w:szCs w:val="24"/>
        </w:rPr>
        <w:t xml:space="preserve">. </w:t>
      </w:r>
      <w:commentRangeEnd w:id="46"/>
      <w:r>
        <w:rPr>
          <w:rStyle w:val="CommentReference"/>
        </w:rPr>
        <w:commentReference w:id="46"/>
      </w:r>
      <w:commentRangeStart w:id="47"/>
      <w:commentRangeStart w:id="48"/>
      <w:commentRangeStart w:id="49"/>
      <w:r w:rsidRPr="005F4A48">
        <w:rPr>
          <w:bCs/>
          <w:sz w:val="24"/>
          <w:szCs w:val="24"/>
        </w:rPr>
        <w:t xml:space="preserve">While </w:t>
      </w:r>
      <w:proofErr w:type="spellStart"/>
      <w:r w:rsidRPr="005F4A48">
        <w:rPr>
          <w:bCs/>
          <w:sz w:val="24"/>
          <w:szCs w:val="24"/>
        </w:rPr>
        <w:t>Darmor-bzh</w:t>
      </w:r>
      <w:proofErr w:type="spellEnd"/>
      <w:r w:rsidRPr="005F4A48">
        <w:rPr>
          <w:bCs/>
          <w:sz w:val="24"/>
          <w:szCs w:val="24"/>
        </w:rPr>
        <w:t xml:space="preserve"> has more annotated genes</w:t>
      </w:r>
      <w:commentRangeEnd w:id="47"/>
      <w:r w:rsidRPr="005F4A48">
        <w:rPr>
          <w:rStyle w:val="CommentReference"/>
          <w:sz w:val="24"/>
          <w:szCs w:val="24"/>
        </w:rPr>
        <w:commentReference w:id="47"/>
      </w:r>
      <w:commentRangeEnd w:id="48"/>
      <w:r w:rsidRPr="005F4A48">
        <w:rPr>
          <w:rStyle w:val="CommentReference"/>
          <w:sz w:val="24"/>
          <w:szCs w:val="24"/>
        </w:rPr>
        <w:commentReference w:id="48"/>
      </w:r>
      <w:commentRangeEnd w:id="49"/>
      <w:r w:rsidRPr="005F4A48">
        <w:rPr>
          <w:rStyle w:val="CommentReference"/>
          <w:sz w:val="24"/>
          <w:szCs w:val="24"/>
        </w:rPr>
        <w:commentReference w:id="49"/>
      </w:r>
      <w:r w:rsidRPr="009E2C62">
        <w:rPr>
          <w:bCs/>
          <w:sz w:val="24"/>
          <w:szCs w:val="24"/>
        </w:rPr>
        <w:t>, our Da-Ae assembly has a higher number of</w:t>
      </w:r>
      <w:r w:rsidR="006A143D">
        <w:rPr>
          <w:bCs/>
          <w:sz w:val="24"/>
          <w:szCs w:val="24"/>
        </w:rPr>
        <w:t xml:space="preserve"> gene models located on the 19 pseudomolecules</w:t>
      </w:r>
      <w:r w:rsidRPr="005F4A48">
        <w:rPr>
          <w:bCs/>
          <w:sz w:val="24"/>
          <w:szCs w:val="24"/>
        </w:rPr>
        <w:t xml:space="preserve">. </w:t>
      </w:r>
      <w:r w:rsidR="00AB6BDF">
        <w:rPr>
          <w:bCs/>
          <w:sz w:val="24"/>
          <w:szCs w:val="24"/>
        </w:rPr>
        <w:t>The improved assembly</w:t>
      </w:r>
      <w:r w:rsidR="002864E1">
        <w:rPr>
          <w:bCs/>
          <w:sz w:val="24"/>
          <w:szCs w:val="24"/>
        </w:rPr>
        <w:t xml:space="preserve"> enabled by third generation sequencing technologies</w:t>
      </w:r>
      <w:r w:rsidR="00AB6BDF">
        <w:rPr>
          <w:bCs/>
          <w:sz w:val="24"/>
          <w:szCs w:val="24"/>
        </w:rPr>
        <w:t xml:space="preserve"> will serve as an excellent resource for </w:t>
      </w:r>
      <w:r w:rsidR="00AB6BDF">
        <w:rPr>
          <w:bCs/>
          <w:i/>
          <w:iCs/>
          <w:sz w:val="24"/>
          <w:szCs w:val="24"/>
        </w:rPr>
        <w:t>B</w:t>
      </w:r>
      <w:r w:rsidR="00900E79">
        <w:rPr>
          <w:bCs/>
          <w:i/>
          <w:iCs/>
          <w:sz w:val="24"/>
          <w:szCs w:val="24"/>
        </w:rPr>
        <w:t>.</w:t>
      </w:r>
      <w:r w:rsidR="00AB6BDF">
        <w:rPr>
          <w:bCs/>
          <w:i/>
          <w:iCs/>
          <w:sz w:val="24"/>
          <w:szCs w:val="24"/>
        </w:rPr>
        <w:t xml:space="preserve"> napus</w:t>
      </w:r>
      <w:r w:rsidR="00AB6BDF">
        <w:rPr>
          <w:bCs/>
          <w:sz w:val="24"/>
          <w:szCs w:val="24"/>
        </w:rPr>
        <w:t xml:space="preserve"> geneticists and scientists aiming to </w:t>
      </w:r>
      <w:r w:rsidR="00900E79">
        <w:rPr>
          <w:bCs/>
          <w:sz w:val="24"/>
          <w:szCs w:val="24"/>
        </w:rPr>
        <w:t>identify</w:t>
      </w:r>
      <w:r w:rsidR="00AB6BDF">
        <w:rPr>
          <w:bCs/>
          <w:sz w:val="24"/>
          <w:szCs w:val="24"/>
        </w:rPr>
        <w:t xml:space="preserve"> genes underlying agronomic traits.</w:t>
      </w:r>
    </w:p>
    <w:p w14:paraId="1D9B1804" w14:textId="0AD9985C" w:rsidR="000F1503" w:rsidRPr="005F4A48" w:rsidRDefault="000F1503" w:rsidP="000F1503">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50" w:author="Editor" w:date="2020-12-17T15:53:00Z">
        <w:r w:rsidR="00F12995">
          <w:rPr>
            <w:bCs/>
            <w:sz w:val="24"/>
            <w:szCs w:val="24"/>
          </w:rPr>
          <w:t>,</w:t>
        </w:r>
      </w:ins>
      <w:r w:rsidRPr="005F4A48">
        <w:rPr>
          <w:bCs/>
          <w:sz w:val="24"/>
          <w:szCs w:val="24"/>
        </w:rPr>
        <w:t xml:space="preserve"> we </w:t>
      </w:r>
      <w:r w:rsidR="00F12995">
        <w:rPr>
          <w:bCs/>
          <w:sz w:val="24"/>
          <w:szCs w:val="24"/>
        </w:rPr>
        <w:t>investigated</w:t>
      </w:r>
      <w:r w:rsidRPr="005F4A48">
        <w:rPr>
          <w:bCs/>
          <w:sz w:val="24"/>
          <w:szCs w:val="24"/>
        </w:rPr>
        <w:t xml:space="preserve"> both genome coverage and gene content across the genomes of </w:t>
      </w:r>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w:t>
      </w:r>
      <w:r w:rsidRPr="005F4A48">
        <w:rPr>
          <w:bCs/>
          <w:sz w:val="24"/>
          <w:szCs w:val="24"/>
        </w:rPr>
        <w:lastRenderedPageBreak/>
        <w:t xml:space="preserve">Da-Ae, </w:t>
      </w:r>
      <w:proofErr w:type="spellStart"/>
      <w:r w:rsidRPr="005F4A48">
        <w:rPr>
          <w:bCs/>
          <w:sz w:val="24"/>
          <w:szCs w:val="24"/>
        </w:rPr>
        <w:t>Darmor-bzh</w:t>
      </w:r>
      <w:proofErr w:type="spellEnd"/>
      <w:r w:rsidRPr="005F4A48">
        <w:rPr>
          <w:bCs/>
          <w:sz w:val="24"/>
          <w:szCs w:val="24"/>
        </w:rPr>
        <w:t xml:space="preserve">, and </w:t>
      </w:r>
      <w:proofErr w:type="spellStart"/>
      <w:r w:rsidRPr="005F4A48">
        <w:rPr>
          <w:bCs/>
          <w:sz w:val="24"/>
          <w:szCs w:val="24"/>
        </w:rPr>
        <w:t>Tapidor</w:t>
      </w:r>
      <w:proofErr w:type="spellEnd"/>
      <w:r w:rsidRPr="005F4A48">
        <w:rPr>
          <w:bCs/>
          <w:sz w:val="24"/>
          <w:szCs w:val="24"/>
        </w:rPr>
        <w:t xml:space="preserve">. 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sidR="00F12995">
        <w:rPr>
          <w:bCs/>
          <w:sz w:val="24"/>
          <w:szCs w:val="24"/>
        </w:rPr>
        <w:t>occurred</w:t>
      </w:r>
      <w:r w:rsidRPr="005F4A48">
        <w:rPr>
          <w:bCs/>
          <w:sz w:val="24"/>
          <w:szCs w:val="24"/>
        </w:rPr>
        <w:t xml:space="preserve"> in both small and large regions </w:t>
      </w:r>
      <w:r w:rsidR="00F12995">
        <w:rPr>
          <w:bCs/>
          <w:sz w:val="24"/>
          <w:szCs w:val="24"/>
        </w:rPr>
        <w:t>throughout</w:t>
      </w:r>
      <w:r w:rsidR="00F12995" w:rsidRPr="005F4A48">
        <w:rPr>
          <w:bCs/>
          <w:sz w:val="24"/>
          <w:szCs w:val="24"/>
        </w:rPr>
        <w:t xml:space="preserve"> </w:t>
      </w:r>
      <w:r w:rsidRPr="005F4A48">
        <w:rPr>
          <w:bCs/>
          <w:sz w:val="24"/>
          <w:szCs w:val="24"/>
        </w:rPr>
        <w:t xml:space="preserve">the </w:t>
      </w:r>
      <w:r w:rsidR="00F12995">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51"/>
      <w:commentRangeStart w:id="52"/>
      <w:commentRangeStart w:id="53"/>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51"/>
      <w:r w:rsidRPr="005F4A48">
        <w:rPr>
          <w:rStyle w:val="CommentReference"/>
          <w:sz w:val="24"/>
          <w:szCs w:val="24"/>
        </w:rPr>
        <w:commentReference w:id="51"/>
      </w:r>
      <w:commentRangeEnd w:id="52"/>
      <w:r w:rsidRPr="005F4A48">
        <w:rPr>
          <w:rStyle w:val="CommentReference"/>
          <w:sz w:val="24"/>
          <w:szCs w:val="24"/>
        </w:rPr>
        <w:commentReference w:id="52"/>
      </w:r>
      <w:commentRangeEnd w:id="53"/>
      <w:r w:rsidRPr="005F4A48">
        <w:rPr>
          <w:rStyle w:val="CommentReference"/>
          <w:sz w:val="24"/>
          <w:szCs w:val="24"/>
        </w:rPr>
        <w:commentReference w:id="53"/>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54"/>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54"/>
      <w:r w:rsidRPr="005F4A48">
        <w:rPr>
          <w:rStyle w:val="CommentReference"/>
          <w:sz w:val="24"/>
          <w:szCs w:val="24"/>
        </w:rPr>
        <w:commentReference w:id="54"/>
      </w:r>
      <w:r w:rsidRPr="009E2C62">
        <w:rPr>
          <w:bCs/>
          <w:sz w:val="24"/>
          <w:szCs w:val="24"/>
        </w:rPr>
        <w:t xml:space="preserve"> and further build upon the previous work done to identify hotspot regions</w:t>
      </w:r>
      <w:r w:rsidR="00AB3237">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1FF39D36" w14:textId="1DB67D98" w:rsidR="008648A4" w:rsidRDefault="000F1503" w:rsidP="008648A4">
      <w:pPr>
        <w:spacing w:line="480" w:lineRule="auto"/>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recent sequencing technologies, we created a genome assembly </w:t>
      </w:r>
      <w:r>
        <w:rPr>
          <w:bCs/>
          <w:sz w:val="24"/>
          <w:szCs w:val="24"/>
        </w:rPr>
        <w:t>that</w:t>
      </w:r>
      <w:r w:rsidRPr="005F4A48">
        <w:rPr>
          <w:bCs/>
          <w:sz w:val="24"/>
          <w:szCs w:val="24"/>
        </w:rPr>
        <w:t xml:space="preserve"> </w:t>
      </w:r>
      <w:r>
        <w:rPr>
          <w:bCs/>
          <w:sz w:val="24"/>
          <w:szCs w:val="24"/>
        </w:rPr>
        <w:t xml:space="preserve">improves </w:t>
      </w:r>
      <w:r w:rsidR="0080322F">
        <w:rPr>
          <w:bCs/>
          <w:sz w:val="24"/>
          <w:szCs w:val="24"/>
        </w:rPr>
        <w:t>up</w:t>
      </w:r>
      <w:r>
        <w:rPr>
          <w:bCs/>
          <w:sz w:val="24"/>
          <w:szCs w:val="24"/>
        </w:rPr>
        <w:t>on</w:t>
      </w:r>
      <w:r w:rsidRPr="005F4A48">
        <w:rPr>
          <w:bCs/>
          <w:sz w:val="24"/>
          <w:szCs w:val="24"/>
        </w:rPr>
        <w:t xml:space="preserve"> </w:t>
      </w:r>
      <w:r>
        <w:rPr>
          <w:bCs/>
          <w:sz w:val="24"/>
          <w:szCs w:val="24"/>
        </w:rPr>
        <w:t>previous</w:t>
      </w:r>
      <w:r w:rsidRPr="005F4A48">
        <w:rPr>
          <w:bCs/>
          <w:sz w:val="24"/>
          <w:szCs w:val="24"/>
        </w:rPr>
        <w:t xml:space="preserve"> assemblies. 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CFCF932" w14:textId="463EADCF" w:rsidR="00FA7A83" w:rsidRDefault="00FA7A83" w:rsidP="008648A4">
      <w:pPr>
        <w:spacing w:line="480" w:lineRule="auto"/>
        <w:rPr>
          <w:bCs/>
          <w:sz w:val="24"/>
          <w:szCs w:val="24"/>
        </w:rPr>
      </w:pPr>
    </w:p>
    <w:p w14:paraId="6D9ECB24" w14:textId="3F335EE4" w:rsidR="00FA7A83" w:rsidRDefault="00FA7A83" w:rsidP="008648A4">
      <w:pPr>
        <w:spacing w:line="480" w:lineRule="auto"/>
        <w:rPr>
          <w:b/>
          <w:bCs/>
          <w:sz w:val="24"/>
          <w:szCs w:val="24"/>
        </w:rPr>
      </w:pPr>
      <w:r>
        <w:rPr>
          <w:b/>
          <w:bCs/>
          <w:sz w:val="24"/>
          <w:szCs w:val="24"/>
        </w:rPr>
        <w:t>Acknowledgement</w:t>
      </w:r>
      <w:r w:rsidR="00941892">
        <w:rPr>
          <w:b/>
          <w:bCs/>
          <w:sz w:val="24"/>
          <w:szCs w:val="24"/>
        </w:rPr>
        <w:t>s</w:t>
      </w:r>
    </w:p>
    <w:p w14:paraId="1370D133" w14:textId="4D55ECB9" w:rsidR="00F94293" w:rsidRDefault="00FA7A83" w:rsidP="008648A4">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7467600D" w14:textId="77777777" w:rsidR="00F94293" w:rsidRDefault="00F94293">
      <w:pPr>
        <w:rPr>
          <w:sz w:val="24"/>
          <w:szCs w:val="24"/>
        </w:rPr>
      </w:pPr>
      <w:r>
        <w:rPr>
          <w:sz w:val="24"/>
          <w:szCs w:val="24"/>
        </w:rPr>
        <w:br w:type="page"/>
      </w:r>
    </w:p>
    <w:p w14:paraId="5B8F69AB" w14:textId="51777751" w:rsidR="00B46B52" w:rsidRDefault="00B46B52" w:rsidP="00B46B52">
      <w:pPr>
        <w:spacing w:line="480" w:lineRule="auto"/>
      </w:pPr>
      <w:bookmarkStart w:id="55" w:name="_Hlk70334771"/>
      <w:r>
        <w:rPr>
          <w:b/>
          <w:bCs/>
          <w:sz w:val="24"/>
          <w:szCs w:val="24"/>
        </w:rPr>
        <w:lastRenderedPageBreak/>
        <w:t>Citations</w:t>
      </w:r>
    </w:p>
    <w:p w14:paraId="4F861D4A" w14:textId="3CC7E455" w:rsidR="00B46B52" w:rsidRPr="00B46B52" w:rsidRDefault="001D49B3" w:rsidP="00B46B52">
      <w:pPr>
        <w:pStyle w:val="Bibliography"/>
        <w:rPr>
          <w:rFonts w:ascii="Calibri" w:hAnsi="Calibri" w:cs="Calibri"/>
          <w:sz w:val="24"/>
          <w:szCs w:val="24"/>
        </w:rPr>
      </w:pPr>
      <w:r>
        <w:fldChar w:fldCharType="begin"/>
      </w:r>
      <w:r w:rsidR="00B46B52">
        <w:instrText xml:space="preserve"> ADDIN ZOTERO_BIBL {"uncited":[["http://zotero.org/users/5857934/items/SR22654B"],["http://zotero.org/users/5857934/items/KPWINBYE"],["http://zotero.org/users/5857934/items/ZHAASF7V"],["http://zotero.org/users/5857934/items/M8TLUIAF"],["http://zotero.org/users/5857934/items/AKYC8GAM"],["http://zotero.org/users/5857934/items/ULVJFR29"],["http://zotero.org/users/5857934/items/2BSZZ4G9"],["http://zotero.org/users/5857934/items/4LIBHE2R"],["http://zotero.org/users/5857934/items/Z5YGSPWV"],["http://zotero.org/users/5857934/items/HLTJYTJP"],["http://zotero.org/users/5857934/items/654W723E"],["http://zotero.org/users/5857934/items/FYPDCHJS"],["http://zotero.org/users/5857934/items/U32IG5V5"],["http://zotero.org/users/5857934/items/9JZTDRJF"],["http://zotero.org/users/5857934/items/5XC7AG6C"],["http://zotero.org/users/5857934/items/8ZMCR5JR"],["http://zotero.org/users/5857934/items/UBN7TG78"],["http://zotero.org/users/5857934/items/WN9GPGZ2"],["http://zotero.org/users/5857934/items/RSWNQ5KG"],["http://zotero.org/users/5857934/items/JU5SCMLE"],["http://zotero.org/users/5857934/items/76JBQYCJ"],["http://zotero.org/users/5857934/items/E7AZFUCI"],["http://zotero.org/users/5857934/items/WT654PMJ"],["http://zotero.org/users/5857934/items/F72XINMW"],["http://zotero.org/users/5857934/items/7CT3VYUK"],["http://zotero.org/users/5857934/items/MDBI7MP6"],["http://zotero.org/users/5857934/items/7PNNLK8S"],["http://zotero.org/users/5857934/items/G7CCE5W5"],["http://zotero.org/users/5857934/items/2LS2VWRB"],["http://zotero.org/users/5857934/items/MCJGIWMT"],["http://zotero.org/users/5857934/items/7XDEJBPA"],["http://zotero.org/users/5857934/items/BS6LLFMN"],["http://zotero.org/users/5857934/items/8FA7TDWW"],["http://zotero.org/users/5857934/items/DURF4TQY"],["http://zotero.org/users/5857934/items/DCZZTAGZ"],["http://zotero.org/users/5857934/items/SNV3SXIY"],["http://zotero.org/users/5857934/items/N2YNBX29"],["http://zotero.org/users/5857934/items/EJFFJ8QN"],["http://zotero.org/users/5857934/items/UGHCZ86Q"],["http://zotero.org/users/5857934/items/4TTJFKQ9"],["http://zotero.org/users/5857934/items/VGFG9BSD"],["http://zotero.org/users/5857934/items/ALLCHC94"],["http://zotero.org/users/5857934/items/8L7AL2EB"]],"omitted":[],"custom":[]} CSL_BIBLIOGRAPHY </w:instrText>
      </w:r>
      <w:r>
        <w:fldChar w:fldCharType="separate"/>
      </w:r>
      <w:proofErr w:type="spellStart"/>
      <w:r w:rsidR="00B46B52" w:rsidRPr="00B46B52">
        <w:rPr>
          <w:rFonts w:ascii="Calibri" w:hAnsi="Calibri" w:cs="Calibri"/>
          <w:sz w:val="24"/>
          <w:szCs w:val="24"/>
        </w:rPr>
        <w:t>AltschuP</w:t>
      </w:r>
      <w:proofErr w:type="spellEnd"/>
      <w:r w:rsidR="00B46B52" w:rsidRPr="00B46B52">
        <w:rPr>
          <w:rFonts w:ascii="Calibri" w:hAnsi="Calibri" w:cs="Calibri"/>
          <w:sz w:val="24"/>
          <w:szCs w:val="24"/>
        </w:rPr>
        <w:t>, S. F., W. Gish, W. Miller, E. W. Myers, and D. J. Lipman Basic Local Alignment Search Tool. 8.</w:t>
      </w:r>
    </w:p>
    <w:p w14:paraId="671E8017"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Bayer, P. E., B. </w:t>
      </w:r>
      <w:proofErr w:type="spellStart"/>
      <w:r w:rsidRPr="00B46B52">
        <w:rPr>
          <w:rFonts w:ascii="Calibri" w:hAnsi="Calibri" w:cs="Calibri"/>
          <w:sz w:val="24"/>
          <w:szCs w:val="24"/>
        </w:rPr>
        <w:t>Hurgobin</w:t>
      </w:r>
      <w:proofErr w:type="spellEnd"/>
      <w:r w:rsidRPr="00B46B52">
        <w:rPr>
          <w:rFonts w:ascii="Calibri" w:hAnsi="Calibri" w:cs="Calibri"/>
          <w:sz w:val="24"/>
          <w:szCs w:val="24"/>
        </w:rPr>
        <w:t xml:space="preserve">, A. A. </w:t>
      </w:r>
      <w:proofErr w:type="spellStart"/>
      <w:r w:rsidRPr="00B46B52">
        <w:rPr>
          <w:rFonts w:ascii="Calibri" w:hAnsi="Calibri" w:cs="Calibri"/>
          <w:sz w:val="24"/>
          <w:szCs w:val="24"/>
        </w:rPr>
        <w:t>Golicz</w:t>
      </w:r>
      <w:proofErr w:type="spellEnd"/>
      <w:r w:rsidRPr="00B46B52">
        <w:rPr>
          <w:rFonts w:ascii="Calibri" w:hAnsi="Calibri" w:cs="Calibri"/>
          <w:sz w:val="24"/>
          <w:szCs w:val="24"/>
        </w:rPr>
        <w:t xml:space="preserve">, C.-K. K. Chan, Y. Yuan </w:t>
      </w:r>
      <w:r w:rsidRPr="00B46B52">
        <w:rPr>
          <w:rFonts w:ascii="Calibri" w:hAnsi="Calibri" w:cs="Calibri"/>
          <w:i/>
          <w:iCs/>
          <w:sz w:val="24"/>
          <w:szCs w:val="24"/>
        </w:rPr>
        <w:t>et al.</w:t>
      </w:r>
      <w:r w:rsidRPr="00B46B52">
        <w:rPr>
          <w:rFonts w:ascii="Calibri" w:hAnsi="Calibri" w:cs="Calibri"/>
          <w:sz w:val="24"/>
          <w:szCs w:val="24"/>
        </w:rPr>
        <w:t>, 2017 Assembly and comparison of two closely related Brassica napus genomes. Plant Biotechnology Journal 15: 1602–1610.</w:t>
      </w:r>
    </w:p>
    <w:p w14:paraId="1824D4E4"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Berardini</w:t>
      </w:r>
      <w:proofErr w:type="spellEnd"/>
      <w:r w:rsidRPr="00B46B52">
        <w:rPr>
          <w:rFonts w:ascii="Calibri" w:hAnsi="Calibri" w:cs="Calibri"/>
          <w:sz w:val="24"/>
          <w:szCs w:val="24"/>
        </w:rPr>
        <w:t xml:space="preserve">, T. Z., L. Reiser, D. Li, Y. </w:t>
      </w:r>
      <w:proofErr w:type="spellStart"/>
      <w:r w:rsidRPr="00B46B52">
        <w:rPr>
          <w:rFonts w:ascii="Calibri" w:hAnsi="Calibri" w:cs="Calibri"/>
          <w:sz w:val="24"/>
          <w:szCs w:val="24"/>
        </w:rPr>
        <w:t>Mezheritsky</w:t>
      </w:r>
      <w:proofErr w:type="spellEnd"/>
      <w:r w:rsidRPr="00B46B52">
        <w:rPr>
          <w:rFonts w:ascii="Calibri" w:hAnsi="Calibri" w:cs="Calibri"/>
          <w:sz w:val="24"/>
          <w:szCs w:val="24"/>
        </w:rPr>
        <w:t xml:space="preserve">, R. Muller </w:t>
      </w:r>
      <w:r w:rsidRPr="00B46B52">
        <w:rPr>
          <w:rFonts w:ascii="Calibri" w:hAnsi="Calibri" w:cs="Calibri"/>
          <w:i/>
          <w:iCs/>
          <w:sz w:val="24"/>
          <w:szCs w:val="24"/>
        </w:rPr>
        <w:t>et al.</w:t>
      </w:r>
      <w:r w:rsidRPr="00B46B52">
        <w:rPr>
          <w:rFonts w:ascii="Calibri" w:hAnsi="Calibri" w:cs="Calibri"/>
          <w:sz w:val="24"/>
          <w:szCs w:val="24"/>
        </w:rPr>
        <w:t xml:space="preserve">, 2015 The </w:t>
      </w:r>
      <w:proofErr w:type="spellStart"/>
      <w:r w:rsidRPr="00B46B52">
        <w:rPr>
          <w:rFonts w:ascii="Calibri" w:hAnsi="Calibri" w:cs="Calibri"/>
          <w:sz w:val="24"/>
          <w:szCs w:val="24"/>
        </w:rPr>
        <w:t>arabidopsis</w:t>
      </w:r>
      <w:proofErr w:type="spellEnd"/>
      <w:r w:rsidRPr="00B46B52">
        <w:rPr>
          <w:rFonts w:ascii="Calibri" w:hAnsi="Calibri" w:cs="Calibri"/>
          <w:sz w:val="24"/>
          <w:szCs w:val="24"/>
        </w:rPr>
        <w:t xml:space="preserve"> information resource: Making and mining the “gold standard” annotated reference plant genome. genesis 53: 474–485.</w:t>
      </w:r>
    </w:p>
    <w:p w14:paraId="5807DCD5"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Bertioli</w:t>
      </w:r>
      <w:proofErr w:type="spellEnd"/>
      <w:r w:rsidRPr="00B46B52">
        <w:rPr>
          <w:rFonts w:ascii="Calibri" w:hAnsi="Calibri" w:cs="Calibri"/>
          <w:sz w:val="24"/>
          <w:szCs w:val="24"/>
        </w:rPr>
        <w:t xml:space="preserve">, D. J., J. Jenkins, J. Clevenger, O. </w:t>
      </w:r>
      <w:proofErr w:type="spellStart"/>
      <w:r w:rsidRPr="00B46B52">
        <w:rPr>
          <w:rFonts w:ascii="Calibri" w:hAnsi="Calibri" w:cs="Calibri"/>
          <w:sz w:val="24"/>
          <w:szCs w:val="24"/>
        </w:rPr>
        <w:t>Dudchenko</w:t>
      </w:r>
      <w:proofErr w:type="spellEnd"/>
      <w:r w:rsidRPr="00B46B52">
        <w:rPr>
          <w:rFonts w:ascii="Calibri" w:hAnsi="Calibri" w:cs="Calibri"/>
          <w:sz w:val="24"/>
          <w:szCs w:val="24"/>
        </w:rPr>
        <w:t xml:space="preserve">, D. Gao </w:t>
      </w:r>
      <w:r w:rsidRPr="00B46B52">
        <w:rPr>
          <w:rFonts w:ascii="Calibri" w:hAnsi="Calibri" w:cs="Calibri"/>
          <w:i/>
          <w:iCs/>
          <w:sz w:val="24"/>
          <w:szCs w:val="24"/>
        </w:rPr>
        <w:t>et al.</w:t>
      </w:r>
      <w:r w:rsidRPr="00B46B52">
        <w:rPr>
          <w:rFonts w:ascii="Calibri" w:hAnsi="Calibri" w:cs="Calibri"/>
          <w:sz w:val="24"/>
          <w:szCs w:val="24"/>
        </w:rPr>
        <w:t xml:space="preserve">, 2019 The genome sequence of segmental allotetraploid peanut Arachis </w:t>
      </w:r>
      <w:proofErr w:type="spellStart"/>
      <w:r w:rsidRPr="00B46B52">
        <w:rPr>
          <w:rFonts w:ascii="Calibri" w:hAnsi="Calibri" w:cs="Calibri"/>
          <w:sz w:val="24"/>
          <w:szCs w:val="24"/>
        </w:rPr>
        <w:t>hypogaea</w:t>
      </w:r>
      <w:proofErr w:type="spellEnd"/>
      <w:r w:rsidRPr="00B46B52">
        <w:rPr>
          <w:rFonts w:ascii="Calibri" w:hAnsi="Calibri" w:cs="Calibri"/>
          <w:sz w:val="24"/>
          <w:szCs w:val="24"/>
        </w:rPr>
        <w:t>. Nat Genet 51: 877–884.</w:t>
      </w:r>
    </w:p>
    <w:p w14:paraId="40AFC573"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Bolger, A. M., M. Lohse, and B. </w:t>
      </w:r>
      <w:proofErr w:type="spellStart"/>
      <w:r w:rsidRPr="00B46B52">
        <w:rPr>
          <w:rFonts w:ascii="Calibri" w:hAnsi="Calibri" w:cs="Calibri"/>
          <w:sz w:val="24"/>
          <w:szCs w:val="24"/>
        </w:rPr>
        <w:t>Usadel</w:t>
      </w:r>
      <w:proofErr w:type="spellEnd"/>
      <w:r w:rsidRPr="00B46B52">
        <w:rPr>
          <w:rFonts w:ascii="Calibri" w:hAnsi="Calibri" w:cs="Calibri"/>
          <w:sz w:val="24"/>
          <w:szCs w:val="24"/>
        </w:rPr>
        <w:t xml:space="preserve">, 2014 </w:t>
      </w:r>
      <w:proofErr w:type="spellStart"/>
      <w:r w:rsidRPr="00B46B52">
        <w:rPr>
          <w:rFonts w:ascii="Calibri" w:hAnsi="Calibri" w:cs="Calibri"/>
          <w:sz w:val="24"/>
          <w:szCs w:val="24"/>
        </w:rPr>
        <w:t>Trimmomatic</w:t>
      </w:r>
      <w:proofErr w:type="spellEnd"/>
      <w:r w:rsidRPr="00B46B52">
        <w:rPr>
          <w:rFonts w:ascii="Calibri" w:hAnsi="Calibri" w:cs="Calibri"/>
          <w:sz w:val="24"/>
          <w:szCs w:val="24"/>
        </w:rPr>
        <w:t>: a flexible trimmer for Illumina sequence data. Bioinformatics 30: 2114–2120.</w:t>
      </w:r>
    </w:p>
    <w:p w14:paraId="3236A019"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Bray, N. L., H. Pimentel, P. </w:t>
      </w:r>
      <w:proofErr w:type="spellStart"/>
      <w:r w:rsidRPr="00B46B52">
        <w:rPr>
          <w:rFonts w:ascii="Calibri" w:hAnsi="Calibri" w:cs="Calibri"/>
          <w:sz w:val="24"/>
          <w:szCs w:val="24"/>
        </w:rPr>
        <w:t>Melsted</w:t>
      </w:r>
      <w:proofErr w:type="spellEnd"/>
      <w:r w:rsidRPr="00B46B52">
        <w:rPr>
          <w:rFonts w:ascii="Calibri" w:hAnsi="Calibri" w:cs="Calibri"/>
          <w:sz w:val="24"/>
          <w:szCs w:val="24"/>
        </w:rPr>
        <w:t xml:space="preserve">, and L. </w:t>
      </w:r>
      <w:proofErr w:type="spellStart"/>
      <w:r w:rsidRPr="00B46B52">
        <w:rPr>
          <w:rFonts w:ascii="Calibri" w:hAnsi="Calibri" w:cs="Calibri"/>
          <w:sz w:val="24"/>
          <w:szCs w:val="24"/>
        </w:rPr>
        <w:t>Pachter</w:t>
      </w:r>
      <w:proofErr w:type="spellEnd"/>
      <w:r w:rsidRPr="00B46B52">
        <w:rPr>
          <w:rFonts w:ascii="Calibri" w:hAnsi="Calibri" w:cs="Calibri"/>
          <w:sz w:val="24"/>
          <w:szCs w:val="24"/>
        </w:rPr>
        <w:t>, 2016 Near-optimal probabilistic RNA-seq quantification. Nature Biotechnology 34: 525–527.</w:t>
      </w:r>
    </w:p>
    <w:p w14:paraId="74A8B852"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Campbell, M. S., C. Holt, B. Moore, and M. </w:t>
      </w:r>
      <w:proofErr w:type="spellStart"/>
      <w:r w:rsidRPr="00B46B52">
        <w:rPr>
          <w:rFonts w:ascii="Calibri" w:hAnsi="Calibri" w:cs="Calibri"/>
          <w:sz w:val="24"/>
          <w:szCs w:val="24"/>
        </w:rPr>
        <w:t>Yandell</w:t>
      </w:r>
      <w:proofErr w:type="spellEnd"/>
      <w:r w:rsidRPr="00B46B52">
        <w:rPr>
          <w:rFonts w:ascii="Calibri" w:hAnsi="Calibri" w:cs="Calibri"/>
          <w:sz w:val="24"/>
          <w:szCs w:val="24"/>
        </w:rPr>
        <w:t xml:space="preserve">, 2014a Genome Annotation and Curation Using MAKER and MAKER-P: Genome Annotation and Curation Using MAKER and MAKER-P, pp. 4.11.1-4.11.39 in </w:t>
      </w:r>
      <w:r w:rsidRPr="00B46B52">
        <w:rPr>
          <w:rFonts w:ascii="Calibri" w:hAnsi="Calibri" w:cs="Calibri"/>
          <w:i/>
          <w:iCs/>
          <w:sz w:val="24"/>
          <w:szCs w:val="24"/>
        </w:rPr>
        <w:t>Current Protocols in Bioinformatics</w:t>
      </w:r>
      <w:r w:rsidRPr="00B46B52">
        <w:rPr>
          <w:rFonts w:ascii="Calibri" w:hAnsi="Calibri" w:cs="Calibri"/>
          <w:sz w:val="24"/>
          <w:szCs w:val="24"/>
        </w:rPr>
        <w:t xml:space="preserve">, edited by A. Bateman, W. R. Pearson, L. D. Stein, G. D. </w:t>
      </w:r>
      <w:proofErr w:type="spellStart"/>
      <w:r w:rsidRPr="00B46B52">
        <w:rPr>
          <w:rFonts w:ascii="Calibri" w:hAnsi="Calibri" w:cs="Calibri"/>
          <w:sz w:val="24"/>
          <w:szCs w:val="24"/>
        </w:rPr>
        <w:t>Stormo</w:t>
      </w:r>
      <w:proofErr w:type="spellEnd"/>
      <w:r w:rsidRPr="00B46B52">
        <w:rPr>
          <w:rFonts w:ascii="Calibri" w:hAnsi="Calibri" w:cs="Calibri"/>
          <w:sz w:val="24"/>
          <w:szCs w:val="24"/>
        </w:rPr>
        <w:t>, and J. R. Yates. John Wiley &amp; Sons, Inc., Hoboken, NJ, USA.</w:t>
      </w:r>
    </w:p>
    <w:p w14:paraId="07B40872"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Campbell, M. S., M. Law, C. Holt, J. C. Stein, G. D. </w:t>
      </w:r>
      <w:proofErr w:type="spellStart"/>
      <w:r w:rsidRPr="00B46B52">
        <w:rPr>
          <w:rFonts w:ascii="Calibri" w:hAnsi="Calibri" w:cs="Calibri"/>
          <w:sz w:val="24"/>
          <w:szCs w:val="24"/>
        </w:rPr>
        <w:t>Moghe</w:t>
      </w:r>
      <w:proofErr w:type="spellEnd"/>
      <w:r w:rsidRPr="00B46B52">
        <w:rPr>
          <w:rFonts w:ascii="Calibri" w:hAnsi="Calibri" w:cs="Calibri"/>
          <w:sz w:val="24"/>
          <w:szCs w:val="24"/>
        </w:rPr>
        <w:t xml:space="preserve"> </w:t>
      </w:r>
      <w:r w:rsidRPr="00B46B52">
        <w:rPr>
          <w:rFonts w:ascii="Calibri" w:hAnsi="Calibri" w:cs="Calibri"/>
          <w:i/>
          <w:iCs/>
          <w:sz w:val="24"/>
          <w:szCs w:val="24"/>
        </w:rPr>
        <w:t>et al.</w:t>
      </w:r>
      <w:r w:rsidRPr="00B46B52">
        <w:rPr>
          <w:rFonts w:ascii="Calibri" w:hAnsi="Calibri" w:cs="Calibri"/>
          <w:sz w:val="24"/>
          <w:szCs w:val="24"/>
        </w:rPr>
        <w:t>, 2014b MAKER-P: A Tool Kit for the Rapid Creation, Management, and Quality Control of Plant Genome Annotations. PLANT PHYSIOLOGY 164: 513–524.</w:t>
      </w:r>
    </w:p>
    <w:p w14:paraId="20B4AB33"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Cantarel</w:t>
      </w:r>
      <w:proofErr w:type="spellEnd"/>
      <w:r w:rsidRPr="00B46B52">
        <w:rPr>
          <w:rFonts w:ascii="Calibri" w:hAnsi="Calibri" w:cs="Calibri"/>
          <w:sz w:val="24"/>
          <w:szCs w:val="24"/>
        </w:rPr>
        <w:t xml:space="preserve">, B. L., I. Korf, S. M. C. Robb, G. Parra, E. Ross </w:t>
      </w:r>
      <w:r w:rsidRPr="00B46B52">
        <w:rPr>
          <w:rFonts w:ascii="Calibri" w:hAnsi="Calibri" w:cs="Calibri"/>
          <w:i/>
          <w:iCs/>
          <w:sz w:val="24"/>
          <w:szCs w:val="24"/>
        </w:rPr>
        <w:t>et al.</w:t>
      </w:r>
      <w:r w:rsidRPr="00B46B52">
        <w:rPr>
          <w:rFonts w:ascii="Calibri" w:hAnsi="Calibri" w:cs="Calibri"/>
          <w:sz w:val="24"/>
          <w:szCs w:val="24"/>
        </w:rPr>
        <w:t>, 2008 MAKER: An easy-to-use annotation pipeline designed for emerging model organism genomes. Genome Res 18: 188–196.</w:t>
      </w:r>
    </w:p>
    <w:p w14:paraId="4E187654"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Chaisson</w:t>
      </w:r>
      <w:proofErr w:type="spellEnd"/>
      <w:r w:rsidRPr="00B46B52">
        <w:rPr>
          <w:rFonts w:ascii="Calibri" w:hAnsi="Calibri" w:cs="Calibri"/>
          <w:sz w:val="24"/>
          <w:szCs w:val="24"/>
        </w:rPr>
        <w:t xml:space="preserve">, M. J., and G. </w:t>
      </w:r>
      <w:proofErr w:type="spellStart"/>
      <w:r w:rsidRPr="00B46B52">
        <w:rPr>
          <w:rFonts w:ascii="Calibri" w:hAnsi="Calibri" w:cs="Calibri"/>
          <w:sz w:val="24"/>
          <w:szCs w:val="24"/>
        </w:rPr>
        <w:t>Tesler</w:t>
      </w:r>
      <w:proofErr w:type="spellEnd"/>
      <w:r w:rsidRPr="00B46B52">
        <w:rPr>
          <w:rFonts w:ascii="Calibri" w:hAnsi="Calibri" w:cs="Calibri"/>
          <w:sz w:val="24"/>
          <w:szCs w:val="24"/>
        </w:rPr>
        <w:t>, 2012 Mapping single molecule sequencing reads using basic local alignment with successive refinement (BLASR): application and theory. BMC Bioinformatics 13: 238.</w:t>
      </w:r>
    </w:p>
    <w:p w14:paraId="1B805434"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Chalhoub</w:t>
      </w:r>
      <w:proofErr w:type="spellEnd"/>
      <w:r w:rsidRPr="00B46B52">
        <w:rPr>
          <w:rFonts w:ascii="Calibri" w:hAnsi="Calibri" w:cs="Calibri"/>
          <w:sz w:val="24"/>
          <w:szCs w:val="24"/>
        </w:rPr>
        <w:t xml:space="preserve">, B., F. </w:t>
      </w:r>
      <w:proofErr w:type="spellStart"/>
      <w:r w:rsidRPr="00B46B52">
        <w:rPr>
          <w:rFonts w:ascii="Calibri" w:hAnsi="Calibri" w:cs="Calibri"/>
          <w:sz w:val="24"/>
          <w:szCs w:val="24"/>
        </w:rPr>
        <w:t>Denoeud</w:t>
      </w:r>
      <w:proofErr w:type="spellEnd"/>
      <w:r w:rsidRPr="00B46B52">
        <w:rPr>
          <w:rFonts w:ascii="Calibri" w:hAnsi="Calibri" w:cs="Calibri"/>
          <w:sz w:val="24"/>
          <w:szCs w:val="24"/>
        </w:rPr>
        <w:t xml:space="preserve">, S. Liu, I. A. P. Parkin, H. Tang </w:t>
      </w:r>
      <w:r w:rsidRPr="00B46B52">
        <w:rPr>
          <w:rFonts w:ascii="Calibri" w:hAnsi="Calibri" w:cs="Calibri"/>
          <w:i/>
          <w:iCs/>
          <w:sz w:val="24"/>
          <w:szCs w:val="24"/>
        </w:rPr>
        <w:t>et al.</w:t>
      </w:r>
      <w:r w:rsidRPr="00B46B52">
        <w:rPr>
          <w:rFonts w:ascii="Calibri" w:hAnsi="Calibri" w:cs="Calibri"/>
          <w:sz w:val="24"/>
          <w:szCs w:val="24"/>
        </w:rPr>
        <w:t>, 2014 Early allopolyploid evolution in the post-Neolithic Brassica napus oilseed genome. Science 345: 950–953.</w:t>
      </w:r>
    </w:p>
    <w:p w14:paraId="252B00A5"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Cheng, F., S. Liu, J. Wu, L. Fang, S. Sun </w:t>
      </w:r>
      <w:r w:rsidRPr="00B46B52">
        <w:rPr>
          <w:rFonts w:ascii="Calibri" w:hAnsi="Calibri" w:cs="Calibri"/>
          <w:i/>
          <w:iCs/>
          <w:sz w:val="24"/>
          <w:szCs w:val="24"/>
        </w:rPr>
        <w:t>et al.</w:t>
      </w:r>
      <w:r w:rsidRPr="00B46B52">
        <w:rPr>
          <w:rFonts w:ascii="Calibri" w:hAnsi="Calibri" w:cs="Calibri"/>
          <w:sz w:val="24"/>
          <w:szCs w:val="24"/>
        </w:rPr>
        <w:t>, 2011 BRAD, the genetics and genomics database for Brassica plants. BMC Plant Biology 11: 136.</w:t>
      </w:r>
    </w:p>
    <w:p w14:paraId="7DC484CB"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Cheng, F., T. </w:t>
      </w:r>
      <w:proofErr w:type="spellStart"/>
      <w:r w:rsidRPr="00B46B52">
        <w:rPr>
          <w:rFonts w:ascii="Calibri" w:hAnsi="Calibri" w:cs="Calibri"/>
          <w:sz w:val="24"/>
          <w:szCs w:val="24"/>
        </w:rPr>
        <w:t>Mandáková</w:t>
      </w:r>
      <w:proofErr w:type="spellEnd"/>
      <w:r w:rsidRPr="00B46B52">
        <w:rPr>
          <w:rFonts w:ascii="Calibri" w:hAnsi="Calibri" w:cs="Calibri"/>
          <w:sz w:val="24"/>
          <w:szCs w:val="24"/>
        </w:rPr>
        <w:t xml:space="preserve">, J. Wu, Q. </w:t>
      </w:r>
      <w:proofErr w:type="spellStart"/>
      <w:r w:rsidRPr="00B46B52">
        <w:rPr>
          <w:rFonts w:ascii="Calibri" w:hAnsi="Calibri" w:cs="Calibri"/>
          <w:sz w:val="24"/>
          <w:szCs w:val="24"/>
        </w:rPr>
        <w:t>Xie</w:t>
      </w:r>
      <w:proofErr w:type="spellEnd"/>
      <w:r w:rsidRPr="00B46B52">
        <w:rPr>
          <w:rFonts w:ascii="Calibri" w:hAnsi="Calibri" w:cs="Calibri"/>
          <w:sz w:val="24"/>
          <w:szCs w:val="24"/>
        </w:rPr>
        <w:t xml:space="preserve">, M. A. </w:t>
      </w:r>
      <w:proofErr w:type="spellStart"/>
      <w:r w:rsidRPr="00B46B52">
        <w:rPr>
          <w:rFonts w:ascii="Calibri" w:hAnsi="Calibri" w:cs="Calibri"/>
          <w:sz w:val="24"/>
          <w:szCs w:val="24"/>
        </w:rPr>
        <w:t>Lysak</w:t>
      </w:r>
      <w:proofErr w:type="spellEnd"/>
      <w:r w:rsidRPr="00B46B52">
        <w:rPr>
          <w:rFonts w:ascii="Calibri" w:hAnsi="Calibri" w:cs="Calibri"/>
          <w:sz w:val="24"/>
          <w:szCs w:val="24"/>
        </w:rPr>
        <w:t xml:space="preserve"> </w:t>
      </w:r>
      <w:r w:rsidRPr="00B46B52">
        <w:rPr>
          <w:rFonts w:ascii="Calibri" w:hAnsi="Calibri" w:cs="Calibri"/>
          <w:i/>
          <w:iCs/>
          <w:sz w:val="24"/>
          <w:szCs w:val="24"/>
        </w:rPr>
        <w:t>et al.</w:t>
      </w:r>
      <w:r w:rsidRPr="00B46B52">
        <w:rPr>
          <w:rFonts w:ascii="Calibri" w:hAnsi="Calibri" w:cs="Calibri"/>
          <w:sz w:val="24"/>
          <w:szCs w:val="24"/>
        </w:rPr>
        <w:t xml:space="preserve">, 2013 Deciphering the Diploid Ancestral Genome of the </w:t>
      </w:r>
      <w:proofErr w:type="spellStart"/>
      <w:r w:rsidRPr="00B46B52">
        <w:rPr>
          <w:rFonts w:ascii="Calibri" w:hAnsi="Calibri" w:cs="Calibri"/>
          <w:sz w:val="24"/>
          <w:szCs w:val="24"/>
        </w:rPr>
        <w:t>Mesohexaploid</w:t>
      </w:r>
      <w:proofErr w:type="spellEnd"/>
      <w:r w:rsidRPr="00B46B52">
        <w:rPr>
          <w:rFonts w:ascii="Calibri" w:hAnsi="Calibri" w:cs="Calibri"/>
          <w:sz w:val="24"/>
          <w:szCs w:val="24"/>
        </w:rPr>
        <w:t xml:space="preserve"> </w:t>
      </w:r>
      <w:r w:rsidRPr="00B46B52">
        <w:rPr>
          <w:rFonts w:ascii="Calibri" w:hAnsi="Calibri" w:cs="Calibri"/>
          <w:i/>
          <w:iCs/>
          <w:sz w:val="24"/>
          <w:szCs w:val="24"/>
        </w:rPr>
        <w:t xml:space="preserve">Brassica </w:t>
      </w:r>
      <w:proofErr w:type="spellStart"/>
      <w:r w:rsidRPr="00B46B52">
        <w:rPr>
          <w:rFonts w:ascii="Calibri" w:hAnsi="Calibri" w:cs="Calibri"/>
          <w:i/>
          <w:iCs/>
          <w:sz w:val="24"/>
          <w:szCs w:val="24"/>
        </w:rPr>
        <w:t>rapa</w:t>
      </w:r>
      <w:proofErr w:type="spellEnd"/>
      <w:r w:rsidRPr="00B46B52">
        <w:rPr>
          <w:rFonts w:ascii="Calibri" w:hAnsi="Calibri" w:cs="Calibri"/>
          <w:sz w:val="24"/>
          <w:szCs w:val="24"/>
        </w:rPr>
        <w:t>. The Plant Cell 25: 1541–1554.</w:t>
      </w:r>
    </w:p>
    <w:p w14:paraId="77274B31"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Chin, C.-S., P. Peluso, F. J. </w:t>
      </w:r>
      <w:proofErr w:type="spellStart"/>
      <w:r w:rsidRPr="00B46B52">
        <w:rPr>
          <w:rFonts w:ascii="Calibri" w:hAnsi="Calibri" w:cs="Calibri"/>
          <w:sz w:val="24"/>
          <w:szCs w:val="24"/>
        </w:rPr>
        <w:t>Sedlazeck</w:t>
      </w:r>
      <w:proofErr w:type="spellEnd"/>
      <w:r w:rsidRPr="00B46B52">
        <w:rPr>
          <w:rFonts w:ascii="Calibri" w:hAnsi="Calibri" w:cs="Calibri"/>
          <w:sz w:val="24"/>
          <w:szCs w:val="24"/>
        </w:rPr>
        <w:t xml:space="preserve">, M. </w:t>
      </w:r>
      <w:proofErr w:type="spellStart"/>
      <w:r w:rsidRPr="00B46B52">
        <w:rPr>
          <w:rFonts w:ascii="Calibri" w:hAnsi="Calibri" w:cs="Calibri"/>
          <w:sz w:val="24"/>
          <w:szCs w:val="24"/>
        </w:rPr>
        <w:t>Nattestad</w:t>
      </w:r>
      <w:proofErr w:type="spellEnd"/>
      <w:r w:rsidRPr="00B46B52">
        <w:rPr>
          <w:rFonts w:ascii="Calibri" w:hAnsi="Calibri" w:cs="Calibri"/>
          <w:sz w:val="24"/>
          <w:szCs w:val="24"/>
        </w:rPr>
        <w:t xml:space="preserve">, G. T. Concepcion </w:t>
      </w:r>
      <w:r w:rsidRPr="00B46B52">
        <w:rPr>
          <w:rFonts w:ascii="Calibri" w:hAnsi="Calibri" w:cs="Calibri"/>
          <w:i/>
          <w:iCs/>
          <w:sz w:val="24"/>
          <w:szCs w:val="24"/>
        </w:rPr>
        <w:t>et al.</w:t>
      </w:r>
      <w:r w:rsidRPr="00B46B52">
        <w:rPr>
          <w:rFonts w:ascii="Calibri" w:hAnsi="Calibri" w:cs="Calibri"/>
          <w:sz w:val="24"/>
          <w:szCs w:val="24"/>
        </w:rPr>
        <w:t>, 2016 Phased diploid genome assembly with single-molecule real-time sequencing. Nature Methods 13: 1050–1054.</w:t>
      </w:r>
    </w:p>
    <w:p w14:paraId="397C82EC"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FAOSTAT.</w:t>
      </w:r>
    </w:p>
    <w:p w14:paraId="78B775C4"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Grabherr</w:t>
      </w:r>
      <w:proofErr w:type="spellEnd"/>
      <w:r w:rsidRPr="00B46B52">
        <w:rPr>
          <w:rFonts w:ascii="Calibri" w:hAnsi="Calibri" w:cs="Calibri"/>
          <w:sz w:val="24"/>
          <w:szCs w:val="24"/>
        </w:rPr>
        <w:t xml:space="preserve">, M. G., B. J. Haas, M. </w:t>
      </w:r>
      <w:proofErr w:type="spellStart"/>
      <w:r w:rsidRPr="00B46B52">
        <w:rPr>
          <w:rFonts w:ascii="Calibri" w:hAnsi="Calibri" w:cs="Calibri"/>
          <w:sz w:val="24"/>
          <w:szCs w:val="24"/>
        </w:rPr>
        <w:t>Yassour</w:t>
      </w:r>
      <w:proofErr w:type="spellEnd"/>
      <w:r w:rsidRPr="00B46B52">
        <w:rPr>
          <w:rFonts w:ascii="Calibri" w:hAnsi="Calibri" w:cs="Calibri"/>
          <w:sz w:val="24"/>
          <w:szCs w:val="24"/>
        </w:rPr>
        <w:t xml:space="preserve">, J. Z. Levin, D. A. Thompson </w:t>
      </w:r>
      <w:r w:rsidRPr="00B46B52">
        <w:rPr>
          <w:rFonts w:ascii="Calibri" w:hAnsi="Calibri" w:cs="Calibri"/>
          <w:i/>
          <w:iCs/>
          <w:sz w:val="24"/>
          <w:szCs w:val="24"/>
        </w:rPr>
        <w:t>et al.</w:t>
      </w:r>
      <w:r w:rsidRPr="00B46B52">
        <w:rPr>
          <w:rFonts w:ascii="Calibri" w:hAnsi="Calibri" w:cs="Calibri"/>
          <w:sz w:val="24"/>
          <w:szCs w:val="24"/>
        </w:rPr>
        <w:t>, 2011 Full-length transcriptome assembly from RNA-Seq data without a reference genome. Nature Biotechnology 29: 644–652.</w:t>
      </w:r>
    </w:p>
    <w:p w14:paraId="312DDED5"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Haas, B. J., A. Papanicolaou, M. </w:t>
      </w:r>
      <w:proofErr w:type="spellStart"/>
      <w:r w:rsidRPr="00B46B52">
        <w:rPr>
          <w:rFonts w:ascii="Calibri" w:hAnsi="Calibri" w:cs="Calibri"/>
          <w:sz w:val="24"/>
          <w:szCs w:val="24"/>
        </w:rPr>
        <w:t>Yassour</w:t>
      </w:r>
      <w:proofErr w:type="spellEnd"/>
      <w:r w:rsidRPr="00B46B52">
        <w:rPr>
          <w:rFonts w:ascii="Calibri" w:hAnsi="Calibri" w:cs="Calibri"/>
          <w:sz w:val="24"/>
          <w:szCs w:val="24"/>
        </w:rPr>
        <w:t xml:space="preserve">, M. </w:t>
      </w:r>
      <w:proofErr w:type="spellStart"/>
      <w:r w:rsidRPr="00B46B52">
        <w:rPr>
          <w:rFonts w:ascii="Calibri" w:hAnsi="Calibri" w:cs="Calibri"/>
          <w:sz w:val="24"/>
          <w:szCs w:val="24"/>
        </w:rPr>
        <w:t>Grabherr</w:t>
      </w:r>
      <w:proofErr w:type="spellEnd"/>
      <w:r w:rsidRPr="00B46B52">
        <w:rPr>
          <w:rFonts w:ascii="Calibri" w:hAnsi="Calibri" w:cs="Calibri"/>
          <w:sz w:val="24"/>
          <w:szCs w:val="24"/>
        </w:rPr>
        <w:t xml:space="preserve">, P. D. Blood </w:t>
      </w:r>
      <w:r w:rsidRPr="00B46B52">
        <w:rPr>
          <w:rFonts w:ascii="Calibri" w:hAnsi="Calibri" w:cs="Calibri"/>
          <w:i/>
          <w:iCs/>
          <w:sz w:val="24"/>
          <w:szCs w:val="24"/>
        </w:rPr>
        <w:t>et al.</w:t>
      </w:r>
      <w:r w:rsidRPr="00B46B52">
        <w:rPr>
          <w:rFonts w:ascii="Calibri" w:hAnsi="Calibri" w:cs="Calibri"/>
          <w:sz w:val="24"/>
          <w:szCs w:val="24"/>
        </w:rPr>
        <w:t xml:space="preserve">, 2013 De novo transcript sequence reconstruction from RNA-Seq: reference generation and analysis with Trinity. Nat </w:t>
      </w:r>
      <w:proofErr w:type="spellStart"/>
      <w:r w:rsidRPr="00B46B52">
        <w:rPr>
          <w:rFonts w:ascii="Calibri" w:hAnsi="Calibri" w:cs="Calibri"/>
          <w:sz w:val="24"/>
          <w:szCs w:val="24"/>
        </w:rPr>
        <w:t>Protoc</w:t>
      </w:r>
      <w:proofErr w:type="spellEnd"/>
      <w:r w:rsidRPr="00B46B52">
        <w:rPr>
          <w:rFonts w:ascii="Calibri" w:hAnsi="Calibri" w:cs="Calibri"/>
          <w:sz w:val="24"/>
          <w:szCs w:val="24"/>
        </w:rPr>
        <w:t xml:space="preserve"> </w:t>
      </w:r>
      <w:proofErr w:type="gramStart"/>
      <w:r w:rsidRPr="00B46B52">
        <w:rPr>
          <w:rFonts w:ascii="Calibri" w:hAnsi="Calibri" w:cs="Calibri"/>
          <w:sz w:val="24"/>
          <w:szCs w:val="24"/>
        </w:rPr>
        <w:t>8:.</w:t>
      </w:r>
      <w:proofErr w:type="gramEnd"/>
    </w:p>
    <w:p w14:paraId="47CA6A52"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Hall, B., 2014 </w:t>
      </w:r>
      <w:r w:rsidRPr="00B46B52">
        <w:rPr>
          <w:rFonts w:ascii="Calibri" w:hAnsi="Calibri" w:cs="Calibri"/>
          <w:i/>
          <w:iCs/>
          <w:sz w:val="24"/>
          <w:szCs w:val="24"/>
        </w:rPr>
        <w:t xml:space="preserve">GAG: </w:t>
      </w:r>
      <w:proofErr w:type="gramStart"/>
      <w:r w:rsidRPr="00B46B52">
        <w:rPr>
          <w:rFonts w:ascii="Calibri" w:hAnsi="Calibri" w:cs="Calibri"/>
          <w:i/>
          <w:iCs/>
          <w:sz w:val="24"/>
          <w:szCs w:val="24"/>
        </w:rPr>
        <w:t>the</w:t>
      </w:r>
      <w:proofErr w:type="gramEnd"/>
      <w:r w:rsidRPr="00B46B52">
        <w:rPr>
          <w:rFonts w:ascii="Calibri" w:hAnsi="Calibri" w:cs="Calibri"/>
          <w:i/>
          <w:iCs/>
          <w:sz w:val="24"/>
          <w:szCs w:val="24"/>
        </w:rPr>
        <w:t xml:space="preserve"> Genome Annotation Generator</w:t>
      </w:r>
      <w:r w:rsidRPr="00B46B52">
        <w:rPr>
          <w:rFonts w:ascii="Calibri" w:hAnsi="Calibri" w:cs="Calibri"/>
          <w:sz w:val="24"/>
          <w:szCs w:val="24"/>
        </w:rPr>
        <w:t>.</w:t>
      </w:r>
    </w:p>
    <w:p w14:paraId="3B5D9691"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Higgins, E. E., W. E. Clarke, E. C. Howell, S. J. Armstrong, and I. A. P. Parkin, 2018 Detecting de Novo Homoeologous Recombination Events in Cultivated Brassica napus Using a Genome-Wide SNP Array. G3 (Bethesda) 8: 2673–2683.</w:t>
      </w:r>
    </w:p>
    <w:p w14:paraId="10661D28"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Huang, X., and A. Madan, 1999 CAP3: A DNA Sequence Assembly Program. Genome Res 9: 868–877.</w:t>
      </w:r>
    </w:p>
    <w:p w14:paraId="38795143"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jcvi</w:t>
      </w:r>
      <w:proofErr w:type="spellEnd"/>
      <w:r w:rsidRPr="00B46B52">
        <w:rPr>
          <w:rFonts w:ascii="Calibri" w:hAnsi="Calibri" w:cs="Calibri"/>
          <w:sz w:val="24"/>
          <w:szCs w:val="24"/>
        </w:rPr>
        <w:t xml:space="preserve">: JCVI utility libraries | </w:t>
      </w:r>
      <w:proofErr w:type="spellStart"/>
      <w:r w:rsidRPr="00B46B52">
        <w:rPr>
          <w:rFonts w:ascii="Calibri" w:hAnsi="Calibri" w:cs="Calibri"/>
          <w:sz w:val="24"/>
          <w:szCs w:val="24"/>
        </w:rPr>
        <w:t>Zenodo</w:t>
      </w:r>
      <w:proofErr w:type="spellEnd"/>
      <w:r w:rsidRPr="00B46B52">
        <w:rPr>
          <w:rFonts w:ascii="Calibri" w:hAnsi="Calibri" w:cs="Calibri"/>
          <w:sz w:val="24"/>
          <w:szCs w:val="24"/>
        </w:rPr>
        <w:t>.</w:t>
      </w:r>
    </w:p>
    <w:p w14:paraId="212F46FE"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Koren</w:t>
      </w:r>
      <w:proofErr w:type="spellEnd"/>
      <w:r w:rsidRPr="00B46B52">
        <w:rPr>
          <w:rFonts w:ascii="Calibri" w:hAnsi="Calibri" w:cs="Calibri"/>
          <w:sz w:val="24"/>
          <w:szCs w:val="24"/>
        </w:rPr>
        <w:t xml:space="preserve">, S., B. P. </w:t>
      </w:r>
      <w:proofErr w:type="spellStart"/>
      <w:r w:rsidRPr="00B46B52">
        <w:rPr>
          <w:rFonts w:ascii="Calibri" w:hAnsi="Calibri" w:cs="Calibri"/>
          <w:sz w:val="24"/>
          <w:szCs w:val="24"/>
        </w:rPr>
        <w:t>Walenz</w:t>
      </w:r>
      <w:proofErr w:type="spellEnd"/>
      <w:r w:rsidRPr="00B46B52">
        <w:rPr>
          <w:rFonts w:ascii="Calibri" w:hAnsi="Calibri" w:cs="Calibri"/>
          <w:sz w:val="24"/>
          <w:szCs w:val="24"/>
        </w:rPr>
        <w:t xml:space="preserve">, K. Berlin, J. R. Miller, N. H. Bergman </w:t>
      </w:r>
      <w:r w:rsidRPr="00B46B52">
        <w:rPr>
          <w:rFonts w:ascii="Calibri" w:hAnsi="Calibri" w:cs="Calibri"/>
          <w:i/>
          <w:iCs/>
          <w:sz w:val="24"/>
          <w:szCs w:val="24"/>
        </w:rPr>
        <w:t>et al.</w:t>
      </w:r>
      <w:r w:rsidRPr="00B46B52">
        <w:rPr>
          <w:rFonts w:ascii="Calibri" w:hAnsi="Calibri" w:cs="Calibri"/>
          <w:sz w:val="24"/>
          <w:szCs w:val="24"/>
        </w:rPr>
        <w:t xml:space="preserve">, 2017 </w:t>
      </w:r>
      <w:proofErr w:type="spellStart"/>
      <w:r w:rsidRPr="00B46B52">
        <w:rPr>
          <w:rFonts w:ascii="Calibri" w:hAnsi="Calibri" w:cs="Calibri"/>
          <w:sz w:val="24"/>
          <w:szCs w:val="24"/>
        </w:rPr>
        <w:t>Canu</w:t>
      </w:r>
      <w:proofErr w:type="spellEnd"/>
      <w:r w:rsidRPr="00B46B52">
        <w:rPr>
          <w:rFonts w:ascii="Calibri" w:hAnsi="Calibri" w:cs="Calibri"/>
          <w:sz w:val="24"/>
          <w:szCs w:val="24"/>
        </w:rPr>
        <w:t xml:space="preserve">: scalable and accurate long-read assembly via adaptive </w:t>
      </w:r>
      <w:r w:rsidRPr="00B46B52">
        <w:rPr>
          <w:rFonts w:ascii="Calibri" w:hAnsi="Calibri" w:cs="Calibri"/>
          <w:i/>
          <w:iCs/>
          <w:sz w:val="24"/>
          <w:szCs w:val="24"/>
        </w:rPr>
        <w:t>k</w:t>
      </w:r>
      <w:r w:rsidRPr="00B46B52">
        <w:rPr>
          <w:rFonts w:ascii="Calibri" w:hAnsi="Calibri" w:cs="Calibri"/>
          <w:sz w:val="24"/>
          <w:szCs w:val="24"/>
        </w:rPr>
        <w:t xml:space="preserve"> -</w:t>
      </w:r>
      <w:proofErr w:type="spellStart"/>
      <w:r w:rsidRPr="00B46B52">
        <w:rPr>
          <w:rFonts w:ascii="Calibri" w:hAnsi="Calibri" w:cs="Calibri"/>
          <w:sz w:val="24"/>
          <w:szCs w:val="24"/>
        </w:rPr>
        <w:t>mer</w:t>
      </w:r>
      <w:proofErr w:type="spellEnd"/>
      <w:r w:rsidRPr="00B46B52">
        <w:rPr>
          <w:rFonts w:ascii="Calibri" w:hAnsi="Calibri" w:cs="Calibri"/>
          <w:sz w:val="24"/>
          <w:szCs w:val="24"/>
        </w:rPr>
        <w:t xml:space="preserve"> weighting and repeat separation. Genome Research 27: 722–736.</w:t>
      </w:r>
    </w:p>
    <w:p w14:paraId="2DC334F9"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Korf, I., 2004 Gene finding in novel genomes. BMC Bioinformatics 9.</w:t>
      </w:r>
    </w:p>
    <w:p w14:paraId="34D3FEDD"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Kurtz, S., A. </w:t>
      </w:r>
      <w:proofErr w:type="spellStart"/>
      <w:r w:rsidRPr="00B46B52">
        <w:rPr>
          <w:rFonts w:ascii="Calibri" w:hAnsi="Calibri" w:cs="Calibri"/>
          <w:sz w:val="24"/>
          <w:szCs w:val="24"/>
        </w:rPr>
        <w:t>Phillippy</w:t>
      </w:r>
      <w:proofErr w:type="spellEnd"/>
      <w:r w:rsidRPr="00B46B52">
        <w:rPr>
          <w:rFonts w:ascii="Calibri" w:hAnsi="Calibri" w:cs="Calibri"/>
          <w:sz w:val="24"/>
          <w:szCs w:val="24"/>
        </w:rPr>
        <w:t xml:space="preserve">, A. L. </w:t>
      </w:r>
      <w:proofErr w:type="spellStart"/>
      <w:r w:rsidRPr="00B46B52">
        <w:rPr>
          <w:rFonts w:ascii="Calibri" w:hAnsi="Calibri" w:cs="Calibri"/>
          <w:sz w:val="24"/>
          <w:szCs w:val="24"/>
        </w:rPr>
        <w:t>Delcher</w:t>
      </w:r>
      <w:proofErr w:type="spellEnd"/>
      <w:r w:rsidRPr="00B46B52">
        <w:rPr>
          <w:rFonts w:ascii="Calibri" w:hAnsi="Calibri" w:cs="Calibri"/>
          <w:sz w:val="24"/>
          <w:szCs w:val="24"/>
        </w:rPr>
        <w:t xml:space="preserve">, M. Smoot, M. Shumway </w:t>
      </w:r>
      <w:r w:rsidRPr="00B46B52">
        <w:rPr>
          <w:rFonts w:ascii="Calibri" w:hAnsi="Calibri" w:cs="Calibri"/>
          <w:i/>
          <w:iCs/>
          <w:sz w:val="24"/>
          <w:szCs w:val="24"/>
        </w:rPr>
        <w:t>et al.</w:t>
      </w:r>
      <w:r w:rsidRPr="00B46B52">
        <w:rPr>
          <w:rFonts w:ascii="Calibri" w:hAnsi="Calibri" w:cs="Calibri"/>
          <w:sz w:val="24"/>
          <w:szCs w:val="24"/>
        </w:rPr>
        <w:t>, 2004 Versatile and open software for comparing large genomes. Genome Biology 9.</w:t>
      </w:r>
    </w:p>
    <w:p w14:paraId="43E525EC"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Li, H., and R. Durbin, 2009 Fast and accurate short read alignment with Burrows–Wheeler transform. Bioinformatics 25: 1754–1760.</w:t>
      </w:r>
    </w:p>
    <w:p w14:paraId="48ECAD12"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Li, H., B. </w:t>
      </w:r>
      <w:proofErr w:type="spellStart"/>
      <w:r w:rsidRPr="00B46B52">
        <w:rPr>
          <w:rFonts w:ascii="Calibri" w:hAnsi="Calibri" w:cs="Calibri"/>
          <w:sz w:val="24"/>
          <w:szCs w:val="24"/>
        </w:rPr>
        <w:t>Handsaker</w:t>
      </w:r>
      <w:proofErr w:type="spellEnd"/>
      <w:r w:rsidRPr="00B46B52">
        <w:rPr>
          <w:rFonts w:ascii="Calibri" w:hAnsi="Calibri" w:cs="Calibri"/>
          <w:sz w:val="24"/>
          <w:szCs w:val="24"/>
        </w:rPr>
        <w:t xml:space="preserve">, A. </w:t>
      </w:r>
      <w:proofErr w:type="spellStart"/>
      <w:r w:rsidRPr="00B46B52">
        <w:rPr>
          <w:rFonts w:ascii="Calibri" w:hAnsi="Calibri" w:cs="Calibri"/>
          <w:sz w:val="24"/>
          <w:szCs w:val="24"/>
        </w:rPr>
        <w:t>Wysoker</w:t>
      </w:r>
      <w:proofErr w:type="spellEnd"/>
      <w:r w:rsidRPr="00B46B52">
        <w:rPr>
          <w:rFonts w:ascii="Calibri" w:hAnsi="Calibri" w:cs="Calibri"/>
          <w:sz w:val="24"/>
          <w:szCs w:val="24"/>
        </w:rPr>
        <w:t xml:space="preserve">, T. Fennell, J. </w:t>
      </w:r>
      <w:proofErr w:type="spellStart"/>
      <w:r w:rsidRPr="00B46B52">
        <w:rPr>
          <w:rFonts w:ascii="Calibri" w:hAnsi="Calibri" w:cs="Calibri"/>
          <w:sz w:val="24"/>
          <w:szCs w:val="24"/>
        </w:rPr>
        <w:t>Ruan</w:t>
      </w:r>
      <w:proofErr w:type="spellEnd"/>
      <w:r w:rsidRPr="00B46B52">
        <w:rPr>
          <w:rFonts w:ascii="Calibri" w:hAnsi="Calibri" w:cs="Calibri"/>
          <w:sz w:val="24"/>
          <w:szCs w:val="24"/>
        </w:rPr>
        <w:t xml:space="preserve"> </w:t>
      </w:r>
      <w:r w:rsidRPr="00B46B52">
        <w:rPr>
          <w:rFonts w:ascii="Calibri" w:hAnsi="Calibri" w:cs="Calibri"/>
          <w:i/>
          <w:iCs/>
          <w:sz w:val="24"/>
          <w:szCs w:val="24"/>
        </w:rPr>
        <w:t>et al.</w:t>
      </w:r>
      <w:r w:rsidRPr="00B46B52">
        <w:rPr>
          <w:rFonts w:ascii="Calibri" w:hAnsi="Calibri" w:cs="Calibri"/>
          <w:sz w:val="24"/>
          <w:szCs w:val="24"/>
        </w:rPr>
        <w:t xml:space="preserve">, 2009 The Sequence Alignment/Map format and </w:t>
      </w:r>
      <w:proofErr w:type="spellStart"/>
      <w:r w:rsidRPr="00B46B52">
        <w:rPr>
          <w:rFonts w:ascii="Calibri" w:hAnsi="Calibri" w:cs="Calibri"/>
          <w:sz w:val="24"/>
          <w:szCs w:val="24"/>
        </w:rPr>
        <w:t>SAMtools</w:t>
      </w:r>
      <w:proofErr w:type="spellEnd"/>
      <w:r w:rsidRPr="00B46B52">
        <w:rPr>
          <w:rFonts w:ascii="Calibri" w:hAnsi="Calibri" w:cs="Calibri"/>
          <w:sz w:val="24"/>
          <w:szCs w:val="24"/>
        </w:rPr>
        <w:t>. Bioinformatics 25: 2078–2079.</w:t>
      </w:r>
    </w:p>
    <w:p w14:paraId="3AB85951"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Li, R., K. </w:t>
      </w:r>
      <w:proofErr w:type="spellStart"/>
      <w:r w:rsidRPr="00B46B52">
        <w:rPr>
          <w:rFonts w:ascii="Calibri" w:hAnsi="Calibri" w:cs="Calibri"/>
          <w:sz w:val="24"/>
          <w:szCs w:val="24"/>
        </w:rPr>
        <w:t>Jeong</w:t>
      </w:r>
      <w:proofErr w:type="spellEnd"/>
      <w:r w:rsidRPr="00B46B52">
        <w:rPr>
          <w:rFonts w:ascii="Calibri" w:hAnsi="Calibri" w:cs="Calibri"/>
          <w:sz w:val="24"/>
          <w:szCs w:val="24"/>
        </w:rPr>
        <w:t xml:space="preserve">, J. T. Davis, S. Kim, S. Lee </w:t>
      </w:r>
      <w:r w:rsidRPr="00B46B52">
        <w:rPr>
          <w:rFonts w:ascii="Calibri" w:hAnsi="Calibri" w:cs="Calibri"/>
          <w:i/>
          <w:iCs/>
          <w:sz w:val="24"/>
          <w:szCs w:val="24"/>
        </w:rPr>
        <w:t>et al.</w:t>
      </w:r>
      <w:r w:rsidRPr="00B46B52">
        <w:rPr>
          <w:rFonts w:ascii="Calibri" w:hAnsi="Calibri" w:cs="Calibri"/>
          <w:sz w:val="24"/>
          <w:szCs w:val="24"/>
        </w:rPr>
        <w:t xml:space="preserve">, 2018 Integrated QTL and </w:t>
      </w:r>
      <w:proofErr w:type="spellStart"/>
      <w:r w:rsidRPr="00B46B52">
        <w:rPr>
          <w:rFonts w:ascii="Calibri" w:hAnsi="Calibri" w:cs="Calibri"/>
          <w:sz w:val="24"/>
          <w:szCs w:val="24"/>
        </w:rPr>
        <w:t>eQTL</w:t>
      </w:r>
      <w:proofErr w:type="spellEnd"/>
      <w:r w:rsidRPr="00B46B52">
        <w:rPr>
          <w:rFonts w:ascii="Calibri" w:hAnsi="Calibri" w:cs="Calibri"/>
          <w:sz w:val="24"/>
          <w:szCs w:val="24"/>
        </w:rPr>
        <w:t xml:space="preserve"> Mapping Provides Insights and Candidate Genes for Fatty Acid Composition, Flowering Time, and Growth Traits in a F2 Population of a Novel Synthetic Allopolyploid Brassica napus. Front. Plant Sci. </w:t>
      </w:r>
      <w:proofErr w:type="gramStart"/>
      <w:r w:rsidRPr="00B46B52">
        <w:rPr>
          <w:rFonts w:ascii="Calibri" w:hAnsi="Calibri" w:cs="Calibri"/>
          <w:sz w:val="24"/>
          <w:szCs w:val="24"/>
        </w:rPr>
        <w:t>9:.</w:t>
      </w:r>
      <w:proofErr w:type="gramEnd"/>
    </w:p>
    <w:p w14:paraId="4D4740BB"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Liu, S., Y. Liu, X. Yang, C. Tong, D. Edwards </w:t>
      </w:r>
      <w:r w:rsidRPr="00B46B52">
        <w:rPr>
          <w:rFonts w:ascii="Calibri" w:hAnsi="Calibri" w:cs="Calibri"/>
          <w:i/>
          <w:iCs/>
          <w:sz w:val="24"/>
          <w:szCs w:val="24"/>
        </w:rPr>
        <w:t>et al.</w:t>
      </w:r>
      <w:r w:rsidRPr="00B46B52">
        <w:rPr>
          <w:rFonts w:ascii="Calibri" w:hAnsi="Calibri" w:cs="Calibri"/>
          <w:sz w:val="24"/>
          <w:szCs w:val="24"/>
        </w:rPr>
        <w:t xml:space="preserve">, 2014 The Brassica oleracea genome reveals the asymmetrical evolution of polyploid genomes. Nat </w:t>
      </w:r>
      <w:proofErr w:type="spellStart"/>
      <w:r w:rsidRPr="00B46B52">
        <w:rPr>
          <w:rFonts w:ascii="Calibri" w:hAnsi="Calibri" w:cs="Calibri"/>
          <w:sz w:val="24"/>
          <w:szCs w:val="24"/>
        </w:rPr>
        <w:t>Commun</w:t>
      </w:r>
      <w:proofErr w:type="spellEnd"/>
      <w:r w:rsidRPr="00B46B52">
        <w:rPr>
          <w:rFonts w:ascii="Calibri" w:hAnsi="Calibri" w:cs="Calibri"/>
          <w:sz w:val="24"/>
          <w:szCs w:val="24"/>
        </w:rPr>
        <w:t xml:space="preserve"> 5: 3930.</w:t>
      </w:r>
    </w:p>
    <w:p w14:paraId="418B2AA3"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Nagaharu</w:t>
      </w:r>
      <w:proofErr w:type="spellEnd"/>
      <w:r w:rsidRPr="00B46B52">
        <w:rPr>
          <w:rFonts w:ascii="Calibri" w:hAnsi="Calibri" w:cs="Calibri"/>
          <w:sz w:val="24"/>
          <w:szCs w:val="24"/>
        </w:rPr>
        <w:t>, U., 1935 Genome Analysis in Brassica with Special Reference to the Experimental Formation of B. Napus and Peculiar Mode of Fertilization. Japanese Journal of Botany 389–452.</w:t>
      </w:r>
    </w:p>
    <w:p w14:paraId="12EF8DDA"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Oplinger</w:t>
      </w:r>
      <w:proofErr w:type="spellEnd"/>
      <w:r w:rsidRPr="00B46B52">
        <w:rPr>
          <w:rFonts w:ascii="Calibri" w:hAnsi="Calibri" w:cs="Calibri"/>
          <w:sz w:val="24"/>
          <w:szCs w:val="24"/>
        </w:rPr>
        <w:t xml:space="preserve">, E. S., L. L. Hardman, E. T. </w:t>
      </w:r>
      <w:proofErr w:type="spellStart"/>
      <w:r w:rsidRPr="00B46B52">
        <w:rPr>
          <w:rFonts w:ascii="Calibri" w:hAnsi="Calibri" w:cs="Calibri"/>
          <w:sz w:val="24"/>
          <w:szCs w:val="24"/>
        </w:rPr>
        <w:t>Gritton</w:t>
      </w:r>
      <w:proofErr w:type="spellEnd"/>
      <w:r w:rsidRPr="00B46B52">
        <w:rPr>
          <w:rFonts w:ascii="Calibri" w:hAnsi="Calibri" w:cs="Calibri"/>
          <w:sz w:val="24"/>
          <w:szCs w:val="24"/>
        </w:rPr>
        <w:t xml:space="preserve">, J. D. Doll, and K. </w:t>
      </w:r>
      <w:proofErr w:type="spellStart"/>
      <w:r w:rsidRPr="00B46B52">
        <w:rPr>
          <w:rFonts w:ascii="Calibri" w:hAnsi="Calibri" w:cs="Calibri"/>
          <w:sz w:val="24"/>
          <w:szCs w:val="24"/>
        </w:rPr>
        <w:t>Kelling</w:t>
      </w:r>
      <w:proofErr w:type="spellEnd"/>
      <w:r w:rsidRPr="00B46B52">
        <w:rPr>
          <w:rFonts w:ascii="Calibri" w:hAnsi="Calibri" w:cs="Calibri"/>
          <w:sz w:val="24"/>
          <w:szCs w:val="24"/>
        </w:rPr>
        <w:t>, 1989 Canola (Rapeseed): Alternative Field Crops Manual. Collection: Alternative Field Crops Manual.</w:t>
      </w:r>
    </w:p>
    <w:p w14:paraId="0B21A77C"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PSD Online.</w:t>
      </w:r>
    </w:p>
    <w:p w14:paraId="2522F7DF"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R Core Team, 2013 </w:t>
      </w:r>
      <w:r w:rsidRPr="00B46B52">
        <w:rPr>
          <w:rFonts w:ascii="Calibri" w:hAnsi="Calibri" w:cs="Calibri"/>
          <w:i/>
          <w:iCs/>
          <w:sz w:val="24"/>
          <w:szCs w:val="24"/>
        </w:rPr>
        <w:t xml:space="preserve">R: A language and environment for </w:t>
      </w:r>
      <w:proofErr w:type="gramStart"/>
      <w:r w:rsidRPr="00B46B52">
        <w:rPr>
          <w:rFonts w:ascii="Calibri" w:hAnsi="Calibri" w:cs="Calibri"/>
          <w:i/>
          <w:iCs/>
          <w:sz w:val="24"/>
          <w:szCs w:val="24"/>
        </w:rPr>
        <w:t>statistical  computing</w:t>
      </w:r>
      <w:proofErr w:type="gramEnd"/>
      <w:r w:rsidRPr="00B46B52">
        <w:rPr>
          <w:rFonts w:ascii="Calibri" w:hAnsi="Calibri" w:cs="Calibri"/>
          <w:i/>
          <w:iCs/>
          <w:sz w:val="24"/>
          <w:szCs w:val="24"/>
        </w:rPr>
        <w:t>.</w:t>
      </w:r>
      <w:r w:rsidRPr="00B46B52">
        <w:rPr>
          <w:rFonts w:ascii="Calibri" w:hAnsi="Calibri" w:cs="Calibri"/>
          <w:sz w:val="24"/>
          <w:szCs w:val="24"/>
        </w:rPr>
        <w:t xml:space="preserve"> R Foundation for Statistical Computing, Vienna, Austria.</w:t>
      </w:r>
    </w:p>
    <w:p w14:paraId="498BE5DA"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Samans, B., B. </w:t>
      </w:r>
      <w:proofErr w:type="spellStart"/>
      <w:r w:rsidRPr="00B46B52">
        <w:rPr>
          <w:rFonts w:ascii="Calibri" w:hAnsi="Calibri" w:cs="Calibri"/>
          <w:sz w:val="24"/>
          <w:szCs w:val="24"/>
        </w:rPr>
        <w:t>Chalhoub</w:t>
      </w:r>
      <w:proofErr w:type="spellEnd"/>
      <w:r w:rsidRPr="00B46B52">
        <w:rPr>
          <w:rFonts w:ascii="Calibri" w:hAnsi="Calibri" w:cs="Calibri"/>
          <w:sz w:val="24"/>
          <w:szCs w:val="24"/>
        </w:rPr>
        <w:t xml:space="preserve">, and R. J. </w:t>
      </w:r>
      <w:proofErr w:type="spellStart"/>
      <w:r w:rsidRPr="00B46B52">
        <w:rPr>
          <w:rFonts w:ascii="Calibri" w:hAnsi="Calibri" w:cs="Calibri"/>
          <w:sz w:val="24"/>
          <w:szCs w:val="24"/>
        </w:rPr>
        <w:t>Snowdon</w:t>
      </w:r>
      <w:proofErr w:type="spellEnd"/>
      <w:r w:rsidRPr="00B46B52">
        <w:rPr>
          <w:rFonts w:ascii="Calibri" w:hAnsi="Calibri" w:cs="Calibri"/>
          <w:sz w:val="24"/>
          <w:szCs w:val="24"/>
        </w:rPr>
        <w:t xml:space="preserve">, 2017 Surviving a Genome Collision: Genomic Signatures of </w:t>
      </w:r>
      <w:proofErr w:type="spellStart"/>
      <w:r w:rsidRPr="00B46B52">
        <w:rPr>
          <w:rFonts w:ascii="Calibri" w:hAnsi="Calibri" w:cs="Calibri"/>
          <w:sz w:val="24"/>
          <w:szCs w:val="24"/>
        </w:rPr>
        <w:t>Allopolyploidization</w:t>
      </w:r>
      <w:proofErr w:type="spellEnd"/>
      <w:r w:rsidRPr="00B46B52">
        <w:rPr>
          <w:rFonts w:ascii="Calibri" w:hAnsi="Calibri" w:cs="Calibri"/>
          <w:sz w:val="24"/>
          <w:szCs w:val="24"/>
        </w:rPr>
        <w:t xml:space="preserve"> in the Recent Crop Species Brassica napus. The Plant Genome 10: plantgenome2017.02.0013.</w:t>
      </w:r>
    </w:p>
    <w:p w14:paraId="16FDACBF"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Scott, C., 2016 </w:t>
      </w:r>
      <w:proofErr w:type="gramStart"/>
      <w:r w:rsidRPr="00B46B52">
        <w:rPr>
          <w:rFonts w:ascii="Calibri" w:hAnsi="Calibri" w:cs="Calibri"/>
          <w:sz w:val="24"/>
          <w:szCs w:val="24"/>
        </w:rPr>
        <w:t>dammit</w:t>
      </w:r>
      <w:proofErr w:type="gramEnd"/>
      <w:r w:rsidRPr="00B46B52">
        <w:rPr>
          <w:rFonts w:ascii="Calibri" w:hAnsi="Calibri" w:cs="Calibri"/>
          <w:sz w:val="24"/>
          <w:szCs w:val="24"/>
        </w:rPr>
        <w:t>: an open and accessible de novo transcriptome annotator. in prep.</w:t>
      </w:r>
    </w:p>
    <w:p w14:paraId="1CD8D8FB"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Seppey</w:t>
      </w:r>
      <w:proofErr w:type="spellEnd"/>
      <w:r w:rsidRPr="00B46B52">
        <w:rPr>
          <w:rFonts w:ascii="Calibri" w:hAnsi="Calibri" w:cs="Calibri"/>
          <w:sz w:val="24"/>
          <w:szCs w:val="24"/>
        </w:rPr>
        <w:t xml:space="preserve">, M., P. Ioannidis, B. C. Emerson, C. </w:t>
      </w:r>
      <w:proofErr w:type="spellStart"/>
      <w:r w:rsidRPr="00B46B52">
        <w:rPr>
          <w:rFonts w:ascii="Calibri" w:hAnsi="Calibri" w:cs="Calibri"/>
          <w:sz w:val="24"/>
          <w:szCs w:val="24"/>
        </w:rPr>
        <w:t>Pitteloud</w:t>
      </w:r>
      <w:proofErr w:type="spellEnd"/>
      <w:r w:rsidRPr="00B46B52">
        <w:rPr>
          <w:rFonts w:ascii="Calibri" w:hAnsi="Calibri" w:cs="Calibri"/>
          <w:sz w:val="24"/>
          <w:szCs w:val="24"/>
        </w:rPr>
        <w:t>, M. Robinson-</w:t>
      </w:r>
      <w:proofErr w:type="spellStart"/>
      <w:r w:rsidRPr="00B46B52">
        <w:rPr>
          <w:rFonts w:ascii="Calibri" w:hAnsi="Calibri" w:cs="Calibri"/>
          <w:sz w:val="24"/>
          <w:szCs w:val="24"/>
        </w:rPr>
        <w:t>Rechavi</w:t>
      </w:r>
      <w:proofErr w:type="spellEnd"/>
      <w:r w:rsidRPr="00B46B52">
        <w:rPr>
          <w:rFonts w:ascii="Calibri" w:hAnsi="Calibri" w:cs="Calibri"/>
          <w:sz w:val="24"/>
          <w:szCs w:val="24"/>
        </w:rPr>
        <w:t xml:space="preserve"> </w:t>
      </w:r>
      <w:r w:rsidRPr="00B46B52">
        <w:rPr>
          <w:rFonts w:ascii="Calibri" w:hAnsi="Calibri" w:cs="Calibri"/>
          <w:i/>
          <w:iCs/>
          <w:sz w:val="24"/>
          <w:szCs w:val="24"/>
        </w:rPr>
        <w:t>et al.</w:t>
      </w:r>
      <w:r w:rsidRPr="00B46B52">
        <w:rPr>
          <w:rFonts w:ascii="Calibri" w:hAnsi="Calibri" w:cs="Calibri"/>
          <w:sz w:val="24"/>
          <w:szCs w:val="24"/>
        </w:rPr>
        <w:t xml:space="preserve">, 2019 Genomic signatures accompanying the dietary shift to phytophagy in </w:t>
      </w:r>
      <w:proofErr w:type="spellStart"/>
      <w:r w:rsidRPr="00B46B52">
        <w:rPr>
          <w:rFonts w:ascii="Calibri" w:hAnsi="Calibri" w:cs="Calibri"/>
          <w:sz w:val="24"/>
          <w:szCs w:val="24"/>
        </w:rPr>
        <w:t>polyphagan</w:t>
      </w:r>
      <w:proofErr w:type="spellEnd"/>
      <w:r w:rsidRPr="00B46B52">
        <w:rPr>
          <w:rFonts w:ascii="Calibri" w:hAnsi="Calibri" w:cs="Calibri"/>
          <w:sz w:val="24"/>
          <w:szCs w:val="24"/>
        </w:rPr>
        <w:t xml:space="preserve"> beetles. Genome Biology 20: 98.</w:t>
      </w:r>
    </w:p>
    <w:p w14:paraId="4608D47F"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Simão</w:t>
      </w:r>
      <w:proofErr w:type="spellEnd"/>
      <w:r w:rsidRPr="00B46B52">
        <w:rPr>
          <w:rFonts w:ascii="Calibri" w:hAnsi="Calibri" w:cs="Calibri"/>
          <w:sz w:val="24"/>
          <w:szCs w:val="24"/>
        </w:rPr>
        <w:t xml:space="preserve">, F. A., R. M. Waterhouse, P. Ioannidis, E. V. </w:t>
      </w:r>
      <w:proofErr w:type="spellStart"/>
      <w:r w:rsidRPr="00B46B52">
        <w:rPr>
          <w:rFonts w:ascii="Calibri" w:hAnsi="Calibri" w:cs="Calibri"/>
          <w:sz w:val="24"/>
          <w:szCs w:val="24"/>
        </w:rPr>
        <w:t>Kriventseva</w:t>
      </w:r>
      <w:proofErr w:type="spellEnd"/>
      <w:r w:rsidRPr="00B46B52">
        <w:rPr>
          <w:rFonts w:ascii="Calibri" w:hAnsi="Calibri" w:cs="Calibri"/>
          <w:sz w:val="24"/>
          <w:szCs w:val="24"/>
        </w:rPr>
        <w:t xml:space="preserve">, and E. M. </w:t>
      </w:r>
      <w:proofErr w:type="spellStart"/>
      <w:r w:rsidRPr="00B46B52">
        <w:rPr>
          <w:rFonts w:ascii="Calibri" w:hAnsi="Calibri" w:cs="Calibri"/>
          <w:sz w:val="24"/>
          <w:szCs w:val="24"/>
        </w:rPr>
        <w:t>Zdobnov</w:t>
      </w:r>
      <w:proofErr w:type="spellEnd"/>
      <w:r w:rsidRPr="00B46B52">
        <w:rPr>
          <w:rFonts w:ascii="Calibri" w:hAnsi="Calibri" w:cs="Calibri"/>
          <w:sz w:val="24"/>
          <w:szCs w:val="24"/>
        </w:rPr>
        <w:t xml:space="preserve">, 2015 BUSCO: assessing genome assembly and annotation completeness with </w:t>
      </w:r>
      <w:proofErr w:type="gramStart"/>
      <w:r w:rsidRPr="00B46B52">
        <w:rPr>
          <w:rFonts w:ascii="Calibri" w:hAnsi="Calibri" w:cs="Calibri"/>
          <w:sz w:val="24"/>
          <w:szCs w:val="24"/>
        </w:rPr>
        <w:t>single-copy</w:t>
      </w:r>
      <w:proofErr w:type="gramEnd"/>
      <w:r w:rsidRPr="00B46B52">
        <w:rPr>
          <w:rFonts w:ascii="Calibri" w:hAnsi="Calibri" w:cs="Calibri"/>
          <w:sz w:val="24"/>
          <w:szCs w:val="24"/>
        </w:rPr>
        <w:t xml:space="preserve"> orthologs. Bioinformatics 31: 3210–3212.</w:t>
      </w:r>
    </w:p>
    <w:p w14:paraId="5BCCF8A2"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Song, J.-M., Z. Guan, J. Hu, C. Guo, Z. Yang </w:t>
      </w:r>
      <w:r w:rsidRPr="00B46B52">
        <w:rPr>
          <w:rFonts w:ascii="Calibri" w:hAnsi="Calibri" w:cs="Calibri"/>
          <w:i/>
          <w:iCs/>
          <w:sz w:val="24"/>
          <w:szCs w:val="24"/>
        </w:rPr>
        <w:t>et al.</w:t>
      </w:r>
      <w:r w:rsidRPr="00B46B52">
        <w:rPr>
          <w:rFonts w:ascii="Calibri" w:hAnsi="Calibri" w:cs="Calibri"/>
          <w:sz w:val="24"/>
          <w:szCs w:val="24"/>
        </w:rPr>
        <w:t>, 2020 Eight high-quality genomes reveal pan-genome architecture and ecotype differentiation of Brassica napus. Nature Plants 6: 34–45.</w:t>
      </w:r>
    </w:p>
    <w:p w14:paraId="616B394A"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Stein, A., O. </w:t>
      </w:r>
      <w:proofErr w:type="spellStart"/>
      <w:r w:rsidRPr="00B46B52">
        <w:rPr>
          <w:rFonts w:ascii="Calibri" w:hAnsi="Calibri" w:cs="Calibri"/>
          <w:sz w:val="24"/>
          <w:szCs w:val="24"/>
        </w:rPr>
        <w:t>Coriton</w:t>
      </w:r>
      <w:proofErr w:type="spellEnd"/>
      <w:r w:rsidRPr="00B46B52">
        <w:rPr>
          <w:rFonts w:ascii="Calibri" w:hAnsi="Calibri" w:cs="Calibri"/>
          <w:sz w:val="24"/>
          <w:szCs w:val="24"/>
        </w:rPr>
        <w:t>, M. Rousseau‐</w:t>
      </w:r>
      <w:proofErr w:type="spellStart"/>
      <w:r w:rsidRPr="00B46B52">
        <w:rPr>
          <w:rFonts w:ascii="Calibri" w:hAnsi="Calibri" w:cs="Calibri"/>
          <w:sz w:val="24"/>
          <w:szCs w:val="24"/>
        </w:rPr>
        <w:t>Gueutin</w:t>
      </w:r>
      <w:proofErr w:type="spellEnd"/>
      <w:r w:rsidRPr="00B46B52">
        <w:rPr>
          <w:rFonts w:ascii="Calibri" w:hAnsi="Calibri" w:cs="Calibri"/>
          <w:sz w:val="24"/>
          <w:szCs w:val="24"/>
        </w:rPr>
        <w:t xml:space="preserve">, B. Samans, S. V. </w:t>
      </w:r>
      <w:proofErr w:type="spellStart"/>
      <w:r w:rsidRPr="00B46B52">
        <w:rPr>
          <w:rFonts w:ascii="Calibri" w:hAnsi="Calibri" w:cs="Calibri"/>
          <w:sz w:val="24"/>
          <w:szCs w:val="24"/>
        </w:rPr>
        <w:t>Schiessl</w:t>
      </w:r>
      <w:proofErr w:type="spellEnd"/>
      <w:r w:rsidRPr="00B46B52">
        <w:rPr>
          <w:rFonts w:ascii="Calibri" w:hAnsi="Calibri" w:cs="Calibri"/>
          <w:sz w:val="24"/>
          <w:szCs w:val="24"/>
        </w:rPr>
        <w:t xml:space="preserve"> </w:t>
      </w:r>
      <w:r w:rsidRPr="00B46B52">
        <w:rPr>
          <w:rFonts w:ascii="Calibri" w:hAnsi="Calibri" w:cs="Calibri"/>
          <w:i/>
          <w:iCs/>
          <w:sz w:val="24"/>
          <w:szCs w:val="24"/>
        </w:rPr>
        <w:t>et al.</w:t>
      </w:r>
      <w:r w:rsidRPr="00B46B52">
        <w:rPr>
          <w:rFonts w:ascii="Calibri" w:hAnsi="Calibri" w:cs="Calibri"/>
          <w:sz w:val="24"/>
          <w:szCs w:val="24"/>
        </w:rPr>
        <w:t>, 2017 Mapping of homoeologous chromosome exchanges influencing quantitative trait variation in Brassica napus. Plant Biotechnology Journal 15: 1478–1489.</w:t>
      </w:r>
    </w:p>
    <w:p w14:paraId="6981AEF0"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Supek</w:t>
      </w:r>
      <w:proofErr w:type="spellEnd"/>
      <w:r w:rsidRPr="00B46B52">
        <w:rPr>
          <w:rFonts w:ascii="Calibri" w:hAnsi="Calibri" w:cs="Calibri"/>
          <w:sz w:val="24"/>
          <w:szCs w:val="24"/>
        </w:rPr>
        <w:t xml:space="preserve">, F., M. </w:t>
      </w:r>
      <w:proofErr w:type="spellStart"/>
      <w:r w:rsidRPr="00B46B52">
        <w:rPr>
          <w:rFonts w:ascii="Calibri" w:hAnsi="Calibri" w:cs="Calibri"/>
          <w:sz w:val="24"/>
          <w:szCs w:val="24"/>
        </w:rPr>
        <w:t>Bošnjak</w:t>
      </w:r>
      <w:proofErr w:type="spellEnd"/>
      <w:r w:rsidRPr="00B46B52">
        <w:rPr>
          <w:rFonts w:ascii="Calibri" w:hAnsi="Calibri" w:cs="Calibri"/>
          <w:sz w:val="24"/>
          <w:szCs w:val="24"/>
        </w:rPr>
        <w:t xml:space="preserve">, N. </w:t>
      </w:r>
      <w:proofErr w:type="spellStart"/>
      <w:r w:rsidRPr="00B46B52">
        <w:rPr>
          <w:rFonts w:ascii="Calibri" w:hAnsi="Calibri" w:cs="Calibri"/>
          <w:sz w:val="24"/>
          <w:szCs w:val="24"/>
        </w:rPr>
        <w:t>Škunca</w:t>
      </w:r>
      <w:proofErr w:type="spellEnd"/>
      <w:r w:rsidRPr="00B46B52">
        <w:rPr>
          <w:rFonts w:ascii="Calibri" w:hAnsi="Calibri" w:cs="Calibri"/>
          <w:sz w:val="24"/>
          <w:szCs w:val="24"/>
        </w:rPr>
        <w:t xml:space="preserve">, and T. </w:t>
      </w:r>
      <w:proofErr w:type="spellStart"/>
      <w:r w:rsidRPr="00B46B52">
        <w:rPr>
          <w:rFonts w:ascii="Calibri" w:hAnsi="Calibri" w:cs="Calibri"/>
          <w:sz w:val="24"/>
          <w:szCs w:val="24"/>
        </w:rPr>
        <w:t>Šmuc</w:t>
      </w:r>
      <w:proofErr w:type="spellEnd"/>
      <w:r w:rsidRPr="00B46B52">
        <w:rPr>
          <w:rFonts w:ascii="Calibri" w:hAnsi="Calibri" w:cs="Calibri"/>
          <w:sz w:val="24"/>
          <w:szCs w:val="24"/>
        </w:rPr>
        <w:t>, 2011 REVIGO Summarizes and Visualizes Long Lists of Gene Ontology Terms. PLOS ONE 6: e21800.</w:t>
      </w:r>
    </w:p>
    <w:p w14:paraId="2F210BF9" w14:textId="77777777" w:rsidR="00B46B52" w:rsidRPr="00B46B52" w:rsidRDefault="00B46B52" w:rsidP="00B46B52">
      <w:pPr>
        <w:pStyle w:val="Bibliography"/>
        <w:rPr>
          <w:rFonts w:ascii="Calibri" w:hAnsi="Calibri" w:cs="Calibri"/>
          <w:sz w:val="24"/>
          <w:szCs w:val="24"/>
        </w:rPr>
      </w:pPr>
      <w:proofErr w:type="spellStart"/>
      <w:r w:rsidRPr="00B46B52">
        <w:rPr>
          <w:rFonts w:ascii="Calibri" w:hAnsi="Calibri" w:cs="Calibri"/>
          <w:sz w:val="24"/>
          <w:szCs w:val="24"/>
        </w:rPr>
        <w:t>Trapnell</w:t>
      </w:r>
      <w:proofErr w:type="spellEnd"/>
      <w:r w:rsidRPr="00B46B52">
        <w:rPr>
          <w:rFonts w:ascii="Calibri" w:hAnsi="Calibri" w:cs="Calibri"/>
          <w:sz w:val="24"/>
          <w:szCs w:val="24"/>
        </w:rPr>
        <w:t xml:space="preserve">, C., B. A. Williams, G. </w:t>
      </w:r>
      <w:proofErr w:type="spellStart"/>
      <w:r w:rsidRPr="00B46B52">
        <w:rPr>
          <w:rFonts w:ascii="Calibri" w:hAnsi="Calibri" w:cs="Calibri"/>
          <w:sz w:val="24"/>
          <w:szCs w:val="24"/>
        </w:rPr>
        <w:t>Pertea</w:t>
      </w:r>
      <w:proofErr w:type="spellEnd"/>
      <w:r w:rsidRPr="00B46B52">
        <w:rPr>
          <w:rFonts w:ascii="Calibri" w:hAnsi="Calibri" w:cs="Calibri"/>
          <w:sz w:val="24"/>
          <w:szCs w:val="24"/>
        </w:rPr>
        <w:t xml:space="preserve">, A. Mortazavi, G. Kwan </w:t>
      </w:r>
      <w:r w:rsidRPr="00B46B52">
        <w:rPr>
          <w:rFonts w:ascii="Calibri" w:hAnsi="Calibri" w:cs="Calibri"/>
          <w:i/>
          <w:iCs/>
          <w:sz w:val="24"/>
          <w:szCs w:val="24"/>
        </w:rPr>
        <w:t>et al.</w:t>
      </w:r>
      <w:r w:rsidRPr="00B46B52">
        <w:rPr>
          <w:rFonts w:ascii="Calibri" w:hAnsi="Calibri" w:cs="Calibri"/>
          <w:sz w:val="24"/>
          <w:szCs w:val="24"/>
        </w:rPr>
        <w:t xml:space="preserve">, 2010 Transcript assembly and quantification by RNA-Seq reveals unannotated transcripts and isoform switching during cell differentiation. Nat. </w:t>
      </w:r>
      <w:proofErr w:type="spellStart"/>
      <w:r w:rsidRPr="00B46B52">
        <w:rPr>
          <w:rFonts w:ascii="Calibri" w:hAnsi="Calibri" w:cs="Calibri"/>
          <w:sz w:val="24"/>
          <w:szCs w:val="24"/>
        </w:rPr>
        <w:t>Biotechnol</w:t>
      </w:r>
      <w:proofErr w:type="spellEnd"/>
      <w:r w:rsidRPr="00B46B52">
        <w:rPr>
          <w:rFonts w:ascii="Calibri" w:hAnsi="Calibri" w:cs="Calibri"/>
          <w:sz w:val="24"/>
          <w:szCs w:val="24"/>
        </w:rPr>
        <w:t>. 28: 511–515.</w:t>
      </w:r>
    </w:p>
    <w:p w14:paraId="21D520AE"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Udall, J. A., P. A. Quijada, and T. C. Osborn, 2005 Detection of chromosomal rearrangements derived from homologous recombination in four mapping populations of Brassica napus L. Genetics 169: 967–979.</w:t>
      </w:r>
    </w:p>
    <w:p w14:paraId="08538928"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Walker, B. J., T. </w:t>
      </w:r>
      <w:proofErr w:type="spellStart"/>
      <w:r w:rsidRPr="00B46B52">
        <w:rPr>
          <w:rFonts w:ascii="Calibri" w:hAnsi="Calibri" w:cs="Calibri"/>
          <w:sz w:val="24"/>
          <w:szCs w:val="24"/>
        </w:rPr>
        <w:t>Abeel</w:t>
      </w:r>
      <w:proofErr w:type="spellEnd"/>
      <w:r w:rsidRPr="00B46B52">
        <w:rPr>
          <w:rFonts w:ascii="Calibri" w:hAnsi="Calibri" w:cs="Calibri"/>
          <w:sz w:val="24"/>
          <w:szCs w:val="24"/>
        </w:rPr>
        <w:t xml:space="preserve">, T. Shea, M. Priest, A. </w:t>
      </w:r>
      <w:proofErr w:type="spellStart"/>
      <w:r w:rsidRPr="00B46B52">
        <w:rPr>
          <w:rFonts w:ascii="Calibri" w:hAnsi="Calibri" w:cs="Calibri"/>
          <w:sz w:val="24"/>
          <w:szCs w:val="24"/>
        </w:rPr>
        <w:t>Abouelliel</w:t>
      </w:r>
      <w:proofErr w:type="spellEnd"/>
      <w:r w:rsidRPr="00B46B52">
        <w:rPr>
          <w:rFonts w:ascii="Calibri" w:hAnsi="Calibri" w:cs="Calibri"/>
          <w:sz w:val="24"/>
          <w:szCs w:val="24"/>
        </w:rPr>
        <w:t xml:space="preserve"> </w:t>
      </w:r>
      <w:r w:rsidRPr="00B46B52">
        <w:rPr>
          <w:rFonts w:ascii="Calibri" w:hAnsi="Calibri" w:cs="Calibri"/>
          <w:i/>
          <w:iCs/>
          <w:sz w:val="24"/>
          <w:szCs w:val="24"/>
        </w:rPr>
        <w:t>et al.</w:t>
      </w:r>
      <w:r w:rsidRPr="00B46B52">
        <w:rPr>
          <w:rFonts w:ascii="Calibri" w:hAnsi="Calibri" w:cs="Calibri"/>
          <w:sz w:val="24"/>
          <w:szCs w:val="24"/>
        </w:rPr>
        <w:t xml:space="preserve">, 2014 Pilon: An Integrated Tool for Comprehensive Microbial Variant Detection and Genome Assembly Improvement (J. Wang, Ed.). </w:t>
      </w:r>
      <w:proofErr w:type="spellStart"/>
      <w:r w:rsidRPr="00B46B52">
        <w:rPr>
          <w:rFonts w:ascii="Calibri" w:hAnsi="Calibri" w:cs="Calibri"/>
          <w:sz w:val="24"/>
          <w:szCs w:val="24"/>
        </w:rPr>
        <w:t>PLoS</w:t>
      </w:r>
      <w:proofErr w:type="spellEnd"/>
      <w:r w:rsidRPr="00B46B52">
        <w:rPr>
          <w:rFonts w:ascii="Calibri" w:hAnsi="Calibri" w:cs="Calibri"/>
          <w:sz w:val="24"/>
          <w:szCs w:val="24"/>
        </w:rPr>
        <w:t xml:space="preserve"> ONE 9: e112963.</w:t>
      </w:r>
    </w:p>
    <w:p w14:paraId="07C18420"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Wang, H., H. Cheng, W. Wang, J. Liu, M. Hao </w:t>
      </w:r>
      <w:r w:rsidRPr="00B46B52">
        <w:rPr>
          <w:rFonts w:ascii="Calibri" w:hAnsi="Calibri" w:cs="Calibri"/>
          <w:i/>
          <w:iCs/>
          <w:sz w:val="24"/>
          <w:szCs w:val="24"/>
        </w:rPr>
        <w:t>et al.</w:t>
      </w:r>
      <w:r w:rsidRPr="00B46B52">
        <w:rPr>
          <w:rFonts w:ascii="Calibri" w:hAnsi="Calibri" w:cs="Calibri"/>
          <w:sz w:val="24"/>
          <w:szCs w:val="24"/>
        </w:rPr>
        <w:t>, 2016 Identification of BnaYUCCA6 as a candidate gene for branch angle in Brassica napus by QTL-seq. Scientific Reports 6: 38493.</w:t>
      </w:r>
    </w:p>
    <w:p w14:paraId="25F662C5"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Wang, X., K. Yu, H. Li, Q. Peng, F. Chen </w:t>
      </w:r>
      <w:r w:rsidRPr="00B46B52">
        <w:rPr>
          <w:rFonts w:ascii="Calibri" w:hAnsi="Calibri" w:cs="Calibri"/>
          <w:i/>
          <w:iCs/>
          <w:sz w:val="24"/>
          <w:szCs w:val="24"/>
        </w:rPr>
        <w:t>et al.</w:t>
      </w:r>
      <w:r w:rsidRPr="00B46B52">
        <w:rPr>
          <w:rFonts w:ascii="Calibri" w:hAnsi="Calibri" w:cs="Calibri"/>
          <w:sz w:val="24"/>
          <w:szCs w:val="24"/>
        </w:rPr>
        <w:t xml:space="preserve">, 2015 High-Density SNP Map Construction and QTL Identification for the Apetalous Character in Brassica napus L. Front. Plant Sci. </w:t>
      </w:r>
      <w:proofErr w:type="gramStart"/>
      <w:r w:rsidRPr="00B46B52">
        <w:rPr>
          <w:rFonts w:ascii="Calibri" w:hAnsi="Calibri" w:cs="Calibri"/>
          <w:sz w:val="24"/>
          <w:szCs w:val="24"/>
        </w:rPr>
        <w:t>6:.</w:t>
      </w:r>
      <w:proofErr w:type="gramEnd"/>
    </w:p>
    <w:p w14:paraId="7837DA4F"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Weisenfeld, N. I., V. Kumar, P. Shah, D. M. Church, and D. B. Jaffe, 2017 Direct determination of diploid genome sequences. Genome Res. 27: 757–767.</w:t>
      </w:r>
    </w:p>
    <w:p w14:paraId="11BEF220" w14:textId="77777777" w:rsidR="00B46B52" w:rsidRPr="00B46B52" w:rsidRDefault="00B46B52" w:rsidP="00B46B52">
      <w:pPr>
        <w:pStyle w:val="Bibliography"/>
        <w:rPr>
          <w:rFonts w:ascii="Calibri" w:hAnsi="Calibri" w:cs="Calibri"/>
          <w:sz w:val="24"/>
          <w:szCs w:val="24"/>
        </w:rPr>
      </w:pPr>
      <w:r w:rsidRPr="00B46B52">
        <w:rPr>
          <w:rFonts w:ascii="Calibri" w:hAnsi="Calibri" w:cs="Calibri"/>
          <w:sz w:val="24"/>
          <w:szCs w:val="24"/>
        </w:rPr>
        <w:t xml:space="preserve">Young, M. D., M. J. Wakefield, G. K. Smyth, and A. </w:t>
      </w:r>
      <w:proofErr w:type="spellStart"/>
      <w:r w:rsidRPr="00B46B52">
        <w:rPr>
          <w:rFonts w:ascii="Calibri" w:hAnsi="Calibri" w:cs="Calibri"/>
          <w:sz w:val="24"/>
          <w:szCs w:val="24"/>
        </w:rPr>
        <w:t>Oshlack</w:t>
      </w:r>
      <w:proofErr w:type="spellEnd"/>
      <w:r w:rsidRPr="00B46B52">
        <w:rPr>
          <w:rFonts w:ascii="Calibri" w:hAnsi="Calibri" w:cs="Calibri"/>
          <w:sz w:val="24"/>
          <w:szCs w:val="24"/>
        </w:rPr>
        <w:t>, 2010 Gene ontology analysis for RNA-seq: accounting for selection bias. Genome Biology 11: R14.</w:t>
      </w:r>
    </w:p>
    <w:p w14:paraId="3AEA65F3" w14:textId="0223365C" w:rsidR="00FA7A83" w:rsidRPr="00FA7A83" w:rsidRDefault="001D49B3" w:rsidP="008648A4">
      <w:pPr>
        <w:spacing w:line="480" w:lineRule="auto"/>
        <w:rPr>
          <w:sz w:val="24"/>
          <w:szCs w:val="24"/>
        </w:rPr>
      </w:pPr>
      <w:r>
        <w:rPr>
          <w:sz w:val="24"/>
          <w:szCs w:val="24"/>
        </w:rPr>
        <w:fldChar w:fldCharType="end"/>
      </w:r>
      <w:bookmarkEnd w:id="55"/>
    </w:p>
    <w:sectPr w:rsidR="00FA7A83" w:rsidRPr="00FA7A83" w:rsidSect="00527E3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7DEB3319" w14:textId="64B39F21" w:rsidR="00B17895" w:rsidRDefault="00B17895">
      <w:pPr>
        <w:pStyle w:val="CommentText"/>
      </w:pPr>
      <w:r>
        <w:rPr>
          <w:rStyle w:val="CommentReference"/>
        </w:rPr>
        <w:annotationRef/>
      </w:r>
      <w:r>
        <w:t>35 characters, including spaces, maximum.</w:t>
      </w:r>
    </w:p>
  </w:comment>
  <w:comment w:id="1" w:author="Editor" w:date="2020-12-17T08:39:00Z" w:initials="E">
    <w:p w14:paraId="67E977D6" w14:textId="68E462B8" w:rsidR="00B17895" w:rsidRDefault="00B17895">
      <w:pPr>
        <w:pStyle w:val="CommentText"/>
      </w:pPr>
      <w:r>
        <w:rPr>
          <w:rStyle w:val="CommentReference"/>
        </w:rPr>
        <w:annotationRef/>
      </w:r>
      <w:r>
        <w:t>Up to 10 keywords</w:t>
      </w:r>
    </w:p>
  </w:comment>
  <w:comment w:id="2" w:author="Julin Maloof" w:date="2020-12-24T15:05:00Z" w:initials="JM">
    <w:p w14:paraId="7B1A27DC" w14:textId="637133B9" w:rsidR="00B17895" w:rsidRDefault="00B17895">
      <w:pPr>
        <w:pStyle w:val="CommentText"/>
      </w:pPr>
      <w:r>
        <w:rPr>
          <w:rStyle w:val="CommentReference"/>
        </w:rPr>
        <w:annotationRef/>
      </w:r>
      <w:r>
        <w:t>I assume these are supposed to be keywords not in the title.</w:t>
      </w:r>
    </w:p>
  </w:comment>
  <w:comment w:id="3" w:author="Editor" w:date="2020-12-17T08:39:00Z" w:initials="E">
    <w:p w14:paraId="1EB15B71" w14:textId="556A321C" w:rsidR="00B17895" w:rsidRDefault="00B17895">
      <w:pPr>
        <w:pStyle w:val="CommentText"/>
      </w:pPr>
      <w:r>
        <w:rPr>
          <w:rStyle w:val="CommentReference"/>
        </w:rPr>
        <w:annotationRef/>
      </w:r>
      <w:r>
        <w:t>Corresponding author’s name, office mailing address including street name, number, phone number, and email.</w:t>
      </w:r>
    </w:p>
  </w:comment>
  <w:comment w:id="4" w:author="Editor" w:date="2020-12-17T08:58:00Z" w:initials="E">
    <w:p w14:paraId="63590E27" w14:textId="2B1CE4EE" w:rsidR="00B17895" w:rsidRDefault="00B17895">
      <w:pPr>
        <w:pStyle w:val="CommentText"/>
      </w:pPr>
      <w:r>
        <w:rPr>
          <w:rStyle w:val="CommentReference"/>
        </w:rPr>
        <w:annotationRef/>
      </w:r>
      <w:r>
        <w:t>The date should be added.</w:t>
      </w:r>
    </w:p>
  </w:comment>
  <w:comment w:id="5" w:author="John" w:date="2021-02-24T14:57:00Z" w:initials="J">
    <w:p w14:paraId="1BED5939" w14:textId="3C44DD0C" w:rsidR="00F774AE" w:rsidRDefault="00F774AE">
      <w:pPr>
        <w:pStyle w:val="CommentText"/>
      </w:pPr>
      <w:r>
        <w:rPr>
          <w:rStyle w:val="CommentReference"/>
        </w:rPr>
        <w:annotationRef/>
      </w:r>
      <w:r>
        <w:t>Added</w:t>
      </w:r>
    </w:p>
  </w:comment>
  <w:comment w:id="6" w:author="Editor" w:date="2020-12-17T08:59:00Z" w:initials="E">
    <w:p w14:paraId="011F9580" w14:textId="5B30E46C" w:rsidR="00B17895" w:rsidRDefault="00B17895">
      <w:pPr>
        <w:pStyle w:val="CommentText"/>
      </w:pPr>
      <w:r>
        <w:rPr>
          <w:rStyle w:val="CommentReference"/>
        </w:rPr>
        <w:annotationRef/>
      </w:r>
      <w:r>
        <w:t>Can citations be added for these two sentences?</w:t>
      </w:r>
    </w:p>
  </w:comment>
  <w:comment w:id="7" w:author="John" w:date="2021-02-24T14:57:00Z" w:initials="J">
    <w:p w14:paraId="0B182EBE" w14:textId="490F3C6A" w:rsidR="00F774AE" w:rsidRDefault="00F774AE">
      <w:pPr>
        <w:pStyle w:val="CommentText"/>
      </w:pPr>
      <w:r>
        <w:rPr>
          <w:rStyle w:val="CommentReference"/>
        </w:rPr>
        <w:annotationRef/>
      </w:r>
      <w:r>
        <w:t>Added</w:t>
      </w:r>
    </w:p>
  </w:comment>
  <w:comment w:id="8" w:author="Editor" w:date="2020-12-17T08:59:00Z" w:initials="E">
    <w:p w14:paraId="4D196893" w14:textId="3A969357" w:rsidR="00B17895" w:rsidRDefault="00B17895">
      <w:pPr>
        <w:pStyle w:val="CommentText"/>
      </w:pPr>
      <w:r>
        <w:rPr>
          <w:rStyle w:val="CommentReference"/>
        </w:rPr>
        <w:annotationRef/>
      </w:r>
      <w:r>
        <w:t>The date should be added here.</w:t>
      </w:r>
    </w:p>
  </w:comment>
  <w:comment w:id="9" w:author="John" w:date="2021-02-24T14:57:00Z" w:initials="J">
    <w:p w14:paraId="4B42AC38" w14:textId="436D084D" w:rsidR="00F774AE" w:rsidRDefault="00F774AE">
      <w:pPr>
        <w:pStyle w:val="CommentText"/>
      </w:pPr>
      <w:r>
        <w:rPr>
          <w:rStyle w:val="CommentReference"/>
        </w:rPr>
        <w:annotationRef/>
      </w:r>
      <w:r>
        <w:t>Added</w:t>
      </w:r>
    </w:p>
  </w:comment>
  <w:comment w:id="10" w:author="Editor" w:date="2020-12-17T12:26:00Z" w:initials="E">
    <w:p w14:paraId="710F0D6A" w14:textId="5A303D0B" w:rsidR="00B17895" w:rsidRDefault="00B17895">
      <w:pPr>
        <w:pStyle w:val="CommentText"/>
      </w:pPr>
      <w:r>
        <w:rPr>
          <w:rStyle w:val="CommentReference"/>
        </w:rPr>
        <w:annotationRef/>
      </w:r>
      <w:r>
        <w:t>This is a bit unclear. Specifically, the word “provided” is unclear. Perhaps “uploaded?”</w:t>
      </w:r>
    </w:p>
  </w:comment>
  <w:comment w:id="12" w:author="Editor" w:date="2020-12-17T13:03:00Z" w:initials="E">
    <w:p w14:paraId="7BFDB7DE" w14:textId="7F20344E" w:rsidR="00B17895" w:rsidRDefault="00B17895">
      <w:pPr>
        <w:pStyle w:val="CommentText"/>
      </w:pPr>
      <w:r>
        <w:rPr>
          <w:rStyle w:val="CommentReference"/>
        </w:rPr>
        <w:annotationRef/>
      </w:r>
      <w:r>
        <w:t>If possible, citations should be added for BUSCOv3 and the dataset.</w:t>
      </w:r>
    </w:p>
  </w:comment>
  <w:comment w:id="13" w:author="Editor" w:date="2020-12-17T13:18:00Z" w:initials="E">
    <w:p w14:paraId="26E766F0" w14:textId="3D146B4A" w:rsidR="00B17895" w:rsidRDefault="00B17895">
      <w:pPr>
        <w:pStyle w:val="CommentText"/>
      </w:pPr>
      <w:r>
        <w:rPr>
          <w:rStyle w:val="CommentReference"/>
        </w:rPr>
        <w:annotationRef/>
      </w:r>
      <w:r>
        <w:t xml:space="preserve">Please consider clarifying. </w:t>
      </w:r>
    </w:p>
  </w:comment>
  <w:comment w:id="14" w:author="Julin Maloof" w:date="2021-02-25T15:04:00Z" w:initials="JM">
    <w:p w14:paraId="27AAC689" w14:textId="7B3F93BF" w:rsidR="00BF44B5" w:rsidRDefault="00BF44B5">
      <w:pPr>
        <w:pStyle w:val="CommentText"/>
      </w:pPr>
      <w:r>
        <w:rPr>
          <w:rStyle w:val="CommentReference"/>
        </w:rPr>
        <w:annotationRef/>
      </w:r>
      <w:r>
        <w:t>done</w:t>
      </w:r>
    </w:p>
  </w:comment>
  <w:comment w:id="16" w:author="Editor" w:date="2020-03-30T15:54:00Z" w:initials="E">
    <w:p w14:paraId="5844A3D0" w14:textId="77777777" w:rsidR="00B17895" w:rsidRDefault="00B17895" w:rsidP="00E93962">
      <w:pPr>
        <w:pStyle w:val="CommentText"/>
      </w:pPr>
      <w:r>
        <w:rPr>
          <w:rStyle w:val="CommentReference"/>
        </w:rPr>
        <w:annotationRef/>
      </w:r>
      <w:r>
        <w:t>Consider whether this should be cited.</w:t>
      </w:r>
    </w:p>
  </w:comment>
  <w:comment w:id="17" w:author="John" w:date="2020-04-13T10:33:00Z" w:initials="J">
    <w:p w14:paraId="5C4D483D" w14:textId="77777777" w:rsidR="00B17895" w:rsidRDefault="00B17895" w:rsidP="00E93962">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8" w:author="Julin Maloof" w:date="2020-11-10T19:01:00Z" w:initials="JM">
    <w:p w14:paraId="576DD7F4" w14:textId="36FFC128" w:rsidR="00B17895" w:rsidRDefault="00B17895">
      <w:pPr>
        <w:pStyle w:val="CommentText"/>
      </w:pPr>
      <w:r>
        <w:rPr>
          <w:rStyle w:val="CommentReference"/>
        </w:rPr>
        <w:annotationRef/>
      </w:r>
      <w:r>
        <w:t>FDR?</w:t>
      </w:r>
    </w:p>
  </w:comment>
  <w:comment w:id="19" w:author="John" w:date="2020-11-11T12:10:00Z" w:initials="J">
    <w:p w14:paraId="25C6F436" w14:textId="27DA51EF" w:rsidR="00B17895" w:rsidRDefault="00B17895">
      <w:pPr>
        <w:pStyle w:val="CommentText"/>
      </w:pPr>
      <w:r>
        <w:rPr>
          <w:rStyle w:val="CommentReference"/>
        </w:rPr>
        <w:annotationRef/>
      </w:r>
      <w:r>
        <w:t xml:space="preserve">I used the code from the BIS180L lab site </w:t>
      </w:r>
      <w:hyperlink r:id="rId1" w:history="1">
        <w:r w:rsidRPr="0012429F">
          <w:rPr>
            <w:rStyle w:val="Hyperlink"/>
          </w:rPr>
          <w:t>http://jnmaloof.github.io/BIS180L_web/2020/05/26/RNAseq-Annotation/</w:t>
        </w:r>
      </w:hyperlink>
      <w:r>
        <w:t xml:space="preserve"> . There was no mention of FDR on the </w:t>
      </w:r>
      <w:proofErr w:type="gramStart"/>
      <w:r>
        <w:t>page</w:t>
      </w:r>
      <w:proofErr w:type="gramEnd"/>
      <w:r>
        <w:t xml:space="preserve"> so I am not sure</w:t>
      </w:r>
    </w:p>
  </w:comment>
  <w:comment w:id="20" w:author="Julin Maloof" w:date="2020-12-13T17:49:00Z" w:initials="JM">
    <w:p w14:paraId="5C01E7A4" w14:textId="492D1D47" w:rsidR="00B17895" w:rsidRDefault="00B17895">
      <w:pPr>
        <w:pStyle w:val="CommentText"/>
      </w:pPr>
      <w:r>
        <w:rPr>
          <w:rStyle w:val="CommentReference"/>
        </w:rPr>
        <w:annotationRef/>
      </w:r>
      <w:r>
        <w:t xml:space="preserve">Maybe not needed, I need to check REVIGO </w:t>
      </w:r>
      <w:proofErr w:type="gramStart"/>
      <w:r>
        <w:t>website</w:t>
      </w:r>
      <w:proofErr w:type="gramEnd"/>
      <w:r>
        <w:t xml:space="preserve"> but it seems to be down right now.</w:t>
      </w:r>
    </w:p>
  </w:comment>
  <w:comment w:id="21" w:author="john davis" w:date="2021-02-12T09:00:00Z" w:initials="jd">
    <w:p w14:paraId="2D905FBE" w14:textId="62D9CDB5" w:rsidR="005974DA" w:rsidRDefault="005974DA">
      <w:pPr>
        <w:pStyle w:val="CommentText"/>
      </w:pPr>
      <w:r>
        <w:rPr>
          <w:rStyle w:val="CommentReference"/>
        </w:rPr>
        <w:annotationRef/>
      </w:r>
      <w:proofErr w:type="spellStart"/>
      <w:r w:rsidR="0061598A">
        <w:t>Revigo</w:t>
      </w:r>
      <w:proofErr w:type="spellEnd"/>
      <w:r w:rsidR="0061598A">
        <w:t xml:space="preserve"> setting is for p-</w:t>
      </w:r>
      <w:proofErr w:type="gramStart"/>
      <w:r w:rsidR="0061598A">
        <w:t>value</w:t>
      </w:r>
      <w:r w:rsidR="00410DAE">
        <w:t>s</w:t>
      </w:r>
      <w:proofErr w:type="gramEnd"/>
    </w:p>
  </w:comment>
  <w:comment w:id="23" w:author="Editor" w:date="2020-12-17T14:07:00Z" w:initials="E">
    <w:p w14:paraId="3B90E21D" w14:textId="439B7E35" w:rsidR="00B17895" w:rsidRDefault="00B17895">
      <w:pPr>
        <w:pStyle w:val="CommentText"/>
      </w:pPr>
      <w:r>
        <w:rPr>
          <w:rStyle w:val="CommentReference"/>
        </w:rPr>
        <w:annotationRef/>
      </w:r>
      <w:r>
        <w:t>Perhaps this sentence can be omitted.</w:t>
      </w:r>
    </w:p>
  </w:comment>
  <w:comment w:id="24" w:author="Julin Maloof" w:date="2020-12-26T11:08:00Z" w:initials="JM">
    <w:p w14:paraId="0B29F87A" w14:textId="68453B8E" w:rsidR="00B17895" w:rsidRDefault="00B17895">
      <w:pPr>
        <w:pStyle w:val="CommentText"/>
      </w:pPr>
      <w:r>
        <w:rPr>
          <w:rStyle w:val="CommentReference"/>
        </w:rPr>
        <w:annotationRef/>
      </w:r>
      <w:r>
        <w:t xml:space="preserve">Seems better to leave </w:t>
      </w:r>
      <w:proofErr w:type="gramStart"/>
      <w:r>
        <w:t>it</w:t>
      </w:r>
      <w:proofErr w:type="gramEnd"/>
    </w:p>
  </w:comment>
  <w:comment w:id="25" w:author="Richard Michelmore" w:date="2020-07-27T23:16:00Z" w:initials="RM">
    <w:p w14:paraId="6BB0B273" w14:textId="77777777" w:rsidR="00B17895" w:rsidRDefault="00B17895" w:rsidP="00F4555D">
      <w:pPr>
        <w:pStyle w:val="CommentText"/>
      </w:pPr>
      <w:r>
        <w:rPr>
          <w:rStyle w:val="CommentReference"/>
        </w:rPr>
        <w:annotationRef/>
      </w:r>
      <w:r>
        <w:t>This number seems high.  How does it relate to the numbers of genes in progenitor species?</w:t>
      </w:r>
    </w:p>
  </w:comment>
  <w:comment w:id="26" w:author="Julin Maloof [2]" w:date="2020-08-07T15:05:00Z" w:initials="JNM">
    <w:p w14:paraId="74BADDCF" w14:textId="77777777" w:rsidR="00B17895" w:rsidRDefault="00B17895" w:rsidP="00F4555D">
      <w:pPr>
        <w:pStyle w:val="CommentText"/>
      </w:pPr>
      <w:r>
        <w:rPr>
          <w:rStyle w:val="CommentReference"/>
        </w:rPr>
        <w:annotationRef/>
      </w:r>
      <w:r>
        <w:t xml:space="preserve">B. </w:t>
      </w:r>
      <w:proofErr w:type="spellStart"/>
      <w:r>
        <w:t>rapa</w:t>
      </w:r>
      <w:proofErr w:type="spellEnd"/>
      <w:r>
        <w:t xml:space="preserve"> is 46,250. B. oleracea is 35,400 but the oleracea annotation is poor; the </w:t>
      </w:r>
      <w:proofErr w:type="spellStart"/>
      <w:r>
        <w:t>rapa</w:t>
      </w:r>
      <w:proofErr w:type="spellEnd"/>
      <w:r>
        <w:t xml:space="preserve"> number is probably better for both.  </w:t>
      </w:r>
      <w:proofErr w:type="gramStart"/>
      <w:r>
        <w:t>So</w:t>
      </w:r>
      <w:proofErr w:type="gramEnd"/>
      <w:r>
        <w:t xml:space="preserve"> we expect ~90,000+.  </w:t>
      </w:r>
      <w:proofErr w:type="gramStart"/>
      <w:r>
        <w:t>So</w:t>
      </w:r>
      <w:proofErr w:type="gramEnd"/>
      <w:r>
        <w:t xml:space="preserve"> we are in the same ballpark.</w:t>
      </w:r>
    </w:p>
  </w:comment>
  <w:comment w:id="27" w:author="Julin Maloof [2]" w:date="2020-03-15T17:35:00Z" w:initials="JNM">
    <w:p w14:paraId="67C84DDF" w14:textId="77777777" w:rsidR="00C04334" w:rsidRDefault="00C04334" w:rsidP="00C04334">
      <w:pPr>
        <w:pStyle w:val="CommentText"/>
      </w:pPr>
      <w:r>
        <w:rPr>
          <w:rStyle w:val="CommentReference"/>
        </w:rPr>
        <w:annotationRef/>
      </w:r>
      <w:r>
        <w:t xml:space="preserve">I agree with deleting first round of </w:t>
      </w:r>
      <w:proofErr w:type="gramStart"/>
      <w:r>
        <w:t>MAKER</w:t>
      </w:r>
      <w:proofErr w:type="gramEnd"/>
      <w:r>
        <w:t xml:space="preserve"> but you </w:t>
      </w:r>
      <w:r>
        <w:rPr>
          <w:noProof/>
        </w:rPr>
        <w:t>need to clean up this text now that it is gone.</w:t>
      </w:r>
    </w:p>
  </w:comment>
  <w:comment w:id="29" w:author="Editor" w:date="2020-12-17T14:23:00Z" w:initials="E">
    <w:p w14:paraId="5DEE5523" w14:textId="6B61948A" w:rsidR="00B17895" w:rsidRDefault="00B17895">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30" w:author="Julin Maloof" w:date="2021-02-25T15:38:00Z" w:initials="JM">
    <w:p w14:paraId="1280FDA9" w14:textId="15B2E24B" w:rsidR="00E10A0E" w:rsidRDefault="00E10A0E">
      <w:pPr>
        <w:pStyle w:val="CommentText"/>
      </w:pPr>
      <w:r>
        <w:rPr>
          <w:rStyle w:val="CommentReference"/>
        </w:rPr>
        <w:annotationRef/>
      </w:r>
      <w:r>
        <w:t>done</w:t>
      </w:r>
    </w:p>
  </w:comment>
  <w:comment w:id="31" w:author="Julin Maloof [2]" w:date="2020-11-03T18:35:00Z" w:initials="JNM">
    <w:p w14:paraId="15BDF882" w14:textId="72F959FA" w:rsidR="00B17895" w:rsidRDefault="00B17895">
      <w:pPr>
        <w:pStyle w:val="CommentText"/>
      </w:pPr>
      <w:r>
        <w:rPr>
          <w:rStyle w:val="CommentReference"/>
        </w:rPr>
        <w:annotationRef/>
      </w:r>
      <w:r>
        <w:t>Why increase?  Increase relative to what?</w:t>
      </w:r>
    </w:p>
  </w:comment>
  <w:comment w:id="32" w:author="John" w:date="2020-11-06T09:35:00Z" w:initials="J">
    <w:p w14:paraId="59FF068C" w14:textId="4647E5DA" w:rsidR="00B17895" w:rsidRDefault="00B17895">
      <w:pPr>
        <w:pStyle w:val="CommentText"/>
      </w:pPr>
      <w:r>
        <w:rPr>
          <w:rStyle w:val="CommentReference"/>
        </w:rPr>
        <w:annotationRef/>
      </w:r>
      <w:r>
        <w:t>Increase relative what be expected if no exchange occurred. Reads will map to both regions rather than just one since the two regions are the same.</w:t>
      </w:r>
    </w:p>
  </w:comment>
  <w:comment w:id="33" w:author="Julin Maloof" w:date="2020-11-10T18:41:00Z" w:initials="JM">
    <w:p w14:paraId="2B12CE78" w14:textId="436AF0B7" w:rsidR="00B17895" w:rsidRDefault="00B17895">
      <w:pPr>
        <w:pStyle w:val="CommentText"/>
      </w:pPr>
      <w:r>
        <w:rPr>
          <w:rStyle w:val="CommentReference"/>
        </w:rPr>
        <w:annotationRef/>
      </w:r>
      <w:r>
        <w:t>Are reads allowed to map to two places?  I thought if there was equal probability then it picked one at random.</w:t>
      </w:r>
    </w:p>
  </w:comment>
  <w:comment w:id="34" w:author="John" w:date="2020-11-11T12:37:00Z" w:initials="J">
    <w:p w14:paraId="53CDD56D" w14:textId="17DA6FDE" w:rsidR="00B17895" w:rsidRDefault="00B17895">
      <w:pPr>
        <w:pStyle w:val="CommentText"/>
      </w:pPr>
      <w:r>
        <w:rPr>
          <w:rStyle w:val="CommentReference"/>
        </w:rPr>
        <w:annotationRef/>
      </w:r>
      <w:r>
        <w:t xml:space="preserve">These are DNA reads mapped using BWA. Multimapping reads were not filtered out because the signal would be lost in </w:t>
      </w:r>
      <w:proofErr w:type="spellStart"/>
      <w:r>
        <w:t>DaAe</w:t>
      </w:r>
      <w:proofErr w:type="spellEnd"/>
      <w:r>
        <w:t xml:space="preserve"> by doing </w:t>
      </w:r>
      <w:proofErr w:type="gramStart"/>
      <w:r>
        <w:t>so</w:t>
      </w:r>
      <w:proofErr w:type="gramEnd"/>
    </w:p>
  </w:comment>
  <w:comment w:id="35" w:author="Julin Maloof" w:date="2020-12-13T17:52:00Z" w:initials="JM">
    <w:p w14:paraId="32025205" w14:textId="303B2B4A" w:rsidR="00B17895" w:rsidRDefault="00B17895">
      <w:pPr>
        <w:pStyle w:val="CommentText"/>
      </w:pPr>
      <w:r>
        <w:rPr>
          <w:rStyle w:val="CommentReference"/>
        </w:rPr>
        <w:annotationRef/>
      </w:r>
      <w:r>
        <w:t xml:space="preserve">Still not sure this is correct.  BWA-mem will do multiple primary alignments if the read is split but I </w:t>
      </w:r>
      <w:proofErr w:type="gramStart"/>
      <w:r>
        <w:t>don’t</w:t>
      </w:r>
      <w:proofErr w:type="gramEnd"/>
      <w:r>
        <w:t xml:space="preserve"> think it will do that if it isn’t split.</w:t>
      </w:r>
    </w:p>
  </w:comment>
  <w:comment w:id="36" w:author="Julin Maloof" w:date="2020-12-27T09:17:00Z" w:initials="JM">
    <w:p w14:paraId="6FB9F81E" w14:textId="0D863A49" w:rsidR="00486F40" w:rsidRDefault="00486F40">
      <w:pPr>
        <w:pStyle w:val="CommentText"/>
      </w:pPr>
      <w:r>
        <w:rPr>
          <w:rStyle w:val="CommentReference"/>
        </w:rPr>
        <w:annotationRef/>
      </w:r>
      <w:r>
        <w:t xml:space="preserve">NB John was likely also using the secondary </w:t>
      </w:r>
      <w:proofErr w:type="spellStart"/>
      <w:r>
        <w:t>alginments</w:t>
      </w:r>
      <w:proofErr w:type="spellEnd"/>
      <w:r>
        <w:t xml:space="preserve"> from the XA tags.  Once this is confirmed one of us will update this section.</w:t>
      </w:r>
    </w:p>
  </w:comment>
  <w:comment w:id="37" w:author="john davis" w:date="2021-02-12T09:23:00Z" w:initials="jd">
    <w:p w14:paraId="1AACCA3B" w14:textId="590323CF" w:rsidR="006F5A31" w:rsidRDefault="006F5A31">
      <w:pPr>
        <w:pStyle w:val="CommentText"/>
      </w:pPr>
      <w:r>
        <w:rPr>
          <w:rStyle w:val="CommentReference"/>
        </w:rPr>
        <w:annotationRef/>
      </w:r>
      <w:r w:rsidR="004200A8">
        <w:t>XA tags we</w:t>
      </w:r>
      <w:r w:rsidR="008B1017">
        <w:t xml:space="preserve">re not filtered out, </w:t>
      </w:r>
      <w:r w:rsidR="006758B9">
        <w:t xml:space="preserve">but </w:t>
      </w:r>
      <w:proofErr w:type="spellStart"/>
      <w:r w:rsidR="009B49CF">
        <w:t>samtools</w:t>
      </w:r>
      <w:proofErr w:type="spellEnd"/>
      <w:r w:rsidR="009B49CF">
        <w:t xml:space="preserve"> </w:t>
      </w:r>
      <w:proofErr w:type="spellStart"/>
      <w:r w:rsidR="009B49CF">
        <w:t>bedcov</w:t>
      </w:r>
      <w:proofErr w:type="spellEnd"/>
      <w:r w:rsidR="00454D28">
        <w:t xml:space="preserve"> does not account for them when calculating coverage. </w:t>
      </w:r>
      <w:r w:rsidR="00352719">
        <w:t xml:space="preserve">Will need to rerun pipeline with the “-a” flag to ensure they are included in main mapping </w:t>
      </w:r>
      <w:proofErr w:type="gramStart"/>
      <w:r w:rsidR="00352719">
        <w:t>output</w:t>
      </w:r>
      <w:proofErr w:type="gramEnd"/>
    </w:p>
  </w:comment>
  <w:comment w:id="38" w:author="John" w:date="2021-02-24T15:07:00Z" w:initials="J">
    <w:p w14:paraId="38C4D176" w14:textId="75B80415" w:rsidR="0011635A" w:rsidRDefault="0011635A">
      <w:pPr>
        <w:pStyle w:val="CommentText"/>
      </w:pPr>
      <w:r>
        <w:rPr>
          <w:rStyle w:val="CommentReference"/>
        </w:rPr>
        <w:annotationRef/>
      </w:r>
      <w:r>
        <w:t xml:space="preserve">After account for alternative alignments with an ED of 0, there was no significant changes in the </w:t>
      </w:r>
      <w:proofErr w:type="gramStart"/>
      <w:r>
        <w:t>values</w:t>
      </w:r>
      <w:proofErr w:type="gramEnd"/>
    </w:p>
  </w:comment>
  <w:comment w:id="39" w:author="Julin Maloof [2]" w:date="2020-03-05T17:30:00Z" w:initials="JNM">
    <w:p w14:paraId="52180B74" w14:textId="77777777" w:rsidR="00B17895" w:rsidRDefault="00B17895" w:rsidP="009C01F0">
      <w:pPr>
        <w:pStyle w:val="CommentText"/>
      </w:pPr>
      <w:r>
        <w:rPr>
          <w:rStyle w:val="CommentReference"/>
        </w:rPr>
        <w:annotationRef/>
      </w:r>
      <w:r>
        <w:t>Thoughts on relatively poor relationship between gene-based and read-based methods?</w:t>
      </w:r>
    </w:p>
  </w:comment>
  <w:comment w:id="40" w:author="John" w:date="2020-03-11T11:57:00Z" w:initials="J">
    <w:p w14:paraId="7F7C525B" w14:textId="77777777" w:rsidR="00B17895" w:rsidRDefault="00B17895" w:rsidP="009C01F0">
      <w:pPr>
        <w:pStyle w:val="CommentText"/>
      </w:pPr>
      <w:r>
        <w:rPr>
          <w:rStyle w:val="CommentReference"/>
        </w:rPr>
        <w:annotationRef/>
      </w:r>
      <w:r>
        <w:rPr>
          <w:rStyle w:val="CommentReference"/>
        </w:rPr>
        <w:t>Progenitor annotations can drastically sway these results.</w:t>
      </w:r>
    </w:p>
  </w:comment>
  <w:comment w:id="41" w:author="Julin Maloof [2]" w:date="2020-03-05T17:30:00Z" w:initials="JNM">
    <w:p w14:paraId="5F705881" w14:textId="77777777" w:rsidR="00B17895" w:rsidRDefault="00B17895" w:rsidP="009C01F0">
      <w:pPr>
        <w:pStyle w:val="CommentText"/>
      </w:pPr>
      <w:r>
        <w:rPr>
          <w:rStyle w:val="CommentReference"/>
        </w:rPr>
        <w:annotationRef/>
      </w:r>
      <w:r>
        <w:t>Supplemental figures for the rest?</w:t>
      </w:r>
    </w:p>
  </w:comment>
  <w:comment w:id="42" w:author="John" w:date="2020-03-11T11:58:00Z" w:initials="J">
    <w:p w14:paraId="740038FB" w14:textId="77777777" w:rsidR="00B17895" w:rsidRDefault="00B17895" w:rsidP="009C01F0">
      <w:pPr>
        <w:pStyle w:val="CommentText"/>
      </w:pPr>
      <w:r>
        <w:rPr>
          <w:rStyle w:val="CommentReference"/>
        </w:rPr>
        <w:annotationRef/>
      </w:r>
      <w:r>
        <w:t>19 Supplemental figures, one for each chromosome</w:t>
      </w:r>
    </w:p>
  </w:comment>
  <w:comment w:id="44" w:author="Editor" w:date="2020-12-17T15:51:00Z" w:initials="E">
    <w:p w14:paraId="464927F0" w14:textId="58D821C8" w:rsidR="00B17895" w:rsidRDefault="00B17895">
      <w:pPr>
        <w:pStyle w:val="CommentText"/>
      </w:pPr>
      <w:r>
        <w:rPr>
          <w:rStyle w:val="CommentReference"/>
        </w:rPr>
        <w:annotationRef/>
      </w:r>
      <w:r>
        <w:t>Because this and the following sentence are directly discussing a previous study, I think it should be cited once more here.</w:t>
      </w:r>
    </w:p>
  </w:comment>
  <w:comment w:id="45" w:author="Richard Michelmore" w:date="2020-07-27T22:42:00Z" w:initials="RM">
    <w:p w14:paraId="6F989C3A" w14:textId="77777777" w:rsidR="00B17895" w:rsidRDefault="00B17895" w:rsidP="000F1503">
      <w:pPr>
        <w:pStyle w:val="CommentText"/>
      </w:pPr>
      <w:r>
        <w:rPr>
          <w:rStyle w:val="CommentReference"/>
        </w:rPr>
        <w:annotationRef/>
      </w:r>
      <w:r>
        <w:t xml:space="preserve">The genomes are the same size.  </w:t>
      </w:r>
      <w:proofErr w:type="gramStart"/>
      <w:r>
        <w:t>It’s</w:t>
      </w:r>
      <w:proofErr w:type="gramEnd"/>
      <w:r>
        <w:t xml:space="preserve"> the assemblies that differ.</w:t>
      </w:r>
    </w:p>
  </w:comment>
  <w:comment w:id="46" w:author="Richard Michelmore" w:date="2020-07-27T22:45:00Z" w:initials="RM">
    <w:p w14:paraId="4CAE47B1" w14:textId="77777777" w:rsidR="00B17895" w:rsidRDefault="00B17895" w:rsidP="000F1503">
      <w:pPr>
        <w:pStyle w:val="CommentText"/>
      </w:pPr>
      <w:r>
        <w:rPr>
          <w:rStyle w:val="CommentReference"/>
        </w:rPr>
        <w:annotationRef/>
      </w:r>
      <w:r>
        <w:t xml:space="preserve">Need to look at the ones that are missed from your assembly.  May be due to poor annotation of </w:t>
      </w:r>
      <w:proofErr w:type="spellStart"/>
      <w:r>
        <w:t>Darmor-bzh</w:t>
      </w:r>
      <w:proofErr w:type="spellEnd"/>
      <w:r>
        <w:t>.</w:t>
      </w:r>
    </w:p>
  </w:comment>
  <w:comment w:id="47" w:author="Julin Maloof [2]" w:date="2020-03-16T11:19:00Z" w:initials="JNM">
    <w:p w14:paraId="55013D6C" w14:textId="77777777" w:rsidR="00B17895" w:rsidRDefault="00B17895" w:rsidP="000F1503">
      <w:pPr>
        <w:pStyle w:val="CommentText"/>
      </w:pPr>
      <w:r>
        <w:rPr>
          <w:rStyle w:val="CommentReference"/>
        </w:rPr>
        <w:annotationRef/>
      </w:r>
      <w:r>
        <w:t>Are these genes not in our assembly?  Did you try blasting for them?</w:t>
      </w:r>
    </w:p>
  </w:comment>
  <w:comment w:id="48" w:author="John" w:date="2020-03-19T14:59:00Z" w:initials="J">
    <w:p w14:paraId="2B9E3632" w14:textId="77777777" w:rsidR="00B17895" w:rsidRDefault="00B17895" w:rsidP="000F1503">
      <w:pPr>
        <w:pStyle w:val="CommentText"/>
      </w:pPr>
      <w:r>
        <w:rPr>
          <w:rStyle w:val="CommentReference"/>
        </w:rPr>
        <w:annotationRef/>
      </w:r>
      <w:r>
        <w:t>Blasting now</w:t>
      </w:r>
    </w:p>
  </w:comment>
  <w:comment w:id="49" w:author="John" w:date="2020-03-19T15:29:00Z" w:initials="J">
    <w:p w14:paraId="6F91ED75" w14:textId="77777777" w:rsidR="00B17895" w:rsidRDefault="00B17895" w:rsidP="000F1503">
      <w:pPr>
        <w:pStyle w:val="CommentText"/>
      </w:pPr>
      <w:r>
        <w:rPr>
          <w:rStyle w:val="CommentReference"/>
        </w:rPr>
        <w:annotationRef/>
      </w:r>
      <w:r w:rsidRPr="002F1E10">
        <w:t>99859</w:t>
      </w:r>
      <w:r>
        <w:t xml:space="preserve"> of 101400 genes can be found in </w:t>
      </w:r>
      <w:proofErr w:type="spellStart"/>
      <w:r>
        <w:t>DaAe</w:t>
      </w:r>
      <w:proofErr w:type="spellEnd"/>
      <w:r>
        <w:t xml:space="preserve"> when blasting at 95% identity and 1e-6 </w:t>
      </w:r>
      <w:proofErr w:type="gramStart"/>
      <w:r>
        <w:t>cutoff</w:t>
      </w:r>
      <w:proofErr w:type="gramEnd"/>
    </w:p>
  </w:comment>
  <w:comment w:id="51" w:author="Julin Maloof [2]" w:date="2020-03-16T11:46:00Z" w:initials="JNM">
    <w:p w14:paraId="26714920" w14:textId="77777777" w:rsidR="00B17895" w:rsidRDefault="00B17895" w:rsidP="000F1503">
      <w:pPr>
        <w:pStyle w:val="CommentText"/>
      </w:pPr>
      <w:r>
        <w:rPr>
          <w:rStyle w:val="CommentReference"/>
        </w:rPr>
        <w:annotationRef/>
      </w:r>
      <w:r>
        <w:t xml:space="preserve">Has this been reported before?  Either cite it and say your analysis builds on/ supports </w:t>
      </w:r>
      <w:proofErr w:type="gramStart"/>
      <w:r>
        <w:t>it, or</w:t>
      </w:r>
      <w:proofErr w:type="gramEnd"/>
      <w:r>
        <w:t xml:space="preserve"> note that it is new.</w:t>
      </w:r>
    </w:p>
    <w:p w14:paraId="630F1A81" w14:textId="77777777" w:rsidR="00B17895" w:rsidRDefault="00B17895" w:rsidP="000F1503">
      <w:pPr>
        <w:pStyle w:val="CommentText"/>
      </w:pPr>
    </w:p>
  </w:comment>
  <w:comment w:id="52" w:author="John" w:date="2020-03-19T15:40:00Z" w:initials="J">
    <w:p w14:paraId="5578A473" w14:textId="77777777" w:rsidR="00B17895" w:rsidRDefault="00B17895" w:rsidP="000F1503">
      <w:pPr>
        <w:pStyle w:val="CommentText"/>
      </w:pPr>
      <w:r>
        <w:rPr>
          <w:rStyle w:val="CommentReference"/>
        </w:rPr>
        <w:annotationRef/>
      </w:r>
      <w:proofErr w:type="gramStart"/>
      <w:r>
        <w:t>I’ve</w:t>
      </w:r>
      <w:proofErr w:type="gramEnd"/>
      <w:r>
        <w:t xml:space="preserve"> been looking at papers. There are a lot discussing HE in B. napus, but I </w:t>
      </w:r>
      <w:proofErr w:type="gramStart"/>
      <w:r>
        <w:t>haven’t</w:t>
      </w:r>
      <w:proofErr w:type="gramEnd"/>
      <w:r>
        <w:t xml:space="preserve"> seen any claiming shared regions. I’m hesitant to say that it’s new though because someone probably has said it </w:t>
      </w:r>
      <w:proofErr w:type="gramStart"/>
      <w:r>
        <w:t>before</w:t>
      </w:r>
      <w:proofErr w:type="gramEnd"/>
    </w:p>
  </w:comment>
  <w:comment w:id="53" w:author="John" w:date="2020-03-19T15:45:00Z" w:initials="J">
    <w:p w14:paraId="1049A499" w14:textId="77777777" w:rsidR="00B17895" w:rsidRDefault="00B17895" w:rsidP="000F1503">
      <w:pPr>
        <w:pStyle w:val="CommentText"/>
      </w:pPr>
      <w:r>
        <w:rPr>
          <w:rStyle w:val="CommentReference"/>
        </w:rPr>
        <w:annotationRef/>
      </w:r>
      <w:hyperlink r:id="rId2" w:history="1">
        <w:r>
          <w:rPr>
            <w:rStyle w:val="Hyperlink"/>
          </w:rPr>
          <w:t>https://www.ncbi.nlm.nih.gov/pmc/articles/PMC6071606/pdf/2673.pdf</w:t>
        </w:r>
      </w:hyperlink>
    </w:p>
    <w:p w14:paraId="743C4CBB" w14:textId="77777777" w:rsidR="00B17895" w:rsidRDefault="00B17895" w:rsidP="000F1503">
      <w:pPr>
        <w:pStyle w:val="CommentText"/>
      </w:pPr>
      <w:r>
        <w:t>At the very end mentions hotspots</w:t>
      </w:r>
    </w:p>
  </w:comment>
  <w:comment w:id="54" w:author="Julin Maloof [2]" w:date="2020-03-16T11:46:00Z" w:initials="JNM">
    <w:p w14:paraId="4858A941" w14:textId="77777777" w:rsidR="00B17895" w:rsidRDefault="00B17895" w:rsidP="000F1503">
      <w:pPr>
        <w:pStyle w:val="CommentText"/>
      </w:pPr>
      <w:r>
        <w:rPr>
          <w:rStyle w:val="CommentReference"/>
        </w:rPr>
        <w:annotationRef/>
      </w:r>
      <w:r>
        <w:t>Not for the paper but interesting to think about how we would write a grant to investigate.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EB3319" w15:done="1"/>
  <w15:commentEx w15:paraId="67E977D6" w15:done="1"/>
  <w15:commentEx w15:paraId="7B1A27DC" w15:done="1"/>
  <w15:commentEx w15:paraId="1EB15B71" w15:done="1"/>
  <w15:commentEx w15:paraId="63590E27" w15:done="1"/>
  <w15:commentEx w15:paraId="1BED5939" w15:paraIdParent="63590E27" w15:done="1"/>
  <w15:commentEx w15:paraId="011F9580" w15:done="1"/>
  <w15:commentEx w15:paraId="0B182EBE" w15:paraIdParent="011F9580" w15:done="1"/>
  <w15:commentEx w15:paraId="4D196893" w15:done="1"/>
  <w15:commentEx w15:paraId="4B42AC38" w15:paraIdParent="4D196893" w15:done="1"/>
  <w15:commentEx w15:paraId="710F0D6A" w15:done="1"/>
  <w15:commentEx w15:paraId="7BFDB7DE" w15:done="1"/>
  <w15:commentEx w15:paraId="26E766F0" w15:done="1"/>
  <w15:commentEx w15:paraId="27AAC689" w15:paraIdParent="26E766F0" w15:done="0"/>
  <w15:commentEx w15:paraId="5844A3D0" w15:done="1"/>
  <w15:commentEx w15:paraId="5C4D483D" w15:paraIdParent="5844A3D0" w15:done="1"/>
  <w15:commentEx w15:paraId="576DD7F4" w15:done="1"/>
  <w15:commentEx w15:paraId="25C6F436" w15:paraIdParent="576DD7F4" w15:done="1"/>
  <w15:commentEx w15:paraId="5C01E7A4" w15:paraIdParent="576DD7F4" w15:done="1"/>
  <w15:commentEx w15:paraId="2D905FBE" w15:paraIdParent="576DD7F4" w15:done="1"/>
  <w15:commentEx w15:paraId="3B90E21D" w15:done="1"/>
  <w15:commentEx w15:paraId="0B29F87A" w15:paraIdParent="3B90E21D" w15:done="1"/>
  <w15:commentEx w15:paraId="6BB0B273" w15:done="1"/>
  <w15:commentEx w15:paraId="74BADDCF" w15:paraIdParent="6BB0B273" w15:done="1"/>
  <w15:commentEx w15:paraId="67C84DDF" w15:done="1"/>
  <w15:commentEx w15:paraId="5DEE5523" w15:done="1"/>
  <w15:commentEx w15:paraId="1280FDA9" w15:paraIdParent="5DEE5523" w15:done="0"/>
  <w15:commentEx w15:paraId="15BDF882" w15:done="1"/>
  <w15:commentEx w15:paraId="59FF068C" w15:paraIdParent="15BDF882" w15:done="1"/>
  <w15:commentEx w15:paraId="2B12CE78" w15:paraIdParent="15BDF882" w15:done="1"/>
  <w15:commentEx w15:paraId="53CDD56D" w15:paraIdParent="15BDF882" w15:done="1"/>
  <w15:commentEx w15:paraId="32025205" w15:paraIdParent="15BDF882" w15:done="1"/>
  <w15:commentEx w15:paraId="6FB9F81E" w15:paraIdParent="15BDF882" w15:done="1"/>
  <w15:commentEx w15:paraId="1AACCA3B" w15:paraIdParent="15BDF882" w15:done="1"/>
  <w15:commentEx w15:paraId="38C4D176" w15:paraIdParent="15BDF882" w15:done="1"/>
  <w15:commentEx w15:paraId="52180B74" w15:done="1"/>
  <w15:commentEx w15:paraId="7F7C525B" w15:paraIdParent="52180B74" w15:done="1"/>
  <w15:commentEx w15:paraId="5F705881" w15:done="1"/>
  <w15:commentEx w15:paraId="740038FB" w15:paraIdParent="5F705881" w15:done="1"/>
  <w15:commentEx w15:paraId="464927F0" w15:done="1"/>
  <w15:commentEx w15:paraId="6F989C3A" w15:done="1"/>
  <w15:commentEx w15:paraId="4CAE47B1" w15:done="1"/>
  <w15:commentEx w15:paraId="55013D6C" w15:done="1"/>
  <w15:commentEx w15:paraId="2B9E3632" w15:paraIdParent="55013D6C" w15:done="1"/>
  <w15:commentEx w15:paraId="6F91ED75" w15:paraIdParent="55013D6C" w15:done="1"/>
  <w15:commentEx w15:paraId="630F1A81" w15:done="1"/>
  <w15:commentEx w15:paraId="5578A473" w15:paraIdParent="630F1A81" w15:done="1"/>
  <w15:commentEx w15:paraId="743C4CBB" w15:paraIdParent="630F1A81" w15:done="1"/>
  <w15:commentEx w15:paraId="4858A94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3E0E7C9" w16cex:dateUtc="2021-02-24T22:57:00Z"/>
  <w16cex:commentExtensible w16cex:durableId="23E0E7BD" w16cex:dateUtc="2021-02-24T22:57:00Z"/>
  <w16cex:commentExtensible w16cex:durableId="23E0E7CD" w16cex:dateUtc="2021-02-24T22:57:00Z"/>
  <w16cex:commentExtensible w16cex:durableId="23E23B01" w16cex:dateUtc="2021-02-25T23:04:00Z"/>
  <w16cex:commentExtensible w16cex:durableId="2355620F" w16cex:dateUtc="2020-11-11T03:01:00Z"/>
  <w16cex:commentExtensible w16cex:durableId="2356532D" w16cex:dateUtc="2020-11-11T20:10:00Z"/>
  <w16cex:commentExtensible w16cex:durableId="2380D29F" w16cex:dateUtc="2020-12-14T01:49:00Z"/>
  <w16cex:commentExtensible w16cex:durableId="23D0C215" w16cex:dateUtc="2021-02-12T17:00:00Z"/>
  <w16cex:commentExtensible w16cex:durableId="23919824" w16cex:dateUtc="2020-12-26T19:08:00Z"/>
  <w16cex:commentExtensible w16cex:durableId="23E242DA" w16cex:dateUtc="2021-02-25T23:38: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B3319" w16cid:durableId="23859795"/>
  <w16cid:commentId w16cid:paraId="67E977D6" w16cid:durableId="238597A4"/>
  <w16cid:commentId w16cid:paraId="7B1A27DC" w16cid:durableId="238F2CAE"/>
  <w16cid:commentId w16cid:paraId="1EB15B71" w16cid:durableId="238597AD"/>
  <w16cid:commentId w16cid:paraId="63590E27" w16cid:durableId="23859C4D"/>
  <w16cid:commentId w16cid:paraId="1BED5939" w16cid:durableId="23E0E7C9"/>
  <w16cid:commentId w16cid:paraId="011F9580" w16cid:durableId="23859C6E"/>
  <w16cid:commentId w16cid:paraId="0B182EBE" w16cid:durableId="23E0E7BD"/>
  <w16cid:commentId w16cid:paraId="4D196893" w16cid:durableId="23859C55"/>
  <w16cid:commentId w16cid:paraId="4B42AC38" w16cid:durableId="23E0E7CD"/>
  <w16cid:commentId w16cid:paraId="710F0D6A" w16cid:durableId="2385CCF9"/>
  <w16cid:commentId w16cid:paraId="7BFDB7DE" w16cid:durableId="2385D58B"/>
  <w16cid:commentId w16cid:paraId="26E766F0" w16cid:durableId="2385D941"/>
  <w16cid:commentId w16cid:paraId="27AAC689" w16cid:durableId="23E23B01"/>
  <w16cid:commentId w16cid:paraId="5844A3D0" w16cid:durableId="222C94BF"/>
  <w16cid:commentId w16cid:paraId="5C4D483D" w16cid:durableId="223EBE7E"/>
  <w16cid:commentId w16cid:paraId="576DD7F4" w16cid:durableId="2355620F"/>
  <w16cid:commentId w16cid:paraId="25C6F436" w16cid:durableId="2356532D"/>
  <w16cid:commentId w16cid:paraId="5C01E7A4" w16cid:durableId="2380D29F"/>
  <w16cid:commentId w16cid:paraId="2D905FBE" w16cid:durableId="23D0C215"/>
  <w16cid:commentId w16cid:paraId="3B90E21D" w16cid:durableId="2385E48B"/>
  <w16cid:commentId w16cid:paraId="0B29F87A" w16cid:durableId="23919824"/>
  <w16cid:commentId w16cid:paraId="6BB0B273" w16cid:durableId="22D53E1A"/>
  <w16cid:commentId w16cid:paraId="74BADDCF" w16cid:durableId="22D7EC36"/>
  <w16cid:commentId w16cid:paraId="67C84DDF" w16cid:durableId="2218E5E3"/>
  <w16cid:commentId w16cid:paraId="5DEE5523" w16cid:durableId="2385E86E"/>
  <w16cid:commentId w16cid:paraId="1280FDA9" w16cid:durableId="23E242DA"/>
  <w16cid:commentId w16cid:paraId="15BDF882" w16cid:durableId="234C2173"/>
  <w16cid:commentId w16cid:paraId="59FF068C" w16cid:durableId="234F9773"/>
  <w16cid:commentId w16cid:paraId="2B12CE78" w16cid:durableId="23555D68"/>
  <w16cid:commentId w16cid:paraId="53CDD56D" w16cid:durableId="235659A1"/>
  <w16cid:commentId w16cid:paraId="32025205" w16cid:durableId="2380D35D"/>
  <w16cid:commentId w16cid:paraId="6FB9F81E" w16cid:durableId="2392CFBA"/>
  <w16cid:commentId w16cid:paraId="1AACCA3B" w16cid:durableId="23D0C7A4"/>
  <w16cid:commentId w16cid:paraId="38C4D176" w16cid:durableId="23E0EA17"/>
  <w16cid:commentId w16cid:paraId="52180B74" w16cid:durableId="220BB5C6"/>
  <w16cid:commentId w16cid:paraId="7F7C525B" w16cid:durableId="221350BA"/>
  <w16cid:commentId w16cid:paraId="5F705881" w16cid:durableId="220BB5AD"/>
  <w16cid:commentId w16cid:paraId="740038FB" w16cid:durableId="221350F2"/>
  <w16cid:commentId w16cid:paraId="464927F0" w16cid:durableId="2385FCFB"/>
  <w16cid:commentId w16cid:paraId="6F989C3A" w16cid:durableId="22D53E35"/>
  <w16cid:commentId w16cid:paraId="4CAE47B1" w16cid:durableId="22D53E36"/>
  <w16cid:commentId w16cid:paraId="55013D6C" w16cid:durableId="2219DF24"/>
  <w16cid:commentId w16cid:paraId="2B9E3632" w16cid:durableId="221E074F"/>
  <w16cid:commentId w16cid:paraId="6F91ED75" w16cid:durableId="221E0E48"/>
  <w16cid:commentId w16cid:paraId="630F1A81" w16cid:durableId="2219E579"/>
  <w16cid:commentId w16cid:paraId="5578A473" w16cid:durableId="221E10FB"/>
  <w16cid:commentId w16cid:paraId="743C4CBB" w16cid:durableId="221E1233"/>
  <w16cid:commentId w16cid:paraId="4858A941" w16cid:durableId="2219E5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52203" w14:textId="77777777" w:rsidR="007D6688" w:rsidRDefault="007D6688" w:rsidP="00605F07">
      <w:pPr>
        <w:spacing w:after="0" w:line="240" w:lineRule="auto"/>
      </w:pPr>
      <w:r>
        <w:separator/>
      </w:r>
    </w:p>
  </w:endnote>
  <w:endnote w:type="continuationSeparator" w:id="0">
    <w:p w14:paraId="79103F44" w14:textId="77777777" w:rsidR="007D6688" w:rsidRDefault="007D6688" w:rsidP="0060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56" w:author="Editor" w:date="2020-12-17T08:27:00Z"/>
  <w:sdt>
    <w:sdtPr>
      <w:rPr>
        <w:rStyle w:val="PageNumber"/>
      </w:rPr>
      <w:id w:val="-1786495335"/>
      <w:docPartObj>
        <w:docPartGallery w:val="Page Numbers (Bottom of Page)"/>
        <w:docPartUnique/>
      </w:docPartObj>
    </w:sdtPr>
    <w:sdtEndPr>
      <w:rPr>
        <w:rStyle w:val="PageNumber"/>
      </w:rPr>
    </w:sdtEndPr>
    <w:sdtContent>
      <w:customXmlInsRangeEnd w:id="56"/>
      <w:p w14:paraId="38E46FE4" w14:textId="18F0037C" w:rsidR="00B17895" w:rsidRDefault="00D00398" w:rsidP="005B6BAB">
        <w:pPr>
          <w:pStyle w:val="Footer"/>
          <w:framePr w:wrap="none" w:vAnchor="text" w:hAnchor="margin" w:xAlign="right" w:y="1"/>
          <w:rPr>
            <w:ins w:id="57" w:author="Editor" w:date="2020-12-17T08:27:00Z"/>
            <w:rStyle w:val="PageNumber"/>
          </w:rPr>
        </w:pPr>
      </w:p>
      <w:customXmlInsRangeStart w:id="58" w:author="Editor" w:date="2020-12-17T08:27:00Z"/>
    </w:sdtContent>
  </w:sdt>
  <w:customXmlInsRangeEnd w:id="58"/>
  <w:p w14:paraId="20F02C69" w14:textId="77777777" w:rsidR="00B17895" w:rsidRDefault="00B17895">
    <w:pPr>
      <w:pStyle w:val="Footer"/>
      <w:ind w:right="360"/>
      <w:pPrChange w:id="59" w:author="Editor" w:date="2020-12-17T08:27: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60" w:author="Editor" w:date="2020-12-17T08:27:00Z"/>
  <w:sdt>
    <w:sdtPr>
      <w:rPr>
        <w:rStyle w:val="PageNumber"/>
      </w:rPr>
      <w:id w:val="-1444915483"/>
      <w:docPartObj>
        <w:docPartGallery w:val="Page Numbers (Bottom of Page)"/>
        <w:docPartUnique/>
      </w:docPartObj>
    </w:sdtPr>
    <w:sdtEndPr>
      <w:rPr>
        <w:rStyle w:val="PageNumber"/>
      </w:rPr>
    </w:sdtEndPr>
    <w:sdtContent>
      <w:customXmlInsRangeEnd w:id="60"/>
      <w:p w14:paraId="7EE09336" w14:textId="74170CA4" w:rsidR="00B17895" w:rsidRDefault="00B17895" w:rsidP="005B6BAB">
        <w:pPr>
          <w:pStyle w:val="Footer"/>
          <w:framePr w:wrap="none" w:vAnchor="text" w:hAnchor="margin" w:xAlign="right" w:y="1"/>
          <w:rPr>
            <w:ins w:id="61" w:author="Editor" w:date="2020-12-17T08:27:00Z"/>
            <w:rStyle w:val="PageNumber"/>
          </w:rPr>
        </w:pPr>
        <w:r>
          <w:rPr>
            <w:rStyle w:val="PageNumber"/>
            <w:noProof/>
          </w:rPr>
          <w:t>1</w:t>
        </w:r>
      </w:p>
      <w:customXmlInsRangeStart w:id="62" w:author="Editor" w:date="2020-12-17T08:27:00Z"/>
    </w:sdtContent>
  </w:sdt>
  <w:customXmlInsRangeEnd w:id="62"/>
  <w:p w14:paraId="56CC8393" w14:textId="77777777" w:rsidR="00B17895" w:rsidRDefault="00B17895" w:rsidP="005B6BA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8C84" w14:textId="77777777" w:rsidR="00EE42B9" w:rsidRDefault="00EE4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0078" w14:textId="77777777" w:rsidR="007D6688" w:rsidRDefault="007D6688" w:rsidP="00605F07">
      <w:pPr>
        <w:spacing w:after="0" w:line="240" w:lineRule="auto"/>
      </w:pPr>
      <w:r>
        <w:separator/>
      </w:r>
    </w:p>
  </w:footnote>
  <w:footnote w:type="continuationSeparator" w:id="0">
    <w:p w14:paraId="1EA1D2EE" w14:textId="77777777" w:rsidR="007D6688" w:rsidRDefault="007D6688" w:rsidP="00605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B77C" w14:textId="77777777" w:rsidR="00EE42B9" w:rsidRDefault="00EE4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4C85" w14:textId="77777777" w:rsidR="00EE42B9" w:rsidRDefault="00EE4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8C18" w14:textId="77777777" w:rsidR="00EE42B9" w:rsidRDefault="00EE4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7A58"/>
    <w:multiLevelType w:val="hybridMultilevel"/>
    <w:tmpl w:val="6D026E98"/>
    <w:lvl w:ilvl="0" w:tplc="225447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w15:presenceInfo w15:providerId="None" w15:userId="John"/>
  </w15:person>
  <w15:person w15:author="john davis">
    <w15:presenceInfo w15:providerId="Windows Live" w15:userId="89dfa04cc5b82a37"/>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EC"/>
    <w:rsid w:val="0000293B"/>
    <w:rsid w:val="00026CD0"/>
    <w:rsid w:val="000426D7"/>
    <w:rsid w:val="000552AC"/>
    <w:rsid w:val="00061540"/>
    <w:rsid w:val="00064071"/>
    <w:rsid w:val="00067B39"/>
    <w:rsid w:val="00085343"/>
    <w:rsid w:val="00090F01"/>
    <w:rsid w:val="000A1E4E"/>
    <w:rsid w:val="000B4C65"/>
    <w:rsid w:val="000B518C"/>
    <w:rsid w:val="000B7915"/>
    <w:rsid w:val="000C22B3"/>
    <w:rsid w:val="000C7213"/>
    <w:rsid w:val="000F1503"/>
    <w:rsid w:val="0010070D"/>
    <w:rsid w:val="001146EE"/>
    <w:rsid w:val="0011635A"/>
    <w:rsid w:val="001277E8"/>
    <w:rsid w:val="00135428"/>
    <w:rsid w:val="00154E63"/>
    <w:rsid w:val="001910A9"/>
    <w:rsid w:val="00194273"/>
    <w:rsid w:val="00197DFF"/>
    <w:rsid w:val="001B6454"/>
    <w:rsid w:val="001B6944"/>
    <w:rsid w:val="001C665B"/>
    <w:rsid w:val="001D49B3"/>
    <w:rsid w:val="001D7362"/>
    <w:rsid w:val="001E1C1B"/>
    <w:rsid w:val="001E314E"/>
    <w:rsid w:val="0020238A"/>
    <w:rsid w:val="0020542A"/>
    <w:rsid w:val="0022016D"/>
    <w:rsid w:val="002605D3"/>
    <w:rsid w:val="00264B51"/>
    <w:rsid w:val="002864E1"/>
    <w:rsid w:val="002B3161"/>
    <w:rsid w:val="002B638C"/>
    <w:rsid w:val="002C53B7"/>
    <w:rsid w:val="002C7693"/>
    <w:rsid w:val="002D1402"/>
    <w:rsid w:val="002D39A6"/>
    <w:rsid w:val="002F47BB"/>
    <w:rsid w:val="0033447E"/>
    <w:rsid w:val="00352719"/>
    <w:rsid w:val="00373CD7"/>
    <w:rsid w:val="00377A99"/>
    <w:rsid w:val="003856BE"/>
    <w:rsid w:val="00386042"/>
    <w:rsid w:val="0038781C"/>
    <w:rsid w:val="003D1982"/>
    <w:rsid w:val="003D7994"/>
    <w:rsid w:val="003E7E72"/>
    <w:rsid w:val="00410DAE"/>
    <w:rsid w:val="004200A8"/>
    <w:rsid w:val="00454D28"/>
    <w:rsid w:val="00462B23"/>
    <w:rsid w:val="00486F40"/>
    <w:rsid w:val="004C13CE"/>
    <w:rsid w:val="004C5122"/>
    <w:rsid w:val="004C7D53"/>
    <w:rsid w:val="004D5C36"/>
    <w:rsid w:val="004E43C7"/>
    <w:rsid w:val="004E5BEE"/>
    <w:rsid w:val="004F63AC"/>
    <w:rsid w:val="00515D83"/>
    <w:rsid w:val="00527A04"/>
    <w:rsid w:val="00527E3A"/>
    <w:rsid w:val="00571AEC"/>
    <w:rsid w:val="00572511"/>
    <w:rsid w:val="00583BE1"/>
    <w:rsid w:val="00586D80"/>
    <w:rsid w:val="005937CF"/>
    <w:rsid w:val="00594A07"/>
    <w:rsid w:val="005974DA"/>
    <w:rsid w:val="00597F3D"/>
    <w:rsid w:val="005A49A6"/>
    <w:rsid w:val="005B4E5E"/>
    <w:rsid w:val="005B6BAB"/>
    <w:rsid w:val="005D0044"/>
    <w:rsid w:val="005D095F"/>
    <w:rsid w:val="005F297D"/>
    <w:rsid w:val="005F3817"/>
    <w:rsid w:val="00605F07"/>
    <w:rsid w:val="0061598A"/>
    <w:rsid w:val="00616627"/>
    <w:rsid w:val="00620590"/>
    <w:rsid w:val="00623F3F"/>
    <w:rsid w:val="00640142"/>
    <w:rsid w:val="006420CE"/>
    <w:rsid w:val="00646696"/>
    <w:rsid w:val="00655FF2"/>
    <w:rsid w:val="00670B41"/>
    <w:rsid w:val="006758B9"/>
    <w:rsid w:val="00693E0C"/>
    <w:rsid w:val="006948E1"/>
    <w:rsid w:val="006A143D"/>
    <w:rsid w:val="006B08DC"/>
    <w:rsid w:val="006B3E77"/>
    <w:rsid w:val="006F208E"/>
    <w:rsid w:val="006F42F1"/>
    <w:rsid w:val="006F43E6"/>
    <w:rsid w:val="006F5A31"/>
    <w:rsid w:val="00706E7D"/>
    <w:rsid w:val="00712F40"/>
    <w:rsid w:val="00720C03"/>
    <w:rsid w:val="00742D5E"/>
    <w:rsid w:val="00751FCA"/>
    <w:rsid w:val="0075785F"/>
    <w:rsid w:val="00762133"/>
    <w:rsid w:val="00792B64"/>
    <w:rsid w:val="007B081E"/>
    <w:rsid w:val="007B1C3D"/>
    <w:rsid w:val="007C27E3"/>
    <w:rsid w:val="007D1B65"/>
    <w:rsid w:val="007D1F48"/>
    <w:rsid w:val="007D6688"/>
    <w:rsid w:val="007E6C61"/>
    <w:rsid w:val="007F2ED8"/>
    <w:rsid w:val="007F61D5"/>
    <w:rsid w:val="007F625A"/>
    <w:rsid w:val="0080322F"/>
    <w:rsid w:val="00806905"/>
    <w:rsid w:val="00807E2E"/>
    <w:rsid w:val="00824EC6"/>
    <w:rsid w:val="008502D6"/>
    <w:rsid w:val="008648A4"/>
    <w:rsid w:val="008744F4"/>
    <w:rsid w:val="00880093"/>
    <w:rsid w:val="008A580F"/>
    <w:rsid w:val="008B1017"/>
    <w:rsid w:val="008B1AC6"/>
    <w:rsid w:val="008C3563"/>
    <w:rsid w:val="008D5414"/>
    <w:rsid w:val="008D5502"/>
    <w:rsid w:val="008E574C"/>
    <w:rsid w:val="008E7CDF"/>
    <w:rsid w:val="00900E79"/>
    <w:rsid w:val="009023E7"/>
    <w:rsid w:val="00904BA3"/>
    <w:rsid w:val="0091713C"/>
    <w:rsid w:val="00926A44"/>
    <w:rsid w:val="00941892"/>
    <w:rsid w:val="00943AB4"/>
    <w:rsid w:val="009A1C8F"/>
    <w:rsid w:val="009B49CF"/>
    <w:rsid w:val="009C01F0"/>
    <w:rsid w:val="009D242D"/>
    <w:rsid w:val="009E0AB3"/>
    <w:rsid w:val="00A0528C"/>
    <w:rsid w:val="00A21EB9"/>
    <w:rsid w:val="00A4618A"/>
    <w:rsid w:val="00A61853"/>
    <w:rsid w:val="00A63364"/>
    <w:rsid w:val="00A65491"/>
    <w:rsid w:val="00A96A27"/>
    <w:rsid w:val="00AA4625"/>
    <w:rsid w:val="00AB3237"/>
    <w:rsid w:val="00AB35E8"/>
    <w:rsid w:val="00AB6725"/>
    <w:rsid w:val="00AB6BDF"/>
    <w:rsid w:val="00AE0C3C"/>
    <w:rsid w:val="00AE1820"/>
    <w:rsid w:val="00AE227F"/>
    <w:rsid w:val="00AF2336"/>
    <w:rsid w:val="00AF3EC5"/>
    <w:rsid w:val="00AF7868"/>
    <w:rsid w:val="00B12E4D"/>
    <w:rsid w:val="00B17895"/>
    <w:rsid w:val="00B26C5F"/>
    <w:rsid w:val="00B26E8A"/>
    <w:rsid w:val="00B42B23"/>
    <w:rsid w:val="00B46B52"/>
    <w:rsid w:val="00B50657"/>
    <w:rsid w:val="00B5611C"/>
    <w:rsid w:val="00B64392"/>
    <w:rsid w:val="00B650A0"/>
    <w:rsid w:val="00B71CB5"/>
    <w:rsid w:val="00B740B5"/>
    <w:rsid w:val="00B80BC3"/>
    <w:rsid w:val="00B868AD"/>
    <w:rsid w:val="00B92EEA"/>
    <w:rsid w:val="00B970E8"/>
    <w:rsid w:val="00B97863"/>
    <w:rsid w:val="00BA7FF3"/>
    <w:rsid w:val="00BD6A80"/>
    <w:rsid w:val="00BE2619"/>
    <w:rsid w:val="00BF44B5"/>
    <w:rsid w:val="00C04334"/>
    <w:rsid w:val="00C351FA"/>
    <w:rsid w:val="00C439EB"/>
    <w:rsid w:val="00C46A3D"/>
    <w:rsid w:val="00C53D06"/>
    <w:rsid w:val="00C632C6"/>
    <w:rsid w:val="00C8053D"/>
    <w:rsid w:val="00C92BB6"/>
    <w:rsid w:val="00C97513"/>
    <w:rsid w:val="00CB51E3"/>
    <w:rsid w:val="00CC7BD3"/>
    <w:rsid w:val="00CE19FB"/>
    <w:rsid w:val="00CE4F95"/>
    <w:rsid w:val="00CF0200"/>
    <w:rsid w:val="00CF523A"/>
    <w:rsid w:val="00D00398"/>
    <w:rsid w:val="00D04789"/>
    <w:rsid w:val="00D172F1"/>
    <w:rsid w:val="00D2184F"/>
    <w:rsid w:val="00D239DB"/>
    <w:rsid w:val="00D6405D"/>
    <w:rsid w:val="00D7152B"/>
    <w:rsid w:val="00D75318"/>
    <w:rsid w:val="00D95F88"/>
    <w:rsid w:val="00DC7670"/>
    <w:rsid w:val="00DD0E83"/>
    <w:rsid w:val="00DF6034"/>
    <w:rsid w:val="00DF6DB9"/>
    <w:rsid w:val="00E00010"/>
    <w:rsid w:val="00E10A0E"/>
    <w:rsid w:val="00E139A1"/>
    <w:rsid w:val="00E20DD7"/>
    <w:rsid w:val="00E20EC7"/>
    <w:rsid w:val="00E36C18"/>
    <w:rsid w:val="00E37289"/>
    <w:rsid w:val="00E4125A"/>
    <w:rsid w:val="00E434BC"/>
    <w:rsid w:val="00E54EF2"/>
    <w:rsid w:val="00E6061D"/>
    <w:rsid w:val="00E93962"/>
    <w:rsid w:val="00E97742"/>
    <w:rsid w:val="00EA1928"/>
    <w:rsid w:val="00EA3BD4"/>
    <w:rsid w:val="00EC0EE0"/>
    <w:rsid w:val="00EC6568"/>
    <w:rsid w:val="00ED563D"/>
    <w:rsid w:val="00EE117A"/>
    <w:rsid w:val="00EE42B9"/>
    <w:rsid w:val="00F12995"/>
    <w:rsid w:val="00F2798C"/>
    <w:rsid w:val="00F30F66"/>
    <w:rsid w:val="00F351EA"/>
    <w:rsid w:val="00F4555D"/>
    <w:rsid w:val="00F4704D"/>
    <w:rsid w:val="00F504D0"/>
    <w:rsid w:val="00F513AE"/>
    <w:rsid w:val="00F549AB"/>
    <w:rsid w:val="00F5687A"/>
    <w:rsid w:val="00F60886"/>
    <w:rsid w:val="00F67581"/>
    <w:rsid w:val="00F72A93"/>
    <w:rsid w:val="00F774AE"/>
    <w:rsid w:val="00F80A9E"/>
    <w:rsid w:val="00F90EF3"/>
    <w:rsid w:val="00F94293"/>
    <w:rsid w:val="00FA12E8"/>
    <w:rsid w:val="00FA7A83"/>
    <w:rsid w:val="00FB0FC8"/>
    <w:rsid w:val="00FB636E"/>
    <w:rsid w:val="00FC1475"/>
    <w:rsid w:val="00FC7A57"/>
    <w:rsid w:val="00FE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4DEE"/>
  <w15:chartTrackingRefBased/>
  <w15:docId w15:val="{66759A67-FDB5-4F35-B7A0-2D2C9FDB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AEC"/>
    <w:rPr>
      <w:rFonts w:ascii="Segoe UI" w:hAnsi="Segoe UI" w:cs="Segoe UI"/>
      <w:sz w:val="18"/>
      <w:szCs w:val="18"/>
    </w:rPr>
  </w:style>
  <w:style w:type="character" w:styleId="CommentReference">
    <w:name w:val="annotation reference"/>
    <w:basedOn w:val="DefaultParagraphFont"/>
    <w:uiPriority w:val="99"/>
    <w:semiHidden/>
    <w:unhideWhenUsed/>
    <w:rsid w:val="00571AEC"/>
    <w:rPr>
      <w:sz w:val="16"/>
      <w:szCs w:val="16"/>
    </w:rPr>
  </w:style>
  <w:style w:type="paragraph" w:styleId="CommentText">
    <w:name w:val="annotation text"/>
    <w:basedOn w:val="Normal"/>
    <w:link w:val="CommentTextChar"/>
    <w:uiPriority w:val="99"/>
    <w:semiHidden/>
    <w:unhideWhenUsed/>
    <w:rsid w:val="00571AEC"/>
    <w:pPr>
      <w:spacing w:line="240" w:lineRule="auto"/>
    </w:pPr>
    <w:rPr>
      <w:sz w:val="20"/>
      <w:szCs w:val="20"/>
    </w:rPr>
  </w:style>
  <w:style w:type="character" w:customStyle="1" w:styleId="CommentTextChar">
    <w:name w:val="Comment Text Char"/>
    <w:basedOn w:val="DefaultParagraphFont"/>
    <w:link w:val="CommentText"/>
    <w:uiPriority w:val="99"/>
    <w:semiHidden/>
    <w:rsid w:val="00571AEC"/>
    <w:rPr>
      <w:sz w:val="20"/>
      <w:szCs w:val="20"/>
    </w:rPr>
  </w:style>
  <w:style w:type="character" w:styleId="Hyperlink">
    <w:name w:val="Hyperlink"/>
    <w:basedOn w:val="DefaultParagraphFont"/>
    <w:uiPriority w:val="99"/>
    <w:unhideWhenUsed/>
    <w:rsid w:val="005F297D"/>
    <w:rPr>
      <w:color w:val="0563C1" w:themeColor="hyperlink"/>
      <w:u w:val="single"/>
    </w:rPr>
  </w:style>
  <w:style w:type="character" w:styleId="UnresolvedMention">
    <w:name w:val="Unresolved Mention"/>
    <w:basedOn w:val="DefaultParagraphFont"/>
    <w:uiPriority w:val="99"/>
    <w:semiHidden/>
    <w:unhideWhenUsed/>
    <w:rsid w:val="005F297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139A1"/>
    <w:rPr>
      <w:b/>
      <w:bCs/>
    </w:rPr>
  </w:style>
  <w:style w:type="character" w:customStyle="1" w:styleId="CommentSubjectChar">
    <w:name w:val="Comment Subject Char"/>
    <w:basedOn w:val="CommentTextChar"/>
    <w:link w:val="CommentSubject"/>
    <w:uiPriority w:val="99"/>
    <w:semiHidden/>
    <w:rsid w:val="00E139A1"/>
    <w:rPr>
      <w:b/>
      <w:bCs/>
      <w:sz w:val="20"/>
      <w:szCs w:val="20"/>
    </w:rPr>
  </w:style>
  <w:style w:type="character" w:styleId="FollowedHyperlink">
    <w:name w:val="FollowedHyperlink"/>
    <w:basedOn w:val="DefaultParagraphFont"/>
    <w:uiPriority w:val="99"/>
    <w:semiHidden/>
    <w:unhideWhenUsed/>
    <w:rsid w:val="001146EE"/>
    <w:rPr>
      <w:color w:val="954F72" w:themeColor="followedHyperlink"/>
      <w:u w:val="single"/>
    </w:rPr>
  </w:style>
  <w:style w:type="paragraph" w:styleId="Footer">
    <w:name w:val="footer"/>
    <w:basedOn w:val="Normal"/>
    <w:link w:val="FooterChar"/>
    <w:uiPriority w:val="99"/>
    <w:unhideWhenUsed/>
    <w:rsid w:val="00605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F07"/>
  </w:style>
  <w:style w:type="character" w:styleId="PageNumber">
    <w:name w:val="page number"/>
    <w:basedOn w:val="DefaultParagraphFont"/>
    <w:uiPriority w:val="99"/>
    <w:semiHidden/>
    <w:unhideWhenUsed/>
    <w:rsid w:val="00605F07"/>
  </w:style>
  <w:style w:type="character" w:styleId="LineNumber">
    <w:name w:val="line number"/>
    <w:basedOn w:val="DefaultParagraphFont"/>
    <w:uiPriority w:val="99"/>
    <w:semiHidden/>
    <w:unhideWhenUsed/>
    <w:rsid w:val="00605F07"/>
  </w:style>
  <w:style w:type="paragraph" w:styleId="ListParagraph">
    <w:name w:val="List Paragraph"/>
    <w:basedOn w:val="Normal"/>
    <w:uiPriority w:val="34"/>
    <w:qFormat/>
    <w:rsid w:val="00527E3A"/>
    <w:pPr>
      <w:ind w:left="720"/>
      <w:contextualSpacing/>
    </w:pPr>
  </w:style>
  <w:style w:type="paragraph" w:styleId="Header">
    <w:name w:val="header"/>
    <w:basedOn w:val="Normal"/>
    <w:link w:val="HeaderChar"/>
    <w:uiPriority w:val="99"/>
    <w:unhideWhenUsed/>
    <w:rsid w:val="005B6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BAB"/>
  </w:style>
  <w:style w:type="paragraph" w:styleId="Revision">
    <w:name w:val="Revision"/>
    <w:hidden/>
    <w:uiPriority w:val="99"/>
    <w:semiHidden/>
    <w:rsid w:val="005A49A6"/>
    <w:pPr>
      <w:spacing w:after="0" w:line="240" w:lineRule="auto"/>
    </w:pPr>
  </w:style>
  <w:style w:type="paragraph" w:styleId="Bibliography">
    <w:name w:val="Bibliography"/>
    <w:basedOn w:val="Normal"/>
    <w:next w:val="Normal"/>
    <w:uiPriority w:val="37"/>
    <w:unhideWhenUsed/>
    <w:rsid w:val="00AF7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654">
      <w:bodyDiv w:val="1"/>
      <w:marLeft w:val="0"/>
      <w:marRight w:val="0"/>
      <w:marTop w:val="0"/>
      <w:marBottom w:val="0"/>
      <w:divBdr>
        <w:top w:val="none" w:sz="0" w:space="0" w:color="auto"/>
        <w:left w:val="none" w:sz="0" w:space="0" w:color="auto"/>
        <w:bottom w:val="none" w:sz="0" w:space="0" w:color="auto"/>
        <w:right w:val="none" w:sz="0" w:space="0" w:color="auto"/>
      </w:divBdr>
    </w:div>
    <w:div w:id="320888753">
      <w:bodyDiv w:val="1"/>
      <w:marLeft w:val="0"/>
      <w:marRight w:val="0"/>
      <w:marTop w:val="0"/>
      <w:marBottom w:val="0"/>
      <w:divBdr>
        <w:top w:val="none" w:sz="0" w:space="0" w:color="auto"/>
        <w:left w:val="none" w:sz="0" w:space="0" w:color="auto"/>
        <w:bottom w:val="none" w:sz="0" w:space="0" w:color="auto"/>
        <w:right w:val="none" w:sz="0" w:space="0" w:color="auto"/>
      </w:divBdr>
    </w:div>
    <w:div w:id="489758742">
      <w:bodyDiv w:val="1"/>
      <w:marLeft w:val="0"/>
      <w:marRight w:val="0"/>
      <w:marTop w:val="0"/>
      <w:marBottom w:val="0"/>
      <w:divBdr>
        <w:top w:val="none" w:sz="0" w:space="0" w:color="auto"/>
        <w:left w:val="none" w:sz="0" w:space="0" w:color="auto"/>
        <w:bottom w:val="none" w:sz="0" w:space="0" w:color="auto"/>
        <w:right w:val="none" w:sz="0" w:space="0" w:color="auto"/>
      </w:divBdr>
    </w:div>
    <w:div w:id="697049716">
      <w:bodyDiv w:val="1"/>
      <w:marLeft w:val="0"/>
      <w:marRight w:val="0"/>
      <w:marTop w:val="0"/>
      <w:marBottom w:val="0"/>
      <w:divBdr>
        <w:top w:val="none" w:sz="0" w:space="0" w:color="auto"/>
        <w:left w:val="none" w:sz="0" w:space="0" w:color="auto"/>
        <w:bottom w:val="none" w:sz="0" w:space="0" w:color="auto"/>
        <w:right w:val="none" w:sz="0" w:space="0" w:color="auto"/>
      </w:divBdr>
    </w:div>
    <w:div w:id="719788655">
      <w:bodyDiv w:val="1"/>
      <w:marLeft w:val="0"/>
      <w:marRight w:val="0"/>
      <w:marTop w:val="0"/>
      <w:marBottom w:val="0"/>
      <w:divBdr>
        <w:top w:val="none" w:sz="0" w:space="0" w:color="auto"/>
        <w:left w:val="none" w:sz="0" w:space="0" w:color="auto"/>
        <w:bottom w:val="none" w:sz="0" w:space="0" w:color="auto"/>
        <w:right w:val="none" w:sz="0" w:space="0" w:color="auto"/>
      </w:divBdr>
    </w:div>
    <w:div w:id="759832759">
      <w:bodyDiv w:val="1"/>
      <w:marLeft w:val="0"/>
      <w:marRight w:val="0"/>
      <w:marTop w:val="0"/>
      <w:marBottom w:val="0"/>
      <w:divBdr>
        <w:top w:val="none" w:sz="0" w:space="0" w:color="auto"/>
        <w:left w:val="none" w:sz="0" w:space="0" w:color="auto"/>
        <w:bottom w:val="none" w:sz="0" w:space="0" w:color="auto"/>
        <w:right w:val="none" w:sz="0" w:space="0" w:color="auto"/>
      </w:divBdr>
    </w:div>
    <w:div w:id="1102914167">
      <w:bodyDiv w:val="1"/>
      <w:marLeft w:val="0"/>
      <w:marRight w:val="0"/>
      <w:marTop w:val="0"/>
      <w:marBottom w:val="0"/>
      <w:divBdr>
        <w:top w:val="none" w:sz="0" w:space="0" w:color="auto"/>
        <w:left w:val="none" w:sz="0" w:space="0" w:color="auto"/>
        <w:bottom w:val="none" w:sz="0" w:space="0" w:color="auto"/>
        <w:right w:val="none" w:sz="0" w:space="0" w:color="auto"/>
      </w:divBdr>
      <w:divsChild>
        <w:div w:id="213080212">
          <w:marLeft w:val="0"/>
          <w:marRight w:val="0"/>
          <w:marTop w:val="0"/>
          <w:marBottom w:val="0"/>
          <w:divBdr>
            <w:top w:val="none" w:sz="0" w:space="0" w:color="auto"/>
            <w:left w:val="none" w:sz="0" w:space="0" w:color="auto"/>
            <w:bottom w:val="none" w:sz="0" w:space="0" w:color="auto"/>
            <w:right w:val="none" w:sz="0" w:space="0" w:color="auto"/>
          </w:divBdr>
        </w:div>
        <w:div w:id="1389956269">
          <w:marLeft w:val="0"/>
          <w:marRight w:val="0"/>
          <w:marTop w:val="0"/>
          <w:marBottom w:val="0"/>
          <w:divBdr>
            <w:top w:val="none" w:sz="0" w:space="0" w:color="auto"/>
            <w:left w:val="none" w:sz="0" w:space="0" w:color="auto"/>
            <w:bottom w:val="none" w:sz="0" w:space="0" w:color="auto"/>
            <w:right w:val="none" w:sz="0" w:space="0" w:color="auto"/>
          </w:divBdr>
        </w:div>
        <w:div w:id="1340155231">
          <w:marLeft w:val="0"/>
          <w:marRight w:val="0"/>
          <w:marTop w:val="0"/>
          <w:marBottom w:val="0"/>
          <w:divBdr>
            <w:top w:val="none" w:sz="0" w:space="0" w:color="auto"/>
            <w:left w:val="none" w:sz="0" w:space="0" w:color="auto"/>
            <w:bottom w:val="none" w:sz="0" w:space="0" w:color="auto"/>
            <w:right w:val="none" w:sz="0" w:space="0" w:color="auto"/>
          </w:divBdr>
        </w:div>
        <w:div w:id="762412148">
          <w:marLeft w:val="0"/>
          <w:marRight w:val="0"/>
          <w:marTop w:val="0"/>
          <w:marBottom w:val="0"/>
          <w:divBdr>
            <w:top w:val="none" w:sz="0" w:space="0" w:color="auto"/>
            <w:left w:val="none" w:sz="0" w:space="0" w:color="auto"/>
            <w:bottom w:val="none" w:sz="0" w:space="0" w:color="auto"/>
            <w:right w:val="none" w:sz="0" w:space="0" w:color="auto"/>
          </w:divBdr>
        </w:div>
        <w:div w:id="271790009">
          <w:marLeft w:val="0"/>
          <w:marRight w:val="0"/>
          <w:marTop w:val="0"/>
          <w:marBottom w:val="0"/>
          <w:divBdr>
            <w:top w:val="none" w:sz="0" w:space="0" w:color="auto"/>
            <w:left w:val="none" w:sz="0" w:space="0" w:color="auto"/>
            <w:bottom w:val="none" w:sz="0" w:space="0" w:color="auto"/>
            <w:right w:val="none" w:sz="0" w:space="0" w:color="auto"/>
          </w:divBdr>
        </w:div>
        <w:div w:id="1478838225">
          <w:marLeft w:val="0"/>
          <w:marRight w:val="0"/>
          <w:marTop w:val="0"/>
          <w:marBottom w:val="0"/>
          <w:divBdr>
            <w:top w:val="none" w:sz="0" w:space="0" w:color="auto"/>
            <w:left w:val="none" w:sz="0" w:space="0" w:color="auto"/>
            <w:bottom w:val="none" w:sz="0" w:space="0" w:color="auto"/>
            <w:right w:val="none" w:sz="0" w:space="0" w:color="auto"/>
          </w:divBdr>
        </w:div>
      </w:divsChild>
    </w:div>
    <w:div w:id="1338120102">
      <w:bodyDiv w:val="1"/>
      <w:marLeft w:val="0"/>
      <w:marRight w:val="0"/>
      <w:marTop w:val="0"/>
      <w:marBottom w:val="0"/>
      <w:divBdr>
        <w:top w:val="none" w:sz="0" w:space="0" w:color="auto"/>
        <w:left w:val="none" w:sz="0" w:space="0" w:color="auto"/>
        <w:bottom w:val="none" w:sz="0" w:space="0" w:color="auto"/>
        <w:right w:val="none" w:sz="0" w:space="0" w:color="auto"/>
      </w:divBdr>
    </w:div>
    <w:div w:id="1451315394">
      <w:bodyDiv w:val="1"/>
      <w:marLeft w:val="0"/>
      <w:marRight w:val="0"/>
      <w:marTop w:val="0"/>
      <w:marBottom w:val="0"/>
      <w:divBdr>
        <w:top w:val="none" w:sz="0" w:space="0" w:color="auto"/>
        <w:left w:val="none" w:sz="0" w:space="0" w:color="auto"/>
        <w:bottom w:val="none" w:sz="0" w:space="0" w:color="auto"/>
        <w:right w:val="none" w:sz="0" w:space="0" w:color="auto"/>
      </w:divBdr>
    </w:div>
    <w:div w:id="1585991824">
      <w:bodyDiv w:val="1"/>
      <w:marLeft w:val="0"/>
      <w:marRight w:val="0"/>
      <w:marTop w:val="0"/>
      <w:marBottom w:val="0"/>
      <w:divBdr>
        <w:top w:val="none" w:sz="0" w:space="0" w:color="auto"/>
        <w:left w:val="none" w:sz="0" w:space="0" w:color="auto"/>
        <w:bottom w:val="none" w:sz="0" w:space="0" w:color="auto"/>
        <w:right w:val="none" w:sz="0" w:space="0" w:color="auto"/>
      </w:divBdr>
    </w:div>
    <w:div w:id="17890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jnmaloof@ucdavis.edu" TargetMode="External"/><Relationship Id="rId18" Type="http://schemas.openxmlformats.org/officeDocument/2006/relationships/hyperlink" Target="https://www.arabidopsis.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sjekim@fnpco.com" TargetMode="External"/><Relationship Id="rId17" Type="http://schemas.openxmlformats.org/officeDocument/2006/relationships/hyperlink" Target="https://dataview.ncbi.nlm.nih.gov/object/PRJNA627442?reviewer=5o8tsi1ik3chr81pi6rfntae7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github.com/MaloofLab/Davis_B_napus_assembly_20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6C8F-3191-D847-A76C-51E9CEDB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32</Pages>
  <Words>11385</Words>
  <Characters>64898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davis</cp:lastModifiedBy>
  <cp:revision>10</cp:revision>
  <dcterms:created xsi:type="dcterms:W3CDTF">2021-04-23T20:02:00Z</dcterms:created>
  <dcterms:modified xsi:type="dcterms:W3CDTF">2021-04-26T20:13:00Z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id="w42oAhMX"/&gt;&lt;style id="http://www.zotero.org/styles/g3" hasBibliography="1" bibliographyStyleHasBeenSet="1"/&gt;&lt;prefs&gt;&lt;pref name="fieldType" value="Field"/&gt;&lt;pref name="dontAskDelayCitationUpdates" v</vt:lpwstr>
  </property>
  <property fmtid="{D5CDD505-2E9C-101B-9397-08002B2CF9AE}" pid="3" name="ZOTERO_PREF_2">
    <vt:lpwstr>alue="true"/&gt;&lt;/prefs&gt;&lt;/data&gt;</vt:lpwstr>
  </property>
</Properties>
</file>