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94AA2" w14:textId="757F4D0A" w:rsidR="009F665B" w:rsidRDefault="009F665B" w:rsidP="009F665B">
      <w:pPr>
        <w:spacing w:line="480" w:lineRule="auto"/>
        <w:jc w:val="center"/>
        <w:rPr>
          <w:b/>
          <w:sz w:val="24"/>
          <w:szCs w:val="24"/>
        </w:rPr>
      </w:pPr>
      <w:r w:rsidRPr="009F665B">
        <w:rPr>
          <w:b/>
          <w:sz w:val="24"/>
          <w:szCs w:val="24"/>
        </w:rPr>
        <w:t>Genome Report: Whole genome sequence of synthetically derived Brassica napus inbred strain, Da</w:t>
      </w:r>
      <w:r>
        <w:rPr>
          <w:b/>
          <w:sz w:val="24"/>
          <w:szCs w:val="24"/>
        </w:rPr>
        <w:t>-</w:t>
      </w:r>
      <w:r w:rsidRPr="009F665B">
        <w:rPr>
          <w:b/>
          <w:sz w:val="24"/>
          <w:szCs w:val="24"/>
        </w:rPr>
        <w:t>Ae</w:t>
      </w:r>
    </w:p>
    <w:p w14:paraId="1380FAFA" w14:textId="77777777" w:rsidR="009F665B" w:rsidRPr="00527E3A" w:rsidRDefault="009F665B" w:rsidP="009F665B">
      <w:pPr>
        <w:rPr>
          <w:sz w:val="24"/>
          <w:szCs w:val="24"/>
        </w:rPr>
      </w:pPr>
      <w:r w:rsidRPr="00527E3A">
        <w:rPr>
          <w:sz w:val="24"/>
          <w:szCs w:val="24"/>
        </w:rPr>
        <w:t>John T. Davis</w:t>
      </w:r>
      <w:r w:rsidRPr="00527E3A">
        <w:rPr>
          <w:sz w:val="24"/>
          <w:szCs w:val="24"/>
          <w:vertAlign w:val="superscript"/>
        </w:rPr>
        <w:t>*</w:t>
      </w:r>
      <w:r w:rsidRPr="00527E3A">
        <w:rPr>
          <w:sz w:val="24"/>
          <w:szCs w:val="24"/>
        </w:rPr>
        <w:t xml:space="preserve">, </w:t>
      </w:r>
      <w:proofErr w:type="spellStart"/>
      <w:r w:rsidRPr="00527E3A">
        <w:rPr>
          <w:sz w:val="24"/>
          <w:szCs w:val="24"/>
        </w:rPr>
        <w:t>Ruijuan</w:t>
      </w:r>
      <w:proofErr w:type="spellEnd"/>
      <w:r w:rsidRPr="00527E3A">
        <w:rPr>
          <w:sz w:val="24"/>
          <w:szCs w:val="24"/>
        </w:rPr>
        <w:t xml:space="preserve"> Li</w:t>
      </w:r>
      <w:r>
        <w:rPr>
          <w:rFonts w:ascii="Calibri" w:hAnsi="Calibri" w:cs="Calibri"/>
          <w:sz w:val="24"/>
          <w:szCs w:val="24"/>
          <w:vertAlign w:val="superscript"/>
        </w:rPr>
        <w:t>*</w:t>
      </w:r>
      <w:r w:rsidRPr="00527E3A">
        <w:rPr>
          <w:rFonts w:ascii="Calibri" w:hAnsi="Calibri" w:cs="Calibri"/>
          <w:sz w:val="24"/>
          <w:szCs w:val="24"/>
          <w:vertAlign w:val="superscript"/>
        </w:rPr>
        <w:t>†</w:t>
      </w:r>
      <w:r w:rsidRPr="00527E3A">
        <w:rPr>
          <w:sz w:val="24"/>
          <w:szCs w:val="24"/>
        </w:rPr>
        <w:t xml:space="preserve">, </w:t>
      </w:r>
      <w:proofErr w:type="spellStart"/>
      <w:r w:rsidRPr="00527E3A">
        <w:rPr>
          <w:sz w:val="24"/>
          <w:szCs w:val="24"/>
        </w:rPr>
        <w:t>Seungmo</w:t>
      </w:r>
      <w:proofErr w:type="spellEnd"/>
      <w:r w:rsidRPr="00527E3A">
        <w:rPr>
          <w:sz w:val="24"/>
          <w:szCs w:val="24"/>
        </w:rPr>
        <w:t xml:space="preserve"> Kim</w:t>
      </w:r>
      <w:r w:rsidRPr="00527E3A">
        <w:rPr>
          <w:rFonts w:ascii="Calibri" w:hAnsi="Calibri" w:cs="Calibri"/>
          <w:sz w:val="24"/>
          <w:szCs w:val="24"/>
          <w:vertAlign w:val="superscript"/>
        </w:rPr>
        <w:t>‡</w:t>
      </w:r>
      <w:r w:rsidRPr="00527E3A">
        <w:rPr>
          <w:sz w:val="24"/>
          <w:szCs w:val="24"/>
        </w:rPr>
        <w:t xml:space="preserve">, Richard </w:t>
      </w:r>
      <w:proofErr w:type="spellStart"/>
      <w:r w:rsidRPr="00527E3A">
        <w:rPr>
          <w:sz w:val="24"/>
          <w:szCs w:val="24"/>
        </w:rPr>
        <w:t>Michelmore</w:t>
      </w:r>
      <w:proofErr w:type="spellEnd"/>
      <w:r w:rsidRPr="00527E3A">
        <w:rPr>
          <w:rFonts w:ascii="Calibri" w:hAnsi="Calibri" w:cs="Calibri"/>
          <w:sz w:val="24"/>
          <w:szCs w:val="24"/>
          <w:vertAlign w:val="superscript"/>
        </w:rPr>
        <w:t>§</w:t>
      </w:r>
      <w:r w:rsidRPr="00527E3A">
        <w:rPr>
          <w:sz w:val="24"/>
          <w:szCs w:val="24"/>
        </w:rPr>
        <w:t>, Shinje Kim</w:t>
      </w:r>
      <w:r w:rsidRPr="00527E3A">
        <w:rPr>
          <w:rFonts w:ascii="Calibri" w:hAnsi="Calibri" w:cs="Calibri"/>
          <w:sz w:val="24"/>
          <w:szCs w:val="24"/>
          <w:vertAlign w:val="superscript"/>
        </w:rPr>
        <w:t>‡</w:t>
      </w:r>
      <w:r w:rsidRPr="00527E3A">
        <w:rPr>
          <w:sz w:val="24"/>
          <w:szCs w:val="24"/>
        </w:rPr>
        <w:t>, Julin N. Maloof</w:t>
      </w:r>
      <w:r>
        <w:rPr>
          <w:rFonts w:ascii="Calibri" w:hAnsi="Calibri" w:cs="Calibri"/>
          <w:sz w:val="24"/>
          <w:szCs w:val="24"/>
          <w:vertAlign w:val="superscript"/>
        </w:rPr>
        <w:t>*</w:t>
      </w:r>
    </w:p>
    <w:p w14:paraId="5628FF4B" w14:textId="77777777" w:rsidR="009F665B" w:rsidRPr="005A49A6" w:rsidRDefault="009F665B" w:rsidP="009F665B">
      <w:pPr>
        <w:rPr>
          <w:sz w:val="24"/>
          <w:szCs w:val="24"/>
        </w:rPr>
      </w:pPr>
      <w:r w:rsidRPr="00527E3A">
        <w:rPr>
          <w:sz w:val="24"/>
          <w:szCs w:val="24"/>
          <w:vertAlign w:val="superscript"/>
        </w:rPr>
        <w:t>*</w:t>
      </w:r>
      <w:r>
        <w:rPr>
          <w:sz w:val="24"/>
          <w:szCs w:val="24"/>
          <w:vertAlign w:val="superscript"/>
        </w:rPr>
        <w:t xml:space="preserve"> </w:t>
      </w:r>
      <w:r w:rsidRPr="005A49A6">
        <w:rPr>
          <w:sz w:val="24"/>
          <w:szCs w:val="24"/>
        </w:rPr>
        <w:t>Department of Plant Biology, University of California, Davis, Davis, CA, 95616</w:t>
      </w:r>
    </w:p>
    <w:p w14:paraId="7DD6BC1B" w14:textId="77777777" w:rsidR="009F665B" w:rsidRPr="005A49A6" w:rsidRDefault="009F665B" w:rsidP="009F665B">
      <w:pPr>
        <w:rPr>
          <w:rFonts w:ascii="Calibri" w:hAnsi="Calibri" w:cs="Calibri"/>
          <w:sz w:val="24"/>
          <w:szCs w:val="24"/>
        </w:rPr>
      </w:pPr>
      <w:r w:rsidRPr="00527E3A">
        <w:rPr>
          <w:rFonts w:ascii="Calibri" w:hAnsi="Calibri" w:cs="Calibri"/>
          <w:sz w:val="24"/>
          <w:szCs w:val="24"/>
          <w:vertAlign w:val="superscript"/>
        </w:rPr>
        <w:t>†</w:t>
      </w:r>
      <w:r>
        <w:rPr>
          <w:rFonts w:ascii="Calibri" w:hAnsi="Calibri" w:cs="Calibri"/>
          <w:sz w:val="24"/>
          <w:szCs w:val="24"/>
          <w:vertAlign w:val="superscript"/>
        </w:rPr>
        <w:t xml:space="preserve"> </w:t>
      </w:r>
      <w:r>
        <w:rPr>
          <w:rFonts w:ascii="Calibri" w:hAnsi="Calibri" w:cs="Calibri"/>
          <w:sz w:val="24"/>
          <w:szCs w:val="24"/>
        </w:rPr>
        <w:t>Current Address: Inari Agriculture, Cambridge, MA</w:t>
      </w:r>
    </w:p>
    <w:p w14:paraId="31FB4C2C" w14:textId="77777777" w:rsidR="009F665B" w:rsidRPr="005A49A6" w:rsidRDefault="009F665B" w:rsidP="009F665B">
      <w:pPr>
        <w:rPr>
          <w:rFonts w:ascii="Calibri" w:hAnsi="Calibri" w:cs="Calibri"/>
          <w:sz w:val="24"/>
          <w:szCs w:val="24"/>
        </w:rPr>
      </w:pPr>
      <w:r w:rsidRPr="00527E3A">
        <w:rPr>
          <w:rFonts w:ascii="Calibri" w:hAnsi="Calibri" w:cs="Calibri"/>
          <w:sz w:val="24"/>
          <w:szCs w:val="24"/>
          <w:vertAlign w:val="superscript"/>
        </w:rPr>
        <w:t>‡</w:t>
      </w:r>
      <w:r>
        <w:rPr>
          <w:rFonts w:ascii="Calibri" w:hAnsi="Calibri" w:cs="Calibri"/>
          <w:sz w:val="24"/>
          <w:szCs w:val="24"/>
          <w:vertAlign w:val="superscript"/>
        </w:rPr>
        <w:t xml:space="preserve"> </w:t>
      </w:r>
      <w:proofErr w:type="spellStart"/>
      <w:r>
        <w:rPr>
          <w:rFonts w:ascii="Calibri" w:hAnsi="Calibri" w:cs="Calibri"/>
          <w:sz w:val="24"/>
          <w:szCs w:val="24"/>
        </w:rPr>
        <w:t>FnP</w:t>
      </w:r>
      <w:proofErr w:type="spellEnd"/>
      <w:r>
        <w:rPr>
          <w:rFonts w:ascii="Calibri" w:hAnsi="Calibri" w:cs="Calibri"/>
          <w:sz w:val="24"/>
          <w:szCs w:val="24"/>
        </w:rPr>
        <w:t xml:space="preserve"> </w:t>
      </w:r>
      <w:r w:rsidRPr="005B6BAB">
        <w:rPr>
          <w:rFonts w:ascii="Calibri" w:hAnsi="Calibri" w:cs="Calibri"/>
          <w:sz w:val="24"/>
          <w:szCs w:val="24"/>
        </w:rPr>
        <w:t xml:space="preserve">Co., Ltd., </w:t>
      </w:r>
      <w:proofErr w:type="spellStart"/>
      <w:r w:rsidRPr="005B6BAB">
        <w:rPr>
          <w:rFonts w:ascii="Calibri" w:hAnsi="Calibri" w:cs="Calibri"/>
          <w:sz w:val="24"/>
          <w:szCs w:val="24"/>
        </w:rPr>
        <w:t>Jeungpyeong</w:t>
      </w:r>
      <w:proofErr w:type="spellEnd"/>
      <w:r w:rsidRPr="005B6BAB">
        <w:rPr>
          <w:rFonts w:ascii="Calibri" w:hAnsi="Calibri" w:cs="Calibri"/>
          <w:sz w:val="24"/>
          <w:szCs w:val="24"/>
        </w:rPr>
        <w:t>, South Korea</w:t>
      </w:r>
    </w:p>
    <w:p w14:paraId="10A61146" w14:textId="6DFA3C3A" w:rsidR="009F665B" w:rsidRDefault="009F665B" w:rsidP="009F665B">
      <w:pPr>
        <w:rPr>
          <w:sz w:val="24"/>
          <w:szCs w:val="24"/>
        </w:rPr>
      </w:pPr>
      <w:r w:rsidRPr="00527E3A">
        <w:rPr>
          <w:rFonts w:ascii="Calibri" w:hAnsi="Calibri" w:cs="Calibri"/>
          <w:sz w:val="24"/>
          <w:szCs w:val="24"/>
          <w:vertAlign w:val="superscript"/>
        </w:rPr>
        <w:t>§</w:t>
      </w:r>
      <w:r w:rsidRPr="00527E3A">
        <w:rPr>
          <w:sz w:val="24"/>
          <w:szCs w:val="24"/>
        </w:rPr>
        <w:t xml:space="preserve"> Genome Center and Department of Plant </w:t>
      </w:r>
      <w:r>
        <w:rPr>
          <w:sz w:val="24"/>
          <w:szCs w:val="24"/>
        </w:rPr>
        <w:t>Sciences</w:t>
      </w:r>
      <w:r w:rsidRPr="00527E3A">
        <w:rPr>
          <w:sz w:val="24"/>
          <w:szCs w:val="24"/>
        </w:rPr>
        <w:t>, University of California, Davis, Davis, CA, 95616</w:t>
      </w:r>
    </w:p>
    <w:p w14:paraId="33E56765" w14:textId="77777777" w:rsidR="009F665B" w:rsidRDefault="009F665B">
      <w:pPr>
        <w:rPr>
          <w:sz w:val="24"/>
          <w:szCs w:val="24"/>
        </w:rPr>
      </w:pPr>
      <w:r>
        <w:rPr>
          <w:sz w:val="24"/>
          <w:szCs w:val="24"/>
        </w:rPr>
        <w:br w:type="page"/>
      </w:r>
    </w:p>
    <w:p w14:paraId="0F6CAEA3" w14:textId="77777777" w:rsidR="009F665B" w:rsidRPr="0000293B" w:rsidRDefault="009F665B" w:rsidP="009F665B">
      <w:pPr>
        <w:spacing w:line="480" w:lineRule="auto"/>
        <w:rPr>
          <w:bCs/>
          <w:sz w:val="24"/>
          <w:szCs w:val="24"/>
        </w:rPr>
      </w:pPr>
      <w:commentRangeStart w:id="0"/>
      <w:r>
        <w:rPr>
          <w:b/>
          <w:sz w:val="24"/>
          <w:szCs w:val="24"/>
        </w:rPr>
        <w:lastRenderedPageBreak/>
        <w:t>Running Title</w:t>
      </w:r>
      <w:commentRangeEnd w:id="0"/>
      <w:r>
        <w:rPr>
          <w:rStyle w:val="CommentReference"/>
        </w:rPr>
        <w:commentReference w:id="0"/>
      </w:r>
      <w:r>
        <w:rPr>
          <w:b/>
          <w:sz w:val="24"/>
          <w:szCs w:val="24"/>
        </w:rPr>
        <w:t>:</w:t>
      </w:r>
      <w:r>
        <w:rPr>
          <w:bCs/>
          <w:sz w:val="24"/>
          <w:szCs w:val="24"/>
        </w:rPr>
        <w:t xml:space="preserve"> Synthetic </w:t>
      </w:r>
      <w:r>
        <w:rPr>
          <w:bCs/>
          <w:i/>
          <w:iCs/>
          <w:sz w:val="24"/>
          <w:szCs w:val="24"/>
        </w:rPr>
        <w:t>B. napus</w:t>
      </w:r>
      <w:r>
        <w:rPr>
          <w:bCs/>
          <w:sz w:val="24"/>
          <w:szCs w:val="24"/>
        </w:rPr>
        <w:t xml:space="preserve"> Genome Assembly</w:t>
      </w:r>
    </w:p>
    <w:p w14:paraId="57744CA7" w14:textId="77777777" w:rsidR="009F665B" w:rsidRPr="0000293B" w:rsidRDefault="009F665B" w:rsidP="009F665B">
      <w:pPr>
        <w:spacing w:line="480" w:lineRule="auto"/>
        <w:rPr>
          <w:bCs/>
          <w:sz w:val="24"/>
          <w:szCs w:val="24"/>
        </w:rPr>
      </w:pPr>
      <w:r>
        <w:rPr>
          <w:b/>
          <w:sz w:val="24"/>
          <w:szCs w:val="24"/>
        </w:rPr>
        <w:t>Keywords</w:t>
      </w:r>
      <w:commentRangeStart w:id="1"/>
      <w:r>
        <w:rPr>
          <w:b/>
          <w:sz w:val="24"/>
          <w:szCs w:val="24"/>
        </w:rPr>
        <w:t>:</w:t>
      </w:r>
      <w:commentRangeEnd w:id="1"/>
      <w:r>
        <w:rPr>
          <w:rStyle w:val="CommentReference"/>
        </w:rPr>
        <w:commentReference w:id="1"/>
      </w:r>
      <w:r>
        <w:rPr>
          <w:b/>
          <w:sz w:val="24"/>
          <w:szCs w:val="24"/>
        </w:rPr>
        <w:t xml:space="preserve"> </w:t>
      </w:r>
      <w:commentRangeStart w:id="2"/>
      <w:r>
        <w:rPr>
          <w:bCs/>
          <w:sz w:val="24"/>
          <w:szCs w:val="24"/>
        </w:rPr>
        <w:t xml:space="preserve">Illumina, Dovetail, scaffolds, </w:t>
      </w:r>
      <w:commentRangeEnd w:id="2"/>
      <w:r>
        <w:rPr>
          <w:rStyle w:val="CommentReference"/>
        </w:rPr>
        <w:commentReference w:id="2"/>
      </w:r>
      <w:r>
        <w:rPr>
          <w:bCs/>
          <w:sz w:val="24"/>
          <w:szCs w:val="24"/>
        </w:rPr>
        <w:t xml:space="preserve">allotetraploid, </w:t>
      </w:r>
      <w:proofErr w:type="spellStart"/>
      <w:r>
        <w:rPr>
          <w:bCs/>
          <w:sz w:val="24"/>
          <w:szCs w:val="24"/>
        </w:rPr>
        <w:t>subgenome</w:t>
      </w:r>
      <w:proofErr w:type="spellEnd"/>
    </w:p>
    <w:p w14:paraId="23AD7E4F" w14:textId="77777777" w:rsidR="009F665B" w:rsidRDefault="009F665B" w:rsidP="009F665B">
      <w:pPr>
        <w:spacing w:line="480" w:lineRule="auto"/>
        <w:rPr>
          <w:b/>
          <w:sz w:val="24"/>
          <w:szCs w:val="24"/>
        </w:rPr>
      </w:pPr>
      <w:r>
        <w:rPr>
          <w:b/>
          <w:sz w:val="24"/>
          <w:szCs w:val="24"/>
        </w:rPr>
        <w:t>Corresponding authors</w:t>
      </w:r>
      <w:commentRangeStart w:id="3"/>
      <w:r>
        <w:rPr>
          <w:b/>
          <w:sz w:val="24"/>
          <w:szCs w:val="24"/>
        </w:rPr>
        <w:t>:</w:t>
      </w:r>
      <w:commentRangeEnd w:id="3"/>
      <w:r>
        <w:rPr>
          <w:rStyle w:val="CommentReference"/>
        </w:rPr>
        <w:commentReference w:id="3"/>
      </w:r>
      <w:r>
        <w:rPr>
          <w:b/>
          <w:sz w:val="24"/>
          <w:szCs w:val="24"/>
        </w:rPr>
        <w:t xml:space="preserve"> </w:t>
      </w:r>
    </w:p>
    <w:p w14:paraId="51D355CB" w14:textId="77777777" w:rsidR="009F665B" w:rsidRDefault="009F665B" w:rsidP="009F665B">
      <w:pPr>
        <w:shd w:val="clear" w:color="auto" w:fill="FFFFFF"/>
        <w:rPr>
          <w:bCs/>
          <w:sz w:val="24"/>
          <w:szCs w:val="24"/>
        </w:rPr>
      </w:pPr>
      <w:r>
        <w:rPr>
          <w:bCs/>
          <w:sz w:val="24"/>
          <w:szCs w:val="24"/>
        </w:rPr>
        <w:t>Shinje Kim</w:t>
      </w:r>
    </w:p>
    <w:p w14:paraId="338F3652" w14:textId="77777777" w:rsidR="009F665B" w:rsidRDefault="009F665B" w:rsidP="009F665B">
      <w:pPr>
        <w:shd w:val="clear" w:color="auto" w:fill="FFFFFF"/>
        <w:rPr>
          <w:rFonts w:ascii="Arial" w:hAnsi="Arial" w:cs="Arial"/>
          <w:color w:val="222222"/>
        </w:rPr>
      </w:pPr>
      <w:r>
        <w:rPr>
          <w:rFonts w:ascii="Arial" w:hAnsi="Arial" w:cs="Arial"/>
          <w:color w:val="222222"/>
        </w:rPr>
        <w:t>Fungi and Plants, Corp.</w:t>
      </w:r>
    </w:p>
    <w:p w14:paraId="1823BF02" w14:textId="77777777" w:rsidR="009F665B" w:rsidRDefault="009F665B" w:rsidP="009F665B">
      <w:pPr>
        <w:shd w:val="clear" w:color="auto" w:fill="FFFFFF"/>
        <w:rPr>
          <w:rFonts w:ascii="Arial" w:hAnsi="Arial" w:cs="Arial"/>
          <w:color w:val="222222"/>
        </w:rPr>
      </w:pPr>
      <w:r>
        <w:rPr>
          <w:rFonts w:ascii="Arial" w:hAnsi="Arial" w:cs="Arial"/>
          <w:color w:val="222222"/>
        </w:rPr>
        <w:t>60 Noam-</w:t>
      </w:r>
      <w:proofErr w:type="spellStart"/>
      <w:r>
        <w:rPr>
          <w:rFonts w:ascii="Arial" w:hAnsi="Arial" w:cs="Arial"/>
          <w:color w:val="222222"/>
        </w:rPr>
        <w:t>ro</w:t>
      </w:r>
      <w:proofErr w:type="spellEnd"/>
      <w:r>
        <w:rPr>
          <w:rFonts w:ascii="Arial" w:hAnsi="Arial" w:cs="Arial"/>
          <w:color w:val="222222"/>
        </w:rPr>
        <w:t>, Doan-</w:t>
      </w:r>
      <w:proofErr w:type="spellStart"/>
      <w:r>
        <w:rPr>
          <w:rFonts w:ascii="Arial" w:hAnsi="Arial" w:cs="Arial"/>
          <w:color w:val="222222"/>
        </w:rPr>
        <w:t>myeon</w:t>
      </w:r>
      <w:proofErr w:type="spellEnd"/>
    </w:p>
    <w:p w14:paraId="2E6373B0" w14:textId="77777777" w:rsidR="009F665B" w:rsidRDefault="009F665B" w:rsidP="009F665B">
      <w:pPr>
        <w:shd w:val="clear" w:color="auto" w:fill="FFFFFF"/>
        <w:rPr>
          <w:rFonts w:ascii="Arial" w:hAnsi="Arial" w:cs="Arial"/>
          <w:color w:val="222222"/>
        </w:rPr>
      </w:pPr>
      <w:proofErr w:type="spellStart"/>
      <w:r>
        <w:rPr>
          <w:rFonts w:ascii="Arial" w:hAnsi="Arial" w:cs="Arial"/>
          <w:color w:val="222222"/>
        </w:rPr>
        <w:t>Jeungpyeong</w:t>
      </w:r>
      <w:proofErr w:type="spellEnd"/>
      <w:r>
        <w:rPr>
          <w:rFonts w:ascii="Arial" w:hAnsi="Arial" w:cs="Arial"/>
          <w:color w:val="222222"/>
        </w:rPr>
        <w:t xml:space="preserve">-gun, </w:t>
      </w:r>
      <w:proofErr w:type="spellStart"/>
      <w:r>
        <w:rPr>
          <w:rFonts w:ascii="Arial" w:hAnsi="Arial" w:cs="Arial"/>
          <w:color w:val="222222"/>
        </w:rPr>
        <w:t>Chungbuk</w:t>
      </w:r>
      <w:proofErr w:type="spellEnd"/>
      <w:r>
        <w:rPr>
          <w:rFonts w:ascii="Arial" w:hAnsi="Arial" w:cs="Arial"/>
          <w:color w:val="222222"/>
        </w:rPr>
        <w:t>-do 27903</w:t>
      </w:r>
    </w:p>
    <w:p w14:paraId="3859F71D" w14:textId="77777777" w:rsidR="009F665B" w:rsidRDefault="009F665B" w:rsidP="009F665B">
      <w:pPr>
        <w:shd w:val="clear" w:color="auto" w:fill="FFFFFF"/>
        <w:rPr>
          <w:rFonts w:ascii="Arial" w:hAnsi="Arial" w:cs="Arial"/>
          <w:color w:val="222222"/>
        </w:rPr>
      </w:pPr>
      <w:r>
        <w:rPr>
          <w:rFonts w:ascii="Arial" w:hAnsi="Arial" w:cs="Arial"/>
          <w:color w:val="222222"/>
        </w:rPr>
        <w:t>South Korea</w:t>
      </w:r>
    </w:p>
    <w:p w14:paraId="6E69D4A5" w14:textId="77777777" w:rsidR="009F665B" w:rsidRDefault="00F83074" w:rsidP="009F665B">
      <w:pPr>
        <w:shd w:val="clear" w:color="auto" w:fill="FFFFFF"/>
        <w:rPr>
          <w:rFonts w:ascii="Arial" w:hAnsi="Arial" w:cs="Arial"/>
          <w:color w:val="222222"/>
        </w:rPr>
      </w:pPr>
      <w:hyperlink r:id="rId9" w:tgtFrame="_blank" w:history="1">
        <w:r w:rsidR="009F665B">
          <w:rPr>
            <w:rStyle w:val="Hyperlink"/>
            <w:rFonts w:ascii="Arial" w:hAnsi="Arial" w:cs="Arial"/>
            <w:color w:val="1155CC"/>
          </w:rPr>
          <w:t>sjekim@fnpco.com</w:t>
        </w:r>
      </w:hyperlink>
    </w:p>
    <w:p w14:paraId="6D0FB839" w14:textId="77777777" w:rsidR="009F665B" w:rsidRDefault="009F665B" w:rsidP="009F665B">
      <w:pPr>
        <w:shd w:val="clear" w:color="auto" w:fill="FFFFFF"/>
        <w:rPr>
          <w:rFonts w:ascii="Arial" w:hAnsi="Arial" w:cs="Arial"/>
          <w:color w:val="222222"/>
        </w:rPr>
      </w:pPr>
      <w:r>
        <w:rPr>
          <w:rFonts w:ascii="Arial" w:hAnsi="Arial" w:cs="Arial"/>
          <w:color w:val="222222"/>
        </w:rPr>
        <w:t>+82-43-836-1751(</w:t>
      </w:r>
      <w:proofErr w:type="spellStart"/>
      <w:r>
        <w:rPr>
          <w:rFonts w:ascii="Arial" w:hAnsi="Arial" w:cs="Arial"/>
          <w:color w:val="222222"/>
        </w:rPr>
        <w:t>tel</w:t>
      </w:r>
      <w:proofErr w:type="spellEnd"/>
      <w:r>
        <w:rPr>
          <w:rFonts w:ascii="Arial" w:hAnsi="Arial" w:cs="Arial"/>
          <w:color w:val="222222"/>
        </w:rPr>
        <w:t>)</w:t>
      </w:r>
    </w:p>
    <w:p w14:paraId="0F1B4D55" w14:textId="77777777" w:rsidR="009F665B" w:rsidRPr="00BF44B5" w:rsidRDefault="009F665B" w:rsidP="009F665B">
      <w:pPr>
        <w:shd w:val="clear" w:color="auto" w:fill="FFFFFF"/>
        <w:rPr>
          <w:rFonts w:ascii="Arial" w:hAnsi="Arial" w:cs="Arial"/>
          <w:color w:val="222222"/>
        </w:rPr>
      </w:pPr>
    </w:p>
    <w:p w14:paraId="25727BA4" w14:textId="77777777" w:rsidR="009F665B" w:rsidRPr="00BF44B5" w:rsidRDefault="009F665B" w:rsidP="009F665B">
      <w:pPr>
        <w:shd w:val="clear" w:color="auto" w:fill="FFFFFF"/>
        <w:rPr>
          <w:rFonts w:ascii="Arial" w:hAnsi="Arial" w:cs="Arial"/>
          <w:color w:val="222222"/>
        </w:rPr>
      </w:pPr>
      <w:r w:rsidRPr="00BF44B5">
        <w:rPr>
          <w:rFonts w:ascii="Arial" w:hAnsi="Arial" w:cs="Arial"/>
          <w:color w:val="222222"/>
        </w:rPr>
        <w:t>Julin N Maloof</w:t>
      </w:r>
    </w:p>
    <w:p w14:paraId="33FDFA2D" w14:textId="77777777" w:rsidR="009F665B" w:rsidRPr="00BF44B5" w:rsidRDefault="009F665B" w:rsidP="009F665B">
      <w:pPr>
        <w:shd w:val="clear" w:color="auto" w:fill="FFFFFF"/>
        <w:rPr>
          <w:rFonts w:ascii="Arial" w:hAnsi="Arial" w:cs="Arial"/>
          <w:color w:val="222222"/>
        </w:rPr>
      </w:pPr>
      <w:r w:rsidRPr="00BF44B5">
        <w:rPr>
          <w:rFonts w:ascii="Arial" w:hAnsi="Arial" w:cs="Arial"/>
          <w:color w:val="222222"/>
        </w:rPr>
        <w:t>Department of Plant Biology</w:t>
      </w:r>
    </w:p>
    <w:p w14:paraId="317361A5" w14:textId="77777777" w:rsidR="009F665B" w:rsidRPr="00BF44B5" w:rsidRDefault="009F665B" w:rsidP="009F665B">
      <w:pPr>
        <w:shd w:val="clear" w:color="auto" w:fill="FFFFFF"/>
        <w:rPr>
          <w:rFonts w:ascii="Arial" w:hAnsi="Arial" w:cs="Arial"/>
          <w:color w:val="222222"/>
        </w:rPr>
      </w:pPr>
      <w:r w:rsidRPr="00BF44B5">
        <w:rPr>
          <w:rFonts w:ascii="Arial" w:hAnsi="Arial" w:cs="Arial"/>
          <w:color w:val="222222"/>
        </w:rPr>
        <w:t>University of California, Davis</w:t>
      </w:r>
    </w:p>
    <w:p w14:paraId="3275D3DB" w14:textId="77777777" w:rsidR="009F665B" w:rsidRPr="00BF44B5" w:rsidRDefault="009F665B" w:rsidP="009F665B">
      <w:pPr>
        <w:shd w:val="clear" w:color="auto" w:fill="FFFFFF"/>
        <w:rPr>
          <w:rFonts w:ascii="Arial" w:hAnsi="Arial" w:cs="Arial"/>
          <w:color w:val="222222"/>
        </w:rPr>
      </w:pPr>
      <w:r w:rsidRPr="00BF44B5">
        <w:rPr>
          <w:rFonts w:ascii="Arial" w:hAnsi="Arial" w:cs="Arial"/>
          <w:color w:val="222222"/>
        </w:rPr>
        <w:t xml:space="preserve">1 Shields Ave, </w:t>
      </w:r>
    </w:p>
    <w:p w14:paraId="6D4D3506" w14:textId="77777777" w:rsidR="009F665B" w:rsidRPr="00BF44B5" w:rsidRDefault="009F665B" w:rsidP="009F665B">
      <w:pPr>
        <w:shd w:val="clear" w:color="auto" w:fill="FFFFFF"/>
        <w:rPr>
          <w:rFonts w:ascii="Arial" w:hAnsi="Arial" w:cs="Arial"/>
          <w:color w:val="222222"/>
        </w:rPr>
      </w:pPr>
      <w:r w:rsidRPr="00BF44B5">
        <w:rPr>
          <w:rFonts w:ascii="Arial" w:hAnsi="Arial" w:cs="Arial"/>
          <w:color w:val="222222"/>
        </w:rPr>
        <w:t>Davis, CA 95616</w:t>
      </w:r>
    </w:p>
    <w:p w14:paraId="45F8176C" w14:textId="77777777" w:rsidR="009F665B" w:rsidRDefault="00F83074" w:rsidP="009F665B">
      <w:pPr>
        <w:shd w:val="clear" w:color="auto" w:fill="FFFFFF"/>
        <w:rPr>
          <w:rStyle w:val="Hyperlink"/>
          <w:rFonts w:ascii="Arial" w:hAnsi="Arial" w:cs="Arial"/>
        </w:rPr>
      </w:pPr>
      <w:hyperlink r:id="rId10" w:history="1">
        <w:r w:rsidR="009F665B" w:rsidRPr="00BF44B5">
          <w:rPr>
            <w:rStyle w:val="Hyperlink"/>
            <w:rFonts w:ascii="Arial" w:hAnsi="Arial" w:cs="Arial"/>
          </w:rPr>
          <w:t>jnmaloof@ucdavis.edu</w:t>
        </w:r>
      </w:hyperlink>
    </w:p>
    <w:p w14:paraId="59A767F8" w14:textId="77777777" w:rsidR="009F665B" w:rsidRPr="00BF44B5" w:rsidRDefault="009F665B" w:rsidP="009F665B">
      <w:pPr>
        <w:shd w:val="clear" w:color="auto" w:fill="FFFFFF"/>
        <w:rPr>
          <w:rFonts w:ascii="Arial" w:hAnsi="Arial" w:cs="Arial"/>
          <w:color w:val="222222"/>
        </w:rPr>
      </w:pPr>
      <w:r>
        <w:rPr>
          <w:rStyle w:val="Hyperlink"/>
          <w:rFonts w:ascii="Arial" w:hAnsi="Arial" w:cs="Arial"/>
        </w:rPr>
        <w:t>+1 (530) 752-8077</w:t>
      </w:r>
    </w:p>
    <w:p w14:paraId="0E0842E0" w14:textId="10914623" w:rsidR="009F665B" w:rsidRDefault="009F665B">
      <w:pPr>
        <w:rPr>
          <w:sz w:val="24"/>
          <w:szCs w:val="24"/>
        </w:rPr>
      </w:pPr>
      <w:r>
        <w:rPr>
          <w:sz w:val="24"/>
          <w:szCs w:val="24"/>
        </w:rPr>
        <w:br w:type="page"/>
      </w:r>
    </w:p>
    <w:p w14:paraId="780C11C5" w14:textId="77777777" w:rsidR="009F665B" w:rsidRPr="00571AEC" w:rsidRDefault="009F665B" w:rsidP="009F665B">
      <w:pPr>
        <w:spacing w:line="480" w:lineRule="auto"/>
        <w:rPr>
          <w:b/>
          <w:sz w:val="24"/>
          <w:szCs w:val="24"/>
        </w:rPr>
      </w:pPr>
      <w:r w:rsidRPr="00571AEC">
        <w:rPr>
          <w:b/>
          <w:sz w:val="24"/>
          <w:szCs w:val="24"/>
        </w:rPr>
        <w:lastRenderedPageBreak/>
        <w:t>Abstract</w:t>
      </w:r>
    </w:p>
    <w:p w14:paraId="303C5FF8" w14:textId="011CC2AA" w:rsidR="009F665B" w:rsidRPr="00527E3A" w:rsidRDefault="009F665B" w:rsidP="004E6219">
      <w:pPr>
        <w:spacing w:line="480" w:lineRule="auto"/>
        <w:rPr>
          <w:sz w:val="24"/>
          <w:szCs w:val="24"/>
        </w:rPr>
      </w:pPr>
      <w:r w:rsidRPr="00571AEC">
        <w:rPr>
          <w:bCs/>
          <w:sz w:val="24"/>
          <w:szCs w:val="24"/>
        </w:rPr>
        <w:tab/>
      </w:r>
      <w:r w:rsidRPr="00571AEC">
        <w:rPr>
          <w:bCs/>
          <w:i/>
          <w:iCs/>
          <w:sz w:val="24"/>
          <w:szCs w:val="24"/>
        </w:rPr>
        <w:t>Brassica napus</w:t>
      </w:r>
      <w:r>
        <w:rPr>
          <w:bCs/>
          <w:sz w:val="24"/>
          <w:szCs w:val="24"/>
        </w:rPr>
        <w:t>,</w:t>
      </w:r>
      <w:r w:rsidRPr="00571AEC">
        <w:rPr>
          <w:bCs/>
          <w:sz w:val="24"/>
          <w:szCs w:val="24"/>
        </w:rPr>
        <w:t xml:space="preserve"> a globally important oilseed crop</w:t>
      </w:r>
      <w:r>
        <w:rPr>
          <w:bCs/>
          <w:sz w:val="24"/>
          <w:szCs w:val="24"/>
        </w:rPr>
        <w:t>,</w:t>
      </w:r>
      <w:r w:rsidRPr="00571AEC">
        <w:rPr>
          <w:bCs/>
          <w:sz w:val="24"/>
          <w:szCs w:val="24"/>
        </w:rPr>
        <w:t xml:space="preserve"> is an allotetraploid hybrid species with two subgenomes originating from </w:t>
      </w:r>
      <w:r w:rsidRPr="00571AEC">
        <w:rPr>
          <w:bCs/>
          <w:i/>
          <w:iCs/>
          <w:sz w:val="24"/>
          <w:szCs w:val="24"/>
        </w:rPr>
        <w:t xml:space="preserve">B. rapa </w:t>
      </w:r>
      <w:r w:rsidRPr="00571AEC">
        <w:rPr>
          <w:bCs/>
          <w:sz w:val="24"/>
          <w:szCs w:val="24"/>
        </w:rPr>
        <w:t xml:space="preserve">and </w:t>
      </w:r>
      <w:r w:rsidRPr="00571AEC">
        <w:rPr>
          <w:bCs/>
          <w:i/>
          <w:iCs/>
          <w:sz w:val="24"/>
          <w:szCs w:val="24"/>
        </w:rPr>
        <w:t>B. oleracea.</w:t>
      </w:r>
      <w:r w:rsidRPr="00571AEC">
        <w:rPr>
          <w:bCs/>
          <w:sz w:val="24"/>
          <w:szCs w:val="24"/>
        </w:rPr>
        <w:t xml:space="preserve"> The presence of two highly similar subgenomes has made the assembly of a complete draft genome challenging. The high degree of similarity between the subgenomes increases the difficulty of resolving the two subgenomes; it has also resulted in homoeologous exchanges between the genomes resulting in variations in gene copy number, which further complicates assigning sequences to correct chromosomes.  Despite these challenges, high quality draft genomes of this species have been released. Using third generation sequencing and assembly technologies, we generated a new genome assembly for a synthetic </w:t>
      </w:r>
      <w:r w:rsidRPr="00571AEC">
        <w:rPr>
          <w:bCs/>
          <w:i/>
          <w:iCs/>
          <w:sz w:val="24"/>
          <w:szCs w:val="24"/>
        </w:rPr>
        <w:t>Brassica napus</w:t>
      </w:r>
      <w:r w:rsidRPr="00571AEC">
        <w:rPr>
          <w:bCs/>
          <w:sz w:val="24"/>
          <w:szCs w:val="24"/>
        </w:rPr>
        <w:t xml:space="preserve"> cultivar, Da-Ae. </w:t>
      </w:r>
      <w:proofErr w:type="gramStart"/>
      <w:r w:rsidRPr="00571AEC">
        <w:rPr>
          <w:bCs/>
          <w:sz w:val="24"/>
          <w:szCs w:val="24"/>
        </w:rPr>
        <w:t>Through the use of</w:t>
      </w:r>
      <w:proofErr w:type="gramEnd"/>
      <w:r w:rsidRPr="00571AEC">
        <w:rPr>
          <w:bCs/>
          <w:sz w:val="24"/>
          <w:szCs w:val="24"/>
        </w:rPr>
        <w:t xml:space="preserve"> long reads, linked-reads, and Hi-C proximity data</w:t>
      </w:r>
      <w:r>
        <w:rPr>
          <w:bCs/>
          <w:sz w:val="24"/>
          <w:szCs w:val="24"/>
        </w:rPr>
        <w:t>,</w:t>
      </w:r>
      <w:r w:rsidRPr="00571AEC">
        <w:rPr>
          <w:bCs/>
          <w:sz w:val="24"/>
          <w:szCs w:val="24"/>
        </w:rPr>
        <w:t xml:space="preserve"> we assembled a new draft genome </w:t>
      </w:r>
      <w:r>
        <w:rPr>
          <w:bCs/>
          <w:sz w:val="24"/>
          <w:szCs w:val="24"/>
        </w:rPr>
        <w:t xml:space="preserve">that </w:t>
      </w:r>
      <w:r w:rsidRPr="00571AEC">
        <w:rPr>
          <w:bCs/>
          <w:sz w:val="24"/>
          <w:szCs w:val="24"/>
        </w:rPr>
        <w:t>provides the community w</w:t>
      </w:r>
      <w:commentRangeStart w:id="4"/>
      <w:commentRangeStart w:id="5"/>
      <w:commentRangeStart w:id="6"/>
      <w:commentRangeStart w:id="7"/>
      <w:r w:rsidRPr="00571AEC">
        <w:rPr>
          <w:bCs/>
          <w:sz w:val="24"/>
          <w:szCs w:val="24"/>
        </w:rPr>
        <w:t xml:space="preserve">ith </w:t>
      </w:r>
      <w:del w:id="8" w:author="Julin Maloof" w:date="2022-07-19T13:09:00Z">
        <w:r w:rsidRPr="00571AEC" w:rsidDel="00E87FED">
          <w:rPr>
            <w:bCs/>
            <w:sz w:val="24"/>
            <w:szCs w:val="24"/>
          </w:rPr>
          <w:delText>a</w:delText>
        </w:r>
      </w:del>
      <w:ins w:id="9" w:author="john davis" w:date="2022-07-14T10:35:00Z">
        <w:del w:id="10" w:author="Julin Maloof" w:date="2022-07-19T13:09:00Z">
          <w:r w:rsidR="00C0092A" w:rsidDel="00E87FED">
            <w:rPr>
              <w:bCs/>
              <w:sz w:val="24"/>
              <w:szCs w:val="24"/>
            </w:rPr>
            <w:delText>nother</w:delText>
          </w:r>
        </w:del>
      </w:ins>
      <w:del w:id="11" w:author="Julin Maloof" w:date="2022-07-19T13:09:00Z">
        <w:r w:rsidRPr="00571AEC" w:rsidDel="00E87FED">
          <w:rPr>
            <w:bCs/>
            <w:sz w:val="24"/>
            <w:szCs w:val="24"/>
          </w:rPr>
          <w:delText xml:space="preserve"> </w:delText>
        </w:r>
      </w:del>
      <w:ins w:id="12" w:author="Julin Maloof" w:date="2022-07-19T13:09:00Z">
        <w:r w:rsidR="00E87FED">
          <w:rPr>
            <w:bCs/>
            <w:sz w:val="24"/>
            <w:szCs w:val="24"/>
          </w:rPr>
          <w:t>an additional</w:t>
        </w:r>
        <w:r w:rsidR="00E87FED" w:rsidRPr="00571AEC">
          <w:rPr>
            <w:bCs/>
            <w:sz w:val="24"/>
            <w:szCs w:val="24"/>
          </w:rPr>
          <w:t xml:space="preserve"> </w:t>
        </w:r>
      </w:ins>
      <w:del w:id="13" w:author="Julin Maloof" w:date="2022-07-19T13:09:00Z">
        <w:r w:rsidRPr="00571AEC" w:rsidDel="00E87FED">
          <w:rPr>
            <w:bCs/>
            <w:sz w:val="24"/>
            <w:szCs w:val="24"/>
          </w:rPr>
          <w:delText>more complete</w:delText>
        </w:r>
      </w:del>
      <w:ins w:id="14" w:author="Julin Maloof" w:date="2022-07-19T13:09:00Z">
        <w:r w:rsidR="00E87FED">
          <w:rPr>
            <w:bCs/>
            <w:sz w:val="24"/>
            <w:szCs w:val="24"/>
          </w:rPr>
          <w:t>high quality</w:t>
        </w:r>
      </w:ins>
      <w:r w:rsidRPr="00571AEC">
        <w:rPr>
          <w:bCs/>
          <w:sz w:val="24"/>
          <w:szCs w:val="24"/>
        </w:rPr>
        <w:t xml:space="preserve"> reference genome</w:t>
      </w:r>
      <w:commentRangeEnd w:id="4"/>
      <w:r w:rsidR="00D84786">
        <w:rPr>
          <w:rStyle w:val="CommentReference"/>
        </w:rPr>
        <w:commentReference w:id="4"/>
      </w:r>
      <w:commentRangeEnd w:id="5"/>
      <w:r w:rsidR="00C0092A">
        <w:rPr>
          <w:rStyle w:val="CommentReference"/>
        </w:rPr>
        <w:commentReference w:id="5"/>
      </w:r>
      <w:commentRangeEnd w:id="6"/>
      <w:r w:rsidR="00E87FED">
        <w:rPr>
          <w:rStyle w:val="CommentReference"/>
        </w:rPr>
        <w:commentReference w:id="6"/>
      </w:r>
      <w:commentRangeEnd w:id="7"/>
      <w:r w:rsidR="00B901CF">
        <w:rPr>
          <w:rStyle w:val="CommentReference"/>
        </w:rPr>
        <w:commentReference w:id="7"/>
      </w:r>
      <w:r w:rsidRPr="00571AEC">
        <w:rPr>
          <w:bCs/>
          <w:sz w:val="24"/>
          <w:szCs w:val="24"/>
        </w:rPr>
        <w:t xml:space="preserve"> of </w:t>
      </w:r>
      <w:r w:rsidRPr="00571AEC">
        <w:rPr>
          <w:bCs/>
          <w:i/>
          <w:iCs/>
          <w:sz w:val="24"/>
          <w:szCs w:val="24"/>
        </w:rPr>
        <w:t>Brassica napus</w:t>
      </w:r>
      <w:r w:rsidRPr="00571AEC">
        <w:rPr>
          <w:bCs/>
          <w:sz w:val="24"/>
          <w:szCs w:val="24"/>
        </w:rPr>
        <w:t xml:space="preserve">. In addition, we identified potential hotspots of homoeologous exchange between subgenomes within Da-Ae, based on their presence in other </w:t>
      </w:r>
      <w:proofErr w:type="gramStart"/>
      <w:r w:rsidRPr="00571AEC">
        <w:rPr>
          <w:bCs/>
          <w:sz w:val="24"/>
          <w:szCs w:val="24"/>
        </w:rPr>
        <w:t>independently-derived</w:t>
      </w:r>
      <w:proofErr w:type="gramEnd"/>
      <w:r w:rsidRPr="00571AEC">
        <w:rPr>
          <w:bCs/>
          <w:sz w:val="24"/>
          <w:szCs w:val="24"/>
        </w:rPr>
        <w:t xml:space="preserve"> lines. The occurrence of these hotspots may provide insight into understanding the genetic rearrangements required for </w:t>
      </w:r>
      <w:r w:rsidRPr="00571AEC">
        <w:rPr>
          <w:bCs/>
          <w:i/>
          <w:iCs/>
          <w:sz w:val="24"/>
          <w:szCs w:val="24"/>
        </w:rPr>
        <w:t>B. napus</w:t>
      </w:r>
      <w:r w:rsidRPr="00571AEC">
        <w:rPr>
          <w:bCs/>
          <w:sz w:val="24"/>
          <w:szCs w:val="24"/>
        </w:rPr>
        <w:t xml:space="preserve"> to be viable following the hybridization of </w:t>
      </w:r>
      <w:r w:rsidRPr="00571AEC">
        <w:rPr>
          <w:bCs/>
          <w:i/>
          <w:iCs/>
          <w:sz w:val="24"/>
          <w:szCs w:val="24"/>
        </w:rPr>
        <w:t>B. rapa</w:t>
      </w:r>
      <w:r w:rsidRPr="00571AEC">
        <w:rPr>
          <w:bCs/>
          <w:sz w:val="24"/>
          <w:szCs w:val="24"/>
        </w:rPr>
        <w:t xml:space="preserve"> and </w:t>
      </w:r>
      <w:r w:rsidRPr="00571AEC">
        <w:rPr>
          <w:bCs/>
          <w:i/>
          <w:iCs/>
          <w:sz w:val="24"/>
          <w:szCs w:val="24"/>
        </w:rPr>
        <w:t>B. oleracea.</w:t>
      </w:r>
    </w:p>
    <w:p w14:paraId="6C1ACD37" w14:textId="30682852" w:rsidR="004E6219" w:rsidRDefault="004E6219">
      <w:r>
        <w:br w:type="page"/>
      </w:r>
    </w:p>
    <w:p w14:paraId="67FBAD64" w14:textId="77777777" w:rsidR="004E6219" w:rsidRPr="00AC70B6" w:rsidRDefault="004E6219" w:rsidP="004E6219">
      <w:pPr>
        <w:spacing w:line="480" w:lineRule="auto"/>
        <w:rPr>
          <w:b/>
          <w:sz w:val="24"/>
          <w:szCs w:val="24"/>
        </w:rPr>
      </w:pPr>
      <w:r w:rsidRPr="00AC70B6">
        <w:rPr>
          <w:b/>
          <w:sz w:val="24"/>
          <w:szCs w:val="24"/>
        </w:rPr>
        <w:lastRenderedPageBreak/>
        <w:t>Introduction</w:t>
      </w:r>
    </w:p>
    <w:p w14:paraId="3D37CA38" w14:textId="713FC2F0" w:rsidR="004E6219" w:rsidRPr="00AC70B6" w:rsidRDefault="004E6219" w:rsidP="004E6219">
      <w:pPr>
        <w:spacing w:line="480" w:lineRule="auto"/>
        <w:ind w:firstLine="720"/>
        <w:rPr>
          <w:sz w:val="24"/>
          <w:szCs w:val="24"/>
        </w:rPr>
      </w:pPr>
      <w:r w:rsidRPr="00AC70B6">
        <w:rPr>
          <w:i/>
          <w:sz w:val="24"/>
          <w:szCs w:val="24"/>
        </w:rPr>
        <w:t>Brassica napus</w:t>
      </w:r>
      <w:r w:rsidRPr="00AC70B6">
        <w:rPr>
          <w:sz w:val="24"/>
          <w:szCs w:val="24"/>
        </w:rPr>
        <w:t>, common</w:t>
      </w:r>
      <w:r>
        <w:rPr>
          <w:sz w:val="24"/>
          <w:szCs w:val="24"/>
        </w:rPr>
        <w:t>ly known as</w:t>
      </w:r>
      <w:r w:rsidRPr="00AC70B6">
        <w:rPr>
          <w:sz w:val="24"/>
          <w:szCs w:val="24"/>
        </w:rPr>
        <w:t xml:space="preserve"> </w:t>
      </w:r>
      <w:r>
        <w:rPr>
          <w:sz w:val="24"/>
          <w:szCs w:val="24"/>
        </w:rPr>
        <w:t>r</w:t>
      </w:r>
      <w:r w:rsidRPr="00AC70B6">
        <w:rPr>
          <w:sz w:val="24"/>
          <w:szCs w:val="24"/>
        </w:rPr>
        <w:t>apeseed, is the second most widely cultivated oilseed crop in the world</w:t>
      </w:r>
      <w:ins w:id="15" w:author="john davis" w:date="2022-06-29T14:14:00Z">
        <w:r w:rsidR="00C36644">
          <w:rPr>
            <w:sz w:val="24"/>
            <w:szCs w:val="24"/>
          </w:rPr>
          <w:t xml:space="preserve"> </w:t>
        </w:r>
      </w:ins>
      <w:r w:rsidR="00C36644">
        <w:rPr>
          <w:rFonts w:ascii="Calibri" w:hAnsi="Calibri" w:cs="Calibri"/>
          <w:sz w:val="24"/>
        </w:rPr>
        <w:fldChar w:fldCharType="begin"/>
      </w:r>
      <w:r w:rsidR="00A24385">
        <w:rPr>
          <w:rFonts w:ascii="Calibri" w:hAnsi="Calibri" w:cs="Calibri"/>
          <w:sz w:val="24"/>
        </w:rPr>
        <w:instrText xml:space="preserve"> ADDIN ZOTERO_ITEM CSL_CITATION {"citationID":"XvYq6VYb","properties":{"formattedCitation":"(\\uc0\\u8220{}FAOSTAT\\uc0\\u8221{})","plainCitation":"(“FAOSTAT”)","dontUpdate":true,"noteIndex":0},"citationItems":[{"id":151,"uris":["http://zotero.org/users/5857934/items/6VV97REZ"],"itemData":{"id":151,"type":"webpage","title":"FAOSTAT","URL":"http://www.fao.org/faostat/en/#rankings/countries_by_commodity","accessed":{"date-parts":[["2018",8,19]]}}}],"schema":"https://github.com/citation-style-language/schema/raw/master/csl-citation.json"} </w:instrText>
      </w:r>
      <w:r w:rsidR="00C36644">
        <w:rPr>
          <w:rFonts w:ascii="Calibri" w:hAnsi="Calibri" w:cs="Calibri"/>
          <w:sz w:val="24"/>
        </w:rPr>
        <w:fldChar w:fldCharType="separate"/>
      </w:r>
      <w:r w:rsidR="00C36644" w:rsidRPr="00C36644">
        <w:rPr>
          <w:rFonts w:ascii="Calibri" w:hAnsi="Calibri" w:cs="Calibri"/>
          <w:sz w:val="24"/>
          <w:szCs w:val="24"/>
        </w:rPr>
        <w:t>(“FAOSTAT</w:t>
      </w:r>
      <w:ins w:id="16" w:author="john davis" w:date="2022-06-29T14:12:00Z">
        <w:r w:rsidR="00C36644">
          <w:rPr>
            <w:rFonts w:ascii="Calibri" w:hAnsi="Calibri" w:cs="Calibri"/>
            <w:sz w:val="24"/>
            <w:szCs w:val="24"/>
          </w:rPr>
          <w:t xml:space="preserve"> 2018</w:t>
        </w:r>
      </w:ins>
      <w:r w:rsidR="00C36644" w:rsidRPr="00C36644">
        <w:rPr>
          <w:rFonts w:ascii="Calibri" w:hAnsi="Calibri" w:cs="Calibri"/>
          <w:sz w:val="24"/>
          <w:szCs w:val="24"/>
        </w:rPr>
        <w:t>”)</w:t>
      </w:r>
      <w:r w:rsidR="00C36644">
        <w:rPr>
          <w:rFonts w:ascii="Calibri" w:hAnsi="Calibri" w:cs="Calibri"/>
          <w:sz w:val="24"/>
        </w:rPr>
        <w:fldChar w:fldCharType="end"/>
      </w:r>
      <w:r w:rsidRPr="00AC70B6">
        <w:rPr>
          <w:sz w:val="24"/>
          <w:szCs w:val="24"/>
        </w:rPr>
        <w:t xml:space="preserve">. </w:t>
      </w:r>
      <w:commentRangeStart w:id="17"/>
      <w:commentRangeStart w:id="18"/>
      <w:r w:rsidRPr="00AC70B6">
        <w:rPr>
          <w:sz w:val="24"/>
          <w:szCs w:val="24"/>
        </w:rPr>
        <w:t>Historically, rapeseed oil was used primarily in the production of lubricants due to its high erucic acid content. In the late 1970s</w:t>
      </w:r>
      <w:r>
        <w:rPr>
          <w:sz w:val="24"/>
          <w:szCs w:val="24"/>
        </w:rPr>
        <w:t>,</w:t>
      </w:r>
      <w:r w:rsidRPr="00AC70B6">
        <w:rPr>
          <w:sz w:val="24"/>
          <w:szCs w:val="24"/>
        </w:rPr>
        <w:t xml:space="preserve"> new, edible, low erucic acid cultivars were created, enabling rapeseed oil to become a major component of most commercial vegetable oil products</w:t>
      </w:r>
      <w:ins w:id="19" w:author="john davis" w:date="2022-06-29T14:13:00Z">
        <w:r w:rsidR="00C36644">
          <w:rPr>
            <w:sz w:val="24"/>
            <w:szCs w:val="24"/>
          </w:rPr>
          <w:t xml:space="preserve"> </w:t>
        </w:r>
      </w:ins>
      <w:del w:id="20" w:author="john davis" w:date="2022-06-29T14:13:00Z">
        <w:r w:rsidRPr="001D7362" w:rsidDel="00C36644">
          <w:rPr>
            <w:rFonts w:ascii="Calibri" w:hAnsi="Calibri" w:cs="Calibri"/>
            <w:sz w:val="24"/>
            <w:szCs w:val="24"/>
          </w:rPr>
          <w:delText>(</w:delText>
        </w:r>
      </w:del>
      <w:del w:id="21" w:author="john davis" w:date="2022-06-29T14:12:00Z">
        <w:r w:rsidRPr="001D7362" w:rsidDel="00C36644">
          <w:rPr>
            <w:rFonts w:ascii="Calibri" w:hAnsi="Calibri" w:cs="Calibri"/>
            <w:sz w:val="24"/>
            <w:szCs w:val="24"/>
          </w:rPr>
          <w:delText xml:space="preserve">Oplinger </w:delText>
        </w:r>
        <w:r w:rsidRPr="001D7362" w:rsidDel="00C36644">
          <w:rPr>
            <w:rFonts w:ascii="Calibri" w:hAnsi="Calibri" w:cs="Calibri"/>
            <w:i/>
            <w:iCs/>
            <w:sz w:val="24"/>
            <w:szCs w:val="24"/>
          </w:rPr>
          <w:delText>et al.</w:delText>
        </w:r>
        <w:r w:rsidRPr="001D7362" w:rsidDel="00C36644">
          <w:rPr>
            <w:rFonts w:ascii="Calibri" w:hAnsi="Calibri" w:cs="Calibri"/>
            <w:sz w:val="24"/>
            <w:szCs w:val="24"/>
          </w:rPr>
          <w:delText xml:space="preserve"> 1989</w:delText>
        </w:r>
      </w:del>
      <w:r w:rsidR="00C36644">
        <w:rPr>
          <w:rFonts w:ascii="Calibri" w:hAnsi="Calibri" w:cs="Calibri"/>
          <w:sz w:val="24"/>
          <w:szCs w:val="24"/>
        </w:rPr>
        <w:fldChar w:fldCharType="begin"/>
      </w:r>
      <w:r w:rsidR="00A24385">
        <w:rPr>
          <w:rFonts w:ascii="Calibri" w:hAnsi="Calibri" w:cs="Calibri"/>
          <w:sz w:val="24"/>
          <w:szCs w:val="24"/>
        </w:rPr>
        <w:instrText xml:space="preserve"> ADDIN ZOTERO_ITEM CSL_CITATION {"citationID":"RRYy1HDu","properties":{"formattedCitation":"(Oplinger {\\i{}et al.} 1989)","plainCitation":"(Oplinger et al. 1989)","noteIndex":0},"citationItems":[{"id":32,"uris":["http://zotero.org/users/5857934/items/KPWINBYE"],"itemData":{"id":32,"type":"article-journal","container-title":"Collection: Alternative Field Crops Manual","title":"Canola (Rapeseed): Alternative Field Crops Manual","URL":"https://hort.purdue.edu/newcrop/afcm/canola.html","author":[{"family":"Oplinger","given":"E.S."},{"family":"Hardman","given":"L.L"},{"family":"Gritton","given":"E.T"},{"family":"Doll","given":"J.D."},{"family":"Kelling","given":"Keith"}],"accessed":{"date-parts":[["2019",3,14]]},"issued":{"date-parts":[["1989",11]]}}}],"schema":"https://github.com/citation-style-language/schema/raw/master/csl-citation.json"} </w:instrText>
      </w:r>
      <w:r w:rsidR="00C36644">
        <w:rPr>
          <w:rFonts w:ascii="Calibri" w:hAnsi="Calibri" w:cs="Calibri"/>
          <w:sz w:val="24"/>
          <w:szCs w:val="24"/>
        </w:rPr>
        <w:fldChar w:fldCharType="separate"/>
      </w:r>
      <w:r w:rsidR="00C36644" w:rsidRPr="00C36644">
        <w:rPr>
          <w:rFonts w:ascii="Calibri" w:hAnsi="Calibri" w:cs="Calibri"/>
          <w:sz w:val="24"/>
          <w:szCs w:val="24"/>
        </w:rPr>
        <w:t xml:space="preserve">(Oplinger </w:t>
      </w:r>
      <w:r w:rsidR="00C36644" w:rsidRPr="00C36644">
        <w:rPr>
          <w:rFonts w:ascii="Calibri" w:hAnsi="Calibri" w:cs="Calibri"/>
          <w:i/>
          <w:iCs/>
          <w:sz w:val="24"/>
          <w:szCs w:val="24"/>
        </w:rPr>
        <w:t>et al.</w:t>
      </w:r>
      <w:r w:rsidR="00C36644" w:rsidRPr="00C36644">
        <w:rPr>
          <w:rFonts w:ascii="Calibri" w:hAnsi="Calibri" w:cs="Calibri"/>
          <w:sz w:val="24"/>
          <w:szCs w:val="24"/>
        </w:rPr>
        <w:t xml:space="preserve"> 1989)</w:t>
      </w:r>
      <w:r w:rsidR="00C36644">
        <w:rPr>
          <w:rFonts w:ascii="Calibri" w:hAnsi="Calibri" w:cs="Calibri"/>
          <w:sz w:val="24"/>
          <w:szCs w:val="24"/>
        </w:rPr>
        <w:fldChar w:fldCharType="end"/>
      </w:r>
      <w:del w:id="22" w:author="john davis" w:date="2022-06-29T14:13:00Z">
        <w:r w:rsidRPr="001D7362" w:rsidDel="00C36644">
          <w:rPr>
            <w:rFonts w:ascii="Calibri" w:hAnsi="Calibri" w:cs="Calibri"/>
            <w:sz w:val="24"/>
            <w:szCs w:val="24"/>
          </w:rPr>
          <w:delText>)</w:delText>
        </w:r>
      </w:del>
      <w:r w:rsidRPr="00AC70B6">
        <w:rPr>
          <w:sz w:val="24"/>
          <w:szCs w:val="24"/>
        </w:rPr>
        <w:t xml:space="preserve">. </w:t>
      </w:r>
      <w:commentRangeEnd w:id="17"/>
      <w:r>
        <w:rPr>
          <w:rStyle w:val="CommentReference"/>
        </w:rPr>
        <w:commentReference w:id="17"/>
      </w:r>
      <w:commentRangeEnd w:id="18"/>
      <w:r>
        <w:rPr>
          <w:rStyle w:val="CommentReference"/>
        </w:rPr>
        <w:commentReference w:id="18"/>
      </w:r>
      <w:r w:rsidRPr="00AC70B6">
        <w:rPr>
          <w:sz w:val="24"/>
          <w:szCs w:val="24"/>
        </w:rPr>
        <w:t>The demand for rapeseed oil has caused global production to more than triple in the last few decades, with China and Canada being the world’s largest producers</w:t>
      </w:r>
      <w:ins w:id="23" w:author="john davis" w:date="2022-06-29T14:14:00Z">
        <w:r w:rsidR="00C36644">
          <w:rPr>
            <w:sz w:val="24"/>
            <w:szCs w:val="24"/>
          </w:rPr>
          <w:t xml:space="preserve"> </w:t>
        </w:r>
      </w:ins>
      <w:commentRangeStart w:id="24"/>
      <w:commentRangeStart w:id="25"/>
      <w:del w:id="26" w:author="john davis" w:date="2022-06-29T14:13:00Z">
        <w:r w:rsidRPr="009E0AB3" w:rsidDel="00C36644">
          <w:rPr>
            <w:rFonts w:ascii="Calibri" w:hAnsi="Calibri" w:cs="Calibri"/>
            <w:sz w:val="24"/>
          </w:rPr>
          <w:delText>(</w:delText>
        </w:r>
      </w:del>
      <w:r w:rsidR="00C36644">
        <w:rPr>
          <w:rFonts w:ascii="Calibri" w:hAnsi="Calibri" w:cs="Calibri"/>
          <w:sz w:val="24"/>
        </w:rPr>
        <w:fldChar w:fldCharType="begin"/>
      </w:r>
      <w:r w:rsidR="00A24385">
        <w:rPr>
          <w:rFonts w:ascii="Calibri" w:hAnsi="Calibri" w:cs="Calibri"/>
          <w:sz w:val="24"/>
        </w:rPr>
        <w:instrText xml:space="preserve"> ADDIN ZOTERO_ITEM CSL_CITATION {"citationID":"H3TzJxsD","properties":{"formattedCitation":"(\\uc0\\u8220{}PSD Online\\uc0\\u8221{})","plainCitation":"(“PSD Online”)","dontUpdate":true,"noteIndex":0},"citationItems":[{"id":77,"uris":["http://zotero.org/users/5857934/items/J3X2Z3CP"],"itemData":{"id":77,"type":"webpage","title":"PSD Online","URL":"https://apps.fas.usda.gov/psdonline/app/index.html#/app/downloads","accessed":{"date-parts":[["2019",1,24]]}}}],"schema":"https://github.com/citation-style-language/schema/raw/master/csl-citation.json"} </w:instrText>
      </w:r>
      <w:r w:rsidR="00C36644">
        <w:rPr>
          <w:rFonts w:ascii="Calibri" w:hAnsi="Calibri" w:cs="Calibri"/>
          <w:sz w:val="24"/>
        </w:rPr>
        <w:fldChar w:fldCharType="separate"/>
      </w:r>
      <w:r w:rsidR="00C36644" w:rsidRPr="00C36644">
        <w:rPr>
          <w:rFonts w:ascii="Calibri" w:hAnsi="Calibri" w:cs="Calibri"/>
          <w:sz w:val="24"/>
          <w:szCs w:val="24"/>
        </w:rPr>
        <w:t>(“PSD Online</w:t>
      </w:r>
      <w:ins w:id="27" w:author="john davis" w:date="2022-06-29T14:13:00Z">
        <w:r w:rsidR="00C36644">
          <w:rPr>
            <w:rFonts w:ascii="Calibri" w:hAnsi="Calibri" w:cs="Calibri"/>
            <w:sz w:val="24"/>
            <w:szCs w:val="24"/>
          </w:rPr>
          <w:t xml:space="preserve"> 2</w:t>
        </w:r>
      </w:ins>
      <w:ins w:id="28" w:author="john davis" w:date="2022-06-29T14:14:00Z">
        <w:r w:rsidR="00C36644">
          <w:rPr>
            <w:rFonts w:ascii="Calibri" w:hAnsi="Calibri" w:cs="Calibri"/>
            <w:sz w:val="24"/>
            <w:szCs w:val="24"/>
          </w:rPr>
          <w:t>018</w:t>
        </w:r>
      </w:ins>
      <w:r w:rsidR="00C36644" w:rsidRPr="00C36644">
        <w:rPr>
          <w:rFonts w:ascii="Calibri" w:hAnsi="Calibri" w:cs="Calibri"/>
          <w:sz w:val="24"/>
          <w:szCs w:val="24"/>
        </w:rPr>
        <w:t>”)</w:t>
      </w:r>
      <w:r w:rsidR="00C36644">
        <w:rPr>
          <w:rFonts w:ascii="Calibri" w:hAnsi="Calibri" w:cs="Calibri"/>
          <w:sz w:val="24"/>
        </w:rPr>
        <w:fldChar w:fldCharType="end"/>
      </w:r>
      <w:del w:id="29" w:author="john davis" w:date="2022-06-29T14:13:00Z">
        <w:r w:rsidRPr="009E0AB3" w:rsidDel="00C36644">
          <w:rPr>
            <w:rFonts w:ascii="Calibri" w:hAnsi="Calibri" w:cs="Calibri"/>
            <w:sz w:val="24"/>
          </w:rPr>
          <w:delText>“PSD Online”</w:delText>
        </w:r>
        <w:r w:rsidDel="00C36644">
          <w:rPr>
            <w:rFonts w:ascii="Calibri" w:hAnsi="Calibri" w:cs="Calibri"/>
            <w:sz w:val="24"/>
          </w:rPr>
          <w:delText>, 2018</w:delText>
        </w:r>
        <w:r w:rsidRPr="009E0AB3" w:rsidDel="00C36644">
          <w:rPr>
            <w:rFonts w:ascii="Calibri" w:hAnsi="Calibri" w:cs="Calibri"/>
            <w:sz w:val="24"/>
          </w:rPr>
          <w:delText>)</w:delText>
        </w:r>
      </w:del>
      <w:commentRangeEnd w:id="24"/>
      <w:r>
        <w:rPr>
          <w:rStyle w:val="CommentReference"/>
        </w:rPr>
        <w:commentReference w:id="24"/>
      </w:r>
      <w:commentRangeEnd w:id="25"/>
      <w:r>
        <w:rPr>
          <w:rStyle w:val="CommentReference"/>
        </w:rPr>
        <w:commentReference w:id="25"/>
      </w:r>
      <w:r w:rsidRPr="00AC70B6">
        <w:rPr>
          <w:sz w:val="24"/>
          <w:szCs w:val="24"/>
        </w:rPr>
        <w:t xml:space="preserve">. Numerous attempts are being made to understand the biology of </w:t>
      </w:r>
      <w:r w:rsidRPr="00AC70B6">
        <w:rPr>
          <w:i/>
          <w:sz w:val="24"/>
          <w:szCs w:val="24"/>
        </w:rPr>
        <w:t>B. napus</w:t>
      </w:r>
      <w:r w:rsidRPr="00AC70B6">
        <w:rPr>
          <w:sz w:val="24"/>
          <w:szCs w:val="24"/>
        </w:rPr>
        <w:t xml:space="preserve"> with the goal of increasing production to keep up with demand.</w:t>
      </w:r>
    </w:p>
    <w:p w14:paraId="20559E9D" w14:textId="4E40E711" w:rsidR="004E6219" w:rsidRPr="00AC70B6" w:rsidRDefault="004E6219" w:rsidP="004E6219">
      <w:pPr>
        <w:spacing w:line="480" w:lineRule="auto"/>
        <w:ind w:firstLine="720"/>
        <w:rPr>
          <w:sz w:val="24"/>
          <w:szCs w:val="24"/>
        </w:rPr>
      </w:pPr>
      <w:r w:rsidRPr="00AC70B6">
        <w:rPr>
          <w:sz w:val="24"/>
          <w:szCs w:val="24"/>
        </w:rPr>
        <w:t xml:space="preserve">The </w:t>
      </w:r>
      <w:r>
        <w:rPr>
          <w:sz w:val="24"/>
          <w:szCs w:val="24"/>
        </w:rPr>
        <w:t>genetics</w:t>
      </w:r>
      <w:r w:rsidRPr="00AC70B6">
        <w:rPr>
          <w:sz w:val="24"/>
          <w:szCs w:val="24"/>
        </w:rPr>
        <w:t xml:space="preserve"> of </w:t>
      </w:r>
      <w:r w:rsidRPr="00571AEC">
        <w:rPr>
          <w:i/>
          <w:sz w:val="24"/>
          <w:szCs w:val="24"/>
        </w:rPr>
        <w:t>B. napus</w:t>
      </w:r>
      <w:r w:rsidRPr="00AC70B6">
        <w:rPr>
          <w:sz w:val="24"/>
          <w:szCs w:val="24"/>
        </w:rPr>
        <w:t xml:space="preserve"> is challenging to untangle due to its genom</w:t>
      </w:r>
      <w:r>
        <w:rPr>
          <w:sz w:val="24"/>
          <w:szCs w:val="24"/>
        </w:rPr>
        <w:t>ic</w:t>
      </w:r>
      <w:r w:rsidRPr="00AC70B6">
        <w:rPr>
          <w:sz w:val="24"/>
          <w:szCs w:val="24"/>
        </w:rPr>
        <w:t xml:space="preserve"> complexity. </w:t>
      </w:r>
      <w:r w:rsidRPr="00AC70B6">
        <w:rPr>
          <w:i/>
          <w:sz w:val="24"/>
          <w:szCs w:val="24"/>
        </w:rPr>
        <w:t>B. napus</w:t>
      </w:r>
      <w:r w:rsidRPr="00AC70B6">
        <w:rPr>
          <w:sz w:val="24"/>
          <w:szCs w:val="24"/>
        </w:rPr>
        <w:t xml:space="preserve"> </w:t>
      </w:r>
      <w:r>
        <w:rPr>
          <w:sz w:val="24"/>
          <w:szCs w:val="24"/>
        </w:rPr>
        <w:t xml:space="preserve">is an outcrossing species that </w:t>
      </w:r>
      <w:r w:rsidRPr="00AC70B6">
        <w:rPr>
          <w:sz w:val="24"/>
          <w:szCs w:val="24"/>
        </w:rPr>
        <w:t xml:space="preserve">originated from the hybridization of two </w:t>
      </w:r>
      <w:r>
        <w:rPr>
          <w:sz w:val="24"/>
          <w:szCs w:val="24"/>
        </w:rPr>
        <w:t>different</w:t>
      </w:r>
      <w:r w:rsidRPr="00AC70B6">
        <w:rPr>
          <w:sz w:val="24"/>
          <w:szCs w:val="24"/>
        </w:rPr>
        <w:t xml:space="preserve"> diploid parents, </w:t>
      </w:r>
      <w:r w:rsidRPr="00AC70B6">
        <w:rPr>
          <w:i/>
          <w:sz w:val="24"/>
          <w:szCs w:val="24"/>
        </w:rPr>
        <w:t>B</w:t>
      </w:r>
      <w:r>
        <w:rPr>
          <w:i/>
          <w:sz w:val="24"/>
          <w:szCs w:val="24"/>
        </w:rPr>
        <w:t>.</w:t>
      </w:r>
      <w:r w:rsidRPr="00AC70B6">
        <w:rPr>
          <w:i/>
          <w:sz w:val="24"/>
          <w:szCs w:val="24"/>
        </w:rPr>
        <w:t xml:space="preserve"> rapa</w:t>
      </w:r>
      <w:r w:rsidRPr="00AC70B6">
        <w:rPr>
          <w:sz w:val="24"/>
          <w:szCs w:val="24"/>
        </w:rPr>
        <w:t xml:space="preserve"> and </w:t>
      </w:r>
      <w:r w:rsidRPr="00AC70B6">
        <w:rPr>
          <w:i/>
          <w:sz w:val="24"/>
          <w:szCs w:val="24"/>
        </w:rPr>
        <w:t>B</w:t>
      </w:r>
      <w:r>
        <w:rPr>
          <w:i/>
          <w:sz w:val="24"/>
          <w:szCs w:val="24"/>
        </w:rPr>
        <w:t>.</w:t>
      </w:r>
      <w:r w:rsidRPr="00AC70B6">
        <w:rPr>
          <w:i/>
          <w:sz w:val="24"/>
          <w:szCs w:val="24"/>
        </w:rPr>
        <w:t xml:space="preserve"> oleracea</w:t>
      </w:r>
      <w:r>
        <w:rPr>
          <w:i/>
          <w:sz w:val="24"/>
          <w:szCs w:val="24"/>
        </w:rPr>
        <w:t xml:space="preserve"> </w:t>
      </w:r>
      <w:r w:rsidR="00C36644">
        <w:rPr>
          <w:i/>
          <w:sz w:val="24"/>
          <w:szCs w:val="24"/>
        </w:rPr>
        <w:fldChar w:fldCharType="begin"/>
      </w:r>
      <w:r w:rsidR="00A24385">
        <w:rPr>
          <w:i/>
          <w:sz w:val="24"/>
          <w:szCs w:val="24"/>
        </w:rPr>
        <w:instrText xml:space="preserve"> ADDIN ZOTERO_ITEM CSL_CITATION {"citationID":"3BeFoBdM","properties":{"formattedCitation":"(Nagaharu 1935)","plainCitation":"(Nagaharu 1935)","noteIndex":0},"citationItems":[{"id":110,"uris":["http://zotero.org/users/5857934/items/M8TLUIAF"],"itemData":{"id":110,"type":"article-journal","container-title":"Japanese Journal of Botany","issue":"7","page":"389-452","title":"Genome Analysis in Brassica with Special Reference to the Experimental Formation of B. Napus and Peculiar Mode of Fertilization","author":[{"family":"Nagaharu","given":"U"}],"issued":{"date-parts":[["1935"]]}}}],"schema":"https://github.com/citation-style-language/schema/raw/master/csl-citation.json"} </w:instrText>
      </w:r>
      <w:r w:rsidR="00C36644">
        <w:rPr>
          <w:i/>
          <w:sz w:val="24"/>
          <w:szCs w:val="24"/>
        </w:rPr>
        <w:fldChar w:fldCharType="separate"/>
      </w:r>
      <w:r w:rsidR="00C36644" w:rsidRPr="00C36644">
        <w:rPr>
          <w:rFonts w:ascii="Calibri" w:hAnsi="Calibri" w:cs="Calibri"/>
          <w:sz w:val="24"/>
        </w:rPr>
        <w:t>(Nagaharu 1935)</w:t>
      </w:r>
      <w:r w:rsidR="00C36644">
        <w:rPr>
          <w:i/>
          <w:sz w:val="24"/>
          <w:szCs w:val="24"/>
        </w:rPr>
        <w:fldChar w:fldCharType="end"/>
      </w:r>
      <w:ins w:id="30" w:author="john davis" w:date="2022-06-29T14:14:00Z">
        <w:r w:rsidR="00C36644">
          <w:rPr>
            <w:rFonts w:ascii="Calibri" w:hAnsi="Calibri" w:cs="Calibri"/>
            <w:sz w:val="24"/>
            <w:szCs w:val="24"/>
          </w:rPr>
          <w:t xml:space="preserve">. </w:t>
        </w:r>
      </w:ins>
      <w:del w:id="31" w:author="john davis" w:date="2022-06-29T14:14:00Z">
        <w:r w:rsidDel="00C36644">
          <w:rPr>
            <w:rFonts w:ascii="Calibri" w:hAnsi="Calibri" w:cs="Calibri"/>
            <w:sz w:val="24"/>
            <w:szCs w:val="24"/>
          </w:rPr>
          <w:delText>(Nagaharu 1935)</w:delText>
        </w:r>
        <w:r w:rsidRPr="00AC70B6" w:rsidDel="00C36644">
          <w:rPr>
            <w:sz w:val="24"/>
            <w:szCs w:val="24"/>
          </w:rPr>
          <w:delText xml:space="preserve">. </w:delText>
        </w:r>
      </w:del>
      <w:r w:rsidRPr="00AC70B6">
        <w:rPr>
          <w:sz w:val="24"/>
          <w:szCs w:val="24"/>
        </w:rPr>
        <w:t xml:space="preserve">Both </w:t>
      </w:r>
      <w:r w:rsidRPr="00AC70B6">
        <w:rPr>
          <w:i/>
          <w:sz w:val="24"/>
          <w:szCs w:val="24"/>
        </w:rPr>
        <w:t>B. rapa</w:t>
      </w:r>
      <w:r w:rsidRPr="00AC70B6">
        <w:rPr>
          <w:sz w:val="24"/>
          <w:szCs w:val="24"/>
        </w:rPr>
        <w:t xml:space="preserve"> and </w:t>
      </w:r>
      <w:r w:rsidRPr="00AC70B6">
        <w:rPr>
          <w:i/>
          <w:sz w:val="24"/>
          <w:szCs w:val="24"/>
        </w:rPr>
        <w:t>B. oleracea</w:t>
      </w:r>
      <w:r w:rsidRPr="00AC70B6">
        <w:rPr>
          <w:sz w:val="24"/>
          <w:szCs w:val="24"/>
        </w:rPr>
        <w:t xml:space="preserve"> are widely cultivated as human food crops </w:t>
      </w:r>
      <w:r>
        <w:rPr>
          <w:sz w:val="24"/>
          <w:szCs w:val="24"/>
        </w:rPr>
        <w:t>such as</w:t>
      </w:r>
      <w:r w:rsidRPr="00AC70B6">
        <w:rPr>
          <w:sz w:val="24"/>
          <w:szCs w:val="24"/>
        </w:rPr>
        <w:t xml:space="preserve"> cabbage, </w:t>
      </w:r>
      <w:proofErr w:type="spellStart"/>
      <w:r w:rsidRPr="00AC70B6">
        <w:rPr>
          <w:sz w:val="24"/>
          <w:szCs w:val="24"/>
        </w:rPr>
        <w:t>bok</w:t>
      </w:r>
      <w:proofErr w:type="spellEnd"/>
      <w:r w:rsidRPr="00AC70B6">
        <w:rPr>
          <w:sz w:val="24"/>
          <w:szCs w:val="24"/>
        </w:rPr>
        <w:t xml:space="preserve"> choy, and broccoli. It is believed that </w:t>
      </w:r>
      <w:r w:rsidRPr="00AC70B6">
        <w:rPr>
          <w:i/>
          <w:sz w:val="24"/>
          <w:szCs w:val="24"/>
        </w:rPr>
        <w:t>B. napus</w:t>
      </w:r>
      <w:r w:rsidRPr="00AC70B6">
        <w:rPr>
          <w:sz w:val="24"/>
          <w:szCs w:val="24"/>
        </w:rPr>
        <w:t xml:space="preserve"> first appeared approximately 7,500 years ago when </w:t>
      </w:r>
      <w:r w:rsidRPr="00AC70B6">
        <w:rPr>
          <w:i/>
          <w:sz w:val="24"/>
          <w:szCs w:val="24"/>
        </w:rPr>
        <w:t xml:space="preserve">B. rapa </w:t>
      </w:r>
      <w:r w:rsidRPr="00AC70B6">
        <w:rPr>
          <w:sz w:val="24"/>
          <w:szCs w:val="24"/>
        </w:rPr>
        <w:t xml:space="preserve">hybridized with </w:t>
      </w:r>
      <w:r w:rsidRPr="00AC70B6">
        <w:rPr>
          <w:i/>
          <w:sz w:val="24"/>
          <w:szCs w:val="24"/>
        </w:rPr>
        <w:t>B. oleracea</w:t>
      </w:r>
      <w:r w:rsidRPr="00AC70B6">
        <w:rPr>
          <w:sz w:val="24"/>
          <w:szCs w:val="24"/>
        </w:rPr>
        <w:t xml:space="preserve"> and underwent a chromosome doubling</w:t>
      </w:r>
      <w:r>
        <w:rPr>
          <w:sz w:val="24"/>
          <w:szCs w:val="24"/>
        </w:rPr>
        <w:t xml:space="preserve"> event</w:t>
      </w:r>
      <w:r w:rsidRPr="00AC70B6">
        <w:rPr>
          <w:sz w:val="24"/>
          <w:szCs w:val="24"/>
        </w:rPr>
        <w:t>, resulting in an allotetraploid</w:t>
      </w:r>
      <w:r>
        <w:rPr>
          <w:sz w:val="24"/>
          <w:szCs w:val="24"/>
        </w:rPr>
        <w:t xml:space="preserve"> </w:t>
      </w:r>
      <w:r w:rsidR="00C36644">
        <w:rPr>
          <w:sz w:val="24"/>
          <w:szCs w:val="24"/>
        </w:rPr>
        <w:fldChar w:fldCharType="begin"/>
      </w:r>
      <w:r w:rsidR="00A24385">
        <w:rPr>
          <w:sz w:val="24"/>
          <w:szCs w:val="24"/>
        </w:rPr>
        <w:instrText xml:space="preserve"> ADDIN ZOTERO_ITEM CSL_CITATION {"citationID":"al2EH18K","properties":{"formattedCitation":"(Chalhoub {\\i{}et al.} 2014)","plainCitation":"(Chalhoub et al. 2014)","noteIndex":0},"citationItems":[{"id":126,"uris":["http://zotero.org/users/5857934/items/TAXATDJ3"],"itemData":{"id":126,"type":"article-journal","container-title":"Science","DOI":"10.1126/science.1253435","ISSN":"0036-8075, 1095-9203","issue":"6199","language":"en","page":"950-953","source":"Crossref","title":"Early allopolyploid evolution in the post-Neolithic Brassica napus oilseed genome","volume":"345","author":[{"family":"Chalhoub","given":"B."},{"family":"Denoeud","given":"F."},{"family":"Liu","given":"S."},{"family":"Parkin","given":"I. A. P."},{"family":"Tang","given":"H."},{"family":"Wang","given":"X."},{"family":"Chiquet","given":"J."},{"family":"Belcram","given":"H."},{"family":"Tong","given":"C."},{"family":"Samans","given":"B."},{"family":"Correa","given":"M."},{"family":"Da Silva","given":"C."},{"family":"Just","given":"J."},{"family":"Falentin","given":"C."},{"family":"Koh","given":"C. S."},{"family":"Le Clainche","given":"I."},{"family":"Bernard","given":"M."},{"family":"Bento","given":"P."},{"family":"Noel","given":"B."},{"family":"Labadie","given":"K."},{"family":"Alberti","given":"A."},{"family":"Charles","given":"M."},{"family":"Arnaud","given":"D."},{"family":"Guo","given":"H."},{"family":"Daviaud","given":"C."},{"family":"Alamery","given":"S."},{"family":"Jabbari","given":"K."},{"family":"Zhao","given":"M."},{"family":"Edger","given":"P. P."},{"family":"Chelaifa","given":"H."},{"family":"Tack","given":"D."},{"family":"Lassalle","given":"G."},{"family":"Mestiri","given":"I."},{"family":"Schnel","given":"N."},{"family":"Le Paslier","given":"M.-C."},{"family":"Fan","given":"G."},{"family":"Renault","given":"V."},{"family":"Bayer","given":"P. E."},{"family":"Golicz","given":"A. A."},{"family":"Manoli","given":"S."},{"family":"Lee","given":"T.-H."},{"family":"Thi","given":"V. H. D."},{"family":"Chalabi","given":"S."},{"family":"Hu","given":"Q."},{"family":"Fan","given":"C."},{"family":"Tollenaere","given":"R."},{"family":"Lu","given":"Y."},{"family":"Battail","given":"C."},{"family":"Shen","given":"J."},{"family":"Sidebottom","given":"C. H. D."},{"family":"Wang","given":"X."},{"family":"Canaguier","given":"A."},{"family":"Chauveau","given":"A."},{"family":"Berard","given":"A."},{"family":"Deniot","given":"G."},{"family":"Guan","given":"M."},{"family":"Liu","given":"Z."},{"family":"Sun","given":"F."},{"family":"Lim","given":"Y. P."},{"family":"Lyons","given":"E."},{"family":"Town","given":"C. D."},{"family":"Bancroft","given":"I."},{"family":"Wang","given":"X."},{"family":"Meng","given":"J."},{"family":"Ma","given":"J."},{"family":"Pires","given":"J. C."},{"family":"King","given":"G. J."},{"family":"Brunel","given":"D."},{"family":"Delourme","given":"R."},{"family":"Renard","given":"M."},{"family":"Aury","given":"J.-M."},{"family":"Adams","given":"K. L."},{"family":"Batley","given":"J."},{"family":"Snowdon","given":"R. J."},{"family":"Tost","given":"J."},{"family":"Edwards","given":"D."},{"family":"Zhou","given":"Y."},{"family":"Hua","given":"W."},{"family":"Sharpe","given":"A. G."},{"family":"Paterson","given":"A. H."},{"family":"Guan","given":"C."},{"family":"Wincker","given":"P."}],"issued":{"date-parts":[["2014",8,22]]}}}],"schema":"https://github.com/citation-style-language/schema/raw/master/csl-citation.json"} </w:instrText>
      </w:r>
      <w:r w:rsidR="00C36644">
        <w:rPr>
          <w:sz w:val="24"/>
          <w:szCs w:val="24"/>
        </w:rPr>
        <w:fldChar w:fldCharType="separate"/>
      </w:r>
      <w:r w:rsidR="00C36644" w:rsidRPr="00C36644">
        <w:rPr>
          <w:rFonts w:ascii="Calibri" w:hAnsi="Calibri" w:cs="Calibri"/>
          <w:sz w:val="24"/>
          <w:szCs w:val="24"/>
        </w:rPr>
        <w:t xml:space="preserve">(Chalhoub </w:t>
      </w:r>
      <w:r w:rsidR="00C36644" w:rsidRPr="00C36644">
        <w:rPr>
          <w:rFonts w:ascii="Calibri" w:hAnsi="Calibri" w:cs="Calibri"/>
          <w:i/>
          <w:iCs/>
          <w:sz w:val="24"/>
          <w:szCs w:val="24"/>
        </w:rPr>
        <w:t>et al.</w:t>
      </w:r>
      <w:r w:rsidR="00C36644" w:rsidRPr="00C36644">
        <w:rPr>
          <w:rFonts w:ascii="Calibri" w:hAnsi="Calibri" w:cs="Calibri"/>
          <w:sz w:val="24"/>
          <w:szCs w:val="24"/>
        </w:rPr>
        <w:t xml:space="preserve"> 2014)</w:t>
      </w:r>
      <w:r w:rsidR="00C36644">
        <w:rPr>
          <w:sz w:val="24"/>
          <w:szCs w:val="24"/>
        </w:rPr>
        <w:fldChar w:fldCharType="end"/>
      </w:r>
      <w:ins w:id="32" w:author="john davis" w:date="2022-06-29T14:14:00Z">
        <w:r w:rsidR="00C36644">
          <w:rPr>
            <w:sz w:val="24"/>
            <w:szCs w:val="24"/>
          </w:rPr>
          <w:t xml:space="preserve">. </w:t>
        </w:r>
      </w:ins>
      <w:del w:id="33" w:author="john davis" w:date="2022-06-29T14:14:00Z">
        <w:r w:rsidRPr="009E0AB3" w:rsidDel="00C36644">
          <w:rPr>
            <w:rFonts w:ascii="Calibri" w:hAnsi="Calibri" w:cs="Calibri"/>
            <w:sz w:val="24"/>
          </w:rPr>
          <w:delText xml:space="preserve">(Chalhoub </w:delText>
        </w:r>
        <w:r w:rsidRPr="009E0AB3" w:rsidDel="00C36644">
          <w:rPr>
            <w:rFonts w:ascii="Calibri" w:hAnsi="Calibri" w:cs="Calibri"/>
            <w:i/>
            <w:iCs/>
            <w:sz w:val="24"/>
          </w:rPr>
          <w:delText>et al.</w:delText>
        </w:r>
        <w:r w:rsidRPr="009E0AB3" w:rsidDel="00C36644">
          <w:rPr>
            <w:rFonts w:ascii="Calibri" w:hAnsi="Calibri" w:cs="Calibri"/>
            <w:sz w:val="24"/>
          </w:rPr>
          <w:delText xml:space="preserve"> 2014)</w:delText>
        </w:r>
        <w:r w:rsidRPr="00AC70B6" w:rsidDel="00C36644">
          <w:rPr>
            <w:sz w:val="24"/>
            <w:szCs w:val="24"/>
          </w:rPr>
          <w:delText xml:space="preserve">. </w:delText>
        </w:r>
      </w:del>
      <w:r w:rsidRPr="00AC70B6">
        <w:rPr>
          <w:i/>
          <w:sz w:val="24"/>
          <w:szCs w:val="24"/>
        </w:rPr>
        <w:t>B. napus</w:t>
      </w:r>
      <w:r>
        <w:rPr>
          <w:sz w:val="24"/>
          <w:szCs w:val="24"/>
        </w:rPr>
        <w:t xml:space="preserve"> (</w:t>
      </w:r>
      <w:r w:rsidRPr="00AA3B62">
        <w:rPr>
          <w:sz w:val="24"/>
          <w:szCs w:val="24"/>
        </w:rPr>
        <w:t>AACC)</w:t>
      </w:r>
      <w:r>
        <w:rPr>
          <w:sz w:val="24"/>
          <w:szCs w:val="24"/>
        </w:rPr>
        <w:t xml:space="preserve"> </w:t>
      </w:r>
      <w:r w:rsidRPr="00AC70B6">
        <w:rPr>
          <w:sz w:val="24"/>
          <w:szCs w:val="24"/>
        </w:rPr>
        <w:t>contains the diploid genome</w:t>
      </w:r>
      <w:r>
        <w:rPr>
          <w:sz w:val="24"/>
          <w:szCs w:val="24"/>
        </w:rPr>
        <w:t>s</w:t>
      </w:r>
      <w:r w:rsidRPr="00AC70B6">
        <w:rPr>
          <w:sz w:val="24"/>
          <w:szCs w:val="24"/>
        </w:rPr>
        <w:t xml:space="preserve"> of both </w:t>
      </w:r>
      <w:r w:rsidRPr="00AC70B6">
        <w:rPr>
          <w:i/>
          <w:sz w:val="24"/>
          <w:szCs w:val="24"/>
        </w:rPr>
        <w:t>B. rapa</w:t>
      </w:r>
      <w:r>
        <w:rPr>
          <w:sz w:val="24"/>
          <w:szCs w:val="24"/>
        </w:rPr>
        <w:t xml:space="preserve"> (</w:t>
      </w:r>
      <w:r w:rsidRPr="00AC70B6">
        <w:rPr>
          <w:sz w:val="24"/>
          <w:szCs w:val="24"/>
        </w:rPr>
        <w:t xml:space="preserve">AA) and </w:t>
      </w:r>
      <w:r w:rsidRPr="00AC70B6">
        <w:rPr>
          <w:i/>
          <w:sz w:val="24"/>
          <w:szCs w:val="24"/>
        </w:rPr>
        <w:t>B. oleracea</w:t>
      </w:r>
      <w:r>
        <w:rPr>
          <w:sz w:val="24"/>
          <w:szCs w:val="24"/>
        </w:rPr>
        <w:t xml:space="preserve"> (</w:t>
      </w:r>
      <w:r w:rsidRPr="00AC70B6">
        <w:rPr>
          <w:sz w:val="24"/>
          <w:szCs w:val="24"/>
        </w:rPr>
        <w:t>CC). While polyploidy has been hypothesized to provide plants with advantages</w:t>
      </w:r>
      <w:r>
        <w:rPr>
          <w:sz w:val="24"/>
          <w:szCs w:val="24"/>
        </w:rPr>
        <w:t>,</w:t>
      </w:r>
      <w:r w:rsidRPr="00AC70B6">
        <w:rPr>
          <w:sz w:val="24"/>
          <w:szCs w:val="24"/>
        </w:rPr>
        <w:t xml:space="preserve"> such as favorability in domestication</w:t>
      </w:r>
      <w:r>
        <w:rPr>
          <w:sz w:val="24"/>
          <w:szCs w:val="24"/>
        </w:rPr>
        <w:t xml:space="preserve"> </w:t>
      </w:r>
      <w:r w:rsidR="00C36644">
        <w:rPr>
          <w:sz w:val="24"/>
          <w:szCs w:val="24"/>
        </w:rPr>
        <w:fldChar w:fldCharType="begin"/>
      </w:r>
      <w:r w:rsidR="00A24385">
        <w:rPr>
          <w:sz w:val="24"/>
          <w:szCs w:val="24"/>
        </w:rPr>
        <w:instrText xml:space="preserve"> ADDIN ZOTERO_ITEM CSL_CITATION {"citationID":"pddMYhad","properties":{"formattedCitation":"(Bertioli {\\i{}et al.} 2019)","plainCitation":"(Bertioli et al. 2019)","noteIndex":0},"citationItems":[{"id":1262,"uris":["http://zotero.org/users/5857934/items/ULVJFR29"],"itemData":{"id":1262,"type":"article-journal","container-title":"Nature Genetics","DOI":"10.1038/s41588-019-0405-z","ISSN":"1061-4036, 1546-1718","issue":"5","journalAbbreviation":"Nat Genet","language":"en","page":"877-884","source":"DOI.org (Crossref)","title":"The genome sequence of segmental allotetraploid peanut Arachis hypogaea","volume":"51","author":[{"family":"Bertioli","given":"David J."},{"family":"Jenkins","given":"Jerry"},{"family":"Clevenger","given":"Josh"},{"family":"Dudchenko","given":"Olga"},{"family":"Gao","given":"Dongying"},{"family":"Seijo","given":"Guillermo"},{"family":"Leal-Bertioli","given":"Soraya C. M."},{"family":"Ren","given":"Longhui"},{"family":"Farmer","given":"Andrew D."},{"family":"Pandey","given":"Manish K."},{"family":"Samoluk","given":"Sergio S."},{"family":"Abernathy","given":"Brian"},{"family":"Agarwal","given":"Gaurav"},{"family":"Ballén-Taborda","given":"Carolina"},{"family":"Cameron","given":"Connor"},{"family":"Campbell","given":"Jacqueline"},{"family":"Chavarro","given":"Carolina"},{"family":"Chitikineni","given":"Annapurna"},{"family":"Chu","given":"Ye"},{"family":"Dash","given":"Sudhansu"},{"family":"El Baidouri","given":"Moaine"},{"family":"Guo","given":"Baozhu"},{"family":"Huang","given":"Wei"},{"family":"Kim","given":"Kyung Do"},{"family":"Korani","given":"Walid"},{"family":"Lanciano","given":"Sophie"},{"family":"Lui","given":"Christopher G."},{"family":"Mirouze","given":"Marie"},{"family":"Moretzsohn","given":"Márcio C."},{"family":"Pham","given":"Melanie"},{"family":"Shin","given":"Jin Hee"},{"family":"Shirasawa","given":"Kenta"},{"family":"Sinharoy","given":"Senjuti"},{"family":"Sreedasyam","given":"Avinash"},{"family":"Weeks","given":"Nathan T."},{"family":"Zhang","given":"Xinyou"},{"family":"Zheng","given":"Zheng"},{"family":"Sun","given":"Ziqi"},{"family":"Froenicke","given":"Lutz"},{"family":"Aiden","given":"Erez L."},{"family":"Michelmore","given":"Richard"},{"family":"Varshney","given":"Rajeev K."},{"family":"Holbrook","given":"C. Corley"},{"family":"Cannon","given":"Ethalinda K. S."},{"family":"Scheffler","given":"Brian E."},{"family":"Grimwood","given":"Jane"},{"family":"Ozias-Akins","given":"Peggy"},{"family":"Cannon","given":"Steven B."},{"family":"Jackson","given":"Scott A."},{"family":"Schmutz","given":"Jeremy"}],"issued":{"date-parts":[["2019",5]]}}}],"schema":"https://github.com/citation-style-language/schema/raw/master/csl-citation.json"} </w:instrText>
      </w:r>
      <w:r w:rsidR="00C36644">
        <w:rPr>
          <w:sz w:val="24"/>
          <w:szCs w:val="24"/>
        </w:rPr>
        <w:fldChar w:fldCharType="separate"/>
      </w:r>
      <w:r w:rsidR="00C36644" w:rsidRPr="00C36644">
        <w:rPr>
          <w:rFonts w:ascii="Calibri" w:hAnsi="Calibri" w:cs="Calibri"/>
          <w:sz w:val="24"/>
          <w:szCs w:val="24"/>
        </w:rPr>
        <w:t xml:space="preserve">(Bertioli </w:t>
      </w:r>
      <w:r w:rsidR="00C36644" w:rsidRPr="00C36644">
        <w:rPr>
          <w:rFonts w:ascii="Calibri" w:hAnsi="Calibri" w:cs="Calibri"/>
          <w:i/>
          <w:iCs/>
          <w:sz w:val="24"/>
          <w:szCs w:val="24"/>
        </w:rPr>
        <w:t>et al.</w:t>
      </w:r>
      <w:r w:rsidR="00C36644" w:rsidRPr="00C36644">
        <w:rPr>
          <w:rFonts w:ascii="Calibri" w:hAnsi="Calibri" w:cs="Calibri"/>
          <w:sz w:val="24"/>
          <w:szCs w:val="24"/>
        </w:rPr>
        <w:t xml:space="preserve"> 2019)</w:t>
      </w:r>
      <w:r w:rsidR="00C36644">
        <w:rPr>
          <w:sz w:val="24"/>
          <w:szCs w:val="24"/>
        </w:rPr>
        <w:fldChar w:fldCharType="end"/>
      </w:r>
      <w:del w:id="34" w:author="john davis" w:date="2022-06-29T14:15:00Z">
        <w:r w:rsidRPr="009E0AB3" w:rsidDel="00C36644">
          <w:rPr>
            <w:rFonts w:ascii="Calibri" w:hAnsi="Calibri" w:cs="Calibri"/>
            <w:sz w:val="24"/>
          </w:rPr>
          <w:delText xml:space="preserve">(Bertioli </w:delText>
        </w:r>
        <w:r w:rsidRPr="009E0AB3" w:rsidDel="00C36644">
          <w:rPr>
            <w:rFonts w:ascii="Calibri" w:hAnsi="Calibri" w:cs="Calibri"/>
            <w:i/>
            <w:iCs/>
            <w:sz w:val="24"/>
          </w:rPr>
          <w:delText>et al.</w:delText>
        </w:r>
        <w:r w:rsidRPr="009E0AB3" w:rsidDel="00C36644">
          <w:rPr>
            <w:rFonts w:ascii="Calibri" w:hAnsi="Calibri" w:cs="Calibri"/>
            <w:sz w:val="24"/>
          </w:rPr>
          <w:delText xml:space="preserve"> 2019)</w:delText>
        </w:r>
      </w:del>
      <w:r w:rsidRPr="00AC70B6">
        <w:rPr>
          <w:sz w:val="24"/>
          <w:szCs w:val="24"/>
        </w:rPr>
        <w:t xml:space="preserve">, it also </w:t>
      </w:r>
      <w:r>
        <w:rPr>
          <w:sz w:val="24"/>
          <w:szCs w:val="24"/>
        </w:rPr>
        <w:t xml:space="preserve">has genetic consequences that can </w:t>
      </w:r>
      <w:r w:rsidRPr="00AC70B6">
        <w:rPr>
          <w:sz w:val="24"/>
          <w:szCs w:val="24"/>
        </w:rPr>
        <w:t xml:space="preserve">cause </w:t>
      </w:r>
      <w:r>
        <w:rPr>
          <w:sz w:val="24"/>
          <w:szCs w:val="24"/>
        </w:rPr>
        <w:t>several</w:t>
      </w:r>
      <w:r w:rsidRPr="00AC70B6">
        <w:rPr>
          <w:sz w:val="24"/>
          <w:szCs w:val="24"/>
        </w:rPr>
        <w:t xml:space="preserve"> analytical challenges. In the case of </w:t>
      </w:r>
      <w:r w:rsidRPr="00AC70B6">
        <w:rPr>
          <w:i/>
          <w:sz w:val="24"/>
          <w:szCs w:val="24"/>
        </w:rPr>
        <w:t>B. napus</w:t>
      </w:r>
      <w:r w:rsidRPr="00AC70B6">
        <w:rPr>
          <w:sz w:val="24"/>
          <w:szCs w:val="24"/>
        </w:rPr>
        <w:t>, the A and C subgenomes are so similar that there can be homoeologous exchange of genetic information between the two subgenomes. Such exchanges range in size from a few base pairs</w:t>
      </w:r>
      <w:r>
        <w:rPr>
          <w:sz w:val="24"/>
          <w:szCs w:val="24"/>
        </w:rPr>
        <w:t xml:space="preserve"> (</w:t>
      </w:r>
      <w:r w:rsidRPr="00AC70B6">
        <w:rPr>
          <w:sz w:val="24"/>
          <w:szCs w:val="24"/>
        </w:rPr>
        <w:t xml:space="preserve">gene conversion) to larger chromosomal </w:t>
      </w:r>
      <w:r>
        <w:rPr>
          <w:sz w:val="24"/>
          <w:szCs w:val="24"/>
        </w:rPr>
        <w:t xml:space="preserve">regions </w:t>
      </w:r>
      <w:r w:rsidR="00C36644">
        <w:rPr>
          <w:sz w:val="24"/>
          <w:szCs w:val="24"/>
        </w:rPr>
        <w:lastRenderedPageBreak/>
        <w:fldChar w:fldCharType="begin"/>
      </w:r>
      <w:r w:rsidR="00A24385">
        <w:rPr>
          <w:sz w:val="24"/>
          <w:szCs w:val="24"/>
        </w:rPr>
        <w:instrText xml:space="preserve"> ADDIN ZOTERO_ITEM CSL_CITATION {"citationID":"cGLgJBwR","properties":{"formattedCitation":"(Chalhoub {\\i{}et al.} 2014)","plainCitation":"(Chalhoub et al. 2014)","noteIndex":0},"citationItems":[{"id":126,"uris":["http://zotero.org/users/5857934/items/TAXATDJ3"],"itemData":{"id":126,"type":"article-journal","container-title":"Science","DOI":"10.1126/science.1253435","ISSN":"0036-8075, 1095-9203","issue":"6199","language":"en","page":"950-953","source":"Crossref","title":"Early allopolyploid evolution in the post-Neolithic Brassica napus oilseed genome","volume":"345","author":[{"family":"Chalhoub","given":"B."},{"family":"Denoeud","given":"F."},{"family":"Liu","given":"S."},{"family":"Parkin","given":"I. A. P."},{"family":"Tang","given":"H."},{"family":"Wang","given":"X."},{"family":"Chiquet","given":"J."},{"family":"Belcram","given":"H."},{"family":"Tong","given":"C."},{"family":"Samans","given":"B."},{"family":"Correa","given":"M."},{"family":"Da Silva","given":"C."},{"family":"Just","given":"J."},{"family":"Falentin","given":"C."},{"family":"Koh","given":"C. S."},{"family":"Le Clainche","given":"I."},{"family":"Bernard","given":"M."},{"family":"Bento","given":"P."},{"family":"Noel","given":"B."},{"family":"Labadie","given":"K."},{"family":"Alberti","given":"A."},{"family":"Charles","given":"M."},{"family":"Arnaud","given":"D."},{"family":"Guo","given":"H."},{"family":"Daviaud","given":"C."},{"family":"Alamery","given":"S."},{"family":"Jabbari","given":"K."},{"family":"Zhao","given":"M."},{"family":"Edger","given":"P. P."},{"family":"Chelaifa","given":"H."},{"family":"Tack","given":"D."},{"family":"Lassalle","given":"G."},{"family":"Mestiri","given":"I."},{"family":"Schnel","given":"N."},{"family":"Le Paslier","given":"M.-C."},{"family":"Fan","given":"G."},{"family":"Renault","given":"V."},{"family":"Bayer","given":"P. E."},{"family":"Golicz","given":"A. A."},{"family":"Manoli","given":"S."},{"family":"Lee","given":"T.-H."},{"family":"Thi","given":"V. H. D."},{"family":"Chalabi","given":"S."},{"family":"Hu","given":"Q."},{"family":"Fan","given":"C."},{"family":"Tollenaere","given":"R."},{"family":"Lu","given":"Y."},{"family":"Battail","given":"C."},{"family":"Shen","given":"J."},{"family":"Sidebottom","given":"C. H. D."},{"family":"Wang","given":"X."},{"family":"Canaguier","given":"A."},{"family":"Chauveau","given":"A."},{"family":"Berard","given":"A."},{"family":"Deniot","given":"G."},{"family":"Guan","given":"M."},{"family":"Liu","given":"Z."},{"family":"Sun","given":"F."},{"family":"Lim","given":"Y. P."},{"family":"Lyons","given":"E."},{"family":"Town","given":"C. D."},{"family":"Bancroft","given":"I."},{"family":"Wang","given":"X."},{"family":"Meng","given":"J."},{"family":"Ma","given":"J."},{"family":"Pires","given":"J. C."},{"family":"King","given":"G. J."},{"family":"Brunel","given":"D."},{"family":"Delourme","given":"R."},{"family":"Renard","given":"M."},{"family":"Aury","given":"J.-M."},{"family":"Adams","given":"K. L."},{"family":"Batley","given":"J."},{"family":"Snowdon","given":"R. J."},{"family":"Tost","given":"J."},{"family":"Edwards","given":"D."},{"family":"Zhou","given":"Y."},{"family":"Hua","given":"W."},{"family":"Sharpe","given":"A. G."},{"family":"Paterson","given":"A. H."},{"family":"Guan","given":"C."},{"family":"Wincker","given":"P."}],"issued":{"date-parts":[["2014",8,22]]}}}],"schema":"https://github.com/citation-style-language/schema/raw/master/csl-citation.json"} </w:instrText>
      </w:r>
      <w:r w:rsidR="00C36644">
        <w:rPr>
          <w:sz w:val="24"/>
          <w:szCs w:val="24"/>
        </w:rPr>
        <w:fldChar w:fldCharType="separate"/>
      </w:r>
      <w:r w:rsidR="00C36644" w:rsidRPr="00C36644">
        <w:rPr>
          <w:rFonts w:ascii="Calibri" w:hAnsi="Calibri" w:cs="Calibri"/>
          <w:sz w:val="24"/>
          <w:szCs w:val="24"/>
        </w:rPr>
        <w:t xml:space="preserve">(Chalhoub </w:t>
      </w:r>
      <w:r w:rsidR="00C36644" w:rsidRPr="00C36644">
        <w:rPr>
          <w:rFonts w:ascii="Calibri" w:hAnsi="Calibri" w:cs="Calibri"/>
          <w:i/>
          <w:iCs/>
          <w:sz w:val="24"/>
          <w:szCs w:val="24"/>
        </w:rPr>
        <w:t>et al.</w:t>
      </w:r>
      <w:r w:rsidR="00C36644" w:rsidRPr="00C36644">
        <w:rPr>
          <w:rFonts w:ascii="Calibri" w:hAnsi="Calibri" w:cs="Calibri"/>
          <w:sz w:val="24"/>
          <w:szCs w:val="24"/>
        </w:rPr>
        <w:t xml:space="preserve"> 2014)</w:t>
      </w:r>
      <w:r w:rsidR="00C36644">
        <w:rPr>
          <w:sz w:val="24"/>
          <w:szCs w:val="24"/>
        </w:rPr>
        <w:fldChar w:fldCharType="end"/>
      </w:r>
      <w:del w:id="35" w:author="john davis" w:date="2022-06-29T14:15:00Z">
        <w:r w:rsidRPr="009E0AB3" w:rsidDel="00C36644">
          <w:rPr>
            <w:rFonts w:ascii="Calibri" w:hAnsi="Calibri" w:cs="Calibri"/>
            <w:sz w:val="24"/>
          </w:rPr>
          <w:delText xml:space="preserve">(Chalhoub </w:delText>
        </w:r>
        <w:r w:rsidRPr="009E0AB3" w:rsidDel="00C36644">
          <w:rPr>
            <w:rFonts w:ascii="Calibri" w:hAnsi="Calibri" w:cs="Calibri"/>
            <w:i/>
            <w:iCs/>
            <w:sz w:val="24"/>
          </w:rPr>
          <w:delText>et al.</w:delText>
        </w:r>
        <w:r w:rsidRPr="009E0AB3" w:rsidDel="00C36644">
          <w:rPr>
            <w:rFonts w:ascii="Calibri" w:hAnsi="Calibri" w:cs="Calibri"/>
            <w:sz w:val="24"/>
          </w:rPr>
          <w:delText xml:space="preserve"> 2014)</w:delText>
        </w:r>
      </w:del>
      <w:r w:rsidRPr="00AC70B6">
        <w:rPr>
          <w:sz w:val="24"/>
          <w:szCs w:val="24"/>
        </w:rPr>
        <w:t>. The rate and specific</w:t>
      </w:r>
      <w:r>
        <w:rPr>
          <w:sz w:val="24"/>
          <w:szCs w:val="24"/>
        </w:rPr>
        <w:t>s</w:t>
      </w:r>
      <w:r w:rsidRPr="00AC70B6">
        <w:rPr>
          <w:sz w:val="24"/>
          <w:szCs w:val="24"/>
        </w:rPr>
        <w:t xml:space="preserve"> of homoeologous exchange varies between </w:t>
      </w:r>
      <w:r w:rsidRPr="00AC70B6">
        <w:rPr>
          <w:i/>
          <w:sz w:val="24"/>
          <w:szCs w:val="24"/>
        </w:rPr>
        <w:t xml:space="preserve">B. napus </w:t>
      </w:r>
      <w:r w:rsidRPr="00AC70B6">
        <w:rPr>
          <w:sz w:val="24"/>
          <w:szCs w:val="24"/>
        </w:rPr>
        <w:t xml:space="preserve">populations and has been </w:t>
      </w:r>
      <w:r>
        <w:rPr>
          <w:sz w:val="24"/>
          <w:szCs w:val="24"/>
        </w:rPr>
        <w:t>reported</w:t>
      </w:r>
      <w:r w:rsidRPr="00AC70B6">
        <w:rPr>
          <w:sz w:val="24"/>
          <w:szCs w:val="24"/>
        </w:rPr>
        <w:t xml:space="preserve"> to occur more often in populations </w:t>
      </w:r>
      <w:r>
        <w:rPr>
          <w:sz w:val="24"/>
          <w:szCs w:val="24"/>
        </w:rPr>
        <w:t>that</w:t>
      </w:r>
      <w:r w:rsidRPr="00AC70B6">
        <w:rPr>
          <w:sz w:val="24"/>
          <w:szCs w:val="24"/>
        </w:rPr>
        <w:t xml:space="preserve"> have a newly synthesized </w:t>
      </w:r>
      <w:r w:rsidRPr="00AC70B6">
        <w:rPr>
          <w:i/>
          <w:iCs/>
          <w:sz w:val="24"/>
          <w:szCs w:val="24"/>
        </w:rPr>
        <w:t>B. napus</w:t>
      </w:r>
      <w:r w:rsidRPr="00AC70B6">
        <w:rPr>
          <w:sz w:val="24"/>
          <w:szCs w:val="24"/>
        </w:rPr>
        <w:t xml:space="preserve"> as a parent</w:t>
      </w:r>
      <w:r>
        <w:rPr>
          <w:sz w:val="24"/>
          <w:szCs w:val="24"/>
        </w:rPr>
        <w:t xml:space="preserve"> </w:t>
      </w:r>
      <w:r w:rsidR="00C36644">
        <w:rPr>
          <w:sz w:val="24"/>
          <w:szCs w:val="24"/>
        </w:rPr>
        <w:fldChar w:fldCharType="begin"/>
      </w:r>
      <w:r w:rsidR="00A24385">
        <w:rPr>
          <w:sz w:val="24"/>
          <w:szCs w:val="24"/>
        </w:rPr>
        <w:instrText xml:space="preserve"> ADDIN ZOTERO_ITEM CSL_CITATION {"citationID":"zV49j442","properties":{"formattedCitation":"(Udall {\\i{}et al.} 2005)","plainCitation":"(Udall et al. 2005)","noteIndex":0},"citationItems":[{"id":108,"uris":["http://zotero.org/users/5857934/items/2BSZZ4G9"],"itemData":{"id":108,"type":"article-journal","abstract":"Genetic maps of Brassica napus were constructed from four segregating populations of doubled haploid lines. Each mapping population had the same male parent and used the same set of RFLP probes, facilitating the construction of a consensus map. Chromosomal rearrangements were identified in each population by molecular marker analysis and were classified as de novo homologous nonreciprocal transpositions (HNRTs), preexisting HNRTs, and homologous reciprocal transpositions (HRTs). Ninety-nine de novo HNRTs were identified by the presence of a few lines having duplication of a chromosomal region and loss of the corresponding homologous region. These de novo HNRTs were more prevalent in one population that had a resynthesized B. napus as a parent. Preexisting HNRTs were identified by fragment duplication or fragment loss in many DH lines due to the segregation of HNRTs preexisting in one of the parents. Nine preexisting HNRTs were identified in the three populations involving natural B. napus parents, which likely originated from previous homologous exchanges. The male parent had a previously described HRT between N7 and N16, which segregated in each population. These data suggest that chromosomal rearrangements caused by homologous recombination are widespread in B. napus. The effects of these rearrangements on allelic and phenotypic diversity are discussed.","container-title":"Genetics","DOI":"10.1534/genetics.104.033209","ISSN":"0016-6731","issue":"2","journalAbbreviation":"Genetics","language":"eng","note":"PMID: 15520255\nPMCID: PMC1449096","page":"967-979","source":"PubMed","title":"Detection of chromosomal rearrangements derived from homologous recombination in four mapping populations of Brassica napus L","volume":"169","author":[{"family":"Udall","given":"Joshua A."},{"family":"Quijada","given":"Pablo A."},{"family":"Osborn","given":"Thomas C."}],"issued":{"date-parts":[["2005",2]]}}}],"schema":"https://github.com/citation-style-language/schema/raw/master/csl-citation.json"} </w:instrText>
      </w:r>
      <w:r w:rsidR="00C36644">
        <w:rPr>
          <w:sz w:val="24"/>
          <w:szCs w:val="24"/>
        </w:rPr>
        <w:fldChar w:fldCharType="separate"/>
      </w:r>
      <w:r w:rsidR="00C36644" w:rsidRPr="00C36644">
        <w:rPr>
          <w:rFonts w:ascii="Calibri" w:hAnsi="Calibri" w:cs="Calibri"/>
          <w:sz w:val="24"/>
          <w:szCs w:val="24"/>
        </w:rPr>
        <w:t xml:space="preserve">(Udall </w:t>
      </w:r>
      <w:r w:rsidR="00C36644" w:rsidRPr="00C36644">
        <w:rPr>
          <w:rFonts w:ascii="Calibri" w:hAnsi="Calibri" w:cs="Calibri"/>
          <w:i/>
          <w:iCs/>
          <w:sz w:val="24"/>
          <w:szCs w:val="24"/>
        </w:rPr>
        <w:t>et al.</w:t>
      </w:r>
      <w:r w:rsidR="00C36644" w:rsidRPr="00C36644">
        <w:rPr>
          <w:rFonts w:ascii="Calibri" w:hAnsi="Calibri" w:cs="Calibri"/>
          <w:sz w:val="24"/>
          <w:szCs w:val="24"/>
        </w:rPr>
        <w:t xml:space="preserve"> 2005)</w:t>
      </w:r>
      <w:r w:rsidR="00C36644">
        <w:rPr>
          <w:sz w:val="24"/>
          <w:szCs w:val="24"/>
        </w:rPr>
        <w:fldChar w:fldCharType="end"/>
      </w:r>
      <w:del w:id="36" w:author="john davis" w:date="2022-06-29T14:15:00Z">
        <w:r w:rsidRPr="009E0AB3" w:rsidDel="00C36644">
          <w:rPr>
            <w:rFonts w:ascii="Calibri" w:hAnsi="Calibri" w:cs="Calibri"/>
            <w:sz w:val="24"/>
          </w:rPr>
          <w:delText xml:space="preserve">(Udall </w:delText>
        </w:r>
        <w:r w:rsidRPr="009E0AB3" w:rsidDel="00C36644">
          <w:rPr>
            <w:rFonts w:ascii="Calibri" w:hAnsi="Calibri" w:cs="Calibri"/>
            <w:i/>
            <w:iCs/>
            <w:sz w:val="24"/>
          </w:rPr>
          <w:delText>et al.</w:delText>
        </w:r>
        <w:r w:rsidRPr="009E0AB3" w:rsidDel="00C36644">
          <w:rPr>
            <w:rFonts w:ascii="Calibri" w:hAnsi="Calibri" w:cs="Calibri"/>
            <w:sz w:val="24"/>
          </w:rPr>
          <w:delText xml:space="preserve"> 2005)</w:delText>
        </w:r>
      </w:del>
      <w:r w:rsidRPr="00AC70B6">
        <w:rPr>
          <w:sz w:val="24"/>
          <w:szCs w:val="24"/>
        </w:rPr>
        <w:t xml:space="preserve">. The exact mechanisms of this process are still </w:t>
      </w:r>
      <w:r>
        <w:rPr>
          <w:sz w:val="24"/>
          <w:szCs w:val="24"/>
        </w:rPr>
        <w:t xml:space="preserve">unknown; however, </w:t>
      </w:r>
      <w:r w:rsidRPr="00AC70B6">
        <w:rPr>
          <w:sz w:val="24"/>
          <w:szCs w:val="24"/>
        </w:rPr>
        <w:t xml:space="preserve">the process is thought to be a driving factor in the large amount of diversity found within </w:t>
      </w:r>
      <w:r w:rsidRPr="00AC70B6">
        <w:rPr>
          <w:i/>
          <w:sz w:val="24"/>
          <w:szCs w:val="24"/>
        </w:rPr>
        <w:t>B. napus</w:t>
      </w:r>
      <w:r w:rsidRPr="00AC70B6">
        <w:rPr>
          <w:sz w:val="24"/>
          <w:szCs w:val="24"/>
        </w:rPr>
        <w:t xml:space="preserve">. </w:t>
      </w:r>
      <w:r>
        <w:rPr>
          <w:sz w:val="24"/>
          <w:szCs w:val="24"/>
        </w:rPr>
        <w:t>Consequently,</w:t>
      </w:r>
      <w:r w:rsidRPr="00AC70B6">
        <w:rPr>
          <w:sz w:val="24"/>
          <w:szCs w:val="24"/>
        </w:rPr>
        <w:t xml:space="preserve"> it has been </w:t>
      </w:r>
      <w:r>
        <w:rPr>
          <w:sz w:val="24"/>
          <w:szCs w:val="24"/>
        </w:rPr>
        <w:t>challenging</w:t>
      </w:r>
      <w:r w:rsidRPr="00AC70B6">
        <w:rPr>
          <w:sz w:val="24"/>
          <w:szCs w:val="24"/>
        </w:rPr>
        <w:t xml:space="preserve"> to generate a standard public consensus genome assembly for </w:t>
      </w:r>
      <w:r w:rsidRPr="00AC70B6">
        <w:rPr>
          <w:i/>
          <w:sz w:val="24"/>
          <w:szCs w:val="24"/>
        </w:rPr>
        <w:t>B. napus</w:t>
      </w:r>
      <w:r w:rsidRPr="00AC70B6">
        <w:rPr>
          <w:sz w:val="24"/>
          <w:szCs w:val="24"/>
        </w:rPr>
        <w:t>.</w:t>
      </w:r>
    </w:p>
    <w:p w14:paraId="26DF9B98" w14:textId="3E6C6821" w:rsidR="006F7C41" w:rsidRDefault="004E6219" w:rsidP="006F7C41">
      <w:pPr>
        <w:spacing w:line="480" w:lineRule="auto"/>
        <w:ind w:firstLine="720"/>
        <w:rPr>
          <w:sz w:val="24"/>
          <w:szCs w:val="24"/>
        </w:rPr>
      </w:pPr>
      <w:r>
        <w:rPr>
          <w:sz w:val="24"/>
          <w:szCs w:val="24"/>
        </w:rPr>
        <w:t>In 2014</w:t>
      </w:r>
      <w:r w:rsidRPr="00AC70B6">
        <w:rPr>
          <w:sz w:val="24"/>
          <w:szCs w:val="24"/>
        </w:rPr>
        <w:t xml:space="preserve">, a high-quality genomic reference assembly for </w:t>
      </w:r>
      <w:r w:rsidRPr="00AC70B6">
        <w:rPr>
          <w:i/>
          <w:sz w:val="24"/>
          <w:szCs w:val="24"/>
        </w:rPr>
        <w:t>B. napus</w:t>
      </w:r>
      <w:r w:rsidRPr="00AC70B6">
        <w:rPr>
          <w:sz w:val="24"/>
          <w:szCs w:val="24"/>
        </w:rPr>
        <w:t xml:space="preserve"> was released to the public</w:t>
      </w:r>
      <w:r>
        <w:rPr>
          <w:sz w:val="24"/>
          <w:szCs w:val="24"/>
        </w:rPr>
        <w:t xml:space="preserve"> </w:t>
      </w:r>
      <w:r w:rsidR="00C36644">
        <w:rPr>
          <w:sz w:val="24"/>
          <w:szCs w:val="24"/>
        </w:rPr>
        <w:fldChar w:fldCharType="begin"/>
      </w:r>
      <w:r w:rsidR="00A24385">
        <w:rPr>
          <w:sz w:val="24"/>
          <w:szCs w:val="24"/>
        </w:rPr>
        <w:instrText xml:space="preserve"> ADDIN ZOTERO_ITEM CSL_CITATION {"citationID":"1QHBExpq","properties":{"formattedCitation":"(Chalhoub {\\i{}et al.} 2014)","plainCitation":"(Chalhoub et al. 2014)","noteIndex":0},"citationItems":[{"id":126,"uris":["http://zotero.org/users/5857934/items/TAXATDJ3"],"itemData":{"id":126,"type":"article-journal","container-title":"Science","DOI":"10.1126/science.1253435","ISSN":"0036-8075, 1095-9203","issue":"6199","language":"en","page":"950-953","source":"Crossref","title":"Early allopolyploid evolution in the post-Neolithic Brassica napus oilseed genome","volume":"345","author":[{"family":"Chalhoub","given":"B."},{"family":"Denoeud","given":"F."},{"family":"Liu","given":"S."},{"family":"Parkin","given":"I. A. P."},{"family":"Tang","given":"H."},{"family":"Wang","given":"X."},{"family":"Chiquet","given":"J."},{"family":"Belcram","given":"H."},{"family":"Tong","given":"C."},{"family":"Samans","given":"B."},{"family":"Correa","given":"M."},{"family":"Da Silva","given":"C."},{"family":"Just","given":"J."},{"family":"Falentin","given":"C."},{"family":"Koh","given":"C. S."},{"family":"Le Clainche","given":"I."},{"family":"Bernard","given":"M."},{"family":"Bento","given":"P."},{"family":"Noel","given":"B."},{"family":"Labadie","given":"K."},{"family":"Alberti","given":"A."},{"family":"Charles","given":"M."},{"family":"Arnaud","given":"D."},{"family":"Guo","given":"H."},{"family":"Daviaud","given":"C."},{"family":"Alamery","given":"S."},{"family":"Jabbari","given":"K."},{"family":"Zhao","given":"M."},{"family":"Edger","given":"P. P."},{"family":"Chelaifa","given":"H."},{"family":"Tack","given":"D."},{"family":"Lassalle","given":"G."},{"family":"Mestiri","given":"I."},{"family":"Schnel","given":"N."},{"family":"Le Paslier","given":"M.-C."},{"family":"Fan","given":"G."},{"family":"Renault","given":"V."},{"family":"Bayer","given":"P. E."},{"family":"Golicz","given":"A. A."},{"family":"Manoli","given":"S."},{"family":"Lee","given":"T.-H."},{"family":"Thi","given":"V. H. D."},{"family":"Chalabi","given":"S."},{"family":"Hu","given":"Q."},{"family":"Fan","given":"C."},{"family":"Tollenaere","given":"R."},{"family":"Lu","given":"Y."},{"family":"Battail","given":"C."},{"family":"Shen","given":"J."},{"family":"Sidebottom","given":"C. H. D."},{"family":"Wang","given":"X."},{"family":"Canaguier","given":"A."},{"family":"Chauveau","given":"A."},{"family":"Berard","given":"A."},{"family":"Deniot","given":"G."},{"family":"Guan","given":"M."},{"family":"Liu","given":"Z."},{"family":"Sun","given":"F."},{"family":"Lim","given":"Y. P."},{"family":"Lyons","given":"E."},{"family":"Town","given":"C. D."},{"family":"Bancroft","given":"I."},{"family":"Wang","given":"X."},{"family":"Meng","given":"J."},{"family":"Ma","given":"J."},{"family":"Pires","given":"J. C."},{"family":"King","given":"G. J."},{"family":"Brunel","given":"D."},{"family":"Delourme","given":"R."},{"family":"Renard","given":"M."},{"family":"Aury","given":"J.-M."},{"family":"Adams","given":"K. L."},{"family":"Batley","given":"J."},{"family":"Snowdon","given":"R. J."},{"family":"Tost","given":"J."},{"family":"Edwards","given":"D."},{"family":"Zhou","given":"Y."},{"family":"Hua","given":"W."},{"family":"Sharpe","given":"A. G."},{"family":"Paterson","given":"A. H."},{"family":"Guan","given":"C."},{"family":"Wincker","given":"P."}],"issued":{"date-parts":[["2014",8,22]]}}}],"schema":"https://github.com/citation-style-language/schema/raw/master/csl-citation.json"} </w:instrText>
      </w:r>
      <w:r w:rsidR="00C36644">
        <w:rPr>
          <w:sz w:val="24"/>
          <w:szCs w:val="24"/>
        </w:rPr>
        <w:fldChar w:fldCharType="separate"/>
      </w:r>
      <w:r w:rsidR="00C36644" w:rsidRPr="00C36644">
        <w:rPr>
          <w:rFonts w:ascii="Calibri" w:hAnsi="Calibri" w:cs="Calibri"/>
          <w:sz w:val="24"/>
          <w:szCs w:val="24"/>
        </w:rPr>
        <w:t xml:space="preserve">(Chalhoub </w:t>
      </w:r>
      <w:r w:rsidR="00C36644" w:rsidRPr="00C36644">
        <w:rPr>
          <w:rFonts w:ascii="Calibri" w:hAnsi="Calibri" w:cs="Calibri"/>
          <w:i/>
          <w:iCs/>
          <w:sz w:val="24"/>
          <w:szCs w:val="24"/>
        </w:rPr>
        <w:t>et al.</w:t>
      </w:r>
      <w:r w:rsidR="00C36644" w:rsidRPr="00C36644">
        <w:rPr>
          <w:rFonts w:ascii="Calibri" w:hAnsi="Calibri" w:cs="Calibri"/>
          <w:sz w:val="24"/>
          <w:szCs w:val="24"/>
        </w:rPr>
        <w:t xml:space="preserve"> 2014)</w:t>
      </w:r>
      <w:r w:rsidR="00C36644">
        <w:rPr>
          <w:sz w:val="24"/>
          <w:szCs w:val="24"/>
        </w:rPr>
        <w:fldChar w:fldCharType="end"/>
      </w:r>
      <w:del w:id="37" w:author="john davis" w:date="2022-06-29T14:16:00Z">
        <w:r w:rsidRPr="009E0AB3" w:rsidDel="00C36644">
          <w:rPr>
            <w:rFonts w:ascii="Calibri" w:hAnsi="Calibri" w:cs="Calibri"/>
            <w:sz w:val="24"/>
          </w:rPr>
          <w:delText xml:space="preserve">(Chalhoub </w:delText>
        </w:r>
        <w:r w:rsidRPr="009E0AB3" w:rsidDel="00C36644">
          <w:rPr>
            <w:rFonts w:ascii="Calibri" w:hAnsi="Calibri" w:cs="Calibri"/>
            <w:i/>
            <w:iCs/>
            <w:sz w:val="24"/>
          </w:rPr>
          <w:delText>et al.</w:delText>
        </w:r>
        <w:r w:rsidRPr="009E0AB3" w:rsidDel="00C36644">
          <w:rPr>
            <w:rFonts w:ascii="Calibri" w:hAnsi="Calibri" w:cs="Calibri"/>
            <w:sz w:val="24"/>
          </w:rPr>
          <w:delText xml:space="preserve"> 2014)</w:delText>
        </w:r>
      </w:del>
      <w:r w:rsidRPr="00AC70B6">
        <w:rPr>
          <w:sz w:val="24"/>
          <w:szCs w:val="24"/>
        </w:rPr>
        <w:t xml:space="preserve">. This assembly, hereby referred to as </w:t>
      </w:r>
      <w:proofErr w:type="spellStart"/>
      <w:r w:rsidRPr="00AC70B6">
        <w:rPr>
          <w:sz w:val="24"/>
          <w:szCs w:val="24"/>
        </w:rPr>
        <w:t>Darmor-bzh</w:t>
      </w:r>
      <w:proofErr w:type="spellEnd"/>
      <w:r w:rsidRPr="00AC70B6">
        <w:rPr>
          <w:sz w:val="24"/>
          <w:szCs w:val="24"/>
        </w:rPr>
        <w:t xml:space="preserve">, </w:t>
      </w:r>
      <w:r>
        <w:rPr>
          <w:sz w:val="24"/>
          <w:szCs w:val="24"/>
        </w:rPr>
        <w:t>was generated using</w:t>
      </w:r>
      <w:r w:rsidRPr="00AC70B6">
        <w:rPr>
          <w:sz w:val="24"/>
          <w:szCs w:val="24"/>
        </w:rPr>
        <w:t xml:space="preserve"> short read </w:t>
      </w:r>
      <w:r>
        <w:rPr>
          <w:sz w:val="24"/>
          <w:szCs w:val="24"/>
        </w:rPr>
        <w:t xml:space="preserve">sequencing </w:t>
      </w:r>
      <w:r w:rsidRPr="00AC70B6">
        <w:rPr>
          <w:sz w:val="24"/>
          <w:szCs w:val="24"/>
        </w:rPr>
        <w:t xml:space="preserve">data. Due to challenges associated with </w:t>
      </w:r>
      <w:r>
        <w:rPr>
          <w:sz w:val="24"/>
          <w:szCs w:val="24"/>
        </w:rPr>
        <w:t xml:space="preserve">assembling and </w:t>
      </w:r>
      <w:r w:rsidRPr="00AC70B6">
        <w:rPr>
          <w:sz w:val="24"/>
          <w:szCs w:val="24"/>
        </w:rPr>
        <w:t xml:space="preserve">scaffolding short reads and the high similarity between the two subgenomes, a significant portion of the genome could not be confidently anchored in the assembly and was left </w:t>
      </w:r>
      <w:proofErr w:type="spellStart"/>
      <w:r w:rsidRPr="00AC70B6">
        <w:rPr>
          <w:sz w:val="24"/>
          <w:szCs w:val="24"/>
        </w:rPr>
        <w:t>unscaffolded</w:t>
      </w:r>
      <w:proofErr w:type="spellEnd"/>
      <w:r w:rsidRPr="00AC70B6">
        <w:rPr>
          <w:sz w:val="24"/>
          <w:szCs w:val="24"/>
        </w:rPr>
        <w:t xml:space="preserve">. Since the release of the </w:t>
      </w:r>
      <w:proofErr w:type="spellStart"/>
      <w:r w:rsidRPr="00AC70B6">
        <w:rPr>
          <w:sz w:val="24"/>
          <w:szCs w:val="24"/>
        </w:rPr>
        <w:t>Darmor-bzh</w:t>
      </w:r>
      <w:proofErr w:type="spellEnd"/>
      <w:r w:rsidRPr="00AC70B6">
        <w:rPr>
          <w:sz w:val="24"/>
          <w:szCs w:val="24"/>
        </w:rPr>
        <w:t xml:space="preserve"> assembly, new sequencing and assembly strategies</w:t>
      </w:r>
      <w:r>
        <w:rPr>
          <w:sz w:val="24"/>
          <w:szCs w:val="24"/>
        </w:rPr>
        <w:t>,</w:t>
      </w:r>
      <w:r w:rsidRPr="00AC70B6">
        <w:rPr>
          <w:sz w:val="24"/>
          <w:szCs w:val="24"/>
        </w:rPr>
        <w:t xml:space="preserve"> including long reads, linked-reads, and proximity data, have become available and fiscally feasible. </w:t>
      </w:r>
      <w:commentRangeStart w:id="38"/>
      <w:r>
        <w:rPr>
          <w:sz w:val="24"/>
          <w:szCs w:val="24"/>
        </w:rPr>
        <w:t xml:space="preserve">Recently new </w:t>
      </w:r>
      <w:r>
        <w:rPr>
          <w:i/>
          <w:iCs/>
          <w:sz w:val="24"/>
          <w:szCs w:val="24"/>
        </w:rPr>
        <w:t xml:space="preserve">B. napus </w:t>
      </w:r>
      <w:r>
        <w:rPr>
          <w:sz w:val="24"/>
          <w:szCs w:val="24"/>
        </w:rPr>
        <w:t xml:space="preserve">genomes using these technologies have been released to the public </w:t>
      </w:r>
      <w:r>
        <w:rPr>
          <w:sz w:val="24"/>
          <w:szCs w:val="24"/>
        </w:rPr>
        <w:fldChar w:fldCharType="begin"/>
      </w:r>
      <w:r w:rsidR="00A24385">
        <w:rPr>
          <w:sz w:val="24"/>
          <w:szCs w:val="24"/>
        </w:rPr>
        <w:instrText xml:space="preserve"> ADDIN ZOTERO_ITEM CSL_CITATION {"citationID":"xsHCaZFn","properties":{"formattedCitation":"(Lee {\\i{}et al.} 2020; Song {\\i{}et al.} 2020; Rousseau-Gueutin {\\i{}et al.} 2020)","plainCitation":"(Lee et al. 2020; Song et al. 2020; Rousseau-Gueutin et al. 2020)","noteIndex":0},"citationItems":[{"id":1703,"uris":["http://zotero.org/users/5857934/items/422UP4LX"],"itemData":{"id":1703,"type":"article-journal","abstract":"Rapeseed (Brassica napus), the second most important oilseed crop globally, originated from an interspecific hybridization between B. rapa and B. oleracea. After this genome collision, B. napus underwent extensive genome restructuring, via homoeologous chromosome exchanges, resulting in widespread segmental deletions and duplications. Illicit pairing among genetically similar homoeologous chromosomes during meiosis is common in recent allopolyploids like B. napus, and post-polyploidization restructuring compounds the difficulties of assembling a complex polyploid plant genome. Specifically, genomic rearrangements between highly similar chromosomes are challenging to detect due to the limitation of sequencing read length and ambiguous alignment of reads. Recent advances in long read sequencing technologies provide promising new opportunities to unravel the genome complexities of B. napus by encompassing breakpoints of genomic rearrangements with high specificity. Moreover, recent evidence revealed ongoing genomic exchanges in natural B. napus, highlighting the need for multiple reference genomes to capture structural variants between accessions. Here we report the first long-read genome assembly of a winter B. napus cultivar. We sequenced the German winter oilseed rape accession ‘Express 617’ using 54.5x of long reads. Short reads, linked reads, optical map data and high-density genetic maps were used to further correct and scaffold the assembly to form pseudochromosomes. The assembled Express 617 genome provides another valuable resource for Brassica genomics in understanding the genetic consequences of polyploidization, crop domestication, and breeding of recently-formed crop species.","container-title":"Frontiers in Plant Science","ISSN":"1664-462X","source":"Frontiers","title":"Chromosome-Scale Assembly of Winter Oilseed Rape Brassica napus","URL":"https://www.frontiersin.org/article/10.3389/fpls.2020.00496","volume":"11","author":[{"family":"Lee","given":"HueyTyng"},{"family":"Chawla","given":"Harmeet Singh"},{"family":"Obermeier","given":"Christian"},{"family":"Dreyer","given":"Felix"},{"family":"Abbadi","given":"Amine"},{"family":"Snowdon","given":"Rod"}],"accessed":{"date-parts":[["2022",6,29]]},"issued":{"date-parts":[["2020"]]}}},{"id":1594,"uris":["http://zotero.org/users/5857934/items/A9RME2FD"],"itemData":{"id":1594,"type":"article-journal","abstract":"Rapeseed (Brassica napus) is the second most important oilseed crop in the world but the genetic diversity underlying its massive phenotypic variations remains largely unexplored. Here, we report the sequencing, de novo assembly and annotation of eight B. napus accessions. Using pan-genome comparative analysis, millions of small variations and 77.2–149.6 megabase presence and absence variations (PAVs) were identified. More than 9.4% of the genes contained large-effect mutations or structural variations. PAV-based genome-wide association study (PAV-GWAS) directly identified causal structural variations for silique length, seed weight and flowering time in a nested association mapping population with ZS11 (reference line) as the donor, which were not detected by single-nucleotide polymorphisms-based GWAS (SNP-GWAS), demonstrating that PAV-GWAS was complementary to SNP-GWAS in identifying associations to traits. Further analysis showed that PAVs in three FLOWERING LOCUS C genes were closely related to flowering time and ecotype differentiation. This study provides resources to support a better understanding of the genome architecture and acceleration of the genetic improvement of B. napus.","container-title":"Nature Plants","DOI":"10.1038/s41477-019-0577-7","ISSN":"2055-0278","issue":"1","language":"en","note":"number: 1\npublisher: Nature Publishing Group","page":"34-45","source":"www.nature.com","title":"Eight high-quality genomes reveal pan-genome architecture and ecotype differentiation of Brassica napus","volume":"6","author":[{"family":"Song","given":"Jia-Ming"},{"family":"Guan","given":"Zhilin"},{"family":"Hu","given":"Jianlin"},{"family":"Guo","given":"Chaocheng"},{"family":"Yang","given":"Zhiquan"},{"family":"Wang","given":"Shuo"},{"family":"Liu","given":"Dongxu"},{"family":"Wang","given":"Bo"},{"family":"Lu","given":"Shaoping"},{"family":"Zhou","given":"Run"},{"family":"Xie","given":"Wen-Zhao"},{"family":"Cheng","given":"Yuanfang"},{"family":"Zhang","given":"Yuting"},{"family":"Liu","given":"Kede"},{"family":"Yang","given":"Qing-Yong"},{"family":"Chen","given":"Ling-Ling"},{"family":"Guo","given":"Liang"}],"issued":{"date-parts":[["2020",1]]}}},{"id":1690,"uris":["http://zotero.org/users/5857934/items/CUCWP2Y9"],"itemData":{"id":1690,"type":"article-journal","abstract":"The combination of long reads and long-range information to produce genome assemblies is now accepted as a common standard. This strategy not only allows access to the gene catalogue of a given species but also reveals the architecture and organization of chromosomes, including complex regions such as telomeres and centromeres. The Brassica genus is not exempt, and many assemblies based on long reads are now available. The reference genome for Brassica napus, Darmor-bzh, which was published in 2014, was produced using short reads and its contiguity was extremely low compared with current assemblies of the Brassica genus.Herein, we report the new long-read assembly of Darmor-bzh genome (Brassica napus) generated by combining long-read sequencing data and optical and genetic maps. Using the PromethION device and 6 flowcells, we generated </w:instrText>
      </w:r>
      <w:r w:rsidR="00A24385">
        <w:rPr>
          <w:rFonts w:ascii="Cambria Math" w:hAnsi="Cambria Math" w:cs="Cambria Math"/>
          <w:sz w:val="24"/>
          <w:szCs w:val="24"/>
        </w:rPr>
        <w:instrText>∼</w:instrText>
      </w:r>
      <w:r w:rsidR="00A24385">
        <w:rPr>
          <w:sz w:val="24"/>
          <w:szCs w:val="24"/>
        </w:rPr>
        <w:instrText>16 million</w:instrText>
      </w:r>
      <w:r w:rsidR="00A24385">
        <w:rPr>
          <w:rFonts w:ascii="Calibri" w:hAnsi="Calibri" w:cs="Calibri"/>
          <w:sz w:val="24"/>
          <w:szCs w:val="24"/>
        </w:rPr>
        <w:instrText> </w:instrText>
      </w:r>
      <w:r w:rsidR="00A24385">
        <w:rPr>
          <w:sz w:val="24"/>
          <w:szCs w:val="24"/>
        </w:rPr>
        <w:instrText>long reads representing 93</w:instrText>
      </w:r>
      <w:r w:rsidR="00A24385">
        <w:rPr>
          <w:rFonts w:ascii="Calibri" w:hAnsi="Calibri" w:cs="Calibri"/>
          <w:sz w:val="24"/>
          <w:szCs w:val="24"/>
        </w:rPr>
        <w:instrText>×</w:instrText>
      </w:r>
      <w:r w:rsidR="00A24385">
        <w:rPr>
          <w:sz w:val="24"/>
          <w:szCs w:val="24"/>
        </w:rPr>
        <w:instrText xml:space="preserve"> coverage and, more importantly, 6</w:instrText>
      </w:r>
      <w:r w:rsidR="00A24385">
        <w:rPr>
          <w:rFonts w:ascii="Calibri" w:hAnsi="Calibri" w:cs="Calibri"/>
          <w:sz w:val="24"/>
          <w:szCs w:val="24"/>
        </w:rPr>
        <w:instrText>×</w:instrText>
      </w:r>
      <w:r w:rsidR="00A24385">
        <w:rPr>
          <w:sz w:val="24"/>
          <w:szCs w:val="24"/>
        </w:rPr>
        <w:instrText xml:space="preserve"> with reads longer than 100 kb. This ultralong-read dataset allows us to generate one of the most contiguous and complete assemblies of a Brassica genome to date (contig N50 &amp;gt; 10 Mb). In addition, we exploited all the advantages of the nanopore technology to detect modified bases and sequence transcriptomic data using direct RNA to annotate the genome and focus on resistance genes.Using these cutting-edge technologies, and in particular by relying on all the advantages of the nanopore technology, we provide the most contiguous Brassica napus assembly, a resource that will be valuable to the Brassica community for crop improvement and will facilitate the rapid selection of agronomically important traits.","container-title":"GigaScience","DOI":"10.1093/gigascience/giaa137","ISSN":"2047-217X","issue":"12","journalAbbreviation":"GigaScience","page":"giaa137","source":"Silverchair","title":"Long-read assembly of the Brassica napus reference genome Darmor-bzh","volume":"9","author":[{"family":"Rousseau-Gueutin","given":"Mathieu"},{"family":"Belser","given":"Caroline"},{"family":"Da Silva","given":"Corinne"},{"family":"Richard","given":"Gautier"},{"family":"Istace","given":"Benjamin"},{"family":"Cruaud","given":"Corinne"},{"family":"Falentin","given":"Cyril"},{"family":"Boideau","given":"Franz"},{"family":"Boutte","given":"Julien"},{"family":"Delourme","given":"Regine"},{"family":"Deniot","given":"Gwenaëlle"},{"family":"Engelen","given":"Stefan"},{"family":"de Carvalho","given":"Julie Ferreira"},{"family":"Lemainque","given":"Arnaud"},{"family":"Maillet","given":"Loeiz"},{"family":"Morice","given":"Jérôme"},{"family":"Wincker","given":"Patrick"},{"family":"Denoeud","given":"France"},{"family":"Chèvre","given":"Anne-Marie"},{"family":"Aury","given":"Jean-Marc"}],"issued":{"date-parts":[["2020",11,30]]}}}],"schema":"https://github.com/citation-style-language/schema/raw/master/csl-citation.json"} </w:instrText>
      </w:r>
      <w:r>
        <w:rPr>
          <w:sz w:val="24"/>
          <w:szCs w:val="24"/>
        </w:rPr>
        <w:fldChar w:fldCharType="separate"/>
      </w:r>
      <w:r w:rsidR="00A24385" w:rsidRPr="00A24385">
        <w:rPr>
          <w:rFonts w:ascii="Calibri" w:hAnsi="Calibri" w:cs="Calibri"/>
          <w:sz w:val="24"/>
          <w:szCs w:val="24"/>
        </w:rPr>
        <w:t xml:space="preserve">(Lee </w:t>
      </w:r>
      <w:r w:rsidR="00A24385" w:rsidRPr="00A24385">
        <w:rPr>
          <w:rFonts w:ascii="Calibri" w:hAnsi="Calibri" w:cs="Calibri"/>
          <w:i/>
          <w:iCs/>
          <w:sz w:val="24"/>
          <w:szCs w:val="24"/>
        </w:rPr>
        <w:t>et al.</w:t>
      </w:r>
      <w:r w:rsidR="00A24385" w:rsidRPr="00A24385">
        <w:rPr>
          <w:rFonts w:ascii="Calibri" w:hAnsi="Calibri" w:cs="Calibri"/>
          <w:sz w:val="24"/>
          <w:szCs w:val="24"/>
        </w:rPr>
        <w:t xml:space="preserve"> 2020; Song </w:t>
      </w:r>
      <w:r w:rsidR="00A24385" w:rsidRPr="00A24385">
        <w:rPr>
          <w:rFonts w:ascii="Calibri" w:hAnsi="Calibri" w:cs="Calibri"/>
          <w:i/>
          <w:iCs/>
          <w:sz w:val="24"/>
          <w:szCs w:val="24"/>
        </w:rPr>
        <w:t>et al.</w:t>
      </w:r>
      <w:r w:rsidR="00A24385" w:rsidRPr="00A24385">
        <w:rPr>
          <w:rFonts w:ascii="Calibri" w:hAnsi="Calibri" w:cs="Calibri"/>
          <w:sz w:val="24"/>
          <w:szCs w:val="24"/>
        </w:rPr>
        <w:t xml:space="preserve"> 2020; Rousseau-Gueutin </w:t>
      </w:r>
      <w:r w:rsidR="00A24385" w:rsidRPr="00A24385">
        <w:rPr>
          <w:rFonts w:ascii="Calibri" w:hAnsi="Calibri" w:cs="Calibri"/>
          <w:i/>
          <w:iCs/>
          <w:sz w:val="24"/>
          <w:szCs w:val="24"/>
        </w:rPr>
        <w:t>et al.</w:t>
      </w:r>
      <w:r w:rsidR="00A24385" w:rsidRPr="00A24385">
        <w:rPr>
          <w:rFonts w:ascii="Calibri" w:hAnsi="Calibri" w:cs="Calibri"/>
          <w:sz w:val="24"/>
          <w:szCs w:val="24"/>
        </w:rPr>
        <w:t xml:space="preserve"> 2020)</w:t>
      </w:r>
      <w:r>
        <w:rPr>
          <w:sz w:val="24"/>
          <w:szCs w:val="24"/>
        </w:rPr>
        <w:fldChar w:fldCharType="end"/>
      </w:r>
      <w:r>
        <w:rPr>
          <w:sz w:val="24"/>
          <w:szCs w:val="24"/>
        </w:rPr>
        <w:t>.</w:t>
      </w:r>
      <w:commentRangeEnd w:id="38"/>
      <w:r w:rsidR="006F7C41">
        <w:rPr>
          <w:rStyle w:val="CommentReference"/>
        </w:rPr>
        <w:commentReference w:id="38"/>
      </w:r>
      <w:r>
        <w:rPr>
          <w:sz w:val="24"/>
          <w:szCs w:val="24"/>
        </w:rPr>
        <w:t xml:space="preserve"> </w:t>
      </w:r>
      <w:commentRangeStart w:id="39"/>
      <w:commentRangeStart w:id="40"/>
      <w:commentRangeStart w:id="41"/>
      <w:r>
        <w:rPr>
          <w:sz w:val="24"/>
          <w:szCs w:val="24"/>
        </w:rPr>
        <w:t>Concurrently we have</w:t>
      </w:r>
      <w:r w:rsidRPr="00AC70B6">
        <w:rPr>
          <w:sz w:val="24"/>
          <w:szCs w:val="24"/>
        </w:rPr>
        <w:t xml:space="preserve"> </w:t>
      </w:r>
      <w:r>
        <w:rPr>
          <w:sz w:val="24"/>
          <w:szCs w:val="24"/>
        </w:rPr>
        <w:t>generated</w:t>
      </w:r>
      <w:r w:rsidRPr="00AC70B6">
        <w:rPr>
          <w:sz w:val="24"/>
          <w:szCs w:val="24"/>
        </w:rPr>
        <w:t xml:space="preserve"> a new genomic reference for a synthetic </w:t>
      </w:r>
      <w:r w:rsidRPr="00AC70B6">
        <w:rPr>
          <w:i/>
          <w:sz w:val="24"/>
          <w:szCs w:val="24"/>
        </w:rPr>
        <w:t>B. napus</w:t>
      </w:r>
      <w:r w:rsidRPr="00AC70B6">
        <w:rPr>
          <w:sz w:val="24"/>
          <w:szCs w:val="24"/>
        </w:rPr>
        <w:t xml:space="preserve"> that </w:t>
      </w:r>
      <w:r>
        <w:rPr>
          <w:sz w:val="24"/>
          <w:szCs w:val="24"/>
        </w:rPr>
        <w:t>includes</w:t>
      </w:r>
      <w:r w:rsidRPr="00AC70B6">
        <w:rPr>
          <w:sz w:val="24"/>
          <w:szCs w:val="24"/>
        </w:rPr>
        <w:t xml:space="preserve"> a significant number of previously </w:t>
      </w:r>
      <w:proofErr w:type="spellStart"/>
      <w:r w:rsidRPr="00AC70B6">
        <w:rPr>
          <w:sz w:val="24"/>
          <w:szCs w:val="24"/>
        </w:rPr>
        <w:t>unscaffolded</w:t>
      </w:r>
      <w:proofErr w:type="spellEnd"/>
      <w:r w:rsidRPr="00AC70B6">
        <w:rPr>
          <w:sz w:val="24"/>
          <w:szCs w:val="24"/>
        </w:rPr>
        <w:t xml:space="preserve"> sequences</w:t>
      </w:r>
      <w:commentRangeEnd w:id="39"/>
      <w:r w:rsidR="007A2F32">
        <w:rPr>
          <w:rStyle w:val="CommentReference"/>
        </w:rPr>
        <w:commentReference w:id="39"/>
      </w:r>
      <w:commentRangeEnd w:id="40"/>
      <w:r w:rsidR="00C0092A">
        <w:rPr>
          <w:rStyle w:val="CommentReference"/>
        </w:rPr>
        <w:commentReference w:id="40"/>
      </w:r>
      <w:commentRangeEnd w:id="41"/>
      <w:r w:rsidR="00E87FED">
        <w:rPr>
          <w:rStyle w:val="CommentReference"/>
        </w:rPr>
        <w:commentReference w:id="41"/>
      </w:r>
      <w:ins w:id="42" w:author="john davis" w:date="2022-07-14T10:36:00Z">
        <w:r w:rsidR="00C0092A">
          <w:rPr>
            <w:sz w:val="24"/>
            <w:szCs w:val="24"/>
          </w:rPr>
          <w:t xml:space="preserve"> relative to the original </w:t>
        </w:r>
        <w:proofErr w:type="spellStart"/>
        <w:r w:rsidR="00C0092A">
          <w:rPr>
            <w:sz w:val="24"/>
            <w:szCs w:val="24"/>
          </w:rPr>
          <w:t>Darmor-bzh</w:t>
        </w:r>
        <w:proofErr w:type="spellEnd"/>
        <w:r w:rsidR="00C0092A">
          <w:rPr>
            <w:sz w:val="24"/>
            <w:szCs w:val="24"/>
          </w:rPr>
          <w:t xml:space="preserve"> v4.1 assembly</w:t>
        </w:r>
      </w:ins>
      <w:r w:rsidRPr="00AC70B6">
        <w:rPr>
          <w:sz w:val="24"/>
          <w:szCs w:val="24"/>
        </w:rPr>
        <w:t xml:space="preserve">. Additionally, this new assembly </w:t>
      </w:r>
      <w:r>
        <w:rPr>
          <w:sz w:val="24"/>
          <w:szCs w:val="24"/>
        </w:rPr>
        <w:t>reveals</w:t>
      </w:r>
      <w:r w:rsidRPr="00AC70B6">
        <w:rPr>
          <w:sz w:val="24"/>
          <w:szCs w:val="24"/>
        </w:rPr>
        <w:t xml:space="preserve"> shared and unique homoeologous exchange events </w:t>
      </w:r>
      <w:r>
        <w:rPr>
          <w:sz w:val="24"/>
          <w:szCs w:val="24"/>
        </w:rPr>
        <w:t>in</w:t>
      </w:r>
      <w:r w:rsidRPr="00AC70B6">
        <w:rPr>
          <w:sz w:val="24"/>
          <w:szCs w:val="24"/>
        </w:rPr>
        <w:t xml:space="preserve"> different </w:t>
      </w:r>
      <w:r w:rsidRPr="00AC70B6">
        <w:rPr>
          <w:i/>
          <w:sz w:val="24"/>
          <w:szCs w:val="24"/>
        </w:rPr>
        <w:t>B. napus</w:t>
      </w:r>
      <w:r w:rsidRPr="00AC70B6">
        <w:rPr>
          <w:sz w:val="24"/>
          <w:szCs w:val="24"/>
        </w:rPr>
        <w:t xml:space="preserve"> </w:t>
      </w:r>
      <w:r>
        <w:rPr>
          <w:sz w:val="24"/>
          <w:szCs w:val="24"/>
        </w:rPr>
        <w:t>lines.</w:t>
      </w:r>
    </w:p>
    <w:p w14:paraId="58544918" w14:textId="77777777" w:rsidR="006F7C41" w:rsidRDefault="006F7C41">
      <w:pPr>
        <w:rPr>
          <w:sz w:val="24"/>
          <w:szCs w:val="24"/>
        </w:rPr>
      </w:pPr>
      <w:r>
        <w:rPr>
          <w:sz w:val="24"/>
          <w:szCs w:val="24"/>
        </w:rPr>
        <w:br w:type="page"/>
      </w:r>
    </w:p>
    <w:p w14:paraId="13B01767" w14:textId="77777777" w:rsidR="00D22620" w:rsidRPr="00AC70B6" w:rsidRDefault="00D22620" w:rsidP="00D22620">
      <w:pPr>
        <w:spacing w:line="480" w:lineRule="auto"/>
        <w:rPr>
          <w:b/>
          <w:sz w:val="24"/>
          <w:szCs w:val="24"/>
        </w:rPr>
      </w:pPr>
      <w:r w:rsidRPr="00AC70B6">
        <w:rPr>
          <w:b/>
          <w:sz w:val="24"/>
          <w:szCs w:val="24"/>
        </w:rPr>
        <w:lastRenderedPageBreak/>
        <w:t>Methods and Materials</w:t>
      </w:r>
    </w:p>
    <w:p w14:paraId="657E8E27" w14:textId="77777777" w:rsidR="00D22620" w:rsidRPr="00AC70B6" w:rsidRDefault="00D22620" w:rsidP="00D22620">
      <w:pPr>
        <w:spacing w:line="480" w:lineRule="auto"/>
        <w:rPr>
          <w:i/>
          <w:sz w:val="24"/>
          <w:szCs w:val="24"/>
        </w:rPr>
      </w:pPr>
      <w:r w:rsidRPr="00AC70B6">
        <w:rPr>
          <w:i/>
          <w:sz w:val="24"/>
          <w:szCs w:val="24"/>
        </w:rPr>
        <w:t>Creation of Synthetic Brassica napus</w:t>
      </w:r>
      <w:r>
        <w:rPr>
          <w:i/>
          <w:sz w:val="24"/>
          <w:szCs w:val="24"/>
        </w:rPr>
        <w:t xml:space="preserve"> (</w:t>
      </w:r>
      <w:r w:rsidRPr="00AC70B6">
        <w:rPr>
          <w:i/>
          <w:sz w:val="24"/>
          <w:szCs w:val="24"/>
        </w:rPr>
        <w:t>Da-Ae)</w:t>
      </w:r>
    </w:p>
    <w:p w14:paraId="43204FCD" w14:textId="082FB831" w:rsidR="00D22620" w:rsidRDefault="00D22620" w:rsidP="00D22620">
      <w:pPr>
        <w:spacing w:line="480" w:lineRule="auto"/>
        <w:ind w:firstLine="720"/>
        <w:rPr>
          <w:sz w:val="24"/>
          <w:szCs w:val="24"/>
        </w:rPr>
      </w:pPr>
      <w:r w:rsidRPr="00AC70B6">
        <w:rPr>
          <w:sz w:val="24"/>
          <w:szCs w:val="24"/>
        </w:rPr>
        <w:t xml:space="preserve">The synthetic </w:t>
      </w:r>
      <w:r w:rsidRPr="00AC70B6">
        <w:rPr>
          <w:i/>
          <w:sz w:val="24"/>
          <w:szCs w:val="24"/>
        </w:rPr>
        <w:t>B</w:t>
      </w:r>
      <w:r>
        <w:rPr>
          <w:i/>
          <w:sz w:val="24"/>
          <w:szCs w:val="24"/>
        </w:rPr>
        <w:t>.</w:t>
      </w:r>
      <w:r w:rsidRPr="00AC70B6">
        <w:rPr>
          <w:i/>
          <w:sz w:val="24"/>
          <w:szCs w:val="24"/>
        </w:rPr>
        <w:t xml:space="preserve"> napus </w:t>
      </w:r>
      <w:r w:rsidRPr="00AC70B6">
        <w:rPr>
          <w:sz w:val="24"/>
          <w:szCs w:val="24"/>
        </w:rPr>
        <w:t>genotype Da-Ae</w:t>
      </w:r>
      <w:r>
        <w:rPr>
          <w:sz w:val="24"/>
          <w:szCs w:val="24"/>
        </w:rPr>
        <w:t xml:space="preserve"> (</w:t>
      </w:r>
      <w:r w:rsidRPr="00AC70B6">
        <w:rPr>
          <w:sz w:val="24"/>
          <w:szCs w:val="24"/>
        </w:rPr>
        <w:t xml:space="preserve">AACC, Korea patent number: 10-1432278-0000, 2014.08.13) was the focus of this study. Da-Ae was developed at </w:t>
      </w:r>
      <w:proofErr w:type="spellStart"/>
      <w:r w:rsidRPr="00AC70B6">
        <w:rPr>
          <w:sz w:val="24"/>
          <w:szCs w:val="24"/>
        </w:rPr>
        <w:t>FnPCo</w:t>
      </w:r>
      <w:proofErr w:type="spellEnd"/>
      <w:r>
        <w:rPr>
          <w:sz w:val="24"/>
          <w:szCs w:val="24"/>
        </w:rPr>
        <w:t xml:space="preserve"> (</w:t>
      </w:r>
      <w:r w:rsidRPr="00AC70B6">
        <w:rPr>
          <w:sz w:val="24"/>
          <w:szCs w:val="24"/>
        </w:rPr>
        <w:t xml:space="preserve">South Korea) by crossing an inbred </w:t>
      </w:r>
      <w:r w:rsidRPr="00AC70B6">
        <w:rPr>
          <w:i/>
          <w:sz w:val="24"/>
          <w:szCs w:val="24"/>
        </w:rPr>
        <w:t>B</w:t>
      </w:r>
      <w:r>
        <w:rPr>
          <w:i/>
          <w:sz w:val="24"/>
          <w:szCs w:val="24"/>
        </w:rPr>
        <w:t>.</w:t>
      </w:r>
      <w:r w:rsidRPr="00AC70B6">
        <w:rPr>
          <w:i/>
          <w:sz w:val="24"/>
          <w:szCs w:val="24"/>
        </w:rPr>
        <w:t xml:space="preserve"> rapa</w:t>
      </w:r>
      <w:r>
        <w:rPr>
          <w:i/>
          <w:sz w:val="24"/>
          <w:szCs w:val="24"/>
        </w:rPr>
        <w:t xml:space="preserve"> (</w:t>
      </w:r>
      <w:r w:rsidRPr="00AC70B6">
        <w:rPr>
          <w:sz w:val="24"/>
          <w:szCs w:val="24"/>
        </w:rPr>
        <w:t>AA)</w:t>
      </w:r>
      <w:r w:rsidRPr="00AC70B6">
        <w:rPr>
          <w:i/>
          <w:sz w:val="24"/>
          <w:szCs w:val="24"/>
        </w:rPr>
        <w:t xml:space="preserve"> </w:t>
      </w:r>
      <w:r w:rsidRPr="00AC70B6">
        <w:rPr>
          <w:sz w:val="24"/>
          <w:szCs w:val="24"/>
        </w:rPr>
        <w:t>Chinese cabbage</w:t>
      </w:r>
      <w:r>
        <w:rPr>
          <w:sz w:val="24"/>
          <w:szCs w:val="24"/>
        </w:rPr>
        <w:t xml:space="preserve"> (</w:t>
      </w:r>
      <w:r w:rsidRPr="00AC70B6">
        <w:rPr>
          <w:sz w:val="24"/>
          <w:szCs w:val="24"/>
        </w:rPr>
        <w:t xml:space="preserve">WC720) with an inbred </w:t>
      </w:r>
      <w:r w:rsidRPr="00AC70B6">
        <w:rPr>
          <w:i/>
          <w:sz w:val="24"/>
          <w:szCs w:val="24"/>
        </w:rPr>
        <w:t>B</w:t>
      </w:r>
      <w:r>
        <w:rPr>
          <w:i/>
          <w:sz w:val="24"/>
          <w:szCs w:val="24"/>
        </w:rPr>
        <w:t>.</w:t>
      </w:r>
      <w:r w:rsidRPr="00AC70B6">
        <w:rPr>
          <w:i/>
          <w:sz w:val="24"/>
          <w:szCs w:val="24"/>
        </w:rPr>
        <w:t xml:space="preserve"> oleracea</w:t>
      </w:r>
      <w:r>
        <w:rPr>
          <w:i/>
          <w:sz w:val="24"/>
          <w:szCs w:val="24"/>
        </w:rPr>
        <w:t xml:space="preserve"> (</w:t>
      </w:r>
      <w:r w:rsidRPr="00AC70B6">
        <w:rPr>
          <w:sz w:val="24"/>
          <w:szCs w:val="24"/>
        </w:rPr>
        <w:t>CC) red cabbage</w:t>
      </w:r>
      <w:r>
        <w:rPr>
          <w:sz w:val="24"/>
          <w:szCs w:val="24"/>
        </w:rPr>
        <w:t xml:space="preserve"> (</w:t>
      </w:r>
      <w:r w:rsidRPr="00AC70B6">
        <w:rPr>
          <w:sz w:val="24"/>
          <w:szCs w:val="24"/>
        </w:rPr>
        <w:t xml:space="preserve">BW716). After hybridization, the </w:t>
      </w:r>
      <w:r>
        <w:rPr>
          <w:sz w:val="24"/>
          <w:szCs w:val="24"/>
        </w:rPr>
        <w:t xml:space="preserve">F1 </w:t>
      </w:r>
      <w:r w:rsidRPr="00AC70B6">
        <w:rPr>
          <w:sz w:val="24"/>
          <w:szCs w:val="24"/>
        </w:rPr>
        <w:t xml:space="preserve">underwent spontaneous chromosome doubling producing a naturally occurring allotetraploid </w:t>
      </w:r>
      <w:r w:rsidRPr="00AC70B6">
        <w:rPr>
          <w:i/>
          <w:sz w:val="24"/>
          <w:szCs w:val="24"/>
        </w:rPr>
        <w:t>B. napus</w:t>
      </w:r>
      <w:r>
        <w:rPr>
          <w:i/>
          <w:sz w:val="24"/>
          <w:szCs w:val="24"/>
        </w:rPr>
        <w:t xml:space="preserve"> (</w:t>
      </w:r>
      <w:r w:rsidRPr="00AC70B6">
        <w:rPr>
          <w:sz w:val="24"/>
          <w:szCs w:val="24"/>
        </w:rPr>
        <w:t xml:space="preserve">AACC). The hybrid was self-fertilized, and seven seeds were </w:t>
      </w:r>
      <w:r>
        <w:rPr>
          <w:sz w:val="24"/>
          <w:szCs w:val="24"/>
        </w:rPr>
        <w:t>obtained</w:t>
      </w:r>
      <w:r w:rsidRPr="00AC70B6">
        <w:rPr>
          <w:sz w:val="24"/>
          <w:szCs w:val="24"/>
        </w:rPr>
        <w:t xml:space="preserve"> and planted. Only three of the seven plants germinated and flowered, with only one producing seeds. </w:t>
      </w:r>
      <w:r>
        <w:rPr>
          <w:sz w:val="24"/>
          <w:szCs w:val="24"/>
        </w:rPr>
        <w:t>Progeny from t</w:t>
      </w:r>
      <w:r w:rsidRPr="00AC70B6">
        <w:rPr>
          <w:sz w:val="24"/>
          <w:szCs w:val="24"/>
        </w:rPr>
        <w:t>his plant w</w:t>
      </w:r>
      <w:r>
        <w:rPr>
          <w:sz w:val="24"/>
          <w:szCs w:val="24"/>
        </w:rPr>
        <w:t>ere</w:t>
      </w:r>
      <w:r w:rsidRPr="00AC70B6">
        <w:rPr>
          <w:sz w:val="24"/>
          <w:szCs w:val="24"/>
        </w:rPr>
        <w:t xml:space="preserve"> then self-fertilized for six generations with the final generation being designated Da-Ae</w:t>
      </w:r>
      <w:r>
        <w:rPr>
          <w:sz w:val="24"/>
          <w:szCs w:val="24"/>
        </w:rPr>
        <w:t>.</w:t>
      </w:r>
    </w:p>
    <w:p w14:paraId="49A238F3" w14:textId="77777777" w:rsidR="00D22620" w:rsidRPr="00AC70B6" w:rsidRDefault="00D22620" w:rsidP="00D22620">
      <w:pPr>
        <w:spacing w:line="480" w:lineRule="auto"/>
        <w:rPr>
          <w:i/>
          <w:sz w:val="24"/>
          <w:szCs w:val="24"/>
        </w:rPr>
      </w:pPr>
      <w:r w:rsidRPr="00AC70B6">
        <w:rPr>
          <w:i/>
          <w:sz w:val="24"/>
          <w:szCs w:val="24"/>
        </w:rPr>
        <w:t>Plant materials, DNA extraction, and library preparation</w:t>
      </w:r>
    </w:p>
    <w:p w14:paraId="6F6F9512" w14:textId="77777777" w:rsidR="00D22620" w:rsidRPr="00AC70B6" w:rsidRDefault="00D22620" w:rsidP="00D22620">
      <w:pPr>
        <w:spacing w:line="480" w:lineRule="auto"/>
        <w:ind w:firstLine="720"/>
        <w:rPr>
          <w:sz w:val="24"/>
          <w:szCs w:val="24"/>
        </w:rPr>
      </w:pPr>
      <w:r w:rsidRPr="00AC70B6">
        <w:rPr>
          <w:sz w:val="24"/>
          <w:szCs w:val="24"/>
        </w:rPr>
        <w:t>Three plant lines were sequenced in this study</w:t>
      </w:r>
      <w:r>
        <w:rPr>
          <w:sz w:val="24"/>
          <w:szCs w:val="24"/>
        </w:rPr>
        <w:t>: t</w:t>
      </w:r>
      <w:r w:rsidRPr="00AC70B6">
        <w:rPr>
          <w:sz w:val="24"/>
          <w:szCs w:val="24"/>
        </w:rPr>
        <w:t xml:space="preserve">he highly inbred Da-Ae, the male parent </w:t>
      </w:r>
      <w:r w:rsidRPr="00AC70B6">
        <w:rPr>
          <w:i/>
          <w:sz w:val="24"/>
          <w:szCs w:val="24"/>
        </w:rPr>
        <w:t>B. rapa</w:t>
      </w:r>
      <w:r>
        <w:rPr>
          <w:sz w:val="24"/>
          <w:szCs w:val="24"/>
        </w:rPr>
        <w:t xml:space="preserve"> (</w:t>
      </w:r>
      <w:r w:rsidRPr="00AC70B6">
        <w:rPr>
          <w:sz w:val="24"/>
          <w:szCs w:val="24"/>
        </w:rPr>
        <w:t xml:space="preserve">AA, WC720), and female parent </w:t>
      </w:r>
      <w:r w:rsidRPr="00AC70B6">
        <w:rPr>
          <w:i/>
          <w:sz w:val="24"/>
          <w:szCs w:val="24"/>
        </w:rPr>
        <w:t>B. oleracea</w:t>
      </w:r>
      <w:r>
        <w:rPr>
          <w:sz w:val="24"/>
          <w:szCs w:val="24"/>
        </w:rPr>
        <w:t xml:space="preserve"> (</w:t>
      </w:r>
      <w:r w:rsidRPr="00AC70B6">
        <w:rPr>
          <w:sz w:val="24"/>
          <w:szCs w:val="24"/>
        </w:rPr>
        <w:t>CC, BW716). For each line, 100 seeds from a single plant were germinated and grown for 8</w:t>
      </w:r>
      <w:r>
        <w:rPr>
          <w:rFonts w:ascii="Calibri" w:hAnsi="Calibri"/>
          <w:sz w:val="24"/>
          <w:szCs w:val="24"/>
        </w:rPr>
        <w:t xml:space="preserve"> to </w:t>
      </w:r>
      <w:r w:rsidRPr="00AC70B6">
        <w:rPr>
          <w:sz w:val="24"/>
          <w:szCs w:val="24"/>
        </w:rPr>
        <w:t>10 days. The resulting seedlings were pooled separately for each line and high molecular weight genomic DNA extract</w:t>
      </w:r>
      <w:r>
        <w:rPr>
          <w:sz w:val="24"/>
          <w:szCs w:val="24"/>
        </w:rPr>
        <w:t>ed</w:t>
      </w:r>
      <w:r w:rsidRPr="00AC70B6">
        <w:rPr>
          <w:sz w:val="24"/>
          <w:szCs w:val="24"/>
        </w:rPr>
        <w:t xml:space="preserve"> by Amplicon Express</w:t>
      </w:r>
      <w:r>
        <w:rPr>
          <w:sz w:val="24"/>
          <w:szCs w:val="24"/>
        </w:rPr>
        <w:t xml:space="preserve"> (</w:t>
      </w:r>
      <w:r w:rsidRPr="007F1865">
        <w:rPr>
          <w:sz w:val="24"/>
          <w:szCs w:val="24"/>
        </w:rPr>
        <w:t>Amplicon Express Inc</w:t>
      </w:r>
      <w:r>
        <w:rPr>
          <w:sz w:val="24"/>
          <w:szCs w:val="24"/>
        </w:rPr>
        <w:t xml:space="preserve">., </w:t>
      </w:r>
      <w:r w:rsidRPr="000A1E4E">
        <w:rPr>
          <w:sz w:val="24"/>
          <w:szCs w:val="24"/>
        </w:rPr>
        <w:t>Pullman, WA</w:t>
      </w:r>
      <w:r>
        <w:rPr>
          <w:sz w:val="24"/>
          <w:szCs w:val="24"/>
        </w:rPr>
        <w:t>, US)</w:t>
      </w:r>
      <w:r w:rsidRPr="00AC70B6">
        <w:rPr>
          <w:sz w:val="24"/>
          <w:szCs w:val="24"/>
        </w:rPr>
        <w:t xml:space="preserve">. </w:t>
      </w:r>
      <w:r>
        <w:rPr>
          <w:sz w:val="24"/>
          <w:szCs w:val="24"/>
        </w:rPr>
        <w:t xml:space="preserve">The quality of the </w:t>
      </w:r>
      <w:r w:rsidRPr="00AC70B6">
        <w:rPr>
          <w:sz w:val="24"/>
          <w:szCs w:val="24"/>
        </w:rPr>
        <w:t>DNA collected from these three samples w</w:t>
      </w:r>
      <w:r>
        <w:rPr>
          <w:sz w:val="24"/>
          <w:szCs w:val="24"/>
        </w:rPr>
        <w:t>as assessed</w:t>
      </w:r>
      <w:r w:rsidRPr="00AC70B6">
        <w:rPr>
          <w:sz w:val="24"/>
          <w:szCs w:val="24"/>
        </w:rPr>
        <w:t xml:space="preserve"> </w:t>
      </w:r>
      <w:r>
        <w:rPr>
          <w:sz w:val="24"/>
          <w:szCs w:val="24"/>
        </w:rPr>
        <w:t>using a</w:t>
      </w:r>
      <w:r w:rsidRPr="00AC70B6">
        <w:rPr>
          <w:sz w:val="24"/>
          <w:szCs w:val="24"/>
        </w:rPr>
        <w:t xml:space="preserve"> Bioanalyzer</w:t>
      </w:r>
      <w:r>
        <w:rPr>
          <w:sz w:val="24"/>
          <w:szCs w:val="24"/>
        </w:rPr>
        <w:t xml:space="preserve"> (</w:t>
      </w:r>
      <w:r w:rsidRPr="007F1865">
        <w:rPr>
          <w:sz w:val="24"/>
          <w:szCs w:val="24"/>
        </w:rPr>
        <w:t>Agilent Technologies, Inc.</w:t>
      </w:r>
      <w:r>
        <w:rPr>
          <w:sz w:val="24"/>
          <w:szCs w:val="24"/>
        </w:rPr>
        <w:t xml:space="preserve"> </w:t>
      </w:r>
      <w:r w:rsidRPr="007F1865">
        <w:rPr>
          <w:sz w:val="24"/>
          <w:szCs w:val="24"/>
        </w:rPr>
        <w:t>Santa Clara, CA</w:t>
      </w:r>
      <w:r>
        <w:rPr>
          <w:sz w:val="24"/>
          <w:szCs w:val="24"/>
        </w:rPr>
        <w:t>, US)</w:t>
      </w:r>
      <w:r w:rsidRPr="00AC70B6">
        <w:rPr>
          <w:sz w:val="24"/>
          <w:szCs w:val="24"/>
        </w:rPr>
        <w:t xml:space="preserve">. </w:t>
      </w:r>
      <w:r>
        <w:rPr>
          <w:sz w:val="24"/>
          <w:szCs w:val="24"/>
        </w:rPr>
        <w:t xml:space="preserve">A </w:t>
      </w:r>
      <w:r w:rsidRPr="00AC70B6">
        <w:rPr>
          <w:sz w:val="24"/>
          <w:szCs w:val="24"/>
        </w:rPr>
        <w:t xml:space="preserve">10X </w:t>
      </w:r>
      <w:r>
        <w:rPr>
          <w:sz w:val="24"/>
          <w:szCs w:val="24"/>
        </w:rPr>
        <w:t xml:space="preserve">Genomics </w:t>
      </w:r>
      <w:r w:rsidRPr="00AC70B6">
        <w:rPr>
          <w:sz w:val="24"/>
          <w:szCs w:val="24"/>
        </w:rPr>
        <w:t xml:space="preserve">library was </w:t>
      </w:r>
      <w:r>
        <w:rPr>
          <w:sz w:val="24"/>
          <w:szCs w:val="24"/>
        </w:rPr>
        <w:t>prepared by</w:t>
      </w:r>
      <w:r w:rsidRPr="00AC70B6">
        <w:rPr>
          <w:sz w:val="24"/>
          <w:szCs w:val="24"/>
        </w:rPr>
        <w:t xml:space="preserve"> the University of California</w:t>
      </w:r>
      <w:r>
        <w:rPr>
          <w:sz w:val="24"/>
          <w:szCs w:val="24"/>
        </w:rPr>
        <w:t>,</w:t>
      </w:r>
      <w:r w:rsidRPr="00AC70B6">
        <w:rPr>
          <w:sz w:val="24"/>
          <w:szCs w:val="24"/>
        </w:rPr>
        <w:t xml:space="preserve"> Davis</w:t>
      </w:r>
      <w:r>
        <w:rPr>
          <w:sz w:val="24"/>
          <w:szCs w:val="24"/>
        </w:rPr>
        <w:t xml:space="preserve"> (UCD) </w:t>
      </w:r>
      <w:r w:rsidRPr="00AC70B6">
        <w:rPr>
          <w:sz w:val="24"/>
          <w:szCs w:val="24"/>
        </w:rPr>
        <w:t xml:space="preserve">Genome Center. The resulting libraries were sequenced on an Illumina </w:t>
      </w:r>
      <w:proofErr w:type="spellStart"/>
      <w:r w:rsidRPr="00AC70B6">
        <w:rPr>
          <w:sz w:val="24"/>
          <w:szCs w:val="24"/>
        </w:rPr>
        <w:t>HiSeq</w:t>
      </w:r>
      <w:proofErr w:type="spellEnd"/>
      <w:r>
        <w:rPr>
          <w:sz w:val="24"/>
          <w:szCs w:val="24"/>
        </w:rPr>
        <w:t xml:space="preserve"> </w:t>
      </w:r>
      <w:r w:rsidRPr="00AC70B6">
        <w:rPr>
          <w:sz w:val="24"/>
          <w:szCs w:val="24"/>
        </w:rPr>
        <w:t xml:space="preserve">X10 </w:t>
      </w:r>
      <w:r>
        <w:rPr>
          <w:sz w:val="24"/>
          <w:szCs w:val="24"/>
        </w:rPr>
        <w:t>by</w:t>
      </w:r>
      <w:r w:rsidRPr="00AC70B6">
        <w:rPr>
          <w:sz w:val="24"/>
          <w:szCs w:val="24"/>
        </w:rPr>
        <w:t xml:space="preserve"> Novogene</w:t>
      </w:r>
      <w:r>
        <w:rPr>
          <w:sz w:val="24"/>
          <w:szCs w:val="24"/>
        </w:rPr>
        <w:t xml:space="preserve"> (</w:t>
      </w:r>
      <w:r w:rsidRPr="007F1865">
        <w:rPr>
          <w:sz w:val="24"/>
          <w:szCs w:val="24"/>
        </w:rPr>
        <w:t>Novogene Corporation Inc.</w:t>
      </w:r>
      <w:r>
        <w:rPr>
          <w:sz w:val="24"/>
          <w:szCs w:val="24"/>
        </w:rPr>
        <w:t>,</w:t>
      </w:r>
      <w:r w:rsidRPr="007F1865" w:rsidDel="003C183F">
        <w:rPr>
          <w:sz w:val="24"/>
          <w:szCs w:val="24"/>
        </w:rPr>
        <w:t xml:space="preserve"> </w:t>
      </w:r>
      <w:r w:rsidRPr="007F1865">
        <w:rPr>
          <w:sz w:val="24"/>
          <w:szCs w:val="24"/>
        </w:rPr>
        <w:t>Sacramento, CA</w:t>
      </w:r>
      <w:r>
        <w:rPr>
          <w:sz w:val="24"/>
          <w:szCs w:val="24"/>
        </w:rPr>
        <w:t>, US)</w:t>
      </w:r>
      <w:r w:rsidRPr="00AC70B6">
        <w:rPr>
          <w:sz w:val="24"/>
          <w:szCs w:val="24"/>
        </w:rPr>
        <w:t xml:space="preserve"> as 150</w:t>
      </w:r>
      <w:r>
        <w:rPr>
          <w:sz w:val="24"/>
          <w:szCs w:val="24"/>
        </w:rPr>
        <w:t xml:space="preserve"> </w:t>
      </w:r>
      <w:r w:rsidRPr="00AC70B6">
        <w:rPr>
          <w:sz w:val="24"/>
          <w:szCs w:val="24"/>
        </w:rPr>
        <w:t>bp paired</w:t>
      </w:r>
      <w:r>
        <w:rPr>
          <w:sz w:val="24"/>
          <w:szCs w:val="24"/>
        </w:rPr>
        <w:t>-</w:t>
      </w:r>
      <w:r w:rsidRPr="00AC70B6">
        <w:rPr>
          <w:sz w:val="24"/>
          <w:szCs w:val="24"/>
        </w:rPr>
        <w:t xml:space="preserve">end reads producing ~451 million, ~380 million, </w:t>
      </w:r>
      <w:r>
        <w:rPr>
          <w:sz w:val="24"/>
          <w:szCs w:val="24"/>
        </w:rPr>
        <w:t xml:space="preserve">and </w:t>
      </w:r>
      <w:r w:rsidRPr="00AC70B6">
        <w:rPr>
          <w:sz w:val="24"/>
          <w:szCs w:val="24"/>
        </w:rPr>
        <w:t>~380 million reads</w:t>
      </w:r>
      <w:r>
        <w:rPr>
          <w:sz w:val="24"/>
          <w:szCs w:val="24"/>
        </w:rPr>
        <w:t xml:space="preserve"> for </w:t>
      </w:r>
      <w:r w:rsidRPr="00802FF9">
        <w:rPr>
          <w:sz w:val="24"/>
          <w:szCs w:val="24"/>
        </w:rPr>
        <w:t>Da-Ae</w:t>
      </w:r>
      <w:r>
        <w:rPr>
          <w:sz w:val="24"/>
          <w:szCs w:val="24"/>
        </w:rPr>
        <w:t>, the male parent, and the female parent,</w:t>
      </w:r>
      <w:r w:rsidRPr="00671547">
        <w:rPr>
          <w:sz w:val="24"/>
          <w:szCs w:val="24"/>
        </w:rPr>
        <w:t xml:space="preserve"> </w:t>
      </w:r>
      <w:r w:rsidRPr="00AC70B6">
        <w:rPr>
          <w:sz w:val="24"/>
          <w:szCs w:val="24"/>
        </w:rPr>
        <w:t xml:space="preserve">respectively. </w:t>
      </w:r>
      <w:r w:rsidRPr="00AC70B6">
        <w:rPr>
          <w:sz w:val="24"/>
          <w:szCs w:val="24"/>
        </w:rPr>
        <w:lastRenderedPageBreak/>
        <w:t xml:space="preserve">An additional 10X </w:t>
      </w:r>
      <w:r>
        <w:rPr>
          <w:sz w:val="24"/>
          <w:szCs w:val="24"/>
        </w:rPr>
        <w:t xml:space="preserve">Genomics </w:t>
      </w:r>
      <w:r w:rsidRPr="00AC70B6">
        <w:rPr>
          <w:sz w:val="24"/>
          <w:szCs w:val="24"/>
        </w:rPr>
        <w:t xml:space="preserve">library for Da-Ae was constructed </w:t>
      </w:r>
      <w:r>
        <w:rPr>
          <w:sz w:val="24"/>
          <w:szCs w:val="24"/>
        </w:rPr>
        <w:t>by</w:t>
      </w:r>
      <w:r w:rsidRPr="00AC70B6">
        <w:rPr>
          <w:sz w:val="24"/>
          <w:szCs w:val="24"/>
        </w:rPr>
        <w:t xml:space="preserve"> the U</w:t>
      </w:r>
      <w:r>
        <w:rPr>
          <w:sz w:val="24"/>
          <w:szCs w:val="24"/>
        </w:rPr>
        <w:t>CD</w:t>
      </w:r>
      <w:r w:rsidRPr="00AC70B6">
        <w:rPr>
          <w:sz w:val="24"/>
          <w:szCs w:val="24"/>
        </w:rPr>
        <w:t xml:space="preserve"> Genome Center using </w:t>
      </w:r>
      <w:r>
        <w:rPr>
          <w:sz w:val="24"/>
          <w:szCs w:val="24"/>
        </w:rPr>
        <w:t xml:space="preserve">a </w:t>
      </w:r>
      <w:r>
        <w:rPr>
          <w:rFonts w:ascii="Arial" w:hAnsi="Arial" w:cs="Arial"/>
          <w:color w:val="222222"/>
          <w:shd w:val="clear" w:color="auto" w:fill="FFFFFF"/>
        </w:rPr>
        <w:t>library prep involving sonication</w:t>
      </w:r>
      <w:r w:rsidRPr="00AC70B6">
        <w:rPr>
          <w:sz w:val="24"/>
          <w:szCs w:val="24"/>
        </w:rPr>
        <w:t xml:space="preserve"> instead of the </w:t>
      </w:r>
      <w:r>
        <w:rPr>
          <w:sz w:val="24"/>
          <w:szCs w:val="24"/>
        </w:rPr>
        <w:t xml:space="preserve">10X Genomics’ </w:t>
      </w:r>
      <w:r w:rsidRPr="00AC70B6">
        <w:rPr>
          <w:sz w:val="24"/>
          <w:szCs w:val="24"/>
        </w:rPr>
        <w:t xml:space="preserve">suggested </w:t>
      </w:r>
      <w:r>
        <w:rPr>
          <w:sz w:val="24"/>
          <w:szCs w:val="24"/>
        </w:rPr>
        <w:t>library prep without sonication.</w:t>
      </w:r>
      <w:r w:rsidRPr="00AC70B6">
        <w:rPr>
          <w:sz w:val="24"/>
          <w:szCs w:val="24"/>
        </w:rPr>
        <w:t xml:space="preserve"> This library was then sequenced on a </w:t>
      </w:r>
      <w:proofErr w:type="spellStart"/>
      <w:r w:rsidRPr="00AC70B6">
        <w:rPr>
          <w:sz w:val="24"/>
          <w:szCs w:val="24"/>
        </w:rPr>
        <w:t>HiSeq</w:t>
      </w:r>
      <w:proofErr w:type="spellEnd"/>
      <w:r w:rsidRPr="00AC70B6">
        <w:rPr>
          <w:sz w:val="24"/>
          <w:szCs w:val="24"/>
        </w:rPr>
        <w:t xml:space="preserve"> 4000 at the </w:t>
      </w:r>
      <w:r>
        <w:rPr>
          <w:sz w:val="24"/>
          <w:szCs w:val="24"/>
        </w:rPr>
        <w:t>UCD</w:t>
      </w:r>
      <w:r w:rsidRPr="00AC70B6">
        <w:rPr>
          <w:sz w:val="24"/>
          <w:szCs w:val="24"/>
        </w:rPr>
        <w:t xml:space="preserve"> Genome Center producing ~347 million 151</w:t>
      </w:r>
      <w:r>
        <w:rPr>
          <w:sz w:val="24"/>
          <w:szCs w:val="24"/>
        </w:rPr>
        <w:t xml:space="preserve"> </w:t>
      </w:r>
      <w:r w:rsidRPr="00AC70B6">
        <w:rPr>
          <w:sz w:val="24"/>
          <w:szCs w:val="24"/>
        </w:rPr>
        <w:t xml:space="preserve">bp </w:t>
      </w:r>
      <w:proofErr w:type="gramStart"/>
      <w:r w:rsidRPr="00AC70B6">
        <w:rPr>
          <w:sz w:val="24"/>
          <w:szCs w:val="24"/>
        </w:rPr>
        <w:t>paired</w:t>
      </w:r>
      <w:r>
        <w:rPr>
          <w:sz w:val="24"/>
          <w:szCs w:val="24"/>
        </w:rPr>
        <w:t>-</w:t>
      </w:r>
      <w:r w:rsidRPr="00AC70B6">
        <w:rPr>
          <w:sz w:val="24"/>
          <w:szCs w:val="24"/>
        </w:rPr>
        <w:t>end</w:t>
      </w:r>
      <w:proofErr w:type="gramEnd"/>
      <w:r w:rsidRPr="00AC70B6">
        <w:rPr>
          <w:sz w:val="24"/>
          <w:szCs w:val="24"/>
        </w:rPr>
        <w:t xml:space="preserve"> reads. For Pacific Biosciences</w:t>
      </w:r>
      <w:r>
        <w:rPr>
          <w:sz w:val="24"/>
          <w:szCs w:val="24"/>
        </w:rPr>
        <w:t xml:space="preserve"> (</w:t>
      </w:r>
      <w:r w:rsidRPr="00AC70B6">
        <w:rPr>
          <w:sz w:val="24"/>
          <w:szCs w:val="24"/>
        </w:rPr>
        <w:t>PacBio) sequencing, 32.9</w:t>
      </w:r>
      <w:r>
        <w:rPr>
          <w:sz w:val="24"/>
          <w:szCs w:val="24"/>
        </w:rPr>
        <w:t xml:space="preserve"> </w:t>
      </w:r>
      <w:r>
        <w:rPr>
          <w:rFonts w:ascii="Calibri" w:hAnsi="Calibri"/>
          <w:sz w:val="24"/>
          <w:szCs w:val="24"/>
        </w:rPr>
        <w:t>µ</w:t>
      </w:r>
      <w:r w:rsidRPr="00AC70B6">
        <w:rPr>
          <w:sz w:val="24"/>
          <w:szCs w:val="24"/>
        </w:rPr>
        <w:t xml:space="preserve">g high molecular weight DNA from Da-Ae was used for library construction and 19 </w:t>
      </w:r>
      <w:proofErr w:type="spellStart"/>
      <w:r w:rsidRPr="00AC70B6">
        <w:rPr>
          <w:sz w:val="24"/>
          <w:szCs w:val="24"/>
        </w:rPr>
        <w:t>SMRTcells</w:t>
      </w:r>
      <w:proofErr w:type="spellEnd"/>
      <w:r w:rsidRPr="00AC70B6">
        <w:rPr>
          <w:sz w:val="24"/>
          <w:szCs w:val="24"/>
        </w:rPr>
        <w:t xml:space="preserve"> were sequenced on a PacBio Sequel system</w:t>
      </w:r>
      <w:r>
        <w:rPr>
          <w:sz w:val="24"/>
          <w:szCs w:val="24"/>
        </w:rPr>
        <w:t xml:space="preserve"> (Pacific Biosciences, Menlo Park, CA, US) </w:t>
      </w:r>
      <w:r w:rsidRPr="00AC70B6">
        <w:rPr>
          <w:sz w:val="24"/>
          <w:szCs w:val="24"/>
        </w:rPr>
        <w:t xml:space="preserve">at the </w:t>
      </w:r>
      <w:r>
        <w:rPr>
          <w:sz w:val="24"/>
          <w:szCs w:val="24"/>
        </w:rPr>
        <w:t xml:space="preserve">UCD </w:t>
      </w:r>
      <w:r w:rsidRPr="00AC70B6">
        <w:rPr>
          <w:sz w:val="24"/>
          <w:szCs w:val="24"/>
        </w:rPr>
        <w:t>Genome Center, producing ~6.6 million subreads with an average length of ~11.2</w:t>
      </w:r>
      <w:r>
        <w:rPr>
          <w:sz w:val="24"/>
          <w:szCs w:val="24"/>
        </w:rPr>
        <w:t xml:space="preserve"> </w:t>
      </w:r>
      <w:proofErr w:type="spellStart"/>
      <w:r w:rsidRPr="00AC70B6">
        <w:rPr>
          <w:sz w:val="24"/>
          <w:szCs w:val="24"/>
        </w:rPr>
        <w:t>Kb</w:t>
      </w:r>
      <w:proofErr w:type="spellEnd"/>
      <w:r w:rsidRPr="00AC70B6">
        <w:rPr>
          <w:sz w:val="24"/>
          <w:szCs w:val="24"/>
        </w:rPr>
        <w:t>. An additional 100 seeds from the same single Da-Ae plant were grown to produce 4.5</w:t>
      </w:r>
      <w:r>
        <w:rPr>
          <w:sz w:val="24"/>
          <w:szCs w:val="24"/>
        </w:rPr>
        <w:t xml:space="preserve"> </w:t>
      </w:r>
      <w:r w:rsidRPr="00AC70B6">
        <w:rPr>
          <w:sz w:val="24"/>
          <w:szCs w:val="24"/>
        </w:rPr>
        <w:t>g young leaf tissues that were sent to Dovetail Genomics</w:t>
      </w:r>
      <w:r>
        <w:rPr>
          <w:sz w:val="24"/>
          <w:szCs w:val="24"/>
        </w:rPr>
        <w:t xml:space="preserve"> (Dovetail Genomics, Scotts Valley, CA, US)</w:t>
      </w:r>
      <w:r w:rsidRPr="00AC70B6">
        <w:rPr>
          <w:sz w:val="24"/>
          <w:szCs w:val="24"/>
        </w:rPr>
        <w:t xml:space="preserve"> for Hi-C library construction. The Hi-C library was then sequenced at the </w:t>
      </w:r>
      <w:r>
        <w:rPr>
          <w:sz w:val="24"/>
          <w:szCs w:val="24"/>
        </w:rPr>
        <w:t>UCD</w:t>
      </w:r>
      <w:r w:rsidRPr="00AC70B6">
        <w:rPr>
          <w:sz w:val="24"/>
          <w:szCs w:val="24"/>
        </w:rPr>
        <w:t xml:space="preserve"> Genome Center on an Illumina </w:t>
      </w:r>
      <w:proofErr w:type="spellStart"/>
      <w:r w:rsidRPr="00AC70B6">
        <w:rPr>
          <w:sz w:val="24"/>
          <w:szCs w:val="24"/>
        </w:rPr>
        <w:t>HiSeq</w:t>
      </w:r>
      <w:proofErr w:type="spellEnd"/>
      <w:r w:rsidRPr="00AC70B6">
        <w:rPr>
          <w:sz w:val="24"/>
          <w:szCs w:val="24"/>
        </w:rPr>
        <w:t xml:space="preserve"> 4000 producing ~374 million 150-bp paired</w:t>
      </w:r>
      <w:r>
        <w:rPr>
          <w:sz w:val="24"/>
          <w:szCs w:val="24"/>
        </w:rPr>
        <w:t>-</w:t>
      </w:r>
      <w:r w:rsidRPr="00AC70B6">
        <w:rPr>
          <w:sz w:val="24"/>
          <w:szCs w:val="24"/>
        </w:rPr>
        <w:t>end reads.</w:t>
      </w:r>
    </w:p>
    <w:p w14:paraId="26B6C8BB" w14:textId="77777777" w:rsidR="00D22620" w:rsidRPr="00AC70B6" w:rsidRDefault="00D22620" w:rsidP="00D22620">
      <w:pPr>
        <w:spacing w:line="480" w:lineRule="auto"/>
        <w:rPr>
          <w:i/>
          <w:sz w:val="24"/>
          <w:szCs w:val="24"/>
        </w:rPr>
      </w:pPr>
      <w:commentRangeStart w:id="43"/>
      <w:commentRangeStart w:id="44"/>
      <w:r w:rsidRPr="00AC70B6">
        <w:rPr>
          <w:i/>
          <w:sz w:val="24"/>
          <w:szCs w:val="24"/>
        </w:rPr>
        <w:t xml:space="preserve">Generation of 10X </w:t>
      </w:r>
      <w:r>
        <w:rPr>
          <w:i/>
          <w:sz w:val="24"/>
          <w:szCs w:val="24"/>
        </w:rPr>
        <w:t xml:space="preserve">Genomics </w:t>
      </w:r>
      <w:r w:rsidRPr="00AC70B6">
        <w:rPr>
          <w:i/>
          <w:sz w:val="24"/>
          <w:szCs w:val="24"/>
        </w:rPr>
        <w:t>Assemblies</w:t>
      </w:r>
      <w:commentRangeEnd w:id="43"/>
      <w:r w:rsidR="00A02B15">
        <w:rPr>
          <w:rStyle w:val="CommentReference"/>
        </w:rPr>
        <w:commentReference w:id="43"/>
      </w:r>
      <w:commentRangeEnd w:id="44"/>
      <w:r w:rsidR="00D16455">
        <w:rPr>
          <w:rStyle w:val="CommentReference"/>
        </w:rPr>
        <w:commentReference w:id="44"/>
      </w:r>
    </w:p>
    <w:p w14:paraId="4D3F64B5" w14:textId="1411C04F" w:rsidR="00D22620" w:rsidRDefault="00D22620" w:rsidP="00D22620">
      <w:pPr>
        <w:spacing w:line="480" w:lineRule="auto"/>
        <w:ind w:firstLine="720"/>
        <w:rPr>
          <w:sz w:val="24"/>
          <w:szCs w:val="24"/>
        </w:rPr>
      </w:pPr>
      <w:commentRangeStart w:id="45"/>
      <w:commentRangeStart w:id="46"/>
      <w:r w:rsidRPr="00AC70B6">
        <w:rPr>
          <w:sz w:val="24"/>
          <w:szCs w:val="24"/>
        </w:rPr>
        <w:t xml:space="preserve">Initial assemblies of </w:t>
      </w:r>
      <w:r w:rsidRPr="00AC70B6">
        <w:rPr>
          <w:i/>
          <w:sz w:val="24"/>
          <w:szCs w:val="24"/>
        </w:rPr>
        <w:t>B</w:t>
      </w:r>
      <w:r>
        <w:rPr>
          <w:i/>
          <w:sz w:val="24"/>
          <w:szCs w:val="24"/>
        </w:rPr>
        <w:t>.</w:t>
      </w:r>
      <w:r w:rsidRPr="00AC70B6">
        <w:rPr>
          <w:i/>
          <w:sz w:val="24"/>
          <w:szCs w:val="24"/>
        </w:rPr>
        <w:t xml:space="preserve"> napus </w:t>
      </w:r>
      <w:r w:rsidRPr="00AC70B6">
        <w:rPr>
          <w:sz w:val="24"/>
          <w:szCs w:val="24"/>
        </w:rPr>
        <w:t xml:space="preserve">were </w:t>
      </w:r>
      <w:r>
        <w:rPr>
          <w:sz w:val="24"/>
          <w:szCs w:val="24"/>
        </w:rPr>
        <w:t>generated</w:t>
      </w:r>
      <w:r w:rsidRPr="00AC70B6">
        <w:rPr>
          <w:sz w:val="24"/>
          <w:szCs w:val="24"/>
        </w:rPr>
        <w:t xml:space="preserve"> using the default Supernova</w:t>
      </w:r>
      <w:r>
        <w:rPr>
          <w:sz w:val="24"/>
          <w:szCs w:val="24"/>
        </w:rPr>
        <w:t xml:space="preserve"> </w:t>
      </w:r>
      <w:del w:id="47" w:author="john davis" w:date="2022-07-14T10:37:00Z">
        <w:r w:rsidDel="00C0092A">
          <w:rPr>
            <w:sz w:val="24"/>
            <w:szCs w:val="24"/>
          </w:rPr>
          <w:delText>v</w:delText>
        </w:r>
        <w:r w:rsidRPr="00AC70B6" w:rsidDel="00C0092A">
          <w:rPr>
            <w:sz w:val="24"/>
            <w:szCs w:val="24"/>
          </w:rPr>
          <w:delText>1.1.5</w:delText>
        </w:r>
      </w:del>
      <w:ins w:id="48" w:author="john davis" w:date="2022-07-14T10:37:00Z">
        <w:r w:rsidR="00C0092A">
          <w:rPr>
            <w:sz w:val="24"/>
            <w:szCs w:val="24"/>
          </w:rPr>
          <w:t>v</w:t>
        </w:r>
      </w:ins>
      <w:ins w:id="49" w:author="john davis" w:date="2022-07-21T11:10:00Z">
        <w:r w:rsidR="000D02D6">
          <w:rPr>
            <w:sz w:val="24"/>
            <w:szCs w:val="24"/>
          </w:rPr>
          <w:t>1</w:t>
        </w:r>
      </w:ins>
      <w:ins w:id="50" w:author="john davis" w:date="2022-07-14T10:37:00Z">
        <w:r w:rsidR="00C0092A">
          <w:rPr>
            <w:sz w:val="24"/>
            <w:szCs w:val="24"/>
          </w:rPr>
          <w:t>.</w:t>
        </w:r>
      </w:ins>
      <w:ins w:id="51" w:author="John Thompson Davis" w:date="2022-07-25T08:46:00Z">
        <w:r w:rsidR="007E0C55">
          <w:rPr>
            <w:sz w:val="24"/>
            <w:szCs w:val="24"/>
          </w:rPr>
          <w:t>1</w:t>
        </w:r>
      </w:ins>
      <w:ins w:id="52" w:author="john davis" w:date="2022-07-21T11:10:00Z">
        <w:del w:id="53" w:author="John Thompson Davis" w:date="2022-07-25T08:46:00Z">
          <w:r w:rsidR="000D02D6" w:rsidDel="007E0C55">
            <w:rPr>
              <w:sz w:val="24"/>
              <w:szCs w:val="24"/>
            </w:rPr>
            <w:delText>4</w:delText>
          </w:r>
        </w:del>
      </w:ins>
      <w:ins w:id="54" w:author="John Thompson Davis" w:date="2022-07-21T10:36:00Z">
        <w:del w:id="55" w:author="john davis" w:date="2022-07-21T11:10:00Z">
          <w:r w:rsidR="00B901CF" w:rsidDel="000D02D6">
            <w:rPr>
              <w:sz w:val="24"/>
              <w:szCs w:val="24"/>
            </w:rPr>
            <w:delText>0</w:delText>
          </w:r>
        </w:del>
        <w:r w:rsidR="00B901CF">
          <w:rPr>
            <w:sz w:val="24"/>
            <w:szCs w:val="24"/>
          </w:rPr>
          <w:t>.</w:t>
        </w:r>
      </w:ins>
      <w:ins w:id="56" w:author="john davis" w:date="2022-07-14T10:38:00Z">
        <w:del w:id="57" w:author="John Thompson Davis" w:date="2022-07-21T10:36:00Z">
          <w:r w:rsidR="00C0092A" w:rsidDel="00B901CF">
            <w:rPr>
              <w:sz w:val="24"/>
              <w:szCs w:val="24"/>
            </w:rPr>
            <w:delText>2</w:delText>
          </w:r>
        </w:del>
      </w:ins>
      <w:ins w:id="58" w:author="John Thompson Davis" w:date="2022-07-25T08:46:00Z">
        <w:r w:rsidR="007E0C55">
          <w:rPr>
            <w:sz w:val="24"/>
            <w:szCs w:val="24"/>
          </w:rPr>
          <w:t>5</w:t>
        </w:r>
      </w:ins>
      <w:ins w:id="59" w:author="john davis" w:date="2022-07-14T10:38:00Z">
        <w:del w:id="60" w:author="John Thompson Davis" w:date="2022-07-25T08:46:00Z">
          <w:r w:rsidR="00C0092A" w:rsidDel="007E0C55">
            <w:rPr>
              <w:sz w:val="24"/>
              <w:szCs w:val="24"/>
            </w:rPr>
            <w:delText>0</w:delText>
          </w:r>
        </w:del>
      </w:ins>
      <w:r>
        <w:rPr>
          <w:sz w:val="24"/>
          <w:szCs w:val="24"/>
        </w:rPr>
        <w:t xml:space="preserve"> </w:t>
      </w:r>
      <w:r w:rsidRPr="00AC70B6">
        <w:rPr>
          <w:sz w:val="24"/>
          <w:szCs w:val="24"/>
        </w:rPr>
        <w:t>pipeline</w:t>
      </w:r>
      <w:r>
        <w:rPr>
          <w:sz w:val="24"/>
          <w:szCs w:val="24"/>
        </w:rPr>
        <w:t xml:space="preserve"> </w:t>
      </w:r>
      <w:r w:rsidR="00A938B6">
        <w:rPr>
          <w:sz w:val="24"/>
          <w:szCs w:val="24"/>
        </w:rPr>
        <w:fldChar w:fldCharType="begin"/>
      </w:r>
      <w:r w:rsidR="00A24385">
        <w:rPr>
          <w:sz w:val="24"/>
          <w:szCs w:val="24"/>
        </w:rPr>
        <w:instrText xml:space="preserve"> ADDIN ZOTERO_ITEM CSL_CITATION {"citationID":"44uZw1px","properties":{"formattedCitation":"(Weisenfeld {\\i{}et al.} 2017)","plainCitation":"(Weisenfeld et al. 2017)","noteIndex":0},"citationItems":[{"id":144,"uris":["http://zotero.org/users/5857934/items/4LIBHE2R"],"itemData":{"id":144,"type":"article-journal","abstract":"An international, peer-reviewed genome sciences journal featuring outstanding original research that offers novel insights into the biology of all organisms","container-title":"Genome Research","DOI":"10.1101/gr.214874.116","ISSN":"1088-9051, 1549-5469","issue":"5","journalAbbreviation":"Genome Res.","language":"en","note":"PMID: 28381613","page":"757-767","source":"genome.cshlp.org","title":"Direct determination of diploid genome sequences","volume":"27","author":[{"family":"Weisenfeld","given":"Neil I."},{"family":"Kumar","given":"Vijay"},{"family":"Shah","given":"Preyas"},{"family":"Church","given":"Deanna M."},{"family":"Jaffe","given":"David B."}],"issued":{"date-parts":[["2017",5,1]]}}}],"schema":"https://github.com/citation-style-language/schema/raw/master/csl-citation.json"} </w:instrText>
      </w:r>
      <w:r w:rsidR="00A938B6">
        <w:rPr>
          <w:sz w:val="24"/>
          <w:szCs w:val="24"/>
        </w:rPr>
        <w:fldChar w:fldCharType="separate"/>
      </w:r>
      <w:r w:rsidR="00A938B6" w:rsidRPr="00A938B6">
        <w:rPr>
          <w:rFonts w:ascii="Calibri" w:hAnsi="Calibri" w:cs="Calibri"/>
          <w:sz w:val="24"/>
          <w:szCs w:val="24"/>
        </w:rPr>
        <w:t xml:space="preserve">(Weisenfeld </w:t>
      </w:r>
      <w:r w:rsidR="00A938B6" w:rsidRPr="00A938B6">
        <w:rPr>
          <w:rFonts w:ascii="Calibri" w:hAnsi="Calibri" w:cs="Calibri"/>
          <w:i/>
          <w:iCs/>
          <w:sz w:val="24"/>
          <w:szCs w:val="24"/>
        </w:rPr>
        <w:t>et al.</w:t>
      </w:r>
      <w:r w:rsidR="00A938B6" w:rsidRPr="00A938B6">
        <w:rPr>
          <w:rFonts w:ascii="Calibri" w:hAnsi="Calibri" w:cs="Calibri"/>
          <w:sz w:val="24"/>
          <w:szCs w:val="24"/>
        </w:rPr>
        <w:t xml:space="preserve"> 2017)</w:t>
      </w:r>
      <w:r w:rsidR="00A938B6">
        <w:rPr>
          <w:sz w:val="24"/>
          <w:szCs w:val="24"/>
        </w:rPr>
        <w:fldChar w:fldCharType="end"/>
      </w:r>
      <w:del w:id="61" w:author="john davis" w:date="2022-06-29T14:17:00Z">
        <w:r w:rsidRPr="009E0AB3" w:rsidDel="00A938B6">
          <w:rPr>
            <w:rFonts w:ascii="Calibri" w:hAnsi="Calibri" w:cs="Calibri"/>
            <w:sz w:val="24"/>
          </w:rPr>
          <w:delText xml:space="preserve">(Weisenfeld </w:delText>
        </w:r>
        <w:r w:rsidRPr="009E0AB3" w:rsidDel="00A938B6">
          <w:rPr>
            <w:rFonts w:ascii="Calibri" w:hAnsi="Calibri" w:cs="Calibri"/>
            <w:i/>
            <w:iCs/>
            <w:sz w:val="24"/>
          </w:rPr>
          <w:delText>et al.</w:delText>
        </w:r>
        <w:r w:rsidRPr="009E0AB3" w:rsidDel="00A938B6">
          <w:rPr>
            <w:rFonts w:ascii="Calibri" w:hAnsi="Calibri" w:cs="Calibri"/>
            <w:sz w:val="24"/>
          </w:rPr>
          <w:delText xml:space="preserve"> 2017)</w:delText>
        </w:r>
      </w:del>
      <w:r>
        <w:rPr>
          <w:sz w:val="24"/>
          <w:szCs w:val="24"/>
        </w:rPr>
        <w:t xml:space="preserve"> </w:t>
      </w:r>
      <w:r w:rsidRPr="00AC70B6">
        <w:rPr>
          <w:sz w:val="24"/>
          <w:szCs w:val="24"/>
        </w:rPr>
        <w:t>with an estimated genome size of 1.12 Gb.</w:t>
      </w:r>
      <w:commentRangeEnd w:id="45"/>
      <w:r w:rsidR="007A2F32">
        <w:rPr>
          <w:rStyle w:val="CommentReference"/>
        </w:rPr>
        <w:commentReference w:id="45"/>
      </w:r>
      <w:commentRangeEnd w:id="46"/>
      <w:r w:rsidR="00C0092A">
        <w:rPr>
          <w:rStyle w:val="CommentReference"/>
        </w:rPr>
        <w:commentReference w:id="46"/>
      </w:r>
      <w:r w:rsidRPr="00AC70B6">
        <w:rPr>
          <w:sz w:val="24"/>
          <w:szCs w:val="24"/>
        </w:rPr>
        <w:t xml:space="preserve"> </w:t>
      </w:r>
      <w:commentRangeStart w:id="62"/>
      <w:commentRangeStart w:id="63"/>
      <w:r w:rsidRPr="00AC70B6">
        <w:rPr>
          <w:sz w:val="24"/>
          <w:szCs w:val="24"/>
        </w:rPr>
        <w:t xml:space="preserve">The 10X </w:t>
      </w:r>
      <w:r>
        <w:rPr>
          <w:sz w:val="24"/>
          <w:szCs w:val="24"/>
        </w:rPr>
        <w:t xml:space="preserve">Genomics </w:t>
      </w:r>
      <w:r w:rsidRPr="00AC70B6">
        <w:rPr>
          <w:sz w:val="24"/>
          <w:szCs w:val="24"/>
        </w:rPr>
        <w:t xml:space="preserve">Da-Ae reads sequenced at the </w:t>
      </w:r>
      <w:r>
        <w:rPr>
          <w:sz w:val="24"/>
          <w:szCs w:val="24"/>
        </w:rPr>
        <w:t xml:space="preserve">UCD </w:t>
      </w:r>
      <w:r w:rsidRPr="00AC70B6">
        <w:rPr>
          <w:sz w:val="24"/>
          <w:szCs w:val="24"/>
        </w:rPr>
        <w:t>Genome Center and Novogene</w:t>
      </w:r>
      <w:r>
        <w:rPr>
          <w:sz w:val="24"/>
          <w:szCs w:val="24"/>
        </w:rPr>
        <w:t xml:space="preserve"> (</w:t>
      </w:r>
      <w:r w:rsidRPr="00AC70B6">
        <w:rPr>
          <w:sz w:val="24"/>
          <w:szCs w:val="24"/>
        </w:rPr>
        <w:t>hereafter referred to as Da-Ae 10X Davis and Da-Ae 10X Novogene) were both</w:t>
      </w:r>
      <w:ins w:id="64" w:author="John Thompson Davis" w:date="2022-07-25T10:00:00Z">
        <w:r w:rsidR="00194D9A">
          <w:rPr>
            <w:sz w:val="24"/>
            <w:szCs w:val="24"/>
          </w:rPr>
          <w:t xml:space="preserve"> independently</w:t>
        </w:r>
      </w:ins>
      <w:r w:rsidRPr="00AC70B6">
        <w:rPr>
          <w:sz w:val="24"/>
          <w:szCs w:val="24"/>
        </w:rPr>
        <w:t xml:space="preserve"> assembled. </w:t>
      </w:r>
      <w:ins w:id="65" w:author="John Thompson Davis" w:date="2022-07-25T09:57:00Z">
        <w:r w:rsidR="00194D9A">
          <w:rPr>
            <w:sz w:val="24"/>
            <w:szCs w:val="24"/>
          </w:rPr>
          <w:t>T</w:t>
        </w:r>
      </w:ins>
      <w:ins w:id="66" w:author="John Thompson Davis" w:date="2022-07-25T09:58:00Z">
        <w:r w:rsidR="00194D9A">
          <w:rPr>
            <w:sz w:val="24"/>
            <w:szCs w:val="24"/>
          </w:rPr>
          <w:t xml:space="preserve">he Da-Ae </w:t>
        </w:r>
      </w:ins>
      <w:ins w:id="67" w:author="John Thompson Davis" w:date="2022-07-25T09:59:00Z">
        <w:r w:rsidR="00194D9A">
          <w:rPr>
            <w:sz w:val="24"/>
            <w:szCs w:val="24"/>
          </w:rPr>
          <w:t>1</w:t>
        </w:r>
      </w:ins>
      <w:ins w:id="68" w:author="John Thompson Davis" w:date="2022-07-25T10:00:00Z">
        <w:r w:rsidR="00194D9A">
          <w:rPr>
            <w:sz w:val="24"/>
            <w:szCs w:val="24"/>
          </w:rPr>
          <w:t xml:space="preserve">0X </w:t>
        </w:r>
      </w:ins>
      <w:ins w:id="69" w:author="John Thompson Davis" w:date="2022-07-25T09:58:00Z">
        <w:r w:rsidR="00194D9A">
          <w:rPr>
            <w:sz w:val="24"/>
            <w:szCs w:val="24"/>
          </w:rPr>
          <w:t xml:space="preserve">Davis reads and the Da-Ae </w:t>
        </w:r>
      </w:ins>
      <w:ins w:id="70" w:author="John Thompson Davis" w:date="2022-07-25T10:00:00Z">
        <w:r w:rsidR="00194D9A">
          <w:rPr>
            <w:sz w:val="24"/>
            <w:szCs w:val="24"/>
          </w:rPr>
          <w:t xml:space="preserve">10X </w:t>
        </w:r>
      </w:ins>
      <w:ins w:id="71" w:author="John Thompson Davis" w:date="2022-07-25T09:58:00Z">
        <w:r w:rsidR="00194D9A">
          <w:rPr>
            <w:sz w:val="24"/>
            <w:szCs w:val="24"/>
          </w:rPr>
          <w:t>Novogene reads re</w:t>
        </w:r>
      </w:ins>
      <w:ins w:id="72" w:author="John Thompson Davis" w:date="2022-07-25T09:59:00Z">
        <w:r w:rsidR="00194D9A">
          <w:rPr>
            <w:sz w:val="24"/>
            <w:szCs w:val="24"/>
          </w:rPr>
          <w:t xml:space="preserve">sulted in </w:t>
        </w:r>
        <w:r w:rsidR="00194D9A" w:rsidRPr="00AC70B6">
          <w:rPr>
            <w:sz w:val="24"/>
            <w:szCs w:val="24"/>
          </w:rPr>
          <w:t>near identical assembl</w:t>
        </w:r>
      </w:ins>
      <w:ins w:id="73" w:author="John Thompson Davis" w:date="2022-07-25T10:01:00Z">
        <w:r w:rsidR="00194D9A">
          <w:rPr>
            <w:sz w:val="24"/>
            <w:szCs w:val="24"/>
          </w:rPr>
          <w:t xml:space="preserve">ies. As a result, only the Da-Ae 10X Davis reads were used in future Supernova assemblies. </w:t>
        </w:r>
      </w:ins>
      <w:commentRangeStart w:id="74"/>
      <w:commentRangeStart w:id="75"/>
      <w:commentRangeStart w:id="76"/>
      <w:commentRangeStart w:id="77"/>
      <w:del w:id="78" w:author="john davis" w:date="2022-06-30T15:41:00Z">
        <w:r w:rsidDel="001721F0">
          <w:rPr>
            <w:sz w:val="24"/>
            <w:szCs w:val="24"/>
          </w:rPr>
          <w:delText>T</w:delText>
        </w:r>
        <w:r w:rsidRPr="00AC70B6" w:rsidDel="001721F0">
          <w:rPr>
            <w:sz w:val="24"/>
            <w:szCs w:val="24"/>
          </w:rPr>
          <w:delText>he Da-Ae 10X Davis and Da-Ae 10X Novogene reads were arbitrarily split in half creating four sets of reads with coverage ranging from 40</w:delText>
        </w:r>
        <w:r w:rsidDel="001721F0">
          <w:rPr>
            <w:rFonts w:ascii="Calibri" w:hAnsi="Calibri"/>
            <w:sz w:val="24"/>
            <w:szCs w:val="24"/>
          </w:rPr>
          <w:delText>–</w:delText>
        </w:r>
        <w:r w:rsidRPr="00AC70B6" w:rsidDel="001721F0">
          <w:rPr>
            <w:sz w:val="24"/>
            <w:szCs w:val="24"/>
          </w:rPr>
          <w:delText>60X</w:delText>
        </w:r>
        <w:r w:rsidDel="001721F0">
          <w:rPr>
            <w:sz w:val="24"/>
            <w:szCs w:val="24"/>
          </w:rPr>
          <w:delText xml:space="preserve">, following the guidelines from </w:delText>
        </w:r>
        <w:r w:rsidRPr="00AC70B6" w:rsidDel="001721F0">
          <w:rPr>
            <w:sz w:val="24"/>
            <w:szCs w:val="24"/>
          </w:rPr>
          <w:delText>10X Genomics</w:delText>
        </w:r>
        <w:r w:rsidDel="001721F0">
          <w:rPr>
            <w:sz w:val="24"/>
            <w:szCs w:val="24"/>
          </w:rPr>
          <w:delText xml:space="preserve"> for </w:delText>
        </w:r>
        <w:r w:rsidRPr="00AC70B6" w:rsidDel="001721F0">
          <w:rPr>
            <w:sz w:val="24"/>
            <w:szCs w:val="24"/>
          </w:rPr>
          <w:delText>using 36X</w:delText>
        </w:r>
        <w:r w:rsidDel="001721F0">
          <w:rPr>
            <w:rFonts w:ascii="Calibri" w:hAnsi="Calibri" w:cs="Calibri"/>
            <w:sz w:val="24"/>
            <w:szCs w:val="24"/>
          </w:rPr>
          <w:delText>–</w:delText>
        </w:r>
        <w:r w:rsidRPr="00AC70B6" w:rsidDel="001721F0">
          <w:rPr>
            <w:sz w:val="24"/>
            <w:szCs w:val="24"/>
          </w:rPr>
          <w:delText xml:space="preserve">56X coverage when using Supernova. The four sets of reads were then assembled independently. All four assemblies had similar assembly statistics with both </w:delText>
        </w:r>
        <w:r w:rsidRPr="004223C7" w:rsidDel="001721F0">
          <w:rPr>
            <w:sz w:val="24"/>
            <w:szCs w:val="24"/>
          </w:rPr>
          <w:delText>N</w:delText>
        </w:r>
        <w:r w:rsidRPr="00C835FA" w:rsidDel="001721F0">
          <w:rPr>
            <w:sz w:val="24"/>
            <w:szCs w:val="24"/>
            <w:vertAlign w:val="subscript"/>
          </w:rPr>
          <w:delText>50</w:delText>
        </w:r>
        <w:r w:rsidDel="001721F0">
          <w:rPr>
            <w:sz w:val="24"/>
            <w:szCs w:val="24"/>
          </w:rPr>
          <w:delText xml:space="preserve"> (</w:delText>
        </w:r>
        <w:r w:rsidRPr="00AC70B6" w:rsidDel="001721F0">
          <w:rPr>
            <w:sz w:val="24"/>
            <w:szCs w:val="24"/>
          </w:rPr>
          <w:delText xml:space="preserve">~140 </w:delText>
        </w:r>
        <w:r w:rsidDel="001721F0">
          <w:rPr>
            <w:sz w:val="24"/>
            <w:szCs w:val="24"/>
          </w:rPr>
          <w:delText>Kb</w:delText>
        </w:r>
        <w:r w:rsidRPr="00AC70B6" w:rsidDel="001721F0">
          <w:rPr>
            <w:sz w:val="24"/>
            <w:szCs w:val="24"/>
          </w:rPr>
          <w:delText>; Table 1) and total assembly lengths</w:delText>
        </w:r>
        <w:r w:rsidDel="001721F0">
          <w:rPr>
            <w:sz w:val="24"/>
            <w:szCs w:val="24"/>
          </w:rPr>
          <w:delText xml:space="preserve"> (</w:delText>
        </w:r>
        <w:r w:rsidRPr="00AC70B6" w:rsidDel="001721F0">
          <w:rPr>
            <w:sz w:val="24"/>
            <w:szCs w:val="24"/>
          </w:rPr>
          <w:delText>793</w:delText>
        </w:r>
        <w:r w:rsidDel="001721F0">
          <w:rPr>
            <w:rFonts w:ascii="Calibri" w:hAnsi="Calibri"/>
            <w:sz w:val="24"/>
            <w:szCs w:val="24"/>
          </w:rPr>
          <w:delText>–</w:delText>
        </w:r>
        <w:r w:rsidRPr="00AC70B6" w:rsidDel="001721F0">
          <w:rPr>
            <w:sz w:val="24"/>
            <w:szCs w:val="24"/>
          </w:rPr>
          <w:delText xml:space="preserve">806 </w:delText>
        </w:r>
        <w:r w:rsidDel="001721F0">
          <w:rPr>
            <w:sz w:val="24"/>
            <w:szCs w:val="24"/>
          </w:rPr>
          <w:delText>Mb</w:delText>
        </w:r>
        <w:r w:rsidRPr="00AC70B6" w:rsidDel="001721F0">
          <w:rPr>
            <w:sz w:val="24"/>
            <w:szCs w:val="24"/>
          </w:rPr>
          <w:delText xml:space="preserve">; Table 1) </w:delText>
        </w:r>
        <w:r w:rsidDel="001721F0">
          <w:rPr>
            <w:sz w:val="24"/>
            <w:szCs w:val="24"/>
          </w:rPr>
          <w:delText>being lower than expected</w:delText>
        </w:r>
        <w:r w:rsidRPr="00AC70B6" w:rsidDel="001721F0">
          <w:rPr>
            <w:sz w:val="24"/>
            <w:szCs w:val="24"/>
          </w:rPr>
          <w:delText xml:space="preserve">. </w:delText>
        </w:r>
      </w:del>
      <w:ins w:id="79" w:author="John Thompson Davis" w:date="2022-07-25T10:02:00Z">
        <w:r w:rsidR="00194D9A">
          <w:rPr>
            <w:sz w:val="24"/>
            <w:szCs w:val="24"/>
          </w:rPr>
          <w:t xml:space="preserve">Upon </w:t>
        </w:r>
      </w:ins>
      <w:del w:id="80" w:author="John Thompson Davis" w:date="2022-07-25T10:02:00Z">
        <w:r w:rsidRPr="00AC70B6" w:rsidDel="00194D9A">
          <w:rPr>
            <w:sz w:val="24"/>
            <w:szCs w:val="24"/>
          </w:rPr>
          <w:delText xml:space="preserve">Assemblies were completed again upon </w:delText>
        </w:r>
      </w:del>
      <w:r w:rsidRPr="00AC70B6">
        <w:rPr>
          <w:sz w:val="24"/>
          <w:szCs w:val="24"/>
        </w:rPr>
        <w:t>the release of Supernova-2.0.0</w:t>
      </w:r>
      <w:commentRangeEnd w:id="74"/>
      <w:r w:rsidR="006C2679">
        <w:rPr>
          <w:rStyle w:val="CommentReference"/>
        </w:rPr>
        <w:commentReference w:id="74"/>
      </w:r>
      <w:commentRangeEnd w:id="75"/>
      <w:r w:rsidR="000D02D6">
        <w:rPr>
          <w:rStyle w:val="CommentReference"/>
        </w:rPr>
        <w:commentReference w:id="75"/>
      </w:r>
      <w:commentRangeEnd w:id="76"/>
      <w:r w:rsidR="000D02D6">
        <w:rPr>
          <w:rStyle w:val="CommentReference"/>
        </w:rPr>
        <w:commentReference w:id="76"/>
      </w:r>
      <w:commentRangeEnd w:id="77"/>
      <w:r w:rsidR="007E0C55">
        <w:rPr>
          <w:rStyle w:val="CommentReference"/>
        </w:rPr>
        <w:commentReference w:id="77"/>
      </w:r>
      <w:ins w:id="81" w:author="John Thompson Davis" w:date="2022-07-25T10:02:00Z">
        <w:r w:rsidR="00194D9A">
          <w:rPr>
            <w:sz w:val="24"/>
            <w:szCs w:val="24"/>
          </w:rPr>
          <w:t>,</w:t>
        </w:r>
      </w:ins>
      <w:del w:id="82" w:author="John Thompson Davis" w:date="2022-07-25T10:02:00Z">
        <w:r w:rsidRPr="00AC70B6" w:rsidDel="00194D9A">
          <w:rPr>
            <w:sz w:val="24"/>
            <w:szCs w:val="24"/>
          </w:rPr>
          <w:delText>.</w:delText>
        </w:r>
      </w:del>
      <w:r w:rsidRPr="00AC70B6">
        <w:rPr>
          <w:sz w:val="24"/>
          <w:szCs w:val="24"/>
        </w:rPr>
        <w:t xml:space="preserve"> </w:t>
      </w:r>
      <w:ins w:id="83" w:author="John Thompson Davis" w:date="2022-07-25T10:03:00Z">
        <w:r w:rsidR="00194D9A">
          <w:rPr>
            <w:sz w:val="24"/>
            <w:szCs w:val="24"/>
          </w:rPr>
          <w:t>t</w:t>
        </w:r>
      </w:ins>
      <w:del w:id="84" w:author="John Thompson Davis" w:date="2022-07-25T10:02:00Z">
        <w:r w:rsidRPr="00AC70B6" w:rsidDel="00194D9A">
          <w:rPr>
            <w:sz w:val="24"/>
            <w:szCs w:val="24"/>
          </w:rPr>
          <w:delText>T</w:delText>
        </w:r>
      </w:del>
      <w:r w:rsidRPr="00AC70B6">
        <w:rPr>
          <w:sz w:val="24"/>
          <w:szCs w:val="24"/>
        </w:rPr>
        <w:t xml:space="preserve">he </w:t>
      </w:r>
      <w:del w:id="85" w:author="John Thompson Davis" w:date="2022-07-25T10:03:00Z">
        <w:r w:rsidRPr="00AC70B6" w:rsidDel="0054161D">
          <w:rPr>
            <w:sz w:val="24"/>
            <w:szCs w:val="24"/>
          </w:rPr>
          <w:delText xml:space="preserve">10X </w:delText>
        </w:r>
      </w:del>
      <w:r w:rsidRPr="00AC70B6">
        <w:rPr>
          <w:i/>
          <w:sz w:val="24"/>
          <w:szCs w:val="24"/>
        </w:rPr>
        <w:t>B</w:t>
      </w:r>
      <w:r>
        <w:rPr>
          <w:i/>
          <w:sz w:val="24"/>
          <w:szCs w:val="24"/>
        </w:rPr>
        <w:t>.</w:t>
      </w:r>
      <w:r w:rsidRPr="00AC70B6">
        <w:rPr>
          <w:i/>
          <w:sz w:val="24"/>
          <w:szCs w:val="24"/>
        </w:rPr>
        <w:t xml:space="preserve"> rapa</w:t>
      </w:r>
      <w:ins w:id="86" w:author="John Thompson Davis" w:date="2022-07-25T10:03:00Z">
        <w:r w:rsidR="0054161D">
          <w:rPr>
            <w:i/>
            <w:sz w:val="24"/>
            <w:szCs w:val="24"/>
          </w:rPr>
          <w:t xml:space="preserve"> </w:t>
        </w:r>
        <w:r w:rsidR="0054161D" w:rsidRPr="00AC70B6">
          <w:rPr>
            <w:sz w:val="24"/>
            <w:szCs w:val="24"/>
          </w:rPr>
          <w:t>10X</w:t>
        </w:r>
      </w:ins>
      <w:r w:rsidRPr="00AC70B6">
        <w:rPr>
          <w:i/>
          <w:sz w:val="24"/>
          <w:szCs w:val="24"/>
        </w:rPr>
        <w:t xml:space="preserve">, </w:t>
      </w:r>
      <w:del w:id="87" w:author="John Thompson Davis" w:date="2022-07-25T10:03:00Z">
        <w:r w:rsidRPr="00AC70B6" w:rsidDel="0054161D">
          <w:rPr>
            <w:sz w:val="24"/>
            <w:szCs w:val="24"/>
          </w:rPr>
          <w:delText>10X</w:delText>
        </w:r>
        <w:r w:rsidRPr="00AC70B6" w:rsidDel="0054161D">
          <w:rPr>
            <w:i/>
            <w:sz w:val="24"/>
            <w:szCs w:val="24"/>
          </w:rPr>
          <w:delText xml:space="preserve"> </w:delText>
        </w:r>
      </w:del>
      <w:r w:rsidRPr="00AC70B6">
        <w:rPr>
          <w:i/>
          <w:sz w:val="24"/>
          <w:szCs w:val="24"/>
        </w:rPr>
        <w:t>B</w:t>
      </w:r>
      <w:r>
        <w:rPr>
          <w:i/>
          <w:sz w:val="24"/>
          <w:szCs w:val="24"/>
        </w:rPr>
        <w:t>.</w:t>
      </w:r>
      <w:r w:rsidRPr="00AC70B6">
        <w:rPr>
          <w:i/>
          <w:sz w:val="24"/>
          <w:szCs w:val="24"/>
        </w:rPr>
        <w:t xml:space="preserve"> oleracea</w:t>
      </w:r>
      <w:ins w:id="88" w:author="John Thompson Davis" w:date="2022-07-25T10:03:00Z">
        <w:r w:rsidR="0054161D">
          <w:rPr>
            <w:i/>
            <w:sz w:val="24"/>
            <w:szCs w:val="24"/>
          </w:rPr>
          <w:t xml:space="preserve"> </w:t>
        </w:r>
        <w:r w:rsidR="0054161D" w:rsidRPr="00AC70B6">
          <w:rPr>
            <w:sz w:val="24"/>
            <w:szCs w:val="24"/>
          </w:rPr>
          <w:t>10X</w:t>
        </w:r>
      </w:ins>
      <w:r w:rsidRPr="00AC70B6">
        <w:rPr>
          <w:sz w:val="24"/>
          <w:szCs w:val="24"/>
        </w:rPr>
        <w:t xml:space="preserve">, and </w:t>
      </w:r>
      <w:del w:id="89" w:author="John Thompson Davis" w:date="2022-07-25T10:03:00Z">
        <w:r w:rsidRPr="00AC70B6" w:rsidDel="0054161D">
          <w:rPr>
            <w:sz w:val="24"/>
            <w:szCs w:val="24"/>
          </w:rPr>
          <w:delText xml:space="preserve">10X </w:delText>
        </w:r>
      </w:del>
      <w:r w:rsidRPr="00AC70B6">
        <w:rPr>
          <w:sz w:val="24"/>
          <w:szCs w:val="24"/>
        </w:rPr>
        <w:t>Da-Ae</w:t>
      </w:r>
      <w:ins w:id="90" w:author="John Thompson Davis" w:date="2022-07-25T10:03:00Z">
        <w:r w:rsidR="0054161D">
          <w:rPr>
            <w:sz w:val="24"/>
            <w:szCs w:val="24"/>
          </w:rPr>
          <w:t xml:space="preserve"> </w:t>
        </w:r>
        <w:r w:rsidR="0054161D" w:rsidRPr="00AC70B6">
          <w:rPr>
            <w:sz w:val="24"/>
            <w:szCs w:val="24"/>
          </w:rPr>
          <w:t>10X</w:t>
        </w:r>
      </w:ins>
      <w:r w:rsidRPr="00AC70B6">
        <w:rPr>
          <w:sz w:val="24"/>
          <w:szCs w:val="24"/>
        </w:rPr>
        <w:t xml:space="preserve"> Davis</w:t>
      </w:r>
      <w:r w:rsidRPr="00AC70B6">
        <w:rPr>
          <w:i/>
          <w:sz w:val="24"/>
          <w:szCs w:val="24"/>
        </w:rPr>
        <w:t xml:space="preserve"> </w:t>
      </w:r>
      <w:r w:rsidRPr="00AC70B6">
        <w:rPr>
          <w:sz w:val="24"/>
          <w:szCs w:val="24"/>
        </w:rPr>
        <w:t xml:space="preserve">reads were </w:t>
      </w:r>
      <w:ins w:id="91" w:author="John Thompson Davis" w:date="2022-07-25T10:03:00Z">
        <w:r w:rsidR="0054161D">
          <w:rPr>
            <w:sz w:val="24"/>
            <w:szCs w:val="24"/>
          </w:rPr>
          <w:t>each individually assembled</w:t>
        </w:r>
      </w:ins>
      <w:ins w:id="92" w:author="John Thompson Davis" w:date="2022-07-25T10:04:00Z">
        <w:r w:rsidR="0054161D">
          <w:rPr>
            <w:sz w:val="24"/>
            <w:szCs w:val="24"/>
          </w:rPr>
          <w:t xml:space="preserve"> using the newer programming</w:t>
        </w:r>
      </w:ins>
      <w:ins w:id="93" w:author="John Thompson Davis" w:date="2022-07-25T10:03:00Z">
        <w:r w:rsidR="0054161D">
          <w:rPr>
            <w:sz w:val="24"/>
            <w:szCs w:val="24"/>
          </w:rPr>
          <w:t xml:space="preserve">. </w:t>
        </w:r>
      </w:ins>
      <w:del w:id="94" w:author="John Thompson Davis" w:date="2022-07-25T10:03:00Z">
        <w:r w:rsidRPr="00AC70B6" w:rsidDel="0054161D">
          <w:rPr>
            <w:sz w:val="24"/>
            <w:szCs w:val="24"/>
          </w:rPr>
          <w:delText xml:space="preserve">used in this round of assembly. </w:delText>
        </w:r>
      </w:del>
      <w:del w:id="95" w:author="John Thompson Davis" w:date="2022-07-25T10:02:00Z">
        <w:r w:rsidRPr="00AC70B6" w:rsidDel="00194D9A">
          <w:rPr>
            <w:sz w:val="24"/>
            <w:szCs w:val="24"/>
          </w:rPr>
          <w:delText>The 10X Da-Ae Novogene reads were excluded due to having near identical assembly performance when compared to the 10X Da-Ae Davis read</w:delText>
        </w:r>
        <w:commentRangeEnd w:id="62"/>
        <w:r w:rsidR="006C2679" w:rsidDel="00194D9A">
          <w:rPr>
            <w:rStyle w:val="CommentReference"/>
          </w:rPr>
          <w:commentReference w:id="62"/>
        </w:r>
        <w:commentRangeEnd w:id="63"/>
        <w:r w:rsidR="002F13CC" w:rsidDel="00194D9A">
          <w:rPr>
            <w:rStyle w:val="CommentReference"/>
          </w:rPr>
          <w:commentReference w:id="63"/>
        </w:r>
        <w:r w:rsidRPr="00AC70B6" w:rsidDel="00194D9A">
          <w:rPr>
            <w:sz w:val="24"/>
            <w:szCs w:val="24"/>
          </w:rPr>
          <w:delText>s</w:delText>
        </w:r>
      </w:del>
      <w:ins w:id="96" w:author="john davis" w:date="2022-07-21T11:12:00Z">
        <w:del w:id="97" w:author="John Thompson Davis" w:date="2022-07-25T10:02:00Z">
          <w:r w:rsidR="000D02D6" w:rsidDel="00194D9A">
            <w:rPr>
              <w:sz w:val="24"/>
              <w:szCs w:val="24"/>
            </w:rPr>
            <w:delText xml:space="preserve"> in the initial round using Supernova v1.4.0</w:delText>
          </w:r>
        </w:del>
      </w:ins>
      <w:del w:id="98" w:author="John Thompson Davis" w:date="2022-07-25T10:02:00Z">
        <w:r w:rsidRPr="00AC70B6" w:rsidDel="00194D9A">
          <w:rPr>
            <w:sz w:val="24"/>
            <w:szCs w:val="24"/>
          </w:rPr>
          <w:delText xml:space="preserve">. </w:delText>
        </w:r>
      </w:del>
      <w:del w:id="99" w:author="john davis" w:date="2022-06-30T15:41:00Z">
        <w:r w:rsidRPr="00AC70B6" w:rsidDel="001721F0">
          <w:rPr>
            <w:sz w:val="24"/>
            <w:szCs w:val="24"/>
          </w:rPr>
          <w:delText xml:space="preserve">For the assemblies </w:delText>
        </w:r>
        <w:r w:rsidDel="001721F0">
          <w:rPr>
            <w:sz w:val="24"/>
            <w:szCs w:val="24"/>
          </w:rPr>
          <w:delText xml:space="preserve">generated </w:delText>
        </w:r>
        <w:r w:rsidRPr="00AC70B6" w:rsidDel="001721F0">
          <w:rPr>
            <w:sz w:val="24"/>
            <w:szCs w:val="24"/>
          </w:rPr>
          <w:delText>with Supernova-2</w:delText>
        </w:r>
        <w:r w:rsidDel="001721F0">
          <w:rPr>
            <w:sz w:val="24"/>
            <w:szCs w:val="24"/>
          </w:rPr>
          <w:delText>.0.0</w:delText>
        </w:r>
        <w:r w:rsidRPr="00AC70B6" w:rsidDel="001721F0">
          <w:rPr>
            <w:sz w:val="24"/>
            <w:szCs w:val="24"/>
          </w:rPr>
          <w:delText xml:space="preserve">, the reads sets were not arbitrarily split. Instead, </w:delText>
        </w:r>
      </w:del>
      <w:ins w:id="100" w:author="john davis" w:date="2022-06-30T15:41:00Z">
        <w:r w:rsidR="001721F0">
          <w:rPr>
            <w:sz w:val="24"/>
            <w:szCs w:val="24"/>
          </w:rPr>
          <w:t>T</w:t>
        </w:r>
      </w:ins>
      <w:del w:id="101" w:author="john davis" w:date="2022-06-30T15:41:00Z">
        <w:r w:rsidRPr="00AC70B6" w:rsidDel="001721F0">
          <w:rPr>
            <w:sz w:val="24"/>
            <w:szCs w:val="24"/>
          </w:rPr>
          <w:delText>t</w:delText>
        </w:r>
      </w:del>
      <w:proofErr w:type="gramStart"/>
      <w:r w:rsidRPr="00AC70B6">
        <w:rPr>
          <w:sz w:val="24"/>
          <w:szCs w:val="24"/>
        </w:rPr>
        <w:t>he</w:t>
      </w:r>
      <w:proofErr w:type="gramEnd"/>
      <w:r w:rsidRPr="00AC70B6">
        <w:rPr>
          <w:sz w:val="24"/>
          <w:szCs w:val="24"/>
        </w:rPr>
        <w:t xml:space="preserve"> number of reads required for 56X coverage was calculated using the formula</w:t>
      </w:r>
      <w:r>
        <w:rPr>
          <w:sz w:val="24"/>
          <w:szCs w:val="24"/>
        </w:rPr>
        <w:t xml:space="preserve"> </w:t>
      </w:r>
      <w:r w:rsidRPr="00AC70B6">
        <w:rPr>
          <w:sz w:val="24"/>
          <w:szCs w:val="24"/>
        </w:rPr>
        <w:t xml:space="preserve">genome size x 56 / read length. The expected genome sizes used for </w:t>
      </w:r>
      <w:del w:id="102" w:author="John Thompson Davis" w:date="2022-07-25T10:04:00Z">
        <w:r w:rsidRPr="00AC70B6" w:rsidDel="00147781">
          <w:rPr>
            <w:i/>
            <w:sz w:val="24"/>
            <w:szCs w:val="24"/>
          </w:rPr>
          <w:delText xml:space="preserve">B. napus, </w:delText>
        </w:r>
      </w:del>
      <w:r w:rsidRPr="00AC70B6">
        <w:rPr>
          <w:i/>
          <w:sz w:val="24"/>
          <w:szCs w:val="24"/>
        </w:rPr>
        <w:t>B. rapa,</w:t>
      </w:r>
      <w:del w:id="103" w:author="John Thompson Davis" w:date="2022-07-25T10:04:00Z">
        <w:r w:rsidRPr="00AC70B6" w:rsidDel="00147781">
          <w:rPr>
            <w:i/>
            <w:sz w:val="24"/>
            <w:szCs w:val="24"/>
          </w:rPr>
          <w:delText xml:space="preserve"> </w:delText>
        </w:r>
        <w:r w:rsidRPr="00AC70B6" w:rsidDel="00147781">
          <w:rPr>
            <w:sz w:val="24"/>
            <w:szCs w:val="24"/>
          </w:rPr>
          <w:delText>and</w:delText>
        </w:r>
      </w:del>
      <w:r w:rsidRPr="00AC70B6">
        <w:rPr>
          <w:i/>
          <w:sz w:val="24"/>
          <w:szCs w:val="24"/>
        </w:rPr>
        <w:t xml:space="preserve"> B. oleracea</w:t>
      </w:r>
      <w:ins w:id="104" w:author="John Thompson Davis" w:date="2022-07-25T10:04:00Z">
        <w:r w:rsidR="00147781">
          <w:rPr>
            <w:i/>
            <w:sz w:val="24"/>
            <w:szCs w:val="24"/>
          </w:rPr>
          <w:t>,</w:t>
        </w:r>
      </w:ins>
      <w:r w:rsidRPr="00AC70B6">
        <w:rPr>
          <w:i/>
          <w:sz w:val="24"/>
          <w:szCs w:val="24"/>
        </w:rPr>
        <w:t xml:space="preserve"> </w:t>
      </w:r>
      <w:ins w:id="105" w:author="John Thompson Davis" w:date="2022-07-25T10:04:00Z">
        <w:r w:rsidR="00147781">
          <w:rPr>
            <w:iCs/>
            <w:sz w:val="24"/>
            <w:szCs w:val="24"/>
          </w:rPr>
          <w:t xml:space="preserve">and </w:t>
        </w:r>
        <w:r w:rsidR="00147781" w:rsidRPr="00AC70B6">
          <w:rPr>
            <w:i/>
            <w:sz w:val="24"/>
            <w:szCs w:val="24"/>
          </w:rPr>
          <w:t xml:space="preserve">B. napus </w:t>
        </w:r>
      </w:ins>
      <w:r w:rsidRPr="00AC70B6">
        <w:rPr>
          <w:sz w:val="24"/>
          <w:szCs w:val="24"/>
        </w:rPr>
        <w:t xml:space="preserve">were </w:t>
      </w:r>
      <w:del w:id="106" w:author="John Thompson Davis" w:date="2022-07-25T10:04:00Z">
        <w:r w:rsidRPr="00AC70B6" w:rsidDel="00147781">
          <w:rPr>
            <w:sz w:val="24"/>
            <w:szCs w:val="24"/>
          </w:rPr>
          <w:delText>1</w:delText>
        </w:r>
        <w:r w:rsidDel="00147781">
          <w:rPr>
            <w:sz w:val="24"/>
            <w:szCs w:val="24"/>
          </w:rPr>
          <w:delText>.</w:delText>
        </w:r>
        <w:r w:rsidRPr="00AC70B6" w:rsidDel="00147781">
          <w:rPr>
            <w:sz w:val="24"/>
            <w:szCs w:val="24"/>
          </w:rPr>
          <w:delText>12</w:delText>
        </w:r>
        <w:r w:rsidDel="00147781">
          <w:rPr>
            <w:sz w:val="24"/>
            <w:szCs w:val="24"/>
          </w:rPr>
          <w:delText xml:space="preserve"> Gb</w:delText>
        </w:r>
        <w:r w:rsidRPr="00AC70B6" w:rsidDel="00147781">
          <w:rPr>
            <w:sz w:val="24"/>
            <w:szCs w:val="24"/>
          </w:rPr>
          <w:delText xml:space="preserve">, </w:delText>
        </w:r>
      </w:del>
      <w:r w:rsidRPr="00AC70B6">
        <w:rPr>
          <w:sz w:val="24"/>
          <w:szCs w:val="24"/>
        </w:rPr>
        <w:t>530</w:t>
      </w:r>
      <w:r>
        <w:rPr>
          <w:sz w:val="24"/>
          <w:szCs w:val="24"/>
        </w:rPr>
        <w:t xml:space="preserve"> Mb</w:t>
      </w:r>
      <w:r w:rsidRPr="00AC70B6">
        <w:rPr>
          <w:sz w:val="24"/>
          <w:szCs w:val="24"/>
        </w:rPr>
        <w:t>,</w:t>
      </w:r>
      <w:del w:id="107" w:author="John Thompson Davis" w:date="2022-07-25T10:04:00Z">
        <w:r w:rsidRPr="00AC70B6" w:rsidDel="00147781">
          <w:rPr>
            <w:sz w:val="24"/>
            <w:szCs w:val="24"/>
          </w:rPr>
          <w:delText xml:space="preserve"> and</w:delText>
        </w:r>
      </w:del>
      <w:r w:rsidRPr="00AC70B6">
        <w:rPr>
          <w:sz w:val="24"/>
          <w:szCs w:val="24"/>
        </w:rPr>
        <w:t xml:space="preserve"> 630 </w:t>
      </w:r>
      <w:r>
        <w:rPr>
          <w:sz w:val="24"/>
          <w:szCs w:val="24"/>
        </w:rPr>
        <w:t>Mb,</w:t>
      </w:r>
      <w:ins w:id="108" w:author="John Thompson Davis" w:date="2022-07-25T10:04:00Z">
        <w:r w:rsidR="00147781">
          <w:rPr>
            <w:sz w:val="24"/>
            <w:szCs w:val="24"/>
          </w:rPr>
          <w:t xml:space="preserve"> and </w:t>
        </w:r>
        <w:r w:rsidR="00147781" w:rsidRPr="00AC70B6">
          <w:rPr>
            <w:sz w:val="24"/>
            <w:szCs w:val="24"/>
          </w:rPr>
          <w:t>1</w:t>
        </w:r>
        <w:r w:rsidR="00147781">
          <w:rPr>
            <w:sz w:val="24"/>
            <w:szCs w:val="24"/>
          </w:rPr>
          <w:t>.</w:t>
        </w:r>
        <w:r w:rsidR="00147781" w:rsidRPr="00AC70B6">
          <w:rPr>
            <w:sz w:val="24"/>
            <w:szCs w:val="24"/>
          </w:rPr>
          <w:t>12</w:t>
        </w:r>
        <w:r w:rsidR="00147781">
          <w:rPr>
            <w:sz w:val="24"/>
            <w:szCs w:val="24"/>
          </w:rPr>
          <w:t xml:space="preserve"> </w:t>
        </w:r>
        <w:proofErr w:type="gramStart"/>
        <w:r w:rsidR="00147781">
          <w:rPr>
            <w:sz w:val="24"/>
            <w:szCs w:val="24"/>
          </w:rPr>
          <w:t>Gb</w:t>
        </w:r>
      </w:ins>
      <w:proofErr w:type="gramEnd"/>
      <w:r w:rsidRPr="00AC70B6">
        <w:rPr>
          <w:sz w:val="24"/>
          <w:szCs w:val="24"/>
        </w:rPr>
        <w:t xml:space="preserve"> </w:t>
      </w:r>
      <w:r w:rsidRPr="00AC70B6">
        <w:rPr>
          <w:sz w:val="24"/>
          <w:szCs w:val="24"/>
        </w:rPr>
        <w:lastRenderedPageBreak/>
        <w:t xml:space="preserve">respectively. </w:t>
      </w:r>
      <w:commentRangeStart w:id="109"/>
      <w:r w:rsidRPr="00AC70B6">
        <w:rPr>
          <w:sz w:val="24"/>
          <w:szCs w:val="24"/>
        </w:rPr>
        <w:t xml:space="preserve">These values were then </w:t>
      </w:r>
      <w:r>
        <w:rPr>
          <w:sz w:val="24"/>
          <w:szCs w:val="24"/>
        </w:rPr>
        <w:t>input</w:t>
      </w:r>
      <w:r w:rsidRPr="00AC70B6">
        <w:rPr>
          <w:sz w:val="24"/>
          <w:szCs w:val="24"/>
        </w:rPr>
        <w:t xml:space="preserve"> to Supernova-</w:t>
      </w:r>
      <w:commentRangeStart w:id="110"/>
      <w:commentRangeStart w:id="111"/>
      <w:r w:rsidRPr="00AC70B6">
        <w:rPr>
          <w:sz w:val="24"/>
          <w:szCs w:val="24"/>
        </w:rPr>
        <w:t>2.0.0</w:t>
      </w:r>
      <w:commentRangeEnd w:id="110"/>
      <w:r w:rsidR="006C2679">
        <w:rPr>
          <w:rStyle w:val="CommentReference"/>
        </w:rPr>
        <w:commentReference w:id="110"/>
      </w:r>
      <w:commentRangeEnd w:id="111"/>
      <w:r w:rsidR="00B901CF">
        <w:rPr>
          <w:rStyle w:val="CommentReference"/>
        </w:rPr>
        <w:commentReference w:id="111"/>
      </w:r>
      <w:r w:rsidRPr="00AC70B6">
        <w:rPr>
          <w:sz w:val="24"/>
          <w:szCs w:val="24"/>
        </w:rPr>
        <w:t xml:space="preserve"> using the --</w:t>
      </w:r>
      <w:proofErr w:type="spellStart"/>
      <w:r w:rsidRPr="00AC70B6">
        <w:rPr>
          <w:sz w:val="24"/>
          <w:szCs w:val="24"/>
        </w:rPr>
        <w:t>maxreads</w:t>
      </w:r>
      <w:proofErr w:type="spellEnd"/>
      <w:r w:rsidRPr="00AC70B6">
        <w:rPr>
          <w:sz w:val="24"/>
          <w:szCs w:val="24"/>
        </w:rPr>
        <w:t xml:space="preserve"> parameter.</w:t>
      </w:r>
      <w:commentRangeEnd w:id="109"/>
      <w:r>
        <w:rPr>
          <w:rStyle w:val="CommentReference"/>
        </w:rPr>
        <w:commentReference w:id="109"/>
      </w:r>
      <w:r w:rsidRPr="00AC70B6">
        <w:rPr>
          <w:sz w:val="24"/>
          <w:szCs w:val="24"/>
        </w:rPr>
        <w:t xml:space="preserve"> Scaffolds from the</w:t>
      </w:r>
      <w:ins w:id="112" w:author="John Thompson Davis" w:date="2022-07-25T10:05:00Z">
        <w:r w:rsidR="00147781">
          <w:rPr>
            <w:sz w:val="24"/>
            <w:szCs w:val="24"/>
          </w:rPr>
          <w:t>se</w:t>
        </w:r>
      </w:ins>
      <w:r w:rsidRPr="00AC70B6">
        <w:rPr>
          <w:sz w:val="24"/>
          <w:szCs w:val="24"/>
        </w:rPr>
        <w:t xml:space="preserve"> three new Supernova assemblies were later used to assess mis-assemblies in Dovetail </w:t>
      </w:r>
      <w:proofErr w:type="gramStart"/>
      <w:r w:rsidRPr="00AC70B6">
        <w:rPr>
          <w:sz w:val="24"/>
          <w:szCs w:val="24"/>
        </w:rPr>
        <w:t>scaffolding based</w:t>
      </w:r>
      <w:proofErr w:type="gramEnd"/>
      <w:r w:rsidRPr="00AC70B6">
        <w:rPr>
          <w:sz w:val="24"/>
          <w:szCs w:val="24"/>
        </w:rPr>
        <w:t xml:space="preserve"> assemblies.</w:t>
      </w:r>
    </w:p>
    <w:p w14:paraId="14074521" w14:textId="77777777" w:rsidR="00D22620" w:rsidRPr="005F4A48" w:rsidRDefault="00D22620" w:rsidP="00D22620">
      <w:pPr>
        <w:spacing w:line="480" w:lineRule="auto"/>
        <w:rPr>
          <w:i/>
          <w:sz w:val="24"/>
          <w:szCs w:val="24"/>
        </w:rPr>
      </w:pPr>
      <w:r w:rsidRPr="005F4A48">
        <w:rPr>
          <w:i/>
          <w:sz w:val="24"/>
          <w:szCs w:val="24"/>
        </w:rPr>
        <w:t>Generation of Pac-Bio Assemblies</w:t>
      </w:r>
    </w:p>
    <w:p w14:paraId="232CF393" w14:textId="0E838B0E" w:rsidR="00D22620" w:rsidRPr="005F4A48" w:rsidRDefault="00D22620" w:rsidP="00D22620">
      <w:pPr>
        <w:spacing w:line="480" w:lineRule="auto"/>
        <w:ind w:firstLine="720"/>
        <w:rPr>
          <w:sz w:val="24"/>
          <w:szCs w:val="24"/>
        </w:rPr>
      </w:pPr>
      <w:r w:rsidRPr="005F4A48">
        <w:rPr>
          <w:sz w:val="24"/>
          <w:szCs w:val="24"/>
        </w:rPr>
        <w:t>The PacBio reads were assembled using Canu version 1.6</w:t>
      </w:r>
      <w:r>
        <w:rPr>
          <w:sz w:val="24"/>
          <w:szCs w:val="24"/>
        </w:rPr>
        <w:t xml:space="preserve"> </w:t>
      </w:r>
      <w:r w:rsidR="00A938B6">
        <w:rPr>
          <w:sz w:val="24"/>
          <w:szCs w:val="24"/>
        </w:rPr>
        <w:fldChar w:fldCharType="begin"/>
      </w:r>
      <w:r w:rsidR="00A24385">
        <w:rPr>
          <w:sz w:val="24"/>
          <w:szCs w:val="24"/>
        </w:rPr>
        <w:instrText xml:space="preserve"> ADDIN ZOTERO_ITEM CSL_CITATION {"citationID":"gPStHh0o","properties":{"formattedCitation":"(Koren {\\i{}et al.} 2017)","plainCitation":"(Koren et al. 2017)","noteIndex":0},"citationItems":[{"id":143,"uris":["http://zotero.org/users/5857934/items/HLTJYTJP"],"itemData":{"id":143,"type":"article-journal","container-title":"Genome Research","DOI":"10.1101/gr.215087.116","ISSN":"1088-9051, 1549-5469","issue":"5","language":"en","page":"722-736","source":"Crossref","title":"Canu: scalable and accurate long-read assembly via adaptive &lt;i&gt;k&lt;/i&gt; -mer weighting and repeat separation","title-short":"Canu","volume":"27","author":[{"family":"Koren","given":"Sergey"},{"family":"Walenz","given":"Brian P."},{"family":"Berlin","given":"Konstantin"},{"family":"Miller","given":"Jason R."},{"family":"Bergman","given":"Nicholas H."},{"family":"Phillippy","given":"Adam M."}],"issued":{"date-parts":[["2017",5]]}}}],"schema":"https://github.com/citation-style-language/schema/raw/master/csl-citation.json"} </w:instrText>
      </w:r>
      <w:r w:rsidR="00A938B6">
        <w:rPr>
          <w:sz w:val="24"/>
          <w:szCs w:val="24"/>
        </w:rPr>
        <w:fldChar w:fldCharType="separate"/>
      </w:r>
      <w:r w:rsidR="00A938B6" w:rsidRPr="00A938B6">
        <w:rPr>
          <w:rFonts w:ascii="Calibri" w:hAnsi="Calibri" w:cs="Calibri"/>
          <w:sz w:val="24"/>
          <w:szCs w:val="24"/>
        </w:rPr>
        <w:t>(</w:t>
      </w:r>
      <w:proofErr w:type="spellStart"/>
      <w:r w:rsidR="00A938B6" w:rsidRPr="00A938B6">
        <w:rPr>
          <w:rFonts w:ascii="Calibri" w:hAnsi="Calibri" w:cs="Calibri"/>
          <w:sz w:val="24"/>
          <w:szCs w:val="24"/>
        </w:rPr>
        <w:t>Koren</w:t>
      </w:r>
      <w:proofErr w:type="spellEnd"/>
      <w:r w:rsidR="00A938B6" w:rsidRPr="00A938B6">
        <w:rPr>
          <w:rFonts w:ascii="Calibri" w:hAnsi="Calibri" w:cs="Calibri"/>
          <w:sz w:val="24"/>
          <w:szCs w:val="24"/>
        </w:rPr>
        <w:t xml:space="preserve"> </w:t>
      </w:r>
      <w:r w:rsidR="00A938B6" w:rsidRPr="00A938B6">
        <w:rPr>
          <w:rFonts w:ascii="Calibri" w:hAnsi="Calibri" w:cs="Calibri"/>
          <w:i/>
          <w:iCs/>
          <w:sz w:val="24"/>
          <w:szCs w:val="24"/>
        </w:rPr>
        <w:t>et al.</w:t>
      </w:r>
      <w:r w:rsidR="00A938B6" w:rsidRPr="00A938B6">
        <w:rPr>
          <w:rFonts w:ascii="Calibri" w:hAnsi="Calibri" w:cs="Calibri"/>
          <w:sz w:val="24"/>
          <w:szCs w:val="24"/>
        </w:rPr>
        <w:t xml:space="preserve"> 2017)</w:t>
      </w:r>
      <w:r w:rsidR="00A938B6">
        <w:rPr>
          <w:sz w:val="24"/>
          <w:szCs w:val="24"/>
        </w:rPr>
        <w:fldChar w:fldCharType="end"/>
      </w:r>
      <w:del w:id="113" w:author="john davis" w:date="2022-06-29T14:17:00Z">
        <w:r w:rsidRPr="009E0AB3" w:rsidDel="00A938B6">
          <w:rPr>
            <w:rFonts w:ascii="Calibri" w:hAnsi="Calibri" w:cs="Calibri"/>
            <w:sz w:val="24"/>
          </w:rPr>
          <w:delText xml:space="preserve">(Koren </w:delText>
        </w:r>
        <w:r w:rsidRPr="009E0AB3" w:rsidDel="00A938B6">
          <w:rPr>
            <w:rFonts w:ascii="Calibri" w:hAnsi="Calibri" w:cs="Calibri"/>
            <w:i/>
            <w:iCs/>
            <w:sz w:val="24"/>
          </w:rPr>
          <w:delText>et al.</w:delText>
        </w:r>
        <w:r w:rsidRPr="009E0AB3" w:rsidDel="00A938B6">
          <w:rPr>
            <w:rFonts w:ascii="Calibri" w:hAnsi="Calibri" w:cs="Calibri"/>
            <w:sz w:val="24"/>
          </w:rPr>
          <w:delText xml:space="preserve"> 2017)</w:delText>
        </w:r>
      </w:del>
      <w:r w:rsidRPr="005F4A48">
        <w:rPr>
          <w:sz w:val="24"/>
          <w:szCs w:val="24"/>
        </w:rPr>
        <w:t xml:space="preserve"> </w:t>
      </w:r>
      <w:r>
        <w:rPr>
          <w:sz w:val="24"/>
          <w:szCs w:val="24"/>
        </w:rPr>
        <w:t xml:space="preserve">from </w:t>
      </w:r>
      <w:r w:rsidRPr="00DB46D9">
        <w:rPr>
          <w:sz w:val="24"/>
          <w:szCs w:val="24"/>
        </w:rPr>
        <w:t>Maryland Bioinformatics</w:t>
      </w:r>
      <w:r w:rsidR="00E04106">
        <w:rPr>
          <w:sz w:val="24"/>
          <w:szCs w:val="24"/>
        </w:rPr>
        <w:t xml:space="preserve">. </w:t>
      </w:r>
      <w:r w:rsidRPr="005F4A48">
        <w:rPr>
          <w:sz w:val="24"/>
          <w:szCs w:val="24"/>
        </w:rPr>
        <w:t xml:space="preserve">Canu was configured for </w:t>
      </w:r>
      <w:r>
        <w:rPr>
          <w:sz w:val="24"/>
          <w:szCs w:val="24"/>
        </w:rPr>
        <w:t xml:space="preserve">the </w:t>
      </w:r>
      <w:r w:rsidRPr="00FD7507">
        <w:rPr>
          <w:sz w:val="24"/>
          <w:szCs w:val="24"/>
        </w:rPr>
        <w:t>1.12</w:t>
      </w:r>
      <w:r>
        <w:rPr>
          <w:sz w:val="24"/>
          <w:szCs w:val="24"/>
        </w:rPr>
        <w:t xml:space="preserve"> </w:t>
      </w:r>
      <w:r w:rsidRPr="00FD7507">
        <w:rPr>
          <w:sz w:val="24"/>
          <w:szCs w:val="24"/>
        </w:rPr>
        <w:t xml:space="preserve">Gb </w:t>
      </w:r>
      <w:r w:rsidRPr="009958C6">
        <w:rPr>
          <w:sz w:val="24"/>
          <w:szCs w:val="24"/>
        </w:rPr>
        <w:t>genome size</w:t>
      </w:r>
      <w:r>
        <w:rPr>
          <w:sz w:val="24"/>
          <w:szCs w:val="24"/>
        </w:rPr>
        <w:t xml:space="preserve"> of</w:t>
      </w:r>
      <w:r w:rsidRPr="009958C6">
        <w:rPr>
          <w:sz w:val="24"/>
          <w:szCs w:val="24"/>
        </w:rPr>
        <w:t xml:space="preserve"> </w:t>
      </w:r>
      <w:r w:rsidRPr="005F4A48">
        <w:rPr>
          <w:i/>
          <w:sz w:val="24"/>
          <w:szCs w:val="24"/>
        </w:rPr>
        <w:t>B</w:t>
      </w:r>
      <w:r>
        <w:rPr>
          <w:i/>
          <w:sz w:val="24"/>
          <w:szCs w:val="24"/>
        </w:rPr>
        <w:t>.</w:t>
      </w:r>
      <w:r w:rsidRPr="005F4A48">
        <w:rPr>
          <w:i/>
          <w:sz w:val="24"/>
          <w:szCs w:val="24"/>
        </w:rPr>
        <w:t xml:space="preserve"> napus</w:t>
      </w:r>
      <w:r w:rsidRPr="005F4A48">
        <w:rPr>
          <w:sz w:val="24"/>
          <w:szCs w:val="24"/>
        </w:rPr>
        <w:t xml:space="preserve"> and the reference suggestions for high coverage and polyploid organisms of corrected</w:t>
      </w:r>
      <w:r>
        <w:rPr>
          <w:sz w:val="24"/>
          <w:szCs w:val="24"/>
        </w:rPr>
        <w:t xml:space="preserve"> </w:t>
      </w:r>
      <w:proofErr w:type="spellStart"/>
      <w:r w:rsidRPr="005F4A48">
        <w:rPr>
          <w:sz w:val="24"/>
          <w:szCs w:val="24"/>
        </w:rPr>
        <w:t>ErrorRate</w:t>
      </w:r>
      <w:proofErr w:type="spellEnd"/>
      <w:r w:rsidRPr="005F4A48">
        <w:rPr>
          <w:sz w:val="24"/>
          <w:szCs w:val="24"/>
        </w:rPr>
        <w:t xml:space="preserve">=0.040 and </w:t>
      </w:r>
      <w:proofErr w:type="spellStart"/>
      <w:r w:rsidRPr="005F4A48">
        <w:rPr>
          <w:sz w:val="24"/>
          <w:szCs w:val="24"/>
        </w:rPr>
        <w:t>corOutCoverage</w:t>
      </w:r>
      <w:proofErr w:type="spellEnd"/>
      <w:r w:rsidRPr="005F4A48">
        <w:rPr>
          <w:sz w:val="24"/>
          <w:szCs w:val="24"/>
        </w:rPr>
        <w:t>=200. The Canu pipeline consist</w:t>
      </w:r>
      <w:r>
        <w:rPr>
          <w:sz w:val="24"/>
          <w:szCs w:val="24"/>
        </w:rPr>
        <w:t>ed</w:t>
      </w:r>
      <w:r w:rsidRPr="005F4A48">
        <w:rPr>
          <w:sz w:val="24"/>
          <w:szCs w:val="24"/>
        </w:rPr>
        <w:t xml:space="preserve"> of three separate steps</w:t>
      </w:r>
      <w:r>
        <w:rPr>
          <w:sz w:val="24"/>
          <w:szCs w:val="24"/>
        </w:rPr>
        <w:t>:</w:t>
      </w:r>
      <w:r w:rsidRPr="005F4A48">
        <w:rPr>
          <w:sz w:val="24"/>
          <w:szCs w:val="24"/>
        </w:rPr>
        <w:t xml:space="preserve"> correction, trimming, and assembly.</w:t>
      </w:r>
    </w:p>
    <w:p w14:paraId="0E8918A9" w14:textId="77777777" w:rsidR="00D22620" w:rsidRPr="005F4A48" w:rsidRDefault="00D22620" w:rsidP="00D22620">
      <w:pPr>
        <w:spacing w:line="480" w:lineRule="auto"/>
        <w:rPr>
          <w:i/>
          <w:sz w:val="24"/>
          <w:szCs w:val="24"/>
        </w:rPr>
      </w:pPr>
      <w:r w:rsidRPr="005F4A48">
        <w:rPr>
          <w:i/>
          <w:sz w:val="24"/>
          <w:szCs w:val="24"/>
        </w:rPr>
        <w:t>Polishing of Pac-Bio Assemblies</w:t>
      </w:r>
    </w:p>
    <w:p w14:paraId="3C83BF18" w14:textId="2C98E996" w:rsidR="00D22620" w:rsidRDefault="00D22620" w:rsidP="00D22620">
      <w:pPr>
        <w:spacing w:line="480" w:lineRule="auto"/>
        <w:ind w:firstLine="720"/>
        <w:rPr>
          <w:sz w:val="24"/>
          <w:szCs w:val="24"/>
        </w:rPr>
      </w:pPr>
      <w:r w:rsidRPr="005F4A48">
        <w:rPr>
          <w:sz w:val="24"/>
          <w:szCs w:val="24"/>
        </w:rPr>
        <w:t xml:space="preserve">Polishing was performed to improve the quality of </w:t>
      </w:r>
      <w:r w:rsidR="00E04106">
        <w:rPr>
          <w:sz w:val="24"/>
          <w:szCs w:val="24"/>
        </w:rPr>
        <w:t xml:space="preserve">the </w:t>
      </w:r>
      <w:del w:id="114" w:author="john davis" w:date="2022-07-14T10:58:00Z">
        <w:r w:rsidRPr="005F4A48" w:rsidDel="00FA16D5">
          <w:rPr>
            <w:sz w:val="24"/>
            <w:szCs w:val="24"/>
          </w:rPr>
          <w:delText>Canu assembli</w:delText>
        </w:r>
        <w:r w:rsidR="00E04106" w:rsidDel="00FA16D5">
          <w:rPr>
            <w:sz w:val="24"/>
            <w:szCs w:val="24"/>
          </w:rPr>
          <w:delText>y</w:delText>
        </w:r>
      </w:del>
      <w:ins w:id="115" w:author="john davis" w:date="2022-07-14T10:58:00Z">
        <w:r w:rsidR="00FA16D5">
          <w:rPr>
            <w:sz w:val="24"/>
            <w:szCs w:val="24"/>
          </w:rPr>
          <w:t>Canu Da-Ae assembly</w:t>
        </w:r>
      </w:ins>
      <w:r w:rsidRPr="005F4A48">
        <w:rPr>
          <w:sz w:val="24"/>
          <w:szCs w:val="24"/>
        </w:rPr>
        <w:t>. Polishing was completed using the 10X Da-Ae Davis reads and the Broad Institute’s program Pilon</w:t>
      </w:r>
      <w:r>
        <w:rPr>
          <w:sz w:val="24"/>
          <w:szCs w:val="24"/>
        </w:rPr>
        <w:t xml:space="preserve"> v.</w:t>
      </w:r>
      <w:r w:rsidRPr="005F4A48">
        <w:rPr>
          <w:sz w:val="24"/>
          <w:szCs w:val="24"/>
        </w:rPr>
        <w:t>1.22</w:t>
      </w:r>
      <w:ins w:id="116" w:author="john davis" w:date="2022-06-29T14:32:00Z">
        <w:r w:rsidR="00A0278F">
          <w:rPr>
            <w:sz w:val="24"/>
            <w:szCs w:val="24"/>
          </w:rPr>
          <w:t xml:space="preserve"> </w:t>
        </w:r>
      </w:ins>
      <w:r w:rsidR="00A0278F" w:rsidRPr="00A0278F">
        <w:rPr>
          <w:rFonts w:ascii="Calibri" w:hAnsi="Calibri" w:cs="Calibri"/>
          <w:sz w:val="24"/>
          <w:szCs w:val="24"/>
        </w:rPr>
        <w:t xml:space="preserve">(Walker </w:t>
      </w:r>
      <w:r w:rsidR="00A0278F" w:rsidRPr="00A0278F">
        <w:rPr>
          <w:rFonts w:ascii="Calibri" w:hAnsi="Calibri" w:cs="Calibri"/>
          <w:i/>
          <w:iCs/>
          <w:sz w:val="24"/>
          <w:szCs w:val="24"/>
        </w:rPr>
        <w:t>et al.</w:t>
      </w:r>
      <w:r w:rsidR="00A0278F" w:rsidRPr="00A0278F">
        <w:rPr>
          <w:rFonts w:ascii="Calibri" w:hAnsi="Calibri" w:cs="Calibri"/>
          <w:sz w:val="24"/>
          <w:szCs w:val="24"/>
        </w:rPr>
        <w:t xml:space="preserve"> 2014)</w:t>
      </w:r>
      <w:del w:id="117" w:author="john davis" w:date="2022-06-29T14:32:00Z">
        <w:r w:rsidR="001F66E1" w:rsidDel="00A0278F">
          <w:rPr>
            <w:sz w:val="24"/>
            <w:szCs w:val="24"/>
          </w:rPr>
          <w:delText xml:space="preserve"> </w:delText>
        </w:r>
        <w:r w:rsidRPr="009E0AB3" w:rsidDel="00A0278F">
          <w:rPr>
            <w:rFonts w:ascii="Calibri" w:hAnsi="Calibri" w:cs="Calibri"/>
            <w:sz w:val="24"/>
          </w:rPr>
          <w:delText xml:space="preserve">(Walker </w:delText>
        </w:r>
        <w:r w:rsidRPr="009E0AB3" w:rsidDel="00A0278F">
          <w:rPr>
            <w:rFonts w:ascii="Calibri" w:hAnsi="Calibri" w:cs="Calibri"/>
            <w:i/>
            <w:iCs/>
            <w:sz w:val="24"/>
          </w:rPr>
          <w:delText>et al.</w:delText>
        </w:r>
        <w:r w:rsidRPr="009E0AB3" w:rsidDel="00A0278F">
          <w:rPr>
            <w:rFonts w:ascii="Calibri" w:hAnsi="Calibri" w:cs="Calibri"/>
            <w:sz w:val="24"/>
          </w:rPr>
          <w:delText xml:space="preserve"> 2014)</w:delText>
        </w:r>
      </w:del>
      <w:r w:rsidRPr="005F4A48">
        <w:rPr>
          <w:sz w:val="24"/>
          <w:szCs w:val="24"/>
        </w:rPr>
        <w:t xml:space="preserve">. Following </w:t>
      </w:r>
      <w:r>
        <w:rPr>
          <w:sz w:val="24"/>
          <w:szCs w:val="24"/>
        </w:rPr>
        <w:t xml:space="preserve">the guidelines from </w:t>
      </w:r>
      <w:r w:rsidRPr="005F4A48">
        <w:rPr>
          <w:sz w:val="24"/>
          <w:szCs w:val="24"/>
        </w:rPr>
        <w:t xml:space="preserve">10X Genomics, 23 bp of the start of read 1 and the first base pair of read 2 were removed using </w:t>
      </w:r>
      <w:proofErr w:type="spellStart"/>
      <w:r w:rsidRPr="005F4A48">
        <w:rPr>
          <w:sz w:val="24"/>
          <w:szCs w:val="24"/>
        </w:rPr>
        <w:t>Trimmomatic</w:t>
      </w:r>
      <w:proofErr w:type="spellEnd"/>
      <w:r w:rsidRPr="005F4A48">
        <w:rPr>
          <w:sz w:val="24"/>
          <w:szCs w:val="24"/>
        </w:rPr>
        <w:t xml:space="preserve"> v</w:t>
      </w:r>
      <w:r>
        <w:rPr>
          <w:sz w:val="24"/>
          <w:szCs w:val="24"/>
        </w:rPr>
        <w:t>.</w:t>
      </w:r>
      <w:r w:rsidRPr="005F4A48">
        <w:rPr>
          <w:sz w:val="24"/>
          <w:szCs w:val="24"/>
        </w:rPr>
        <w:t>0.33</w:t>
      </w:r>
      <w:r>
        <w:rPr>
          <w:sz w:val="24"/>
          <w:szCs w:val="24"/>
        </w:rPr>
        <w:t xml:space="preserve"> </w:t>
      </w:r>
      <w:r w:rsidR="00A0278F">
        <w:rPr>
          <w:sz w:val="24"/>
          <w:szCs w:val="24"/>
        </w:rPr>
        <w:fldChar w:fldCharType="begin"/>
      </w:r>
      <w:r w:rsidR="00A24385">
        <w:rPr>
          <w:sz w:val="24"/>
          <w:szCs w:val="24"/>
        </w:rPr>
        <w:instrText xml:space="preserve"> ADDIN ZOTERO_ITEM CSL_CITATION {"citationID":"HEGyYIEl","properties":{"formattedCitation":"(Bolger {\\i{}et al.} 2014)","plainCitation":"(Bolger et al. 2014)","noteIndex":0},"citationItems":[{"id":132,"uris":["http://zotero.org/users/5857934/items/FYPDCHJS"],"itemData":{"id":132,"type":"article-journal","abstract":"Motivation: Although many next-generation sequencing (NGS) read preprocessing tools already existed, we could not find any tool or combination of tools that met our requirements in terms of flexibility, correct handling of paired-end data and high performance. We have developed Trimmomatic as a more flexible and efficient preprocessing tool, which could correctly handle paired-end data., Results: The value of NGS read preprocessing is demonstrated for both reference-based and reference-free tasks. Trimmomatic is shown to produce output that is at least competitive with, and in many cases superior to, that produced by other tools, in all scenarios tested., Availability and implementation: Trimmomatic is licensed under GPL V3. It is cross-platform (Java 1.5+ required) and available at http://www.usadellab.org/cms/index.php?page=trimmomatic, Contact:\nusadel@bio1.rwth-aachen.de, Supplementary information:\nSupplementary data are available at Bioinformatics online.","container-title":"Bioinformatics","DOI":"10.1093/bioinformatics/btu170","ISSN":"1367-4803","issue":"15","journalAbbreviation":"Bioinformatics","note":"PMID: 24695404\nPMCID: PMC4103590","page":"2114-2120","source":"PubMed Central","title":"Trimmomatic: a flexible trimmer for Illumina sequence data","title-short":"Trimmomatic","volume":"30","author":[{"family":"Bolger","given":"Anthony M."},{"family":"Lohse","given":"Marc"},{"family":"Usadel","given":"Bjoern"}],"issued":{"date-parts":[["2014",8,1]]}}}],"schema":"https://github.com/citation-style-language/schema/raw/master/csl-citation.json"} </w:instrText>
      </w:r>
      <w:r w:rsidR="00A0278F">
        <w:rPr>
          <w:sz w:val="24"/>
          <w:szCs w:val="24"/>
        </w:rPr>
        <w:fldChar w:fldCharType="separate"/>
      </w:r>
      <w:r w:rsidR="00A0278F" w:rsidRPr="00A0278F">
        <w:rPr>
          <w:rFonts w:ascii="Calibri" w:hAnsi="Calibri" w:cs="Calibri"/>
          <w:sz w:val="24"/>
          <w:szCs w:val="24"/>
        </w:rPr>
        <w:t xml:space="preserve">(Bolger </w:t>
      </w:r>
      <w:r w:rsidR="00A0278F" w:rsidRPr="00A0278F">
        <w:rPr>
          <w:rFonts w:ascii="Calibri" w:hAnsi="Calibri" w:cs="Calibri"/>
          <w:i/>
          <w:iCs/>
          <w:sz w:val="24"/>
          <w:szCs w:val="24"/>
        </w:rPr>
        <w:t>et al.</w:t>
      </w:r>
      <w:r w:rsidR="00A0278F" w:rsidRPr="00A0278F">
        <w:rPr>
          <w:rFonts w:ascii="Calibri" w:hAnsi="Calibri" w:cs="Calibri"/>
          <w:sz w:val="24"/>
          <w:szCs w:val="24"/>
        </w:rPr>
        <w:t xml:space="preserve"> 2014)</w:t>
      </w:r>
      <w:r w:rsidR="00A0278F">
        <w:rPr>
          <w:sz w:val="24"/>
          <w:szCs w:val="24"/>
        </w:rPr>
        <w:fldChar w:fldCharType="end"/>
      </w:r>
      <w:del w:id="118" w:author="john davis" w:date="2022-06-29T14:32:00Z">
        <w:r w:rsidRPr="009E0AB3" w:rsidDel="00A0278F">
          <w:rPr>
            <w:rFonts w:ascii="Calibri" w:hAnsi="Calibri" w:cs="Calibri"/>
            <w:sz w:val="24"/>
          </w:rPr>
          <w:delText xml:space="preserve">(Bolger </w:delText>
        </w:r>
        <w:r w:rsidRPr="009E0AB3" w:rsidDel="00A0278F">
          <w:rPr>
            <w:rFonts w:ascii="Calibri" w:hAnsi="Calibri" w:cs="Calibri"/>
            <w:i/>
            <w:iCs/>
            <w:sz w:val="24"/>
          </w:rPr>
          <w:delText>et al.</w:delText>
        </w:r>
        <w:r w:rsidRPr="009E0AB3" w:rsidDel="00A0278F">
          <w:rPr>
            <w:rFonts w:ascii="Calibri" w:hAnsi="Calibri" w:cs="Calibri"/>
            <w:sz w:val="24"/>
          </w:rPr>
          <w:delText xml:space="preserve"> 2014)</w:delText>
        </w:r>
      </w:del>
      <w:r w:rsidRPr="005F4A48">
        <w:rPr>
          <w:sz w:val="24"/>
          <w:szCs w:val="24"/>
        </w:rPr>
        <w:t xml:space="preserve"> in order to remove the 10X barcodes and</w:t>
      </w:r>
      <w:commentRangeStart w:id="119"/>
      <w:commentRangeStart w:id="120"/>
      <w:r w:rsidRPr="005F4A48">
        <w:rPr>
          <w:sz w:val="24"/>
          <w:szCs w:val="24"/>
        </w:rPr>
        <w:t xml:space="preserve"> </w:t>
      </w:r>
      <w:del w:id="121" w:author="Julin Maloof" w:date="2022-07-19T13:20:00Z">
        <w:r w:rsidRPr="005F4A48" w:rsidDel="00D43315">
          <w:rPr>
            <w:sz w:val="24"/>
            <w:szCs w:val="24"/>
          </w:rPr>
          <w:delText xml:space="preserve">frequently </w:delText>
        </w:r>
      </w:del>
      <w:ins w:id="122" w:author="Julin Maloof" w:date="2022-07-19T13:20:00Z">
        <w:r w:rsidR="00D43315">
          <w:rPr>
            <w:sz w:val="24"/>
            <w:szCs w:val="24"/>
          </w:rPr>
          <w:t xml:space="preserve">the initial base of read 2 that is often </w:t>
        </w:r>
        <w:r w:rsidR="00D43315" w:rsidRPr="005F4A48">
          <w:rPr>
            <w:sz w:val="24"/>
            <w:szCs w:val="24"/>
          </w:rPr>
          <w:t xml:space="preserve"> </w:t>
        </w:r>
      </w:ins>
      <w:r w:rsidRPr="005F4A48">
        <w:rPr>
          <w:sz w:val="24"/>
          <w:szCs w:val="24"/>
        </w:rPr>
        <w:t>low-quality</w:t>
      </w:r>
      <w:del w:id="123" w:author="Julin Maloof" w:date="2022-07-19T13:21:00Z">
        <w:r w:rsidRPr="005F4A48" w:rsidDel="00D43315">
          <w:rPr>
            <w:sz w:val="24"/>
            <w:szCs w:val="24"/>
          </w:rPr>
          <w:delText xml:space="preserve"> sequence</w:delText>
        </w:r>
        <w:commentRangeEnd w:id="119"/>
        <w:r w:rsidR="00BF0364" w:rsidDel="00D43315">
          <w:rPr>
            <w:rStyle w:val="CommentReference"/>
          </w:rPr>
          <w:commentReference w:id="119"/>
        </w:r>
        <w:commentRangeEnd w:id="120"/>
        <w:r w:rsidR="00A1412B" w:rsidDel="00D43315">
          <w:rPr>
            <w:rStyle w:val="CommentReference"/>
          </w:rPr>
          <w:commentReference w:id="120"/>
        </w:r>
      </w:del>
      <w:r w:rsidRPr="005F4A48">
        <w:rPr>
          <w:sz w:val="24"/>
          <w:szCs w:val="24"/>
        </w:rPr>
        <w:t xml:space="preserve">. The trimmed reads were then mapped </w:t>
      </w:r>
      <w:r w:rsidR="00E04106">
        <w:rPr>
          <w:sz w:val="24"/>
          <w:szCs w:val="24"/>
        </w:rPr>
        <w:t xml:space="preserve">to the </w:t>
      </w:r>
      <w:del w:id="124" w:author="john davis" w:date="2022-07-14T10:59:00Z">
        <w:r w:rsidRPr="005F4A48" w:rsidDel="00FA16D5">
          <w:rPr>
            <w:sz w:val="24"/>
            <w:szCs w:val="24"/>
          </w:rPr>
          <w:delText>Canu assembl</w:delText>
        </w:r>
        <w:r w:rsidR="00E04106" w:rsidDel="00FA16D5">
          <w:rPr>
            <w:sz w:val="24"/>
            <w:szCs w:val="24"/>
          </w:rPr>
          <w:delText>y</w:delText>
        </w:r>
      </w:del>
      <w:ins w:id="125" w:author="john davis" w:date="2022-07-14T10:59:00Z">
        <w:r w:rsidR="00FA16D5">
          <w:rPr>
            <w:sz w:val="24"/>
            <w:szCs w:val="24"/>
          </w:rPr>
          <w:t>Canu Da-Ae assembly</w:t>
        </w:r>
      </w:ins>
      <w:r w:rsidRPr="005F4A48">
        <w:rPr>
          <w:sz w:val="24"/>
          <w:szCs w:val="24"/>
        </w:rPr>
        <w:t xml:space="preserve"> using bwa version 0.7.16a</w:t>
      </w:r>
      <w:r>
        <w:rPr>
          <w:sz w:val="24"/>
          <w:szCs w:val="24"/>
        </w:rPr>
        <w:t xml:space="preserve"> </w:t>
      </w:r>
      <w:r w:rsidR="00A0278F">
        <w:rPr>
          <w:sz w:val="24"/>
          <w:szCs w:val="24"/>
        </w:rPr>
        <w:fldChar w:fldCharType="begin"/>
      </w:r>
      <w:r w:rsidR="00A24385">
        <w:rPr>
          <w:sz w:val="24"/>
          <w:szCs w:val="24"/>
        </w:rPr>
        <w:instrText xml:space="preserve"> ADDIN ZOTERO_ITEM CSL_CITATION {"citationID":"5torR5XJ","properties":{"formattedCitation":"(Li and Durbin 2009)","plainCitation":"(Li and Durbin 2009)","noteIndex":0},"citationItems":[{"id":131,"uris":["http://zotero.org/users/5857934/items/U32IG5V5"],"itemData":{"id":131,"type":"article-journal","abstract":"Motivation: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 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w:instrText>
      </w:r>
      <w:r w:rsidR="00A24385">
        <w:rPr>
          <w:rFonts w:ascii="Cambria Math" w:hAnsi="Cambria Math" w:cs="Cambria Math"/>
          <w:sz w:val="24"/>
          <w:szCs w:val="24"/>
        </w:rPr>
        <w:instrText>∼</w:instrText>
      </w:r>
      <w:r w:rsidR="00A24385">
        <w:rPr>
          <w:sz w:val="24"/>
          <w:szCs w:val="24"/>
        </w:rPr>
        <w:instrText>10</w:instrText>
      </w:r>
      <w:r w:rsidR="00A24385">
        <w:rPr>
          <w:rFonts w:ascii="Calibri" w:hAnsi="Calibri" w:cs="Calibri"/>
          <w:sz w:val="24"/>
          <w:szCs w:val="24"/>
        </w:rPr>
        <w:instrText>–</w:instrText>
      </w:r>
      <w:r w:rsidR="00A24385">
        <w:rPr>
          <w:sz w:val="24"/>
          <w:szCs w:val="24"/>
        </w:rPr>
        <w:instrText>20</w:instrText>
      </w:r>
      <w:r w:rsidR="00A24385">
        <w:rPr>
          <w:rFonts w:ascii="Calibri" w:hAnsi="Calibri" w:cs="Calibri"/>
          <w:sz w:val="24"/>
          <w:szCs w:val="24"/>
        </w:rPr>
        <w:instrText>×</w:instrText>
      </w:r>
      <w:r w:rsidR="00A24385">
        <w:rPr>
          <w:sz w:val="24"/>
          <w:szCs w:val="24"/>
        </w:rPr>
        <w:instrText xml:space="preserve"> faster than MAQ, while achieving similar accuracy. In addition, BWA outputs alignment in the new standard SAM (Sequence Alignment/Map) format. Variant calling and other downstream analyses after the alignment can be achieved with the open source SAMtools software package., Availability: http://maq.sourceforge.net, Contact: rd@sanger.ac.uk","container-title":"Bioinformatics","DOI":"10.1093/bioinformatics/btp324","ISSN":"1367-4803","issue":"14","journalAbbreviation":"Bioinformatics","note":"PMID: 19451168\nPMCID: PMC2705234","page":"1754-1760","source":"PubMed Central","title":"Fast and accurate short read alignment with Burrows–Wheeler transform","volume":"25","author":[{"family":"Li","given":"Heng"},{"family":"Durbin","given":"Richard"}],"issued":{"date-parts":[["2009",7,15]]}}}],"schema":"https://github.com/citation-style-language/schema/raw/master/csl-citation.json"} </w:instrText>
      </w:r>
      <w:r w:rsidR="00A0278F">
        <w:rPr>
          <w:sz w:val="24"/>
          <w:szCs w:val="24"/>
        </w:rPr>
        <w:fldChar w:fldCharType="separate"/>
      </w:r>
      <w:r w:rsidR="00A0278F" w:rsidRPr="00A0278F">
        <w:rPr>
          <w:rFonts w:ascii="Calibri" w:hAnsi="Calibri" w:cs="Calibri"/>
          <w:sz w:val="24"/>
        </w:rPr>
        <w:t>(Li and Durbin 2009)</w:t>
      </w:r>
      <w:r w:rsidR="00A0278F">
        <w:rPr>
          <w:sz w:val="24"/>
          <w:szCs w:val="24"/>
        </w:rPr>
        <w:fldChar w:fldCharType="end"/>
      </w:r>
      <w:del w:id="126" w:author="john davis" w:date="2022-06-29T14:32:00Z">
        <w:r w:rsidDel="00A0278F">
          <w:rPr>
            <w:rFonts w:ascii="Calibri" w:hAnsi="Calibri" w:cs="Calibri"/>
            <w:sz w:val="24"/>
            <w:szCs w:val="24"/>
          </w:rPr>
          <w:delText>(Li and Durbin 2009)</w:delText>
        </w:r>
      </w:del>
      <w:r w:rsidRPr="005F4A48">
        <w:rPr>
          <w:sz w:val="24"/>
          <w:szCs w:val="24"/>
        </w:rPr>
        <w:t xml:space="preserve">. The </w:t>
      </w:r>
      <w:r w:rsidR="00E04106">
        <w:rPr>
          <w:sz w:val="24"/>
          <w:szCs w:val="24"/>
        </w:rPr>
        <w:t>assembly</w:t>
      </w:r>
      <w:r w:rsidRPr="005F4A48">
        <w:rPr>
          <w:sz w:val="24"/>
          <w:szCs w:val="24"/>
        </w:rPr>
        <w:t xml:space="preserve"> </w:t>
      </w:r>
      <w:r>
        <w:rPr>
          <w:sz w:val="24"/>
          <w:szCs w:val="24"/>
        </w:rPr>
        <w:t>and</w:t>
      </w:r>
      <w:r w:rsidRPr="005F4A48">
        <w:rPr>
          <w:sz w:val="24"/>
          <w:szCs w:val="24"/>
        </w:rPr>
        <w:t xml:space="preserve"> the mapped read files were fed into Pilon. After polishing, </w:t>
      </w:r>
      <w:r w:rsidR="00E04106">
        <w:rPr>
          <w:sz w:val="24"/>
          <w:szCs w:val="24"/>
        </w:rPr>
        <w:t>the assembly</w:t>
      </w:r>
      <w:r w:rsidRPr="005F4A48">
        <w:rPr>
          <w:sz w:val="24"/>
          <w:szCs w:val="24"/>
        </w:rPr>
        <w:t xml:space="preserve"> had approximately the same size and </w:t>
      </w:r>
      <w:r w:rsidRPr="000B0A65">
        <w:rPr>
          <w:sz w:val="24"/>
          <w:szCs w:val="24"/>
        </w:rPr>
        <w:t>N</w:t>
      </w:r>
      <w:r w:rsidRPr="00C835FA">
        <w:rPr>
          <w:sz w:val="24"/>
          <w:szCs w:val="24"/>
          <w:vertAlign w:val="subscript"/>
        </w:rPr>
        <w:t>50</w:t>
      </w:r>
      <w:r w:rsidRPr="005F4A48">
        <w:rPr>
          <w:sz w:val="24"/>
          <w:szCs w:val="24"/>
        </w:rPr>
        <w:t xml:space="preserve"> as </w:t>
      </w:r>
      <w:r w:rsidR="00E04106">
        <w:rPr>
          <w:sz w:val="24"/>
          <w:szCs w:val="24"/>
        </w:rPr>
        <w:t>its</w:t>
      </w:r>
      <w:r w:rsidRPr="005F4A48">
        <w:rPr>
          <w:sz w:val="24"/>
          <w:szCs w:val="24"/>
        </w:rPr>
        <w:t xml:space="preserve"> unpolished counterpart</w:t>
      </w:r>
      <w:r>
        <w:rPr>
          <w:sz w:val="24"/>
          <w:szCs w:val="24"/>
        </w:rPr>
        <w:t>.</w:t>
      </w:r>
    </w:p>
    <w:p w14:paraId="2546E24C" w14:textId="77777777" w:rsidR="00D22620" w:rsidRPr="005F4A48" w:rsidRDefault="00D22620" w:rsidP="00D22620">
      <w:pPr>
        <w:spacing w:line="480" w:lineRule="auto"/>
        <w:rPr>
          <w:i/>
          <w:sz w:val="24"/>
          <w:szCs w:val="24"/>
        </w:rPr>
      </w:pPr>
      <w:r>
        <w:rPr>
          <w:i/>
          <w:sz w:val="24"/>
          <w:szCs w:val="24"/>
        </w:rPr>
        <w:t>Hi-C</w:t>
      </w:r>
      <w:r w:rsidRPr="005F4A48">
        <w:rPr>
          <w:i/>
          <w:sz w:val="24"/>
          <w:szCs w:val="24"/>
        </w:rPr>
        <w:t xml:space="preserve"> Scaffolding of Pac-Bio Assemblies</w:t>
      </w:r>
    </w:p>
    <w:p w14:paraId="2B644AA3" w14:textId="22A95733" w:rsidR="00D22620" w:rsidRDefault="00E72804" w:rsidP="00D22620">
      <w:pPr>
        <w:spacing w:line="480" w:lineRule="auto"/>
        <w:ind w:firstLine="720"/>
        <w:rPr>
          <w:sz w:val="24"/>
          <w:szCs w:val="24"/>
        </w:rPr>
      </w:pPr>
      <w:r>
        <w:rPr>
          <w:sz w:val="24"/>
          <w:szCs w:val="24"/>
        </w:rPr>
        <w:lastRenderedPageBreak/>
        <w:t xml:space="preserve">The </w:t>
      </w:r>
      <w:del w:id="127" w:author="john davis" w:date="2022-07-14T10:59:00Z">
        <w:r w:rsidDel="001A1EB0">
          <w:rPr>
            <w:sz w:val="24"/>
            <w:szCs w:val="24"/>
          </w:rPr>
          <w:delText>Canu assembly</w:delText>
        </w:r>
      </w:del>
      <w:ins w:id="128" w:author="john davis" w:date="2022-07-14T10:59:00Z">
        <w:r w:rsidR="001A1EB0">
          <w:rPr>
            <w:sz w:val="24"/>
            <w:szCs w:val="24"/>
          </w:rPr>
          <w:t>Canu Da-Ae assembly</w:t>
        </w:r>
      </w:ins>
      <w:r>
        <w:rPr>
          <w:sz w:val="24"/>
          <w:szCs w:val="24"/>
        </w:rPr>
        <w:t xml:space="preserve"> </w:t>
      </w:r>
      <w:r w:rsidR="00D22620" w:rsidRPr="005F4A48">
        <w:rPr>
          <w:sz w:val="24"/>
          <w:szCs w:val="24"/>
        </w:rPr>
        <w:t xml:space="preserve">along with the Hi-C reads sequenced at the </w:t>
      </w:r>
      <w:r w:rsidR="00D22620">
        <w:rPr>
          <w:sz w:val="24"/>
          <w:szCs w:val="24"/>
        </w:rPr>
        <w:t xml:space="preserve">UCD </w:t>
      </w:r>
      <w:r w:rsidR="00D22620" w:rsidRPr="005F4A48">
        <w:rPr>
          <w:sz w:val="24"/>
          <w:szCs w:val="24"/>
        </w:rPr>
        <w:t>Genome Center were sent to Dovetail</w:t>
      </w:r>
      <w:r w:rsidR="00D22620">
        <w:rPr>
          <w:sz w:val="24"/>
          <w:szCs w:val="24"/>
        </w:rPr>
        <w:t xml:space="preserve"> Genomics for scaffolding. </w:t>
      </w:r>
      <w:r w:rsidR="00D22620" w:rsidRPr="005F4A48">
        <w:rPr>
          <w:sz w:val="24"/>
          <w:szCs w:val="24"/>
        </w:rPr>
        <w:t xml:space="preserve">Both assemblies along with the Hi-C reads were run through Dovetail’s proprietary </w:t>
      </w:r>
      <w:proofErr w:type="spellStart"/>
      <w:r w:rsidR="00D22620" w:rsidRPr="005F4A48">
        <w:rPr>
          <w:sz w:val="24"/>
          <w:szCs w:val="24"/>
        </w:rPr>
        <w:t>HiRise</w:t>
      </w:r>
      <w:proofErr w:type="spellEnd"/>
      <w:r w:rsidR="00D22620" w:rsidRPr="005F4A48">
        <w:rPr>
          <w:sz w:val="24"/>
          <w:szCs w:val="24"/>
        </w:rPr>
        <w:t xml:space="preserve"> pipeline where the individual contigs were scaffolded to create chromosome scale scaffolds. </w:t>
      </w:r>
    </w:p>
    <w:p w14:paraId="41901E90" w14:textId="77777777" w:rsidR="00D22620" w:rsidRPr="005F4A48" w:rsidRDefault="00D22620" w:rsidP="00D22620">
      <w:pPr>
        <w:spacing w:line="480" w:lineRule="auto"/>
        <w:rPr>
          <w:i/>
          <w:sz w:val="24"/>
          <w:szCs w:val="24"/>
        </w:rPr>
      </w:pPr>
      <w:r w:rsidRPr="005F4A48">
        <w:rPr>
          <w:i/>
          <w:sz w:val="24"/>
          <w:szCs w:val="24"/>
        </w:rPr>
        <w:t xml:space="preserve">Analysis of </w:t>
      </w:r>
      <w:r>
        <w:rPr>
          <w:i/>
          <w:sz w:val="24"/>
          <w:szCs w:val="24"/>
        </w:rPr>
        <w:t>Hi-C</w:t>
      </w:r>
      <w:r w:rsidRPr="005F4A48">
        <w:rPr>
          <w:i/>
          <w:sz w:val="24"/>
          <w:szCs w:val="24"/>
        </w:rPr>
        <w:t xml:space="preserve"> Results</w:t>
      </w:r>
    </w:p>
    <w:p w14:paraId="50F161DD" w14:textId="1367F43F" w:rsidR="00D22620" w:rsidRPr="005F4A48" w:rsidRDefault="00D22620" w:rsidP="00D22620">
      <w:pPr>
        <w:spacing w:line="480" w:lineRule="auto"/>
        <w:ind w:firstLine="720"/>
        <w:rPr>
          <w:sz w:val="24"/>
          <w:szCs w:val="24"/>
        </w:rPr>
      </w:pPr>
      <w:r w:rsidRPr="005F4A48">
        <w:rPr>
          <w:sz w:val="24"/>
          <w:szCs w:val="24"/>
        </w:rPr>
        <w:t xml:space="preserve">The </w:t>
      </w:r>
      <w:r w:rsidRPr="004223C7">
        <w:rPr>
          <w:sz w:val="24"/>
          <w:szCs w:val="24"/>
        </w:rPr>
        <w:t>N</w:t>
      </w:r>
      <w:r w:rsidRPr="00C835FA">
        <w:rPr>
          <w:sz w:val="24"/>
          <w:szCs w:val="24"/>
          <w:vertAlign w:val="subscript"/>
        </w:rPr>
        <w:t>50</w:t>
      </w:r>
      <w:r w:rsidRPr="005F4A48">
        <w:rPr>
          <w:sz w:val="24"/>
          <w:szCs w:val="24"/>
        </w:rPr>
        <w:t xml:space="preserve">, assembly size, and BUSCO scores of </w:t>
      </w:r>
      <w:r w:rsidR="003A5F85">
        <w:rPr>
          <w:sz w:val="24"/>
          <w:szCs w:val="24"/>
        </w:rPr>
        <w:t>the</w:t>
      </w:r>
      <w:r w:rsidRPr="005F4A48">
        <w:rPr>
          <w:sz w:val="24"/>
          <w:szCs w:val="24"/>
        </w:rPr>
        <w:t xml:space="preserve"> </w:t>
      </w:r>
      <w:proofErr w:type="spellStart"/>
      <w:r w:rsidRPr="005F4A48">
        <w:rPr>
          <w:sz w:val="24"/>
          <w:szCs w:val="24"/>
        </w:rPr>
        <w:t>HiRise</w:t>
      </w:r>
      <w:proofErr w:type="spellEnd"/>
      <w:r w:rsidRPr="005F4A48">
        <w:rPr>
          <w:sz w:val="24"/>
          <w:szCs w:val="24"/>
        </w:rPr>
        <w:t xml:space="preserve"> scaffolded assembl</w:t>
      </w:r>
      <w:r w:rsidR="003A5F85">
        <w:rPr>
          <w:sz w:val="24"/>
          <w:szCs w:val="24"/>
        </w:rPr>
        <w:t>y</w:t>
      </w:r>
      <w:r w:rsidRPr="005F4A48">
        <w:rPr>
          <w:sz w:val="24"/>
          <w:szCs w:val="24"/>
        </w:rPr>
        <w:t xml:space="preserve"> w</w:t>
      </w:r>
      <w:r w:rsidR="003A5F85">
        <w:rPr>
          <w:sz w:val="24"/>
          <w:szCs w:val="24"/>
        </w:rPr>
        <w:t>as</w:t>
      </w:r>
      <w:r w:rsidRPr="005F4A48">
        <w:rPr>
          <w:sz w:val="24"/>
          <w:szCs w:val="24"/>
        </w:rPr>
        <w:t xml:space="preserve"> measured. Next, all scaffolds from </w:t>
      </w:r>
      <w:r>
        <w:rPr>
          <w:sz w:val="24"/>
          <w:szCs w:val="24"/>
        </w:rPr>
        <w:t xml:space="preserve">the </w:t>
      </w:r>
      <w:proofErr w:type="spellStart"/>
      <w:r w:rsidRPr="005F4A48">
        <w:rPr>
          <w:sz w:val="24"/>
          <w:szCs w:val="24"/>
        </w:rPr>
        <w:t>HiRise</w:t>
      </w:r>
      <w:proofErr w:type="spellEnd"/>
      <w:r w:rsidRPr="005F4A48">
        <w:rPr>
          <w:sz w:val="24"/>
          <w:szCs w:val="24"/>
        </w:rPr>
        <w:t xml:space="preserve"> generated assembl</w:t>
      </w:r>
      <w:r w:rsidR="003A5F85">
        <w:rPr>
          <w:sz w:val="24"/>
          <w:szCs w:val="24"/>
        </w:rPr>
        <w:t>y</w:t>
      </w:r>
      <w:r w:rsidRPr="005F4A48">
        <w:rPr>
          <w:sz w:val="24"/>
          <w:szCs w:val="24"/>
        </w:rPr>
        <w:t xml:space="preserve"> w</w:t>
      </w:r>
      <w:ins w:id="129" w:author="john davis" w:date="2022-06-30T15:42:00Z">
        <w:r w:rsidR="001721F0">
          <w:rPr>
            <w:sz w:val="24"/>
            <w:szCs w:val="24"/>
          </w:rPr>
          <w:t>ere</w:t>
        </w:r>
      </w:ins>
      <w:del w:id="130" w:author="john davis" w:date="2022-06-30T15:42:00Z">
        <w:r w:rsidR="003A5F85" w:rsidDel="001721F0">
          <w:rPr>
            <w:sz w:val="24"/>
            <w:szCs w:val="24"/>
          </w:rPr>
          <w:delText>as</w:delText>
        </w:r>
      </w:del>
      <w:r w:rsidRPr="005F4A48">
        <w:rPr>
          <w:sz w:val="24"/>
          <w:szCs w:val="24"/>
        </w:rPr>
        <w:t xml:space="preserve"> compared to the chromosomes of the publicly available </w:t>
      </w:r>
      <w:proofErr w:type="spellStart"/>
      <w:r w:rsidRPr="005F4A48">
        <w:rPr>
          <w:sz w:val="24"/>
          <w:szCs w:val="24"/>
        </w:rPr>
        <w:t>Darmor-bzh</w:t>
      </w:r>
      <w:proofErr w:type="spellEnd"/>
      <w:r w:rsidRPr="005F4A48">
        <w:rPr>
          <w:sz w:val="24"/>
          <w:szCs w:val="24"/>
        </w:rPr>
        <w:t xml:space="preserve"> </w:t>
      </w:r>
      <w:ins w:id="131" w:author="john davis" w:date="2022-06-30T15:43:00Z">
        <w:r w:rsidR="001721F0">
          <w:rPr>
            <w:sz w:val="24"/>
            <w:szCs w:val="24"/>
          </w:rPr>
          <w:t xml:space="preserve">v4.1 </w:t>
        </w:r>
      </w:ins>
      <w:del w:id="132" w:author="john davis" w:date="2022-06-30T15:43:00Z">
        <w:r w:rsidRPr="005F4A48" w:rsidDel="001721F0">
          <w:rPr>
            <w:sz w:val="24"/>
            <w:szCs w:val="24"/>
          </w:rPr>
          <w:delText>g</w:delText>
        </w:r>
      </w:del>
      <w:ins w:id="133" w:author="john davis" w:date="2022-06-30T15:43:00Z">
        <w:r w:rsidR="001721F0">
          <w:rPr>
            <w:sz w:val="24"/>
            <w:szCs w:val="24"/>
          </w:rPr>
          <w:t>g</w:t>
        </w:r>
      </w:ins>
      <w:r w:rsidRPr="005F4A48">
        <w:rPr>
          <w:sz w:val="24"/>
          <w:szCs w:val="24"/>
        </w:rPr>
        <w:t>enome</w:t>
      </w:r>
      <w:del w:id="134" w:author="john davis" w:date="2022-06-30T15:43:00Z">
        <w:r w:rsidDel="001721F0">
          <w:rPr>
            <w:sz w:val="24"/>
            <w:szCs w:val="24"/>
          </w:rPr>
          <w:delText xml:space="preserve"> (</w:delText>
        </w:r>
        <w:r w:rsidRPr="005F4A48" w:rsidDel="001721F0">
          <w:rPr>
            <w:i/>
            <w:sz w:val="24"/>
            <w:szCs w:val="24"/>
          </w:rPr>
          <w:delText>B</w:delText>
        </w:r>
        <w:r w:rsidDel="001721F0">
          <w:rPr>
            <w:i/>
            <w:sz w:val="24"/>
            <w:szCs w:val="24"/>
          </w:rPr>
          <w:delText>.</w:delText>
        </w:r>
        <w:r w:rsidRPr="005F4A48" w:rsidDel="001721F0">
          <w:rPr>
            <w:i/>
            <w:sz w:val="24"/>
            <w:szCs w:val="24"/>
          </w:rPr>
          <w:delText xml:space="preserve"> napus </w:delText>
        </w:r>
        <w:r w:rsidRPr="005F4A48" w:rsidDel="001721F0">
          <w:rPr>
            <w:sz w:val="24"/>
            <w:szCs w:val="24"/>
          </w:rPr>
          <w:delText xml:space="preserve">genome </w:delText>
        </w:r>
        <w:r w:rsidDel="001721F0">
          <w:rPr>
            <w:sz w:val="24"/>
            <w:szCs w:val="24"/>
          </w:rPr>
          <w:delText>v</w:delText>
        </w:r>
        <w:r w:rsidRPr="005F4A48" w:rsidDel="001721F0">
          <w:rPr>
            <w:sz w:val="24"/>
            <w:szCs w:val="24"/>
          </w:rPr>
          <w:delText>4.1)</w:delText>
        </w:r>
      </w:del>
      <w:r w:rsidRPr="005F4A48">
        <w:rPr>
          <w:sz w:val="24"/>
          <w:szCs w:val="24"/>
        </w:rPr>
        <w:t xml:space="preserve"> hosted by the Brassica database</w:t>
      </w:r>
      <w:r>
        <w:rPr>
          <w:sz w:val="24"/>
          <w:szCs w:val="24"/>
        </w:rPr>
        <w:t xml:space="preserve"> (</w:t>
      </w:r>
      <w:r w:rsidRPr="005F4A48">
        <w:rPr>
          <w:sz w:val="24"/>
          <w:szCs w:val="24"/>
        </w:rPr>
        <w:t>BRAD)</w:t>
      </w:r>
      <w:r>
        <w:rPr>
          <w:sz w:val="24"/>
          <w:szCs w:val="24"/>
        </w:rPr>
        <w:t xml:space="preserve"> </w:t>
      </w:r>
      <w:r w:rsidR="00A0278F">
        <w:rPr>
          <w:sz w:val="24"/>
          <w:szCs w:val="24"/>
        </w:rPr>
        <w:fldChar w:fldCharType="begin"/>
      </w:r>
      <w:r w:rsidR="00A24385">
        <w:rPr>
          <w:sz w:val="24"/>
          <w:szCs w:val="24"/>
        </w:rPr>
        <w:instrText xml:space="preserve"> ADDIN ZOTERO_ITEM CSL_CITATION {"citationID":"dikatt5v","properties":{"formattedCitation":"(Cheng {\\i{}et al.} 2011)","plainCitation":"(Cheng et al. 2011)","noteIndex":0},"citationItems":[{"id":1248,"uris":["http://zotero.org/users/5857934/items/UBN7TG78"],"itemData":{"id":1248,"type":"article-journal","abstract":"Brassica species include both vegetable and oilseed crops, which are very important to the daily life of common human beings. Meanwhile, the Brassica species represent an excellent system for studying numerous aspects of plant biology, specifically for the analysis of genome evolution following polyploidy, so it is also very important for scientific research. Now, the genome of Brassica rapa has already been assembled, it is the time to do deep mining of the genome data.","container-title":"BMC Plant Biology","DOI":"10.1186/1471-2229-11-136","ISSN":"1471-2229","issue":"1","journalAbbreviation":"BMC Plant Biology","page":"136","source":"BioMed Central","title":"BRAD, the genetics and genomics database for Brassica plants","volume":"11","author":[{"family":"Cheng","given":"Feng"},{"family":"Liu","given":"Shengyi"},{"family":"Wu","given":"Jian"},{"family":"Fang","given":"Lu"},{"family":"Sun","given":"Silong"},{"family":"Liu","given":"Bo"},{"family":"Li","given":"Pingxia"},{"family":"Hua","given":"Wei"},{"family":"Wang","given":"Xiaowu"}],"issued":{"date-parts":[["2011",10,13]]}}}],"schema":"https://github.com/citation-style-language/schema/raw/master/csl-citation.json"} </w:instrText>
      </w:r>
      <w:r w:rsidR="00A0278F">
        <w:rPr>
          <w:sz w:val="24"/>
          <w:szCs w:val="24"/>
        </w:rPr>
        <w:fldChar w:fldCharType="separate"/>
      </w:r>
      <w:r w:rsidR="00A0278F" w:rsidRPr="00A0278F">
        <w:rPr>
          <w:rFonts w:ascii="Calibri" w:hAnsi="Calibri" w:cs="Calibri"/>
          <w:sz w:val="24"/>
          <w:szCs w:val="24"/>
        </w:rPr>
        <w:t xml:space="preserve">(Cheng </w:t>
      </w:r>
      <w:r w:rsidR="00A0278F" w:rsidRPr="00A0278F">
        <w:rPr>
          <w:rFonts w:ascii="Calibri" w:hAnsi="Calibri" w:cs="Calibri"/>
          <w:i/>
          <w:iCs/>
          <w:sz w:val="24"/>
          <w:szCs w:val="24"/>
        </w:rPr>
        <w:t>et al.</w:t>
      </w:r>
      <w:r w:rsidR="00A0278F" w:rsidRPr="00A0278F">
        <w:rPr>
          <w:rFonts w:ascii="Calibri" w:hAnsi="Calibri" w:cs="Calibri"/>
          <w:sz w:val="24"/>
          <w:szCs w:val="24"/>
        </w:rPr>
        <w:t xml:space="preserve"> 2011)</w:t>
      </w:r>
      <w:r w:rsidR="00A0278F">
        <w:rPr>
          <w:sz w:val="24"/>
          <w:szCs w:val="24"/>
        </w:rPr>
        <w:fldChar w:fldCharType="end"/>
      </w:r>
      <w:del w:id="135" w:author="john davis" w:date="2022-06-29T14:33:00Z">
        <w:r w:rsidRPr="009E0AB3" w:rsidDel="00A0278F">
          <w:rPr>
            <w:rFonts w:ascii="Calibri" w:hAnsi="Calibri" w:cs="Calibri"/>
            <w:sz w:val="24"/>
          </w:rPr>
          <w:delText xml:space="preserve">(Cheng </w:delText>
        </w:r>
        <w:r w:rsidRPr="009E0AB3" w:rsidDel="00A0278F">
          <w:rPr>
            <w:rFonts w:ascii="Calibri" w:hAnsi="Calibri" w:cs="Calibri"/>
            <w:i/>
            <w:iCs/>
            <w:sz w:val="24"/>
          </w:rPr>
          <w:delText>et al.</w:delText>
        </w:r>
        <w:r w:rsidRPr="009E0AB3" w:rsidDel="00A0278F">
          <w:rPr>
            <w:rFonts w:ascii="Calibri" w:hAnsi="Calibri" w:cs="Calibri"/>
            <w:sz w:val="24"/>
          </w:rPr>
          <w:delText xml:space="preserve"> 2011)</w:delText>
        </w:r>
      </w:del>
      <w:r w:rsidRPr="005F4A48">
        <w:rPr>
          <w:sz w:val="24"/>
          <w:szCs w:val="24"/>
        </w:rPr>
        <w:t xml:space="preserve">. The scaffolds from </w:t>
      </w:r>
      <w:r w:rsidR="003A5F85">
        <w:rPr>
          <w:sz w:val="24"/>
          <w:szCs w:val="24"/>
        </w:rPr>
        <w:t>the</w:t>
      </w:r>
      <w:r w:rsidRPr="005F4A48">
        <w:rPr>
          <w:sz w:val="24"/>
          <w:szCs w:val="24"/>
        </w:rPr>
        <w:t xml:space="preserve"> </w:t>
      </w:r>
      <w:proofErr w:type="spellStart"/>
      <w:r w:rsidRPr="005F4A48">
        <w:rPr>
          <w:sz w:val="24"/>
          <w:szCs w:val="24"/>
        </w:rPr>
        <w:t>HiRise</w:t>
      </w:r>
      <w:proofErr w:type="spellEnd"/>
      <w:r w:rsidRPr="005F4A48">
        <w:rPr>
          <w:sz w:val="24"/>
          <w:szCs w:val="24"/>
        </w:rPr>
        <w:t xml:space="preserve"> generated assembly were independently aligned to the </w:t>
      </w:r>
      <w:proofErr w:type="spellStart"/>
      <w:r w:rsidRPr="005F4A48">
        <w:rPr>
          <w:sz w:val="24"/>
          <w:szCs w:val="24"/>
        </w:rPr>
        <w:t>Darmor-bzh</w:t>
      </w:r>
      <w:proofErr w:type="spellEnd"/>
      <w:r w:rsidRPr="005F4A48">
        <w:rPr>
          <w:sz w:val="24"/>
          <w:szCs w:val="24"/>
        </w:rPr>
        <w:t xml:space="preserve"> </w:t>
      </w:r>
      <w:ins w:id="136" w:author="john davis" w:date="2022-06-30T15:43:00Z">
        <w:r w:rsidR="001721F0">
          <w:rPr>
            <w:sz w:val="24"/>
            <w:szCs w:val="24"/>
          </w:rPr>
          <w:t xml:space="preserve">v4.1 </w:t>
        </w:r>
      </w:ins>
      <w:r w:rsidRPr="005F4A48">
        <w:rPr>
          <w:sz w:val="24"/>
          <w:szCs w:val="24"/>
        </w:rPr>
        <w:t>chromosomes using Nucmer</w:t>
      </w:r>
      <w:r>
        <w:rPr>
          <w:sz w:val="24"/>
          <w:szCs w:val="24"/>
        </w:rPr>
        <w:t xml:space="preserve"> with the parameters </w:t>
      </w:r>
      <w:r w:rsidRPr="000A0D1F">
        <w:rPr>
          <w:sz w:val="24"/>
          <w:szCs w:val="24"/>
        </w:rPr>
        <w:t>--</w:t>
      </w:r>
      <w:proofErr w:type="spellStart"/>
      <w:r w:rsidRPr="000A0D1F">
        <w:rPr>
          <w:sz w:val="24"/>
          <w:szCs w:val="24"/>
        </w:rPr>
        <w:t>maxmatch</w:t>
      </w:r>
      <w:proofErr w:type="spellEnd"/>
      <w:r w:rsidRPr="000A0D1F">
        <w:rPr>
          <w:sz w:val="24"/>
          <w:szCs w:val="24"/>
        </w:rPr>
        <w:t xml:space="preserve"> -l 100 -c 500</w:t>
      </w:r>
      <w:r w:rsidRPr="005F4A48">
        <w:rPr>
          <w:sz w:val="24"/>
          <w:szCs w:val="24"/>
        </w:rPr>
        <w:t xml:space="preserve">. The alignments were filtered for quality and </w:t>
      </w:r>
      <w:r>
        <w:rPr>
          <w:sz w:val="24"/>
          <w:szCs w:val="24"/>
        </w:rPr>
        <w:t xml:space="preserve">all scaffolds </w:t>
      </w:r>
      <w:ins w:id="137" w:author="john davis" w:date="2022-06-30T15:48:00Z">
        <w:r w:rsidR="000A653E">
          <w:rPr>
            <w:sz w:val="24"/>
            <w:szCs w:val="24"/>
          </w:rPr>
          <w:t xml:space="preserve">1 </w:t>
        </w:r>
        <w:proofErr w:type="spellStart"/>
        <w:r w:rsidR="000A653E">
          <w:rPr>
            <w:sz w:val="24"/>
            <w:szCs w:val="24"/>
          </w:rPr>
          <w:t>Mbp</w:t>
        </w:r>
        <w:proofErr w:type="spellEnd"/>
        <w:r w:rsidR="000A653E">
          <w:rPr>
            <w:sz w:val="24"/>
            <w:szCs w:val="24"/>
          </w:rPr>
          <w:t xml:space="preserve"> or greater </w:t>
        </w:r>
      </w:ins>
      <w:r>
        <w:rPr>
          <w:sz w:val="24"/>
          <w:szCs w:val="24"/>
        </w:rPr>
        <w:t xml:space="preserve">were </w:t>
      </w:r>
      <w:r w:rsidRPr="000B55C6">
        <w:rPr>
          <w:sz w:val="24"/>
          <w:szCs w:val="24"/>
        </w:rPr>
        <w:t>plotted</w:t>
      </w:r>
      <w:r>
        <w:rPr>
          <w:sz w:val="24"/>
          <w:szCs w:val="24"/>
        </w:rPr>
        <w:t xml:space="preserve"> (</w:t>
      </w:r>
      <w:r w:rsidRPr="000B55C6">
        <w:rPr>
          <w:sz w:val="24"/>
          <w:szCs w:val="24"/>
        </w:rPr>
        <w:t xml:space="preserve">Figures </w:t>
      </w:r>
      <w:ins w:id="138" w:author="john davis" w:date="2022-06-30T15:47:00Z">
        <w:r w:rsidR="000A653E">
          <w:rPr>
            <w:sz w:val="24"/>
            <w:szCs w:val="24"/>
          </w:rPr>
          <w:t>1</w:t>
        </w:r>
      </w:ins>
      <w:commentRangeStart w:id="139"/>
      <w:del w:id="140" w:author="john davis" w:date="2022-06-30T15:47:00Z">
        <w:r w:rsidDel="000A653E">
          <w:rPr>
            <w:sz w:val="24"/>
            <w:szCs w:val="24"/>
          </w:rPr>
          <w:delText>1</w:delText>
        </w:r>
        <w:r w:rsidDel="000A653E">
          <w:rPr>
            <w:rFonts w:ascii="Calibri" w:hAnsi="Calibri"/>
            <w:sz w:val="24"/>
            <w:szCs w:val="24"/>
          </w:rPr>
          <w:delText>–</w:delText>
        </w:r>
        <w:r w:rsidDel="000A653E">
          <w:rPr>
            <w:sz w:val="24"/>
            <w:szCs w:val="24"/>
          </w:rPr>
          <w:delText>3</w:delText>
        </w:r>
      </w:del>
      <w:commentRangeEnd w:id="139"/>
      <w:r w:rsidR="003A5F85">
        <w:rPr>
          <w:rStyle w:val="CommentReference"/>
        </w:rPr>
        <w:commentReference w:id="139"/>
      </w:r>
      <w:r w:rsidRPr="000B55C6">
        <w:rPr>
          <w:sz w:val="24"/>
          <w:szCs w:val="24"/>
        </w:rPr>
        <w:t xml:space="preserve">). </w:t>
      </w:r>
      <w:r>
        <w:rPr>
          <w:sz w:val="24"/>
          <w:szCs w:val="24"/>
        </w:rPr>
        <w:t xml:space="preserve">If a scaffold aligned best to one reference chromosome, it </w:t>
      </w:r>
      <w:r w:rsidRPr="000B55C6">
        <w:rPr>
          <w:sz w:val="24"/>
          <w:szCs w:val="24"/>
        </w:rPr>
        <w:t xml:space="preserve">was assigned </w:t>
      </w:r>
      <w:r>
        <w:rPr>
          <w:sz w:val="24"/>
          <w:szCs w:val="24"/>
        </w:rPr>
        <w:t>a</w:t>
      </w:r>
      <w:r w:rsidRPr="000B55C6">
        <w:rPr>
          <w:sz w:val="24"/>
          <w:szCs w:val="24"/>
        </w:rPr>
        <w:t xml:space="preserve"> name based on its alignment. All </w:t>
      </w:r>
      <w:r>
        <w:rPr>
          <w:sz w:val="24"/>
          <w:szCs w:val="24"/>
        </w:rPr>
        <w:t xml:space="preserve">remaining </w:t>
      </w:r>
      <w:r w:rsidRPr="000B55C6">
        <w:rPr>
          <w:sz w:val="24"/>
          <w:szCs w:val="24"/>
        </w:rPr>
        <w:t xml:space="preserve">scaffolds in </w:t>
      </w:r>
      <w:r w:rsidR="003A5F85">
        <w:rPr>
          <w:sz w:val="24"/>
          <w:szCs w:val="24"/>
        </w:rPr>
        <w:t>the</w:t>
      </w:r>
      <w:r w:rsidRPr="000B55C6">
        <w:rPr>
          <w:sz w:val="24"/>
          <w:szCs w:val="24"/>
        </w:rPr>
        <w:t xml:space="preserve"> assembly were </w:t>
      </w:r>
      <w:r>
        <w:rPr>
          <w:sz w:val="24"/>
          <w:szCs w:val="24"/>
        </w:rPr>
        <w:t xml:space="preserve">not renamed and retained their </w:t>
      </w:r>
      <w:proofErr w:type="spellStart"/>
      <w:r>
        <w:rPr>
          <w:sz w:val="24"/>
          <w:szCs w:val="24"/>
        </w:rPr>
        <w:t>HiRise</w:t>
      </w:r>
      <w:proofErr w:type="spellEnd"/>
      <w:r>
        <w:rPr>
          <w:sz w:val="24"/>
          <w:szCs w:val="24"/>
        </w:rPr>
        <w:t xml:space="preserve"> designated sequence IDs</w:t>
      </w:r>
    </w:p>
    <w:p w14:paraId="5744362C" w14:textId="6FE88A04" w:rsidR="00D22620" w:rsidRPr="005F4A48" w:rsidRDefault="00D22620" w:rsidP="00D22620">
      <w:pPr>
        <w:spacing w:line="480" w:lineRule="auto"/>
        <w:rPr>
          <w:i/>
          <w:sz w:val="24"/>
          <w:szCs w:val="24"/>
        </w:rPr>
      </w:pPr>
      <w:r w:rsidRPr="005F4A48">
        <w:rPr>
          <w:i/>
          <w:sz w:val="24"/>
          <w:szCs w:val="24"/>
        </w:rPr>
        <w:t xml:space="preserve">Assessing Discrepancies between </w:t>
      </w:r>
      <w:r>
        <w:rPr>
          <w:i/>
          <w:sz w:val="24"/>
          <w:szCs w:val="24"/>
        </w:rPr>
        <w:t xml:space="preserve">the </w:t>
      </w:r>
      <w:del w:id="141" w:author="john davis" w:date="2022-07-14T10:59:00Z">
        <w:r w:rsidRPr="005F4A48" w:rsidDel="001A1EB0">
          <w:rPr>
            <w:i/>
            <w:sz w:val="24"/>
            <w:szCs w:val="24"/>
          </w:rPr>
          <w:delText>Canu Assembly</w:delText>
        </w:r>
      </w:del>
      <w:ins w:id="142" w:author="john davis" w:date="2022-07-14T10:59:00Z">
        <w:r w:rsidR="001A1EB0">
          <w:rPr>
            <w:i/>
            <w:sz w:val="24"/>
            <w:szCs w:val="24"/>
          </w:rPr>
          <w:t>Canu Da-Ae assembly</w:t>
        </w:r>
      </w:ins>
      <w:r w:rsidRPr="005F4A48">
        <w:rPr>
          <w:i/>
          <w:sz w:val="24"/>
          <w:szCs w:val="24"/>
        </w:rPr>
        <w:t xml:space="preserve"> and </w:t>
      </w:r>
      <w:r>
        <w:rPr>
          <w:i/>
          <w:sz w:val="24"/>
          <w:szCs w:val="24"/>
        </w:rPr>
        <w:t xml:space="preserve">the Public </w:t>
      </w:r>
      <w:r w:rsidRPr="005F4A48">
        <w:rPr>
          <w:i/>
          <w:sz w:val="24"/>
          <w:szCs w:val="24"/>
        </w:rPr>
        <w:t>Reference</w:t>
      </w:r>
      <w:r>
        <w:rPr>
          <w:i/>
          <w:sz w:val="24"/>
          <w:szCs w:val="24"/>
        </w:rPr>
        <w:t xml:space="preserve"> Assembly</w:t>
      </w:r>
    </w:p>
    <w:p w14:paraId="6EDF1C7C" w14:textId="5792EC04" w:rsidR="00D22620" w:rsidRPr="005F4A48" w:rsidRDefault="00D22620" w:rsidP="00D22620">
      <w:pPr>
        <w:spacing w:line="480" w:lineRule="auto"/>
        <w:ind w:firstLine="720"/>
        <w:rPr>
          <w:sz w:val="24"/>
          <w:szCs w:val="24"/>
        </w:rPr>
      </w:pPr>
      <w:r>
        <w:rPr>
          <w:sz w:val="24"/>
          <w:szCs w:val="24"/>
        </w:rPr>
        <w:t>The 21 largest</w:t>
      </w:r>
      <w:r w:rsidRPr="005F4A48">
        <w:rPr>
          <w:sz w:val="24"/>
          <w:szCs w:val="24"/>
        </w:rPr>
        <w:t xml:space="preserve"> scaffold</w:t>
      </w:r>
      <w:r>
        <w:rPr>
          <w:sz w:val="24"/>
          <w:szCs w:val="24"/>
        </w:rPr>
        <w:t>s</w:t>
      </w:r>
      <w:r w:rsidRPr="005F4A48">
        <w:rPr>
          <w:sz w:val="24"/>
          <w:szCs w:val="24"/>
        </w:rPr>
        <w:t xml:space="preserve"> in the assembly w</w:t>
      </w:r>
      <w:r>
        <w:rPr>
          <w:sz w:val="24"/>
          <w:szCs w:val="24"/>
        </w:rPr>
        <w:t>ere</w:t>
      </w:r>
      <w:r w:rsidRPr="005F4A48">
        <w:rPr>
          <w:sz w:val="24"/>
          <w:szCs w:val="24"/>
        </w:rPr>
        <w:t xml:space="preserve"> independently</w:t>
      </w:r>
      <w:r w:rsidRPr="005F4A48" w:rsidDel="00670B41">
        <w:rPr>
          <w:sz w:val="24"/>
          <w:szCs w:val="24"/>
        </w:rPr>
        <w:t xml:space="preserve"> </w:t>
      </w:r>
      <w:r>
        <w:rPr>
          <w:sz w:val="24"/>
          <w:szCs w:val="24"/>
        </w:rPr>
        <w:t>compared</w:t>
      </w:r>
      <w:r w:rsidRPr="005F4A48">
        <w:rPr>
          <w:sz w:val="24"/>
          <w:szCs w:val="24"/>
        </w:rPr>
        <w:t xml:space="preserve"> to </w:t>
      </w:r>
      <w:r>
        <w:rPr>
          <w:sz w:val="24"/>
          <w:szCs w:val="24"/>
        </w:rPr>
        <w:t>their</w:t>
      </w:r>
      <w:r w:rsidRPr="005F4A48">
        <w:rPr>
          <w:sz w:val="24"/>
          <w:szCs w:val="24"/>
        </w:rPr>
        <w:t xml:space="preserve"> corresponding </w:t>
      </w:r>
      <w:proofErr w:type="spellStart"/>
      <w:r w:rsidRPr="005F4A48">
        <w:rPr>
          <w:sz w:val="24"/>
          <w:szCs w:val="24"/>
        </w:rPr>
        <w:t>Darmor-bzh</w:t>
      </w:r>
      <w:proofErr w:type="spellEnd"/>
      <w:r w:rsidRPr="005F4A48">
        <w:rPr>
          <w:sz w:val="24"/>
          <w:szCs w:val="24"/>
        </w:rPr>
        <w:t xml:space="preserve"> </w:t>
      </w:r>
      <w:ins w:id="143" w:author="john davis" w:date="2022-06-30T15:49:00Z">
        <w:r w:rsidR="00D854B6">
          <w:rPr>
            <w:sz w:val="24"/>
            <w:szCs w:val="24"/>
          </w:rPr>
          <w:t xml:space="preserve">v4.1 </w:t>
        </w:r>
      </w:ins>
      <w:r w:rsidRPr="005F4A48">
        <w:rPr>
          <w:sz w:val="24"/>
          <w:szCs w:val="24"/>
        </w:rPr>
        <w:t>chromosome</w:t>
      </w:r>
      <w:r>
        <w:rPr>
          <w:sz w:val="24"/>
          <w:szCs w:val="24"/>
        </w:rPr>
        <w:t>s.</w:t>
      </w:r>
      <w:r w:rsidRPr="005F4A48">
        <w:rPr>
          <w:sz w:val="24"/>
          <w:szCs w:val="24"/>
        </w:rPr>
        <w:t xml:space="preserve"> Regions of discrepancy between the assembly and the reference assembly were identified. The validity of each discrepancy was then tested by aligning PacBio reads and 10X ancestral parent scaffolds to the </w:t>
      </w:r>
      <w:del w:id="144" w:author="john davis" w:date="2022-07-14T10:59:00Z">
        <w:r w:rsidRPr="005F4A48" w:rsidDel="001A1EB0">
          <w:rPr>
            <w:sz w:val="24"/>
            <w:szCs w:val="24"/>
          </w:rPr>
          <w:delText>Canu assembly</w:delText>
        </w:r>
      </w:del>
      <w:ins w:id="145" w:author="john davis" w:date="2022-07-14T10:59:00Z">
        <w:r w:rsidR="001A1EB0">
          <w:rPr>
            <w:sz w:val="24"/>
            <w:szCs w:val="24"/>
          </w:rPr>
          <w:t>Canu Da-Ae assembly</w:t>
        </w:r>
      </w:ins>
      <w:r w:rsidRPr="005F4A48">
        <w:rPr>
          <w:sz w:val="24"/>
          <w:szCs w:val="24"/>
        </w:rPr>
        <w:t xml:space="preserve">. The PacBio reads were aligned using </w:t>
      </w:r>
      <w:r>
        <w:rPr>
          <w:sz w:val="24"/>
          <w:szCs w:val="24"/>
        </w:rPr>
        <w:t xml:space="preserve">BLASR </w:t>
      </w:r>
      <w:r w:rsidR="00A0278F">
        <w:rPr>
          <w:sz w:val="24"/>
          <w:szCs w:val="24"/>
        </w:rPr>
        <w:fldChar w:fldCharType="begin"/>
      </w:r>
      <w:r w:rsidR="00A24385">
        <w:rPr>
          <w:sz w:val="24"/>
          <w:szCs w:val="24"/>
        </w:rPr>
        <w:instrText xml:space="preserve"> ADDIN ZOTERO_ITEM CSL_CITATION {"citationID":"P7cIHRM5","properties":{"formattedCitation":"(Chaisson and Tesler 2012)","plainCitation":"(Chaisson and Tesler 2012)","noteIndex":0},"citationItems":[{"id":114,"uris":["http://zotero.org/users/5857934/items/WN9GPGZ2"],"itemData":{"id":114,"type":"article-journal","abstract":"Recent methods have been developed to perform high-throughput sequencing of DNA by Single Molecule Sequencing (SMS). While Next-Generation sequencing methods may produce reads up to several hundred bases long, SMS sequencing produces reads up to tens of kilobases long. Existing alignment methods are either too inefficient for high-throughput datasets, or not sensitive enough to align SMS reads, which have a higher error rate than Next-Generation sequencing.","container-title":"BMC Bioinformatics","DOI":"10.1186/1471-2105-13-238","ISSN":"1471-2105","issue":"1","journalAbbreviation":"BMC Bioinformatics","page":"238","source":"BioMed Central","title":"Mapping single molecule sequencing reads using basic local alignment with successive refinement (BLASR): application and theory","title-short":"Mapping single molecule sequencing reads using basic local alignment with successive refinement (BLASR)","volume":"13","author":[{"family":"Chaisson","given":"Mark J."},{"family":"Tesler","given":"Glenn"}],"issued":{"date-parts":[["2012",9,19]]}}}],"schema":"https://github.com/citation-style-language/schema/raw/master/csl-citation.json"} </w:instrText>
      </w:r>
      <w:r w:rsidR="00A0278F">
        <w:rPr>
          <w:sz w:val="24"/>
          <w:szCs w:val="24"/>
        </w:rPr>
        <w:fldChar w:fldCharType="separate"/>
      </w:r>
      <w:r w:rsidR="00A0278F" w:rsidRPr="00A0278F">
        <w:rPr>
          <w:rFonts w:ascii="Calibri" w:hAnsi="Calibri" w:cs="Calibri"/>
          <w:sz w:val="24"/>
        </w:rPr>
        <w:t>(Chaisson and Tesler 2012)</w:t>
      </w:r>
      <w:r w:rsidR="00A0278F">
        <w:rPr>
          <w:sz w:val="24"/>
          <w:szCs w:val="24"/>
        </w:rPr>
        <w:fldChar w:fldCharType="end"/>
      </w:r>
      <w:del w:id="146" w:author="john davis" w:date="2022-06-29T14:33:00Z">
        <w:r w:rsidDel="00A0278F">
          <w:rPr>
            <w:rFonts w:ascii="Calibri" w:hAnsi="Calibri" w:cs="Calibri"/>
            <w:sz w:val="24"/>
            <w:szCs w:val="24"/>
          </w:rPr>
          <w:delText>(Chaisson and Tesler 2012)</w:delText>
        </w:r>
      </w:del>
      <w:r w:rsidRPr="005F4A48">
        <w:rPr>
          <w:sz w:val="24"/>
          <w:szCs w:val="24"/>
        </w:rPr>
        <w:t xml:space="preserve"> with a minimum subread length of 10</w:t>
      </w:r>
      <w:r>
        <w:rPr>
          <w:sz w:val="24"/>
          <w:szCs w:val="24"/>
        </w:rPr>
        <w:t xml:space="preserve"> </w:t>
      </w:r>
      <w:proofErr w:type="spellStart"/>
      <w:r w:rsidRPr="005F4A48">
        <w:rPr>
          <w:sz w:val="24"/>
          <w:szCs w:val="24"/>
        </w:rPr>
        <w:t>Kb</w:t>
      </w:r>
      <w:proofErr w:type="spellEnd"/>
      <w:r w:rsidRPr="005F4A48">
        <w:rPr>
          <w:sz w:val="24"/>
          <w:szCs w:val="24"/>
        </w:rPr>
        <w:t xml:space="preserve">. The 10X ancestral parent scaffolds were aligned using Nucmer. If the region of </w:t>
      </w:r>
      <w:r w:rsidRPr="005F4A48">
        <w:rPr>
          <w:sz w:val="24"/>
          <w:szCs w:val="24"/>
        </w:rPr>
        <w:lastRenderedPageBreak/>
        <w:t xml:space="preserve">discrepancy in the assembly had significant support from the mapped reads and scaffolds, the discrepancy was considered a true difference between our assembly and the </w:t>
      </w:r>
      <w:proofErr w:type="spellStart"/>
      <w:r w:rsidRPr="005F4A48">
        <w:rPr>
          <w:sz w:val="24"/>
          <w:szCs w:val="24"/>
        </w:rPr>
        <w:t>Darmor-bzh</w:t>
      </w:r>
      <w:proofErr w:type="spellEnd"/>
      <w:r w:rsidRPr="005F4A48">
        <w:rPr>
          <w:sz w:val="24"/>
          <w:szCs w:val="24"/>
        </w:rPr>
        <w:t xml:space="preserve"> </w:t>
      </w:r>
      <w:ins w:id="147" w:author="john davis" w:date="2022-06-30T15:49:00Z">
        <w:r w:rsidR="00D854B6">
          <w:rPr>
            <w:sz w:val="24"/>
            <w:szCs w:val="24"/>
          </w:rPr>
          <w:t xml:space="preserve">v4.1 </w:t>
        </w:r>
      </w:ins>
      <w:r w:rsidRPr="005F4A48">
        <w:rPr>
          <w:sz w:val="24"/>
          <w:szCs w:val="24"/>
        </w:rPr>
        <w:t xml:space="preserve">assembly and retained. If there was no support, or the mapped reads and scaffolds disagreed with the </w:t>
      </w:r>
      <w:del w:id="148" w:author="john davis" w:date="2022-07-14T10:59:00Z">
        <w:r w:rsidRPr="005F4A48" w:rsidDel="001A1EB0">
          <w:rPr>
            <w:sz w:val="24"/>
            <w:szCs w:val="24"/>
          </w:rPr>
          <w:delText>Canu assembly</w:delText>
        </w:r>
      </w:del>
      <w:ins w:id="149" w:author="john davis" w:date="2022-07-14T10:59:00Z">
        <w:r w:rsidR="001A1EB0">
          <w:rPr>
            <w:sz w:val="24"/>
            <w:szCs w:val="24"/>
          </w:rPr>
          <w:t>Canu Da-Ae assembly</w:t>
        </w:r>
      </w:ins>
      <w:r w:rsidRPr="005F4A48">
        <w:rPr>
          <w:sz w:val="24"/>
          <w:szCs w:val="24"/>
        </w:rPr>
        <w:t xml:space="preserve">, the region of discrepancy was considered a likely error and altered to match </w:t>
      </w:r>
      <w:proofErr w:type="spellStart"/>
      <w:r w:rsidRPr="005F4A48">
        <w:rPr>
          <w:sz w:val="24"/>
          <w:szCs w:val="24"/>
        </w:rPr>
        <w:t>Darmor-bzh</w:t>
      </w:r>
      <w:proofErr w:type="spellEnd"/>
      <w:ins w:id="150" w:author="john davis" w:date="2022-06-30T15:49:00Z">
        <w:r w:rsidR="00D854B6">
          <w:rPr>
            <w:sz w:val="24"/>
            <w:szCs w:val="24"/>
          </w:rPr>
          <w:t xml:space="preserve"> v4.1</w:t>
        </w:r>
      </w:ins>
      <w:r w:rsidRPr="005F4A48">
        <w:rPr>
          <w:sz w:val="24"/>
          <w:szCs w:val="24"/>
        </w:rPr>
        <w:t>. All alterations performed were simple sequence flips to fix assembly inversions. All inversions</w:t>
      </w:r>
      <w:r>
        <w:rPr>
          <w:sz w:val="24"/>
          <w:szCs w:val="24"/>
        </w:rPr>
        <w:t>,</w:t>
      </w:r>
      <w:r w:rsidRPr="005F4A48">
        <w:rPr>
          <w:sz w:val="24"/>
          <w:szCs w:val="24"/>
        </w:rPr>
        <w:t xml:space="preserve"> except one</w:t>
      </w:r>
      <w:r>
        <w:rPr>
          <w:sz w:val="24"/>
          <w:szCs w:val="24"/>
        </w:rPr>
        <w:t>,</w:t>
      </w:r>
      <w:r w:rsidRPr="005F4A48">
        <w:rPr>
          <w:sz w:val="24"/>
          <w:szCs w:val="24"/>
        </w:rPr>
        <w:t xml:space="preserve"> were almost exactly encapsulated </w:t>
      </w:r>
      <w:ins w:id="151" w:author="john davis" w:date="2022-07-14T10:45:00Z">
        <w:r w:rsidR="00A1412B">
          <w:rPr>
            <w:sz w:val="24"/>
            <w:szCs w:val="24"/>
          </w:rPr>
          <w:t>by</w:t>
        </w:r>
      </w:ins>
      <w:commentRangeStart w:id="152"/>
      <w:commentRangeStart w:id="153"/>
      <w:del w:id="154" w:author="john davis" w:date="2022-07-14T10:45:00Z">
        <w:r w:rsidRPr="005F4A48" w:rsidDel="00A1412B">
          <w:rPr>
            <w:sz w:val="24"/>
            <w:szCs w:val="24"/>
          </w:rPr>
          <w:delText>within</w:delText>
        </w:r>
      </w:del>
      <w:r w:rsidRPr="005F4A48">
        <w:rPr>
          <w:sz w:val="24"/>
          <w:szCs w:val="24"/>
        </w:rPr>
        <w:t xml:space="preserve"> </w:t>
      </w:r>
      <w:commentRangeEnd w:id="152"/>
      <w:r w:rsidR="00BF0364">
        <w:rPr>
          <w:rStyle w:val="CommentReference"/>
        </w:rPr>
        <w:commentReference w:id="152"/>
      </w:r>
      <w:commentRangeEnd w:id="153"/>
      <w:r w:rsidR="00A1412B">
        <w:rPr>
          <w:rStyle w:val="CommentReference"/>
        </w:rPr>
        <w:commentReference w:id="153"/>
      </w:r>
      <w:r w:rsidRPr="005F4A48">
        <w:rPr>
          <w:sz w:val="24"/>
          <w:szCs w:val="24"/>
        </w:rPr>
        <w:t>the contig boundaries of a scaffold. After all identified discrepancies had been addressed</w:t>
      </w:r>
      <w:r>
        <w:rPr>
          <w:sz w:val="24"/>
          <w:szCs w:val="24"/>
        </w:rPr>
        <w:t>,</w:t>
      </w:r>
      <w:r w:rsidRPr="005F4A48">
        <w:rPr>
          <w:sz w:val="24"/>
          <w:szCs w:val="24"/>
        </w:rPr>
        <w:t xml:space="preserve"> the assembly was considered final and annotation began</w:t>
      </w:r>
      <w:r>
        <w:rPr>
          <w:sz w:val="24"/>
          <w:szCs w:val="24"/>
        </w:rPr>
        <w:t xml:space="preserve"> (Figure </w:t>
      </w:r>
      <w:ins w:id="155" w:author="john davis" w:date="2022-06-30T15:49:00Z">
        <w:r w:rsidR="00D854B6">
          <w:rPr>
            <w:sz w:val="24"/>
            <w:szCs w:val="24"/>
          </w:rPr>
          <w:t>2</w:t>
        </w:r>
      </w:ins>
      <w:del w:id="156" w:author="john davis" w:date="2022-06-30T15:49:00Z">
        <w:r w:rsidDel="00D854B6">
          <w:rPr>
            <w:sz w:val="24"/>
            <w:szCs w:val="24"/>
          </w:rPr>
          <w:delText>4</w:delText>
        </w:r>
      </w:del>
      <w:r>
        <w:rPr>
          <w:sz w:val="24"/>
          <w:szCs w:val="24"/>
        </w:rPr>
        <w:t xml:space="preserve">, </w:t>
      </w:r>
      <w:r w:rsidRPr="005F4A48">
        <w:rPr>
          <w:sz w:val="24"/>
          <w:szCs w:val="24"/>
        </w:rPr>
        <w:t>Supplementary Table 1).</w:t>
      </w:r>
    </w:p>
    <w:p w14:paraId="0054AD79" w14:textId="77777777" w:rsidR="00D22620" w:rsidRPr="005F4A48" w:rsidRDefault="00D22620" w:rsidP="00D22620">
      <w:pPr>
        <w:spacing w:line="480" w:lineRule="auto"/>
        <w:rPr>
          <w:i/>
          <w:sz w:val="24"/>
          <w:szCs w:val="24"/>
        </w:rPr>
      </w:pPr>
      <w:r w:rsidRPr="005F4A48">
        <w:rPr>
          <w:i/>
          <w:sz w:val="24"/>
          <w:szCs w:val="24"/>
        </w:rPr>
        <w:t xml:space="preserve">Transcriptome </w:t>
      </w:r>
      <w:r>
        <w:rPr>
          <w:i/>
          <w:sz w:val="24"/>
          <w:szCs w:val="24"/>
        </w:rPr>
        <w:t>A</w:t>
      </w:r>
      <w:r w:rsidRPr="005F4A48">
        <w:rPr>
          <w:i/>
          <w:sz w:val="24"/>
          <w:szCs w:val="24"/>
        </w:rPr>
        <w:t xml:space="preserve">ssembly and </w:t>
      </w:r>
      <w:r>
        <w:rPr>
          <w:i/>
          <w:sz w:val="24"/>
          <w:szCs w:val="24"/>
        </w:rPr>
        <w:t>S</w:t>
      </w:r>
      <w:r w:rsidRPr="005710B2">
        <w:rPr>
          <w:i/>
          <w:sz w:val="24"/>
          <w:szCs w:val="24"/>
        </w:rPr>
        <w:t xml:space="preserve">tructural </w:t>
      </w:r>
      <w:r>
        <w:rPr>
          <w:i/>
          <w:sz w:val="24"/>
          <w:szCs w:val="24"/>
        </w:rPr>
        <w:t>A</w:t>
      </w:r>
      <w:r w:rsidRPr="005710B2">
        <w:rPr>
          <w:i/>
          <w:sz w:val="24"/>
          <w:szCs w:val="24"/>
        </w:rPr>
        <w:t>nnotation</w:t>
      </w:r>
      <w:r>
        <w:rPr>
          <w:i/>
          <w:sz w:val="24"/>
          <w:szCs w:val="24"/>
        </w:rPr>
        <w:t xml:space="preserve"> of</w:t>
      </w:r>
      <w:r w:rsidRPr="005710B2">
        <w:rPr>
          <w:i/>
          <w:sz w:val="24"/>
          <w:szCs w:val="24"/>
        </w:rPr>
        <w:t xml:space="preserve"> </w:t>
      </w:r>
      <w:r>
        <w:rPr>
          <w:i/>
          <w:sz w:val="24"/>
          <w:szCs w:val="24"/>
        </w:rPr>
        <w:t>N</w:t>
      </w:r>
      <w:r w:rsidRPr="005F4A48">
        <w:rPr>
          <w:i/>
          <w:sz w:val="24"/>
          <w:szCs w:val="24"/>
        </w:rPr>
        <w:t xml:space="preserve">ovel </w:t>
      </w:r>
      <w:r>
        <w:rPr>
          <w:i/>
          <w:sz w:val="24"/>
          <w:szCs w:val="24"/>
        </w:rPr>
        <w:t>T</w:t>
      </w:r>
      <w:r w:rsidRPr="005F4A48">
        <w:rPr>
          <w:i/>
          <w:sz w:val="24"/>
          <w:szCs w:val="24"/>
        </w:rPr>
        <w:t xml:space="preserve">ranscripts </w:t>
      </w:r>
    </w:p>
    <w:p w14:paraId="4B8FA823" w14:textId="5E9FBA41" w:rsidR="00D22620" w:rsidRDefault="00D22620" w:rsidP="00D22620">
      <w:pPr>
        <w:spacing w:line="480" w:lineRule="auto"/>
        <w:ind w:firstLine="720"/>
        <w:rPr>
          <w:sz w:val="24"/>
          <w:szCs w:val="24"/>
        </w:rPr>
      </w:pPr>
      <w:r>
        <w:rPr>
          <w:sz w:val="24"/>
          <w:szCs w:val="24"/>
        </w:rPr>
        <w:t>RNA-seq reads from thirteen</w:t>
      </w:r>
      <w:r w:rsidRPr="005F4A48">
        <w:rPr>
          <w:sz w:val="24"/>
          <w:szCs w:val="24"/>
        </w:rPr>
        <w:t xml:space="preserve"> RNA sequencing librar</w:t>
      </w:r>
      <w:r>
        <w:rPr>
          <w:sz w:val="24"/>
          <w:szCs w:val="24"/>
        </w:rPr>
        <w:t xml:space="preserve">ies </w:t>
      </w:r>
      <w:r w:rsidRPr="005F4A48">
        <w:rPr>
          <w:sz w:val="24"/>
          <w:szCs w:val="24"/>
        </w:rPr>
        <w:t>generated from five tissues</w:t>
      </w:r>
      <w:r>
        <w:rPr>
          <w:sz w:val="24"/>
          <w:szCs w:val="24"/>
        </w:rPr>
        <w:t xml:space="preserve"> (</w:t>
      </w:r>
      <w:r w:rsidRPr="005F4A48">
        <w:rPr>
          <w:sz w:val="24"/>
          <w:szCs w:val="24"/>
        </w:rPr>
        <w:t>young leaf, flower, bolting tissue, 1</w:t>
      </w:r>
      <w:r>
        <w:rPr>
          <w:sz w:val="24"/>
          <w:szCs w:val="24"/>
        </w:rPr>
        <w:t xml:space="preserve"> </w:t>
      </w:r>
      <w:r w:rsidRPr="005F4A48">
        <w:rPr>
          <w:sz w:val="24"/>
          <w:szCs w:val="24"/>
        </w:rPr>
        <w:t>cm silique, and 5</w:t>
      </w:r>
      <w:r>
        <w:rPr>
          <w:sz w:val="24"/>
          <w:szCs w:val="24"/>
        </w:rPr>
        <w:t xml:space="preserve"> </w:t>
      </w:r>
      <w:r w:rsidRPr="005F4A48">
        <w:rPr>
          <w:sz w:val="24"/>
          <w:szCs w:val="24"/>
        </w:rPr>
        <w:t>cm silique) of Da-Ae</w:t>
      </w:r>
      <w:r>
        <w:rPr>
          <w:sz w:val="24"/>
          <w:szCs w:val="24"/>
        </w:rPr>
        <w:t xml:space="preserve"> </w:t>
      </w:r>
      <w:r w:rsidRPr="009E0AB3">
        <w:rPr>
          <w:rFonts w:ascii="Calibri" w:hAnsi="Calibri" w:cs="Calibri"/>
          <w:sz w:val="24"/>
        </w:rPr>
        <w:t xml:space="preserve">(Li </w:t>
      </w:r>
      <w:r w:rsidRPr="009E0AB3">
        <w:rPr>
          <w:rFonts w:ascii="Calibri" w:hAnsi="Calibri" w:cs="Calibri"/>
          <w:i/>
          <w:iCs/>
          <w:sz w:val="24"/>
        </w:rPr>
        <w:t>et al.</w:t>
      </w:r>
      <w:r w:rsidRPr="009E0AB3">
        <w:rPr>
          <w:rFonts w:ascii="Calibri" w:hAnsi="Calibri" w:cs="Calibri"/>
          <w:sz w:val="24"/>
        </w:rPr>
        <w:t xml:space="preserve"> 2018)</w:t>
      </w:r>
      <w:r w:rsidRPr="005F4A48">
        <w:rPr>
          <w:sz w:val="24"/>
          <w:szCs w:val="24"/>
        </w:rPr>
        <w:t xml:space="preserve"> were used for transcriptome assembly and annotation. The raw sequencing data were preprocessed and mapped to the published genome sequence of </w:t>
      </w:r>
      <w:proofErr w:type="spellStart"/>
      <w:r w:rsidRPr="005F4A48">
        <w:rPr>
          <w:sz w:val="24"/>
          <w:szCs w:val="24"/>
        </w:rPr>
        <w:t>Darmor-bzh</w:t>
      </w:r>
      <w:proofErr w:type="spellEnd"/>
      <w:r>
        <w:rPr>
          <w:sz w:val="24"/>
          <w:szCs w:val="24"/>
        </w:rPr>
        <w:t xml:space="preserve"> (</w:t>
      </w:r>
      <w:r w:rsidRPr="005F4A48">
        <w:rPr>
          <w:i/>
          <w:sz w:val="24"/>
          <w:szCs w:val="24"/>
        </w:rPr>
        <w:t xml:space="preserve">Brassica napus </w:t>
      </w:r>
      <w:r w:rsidRPr="005F4A48">
        <w:rPr>
          <w:sz w:val="24"/>
          <w:szCs w:val="24"/>
        </w:rPr>
        <w:t xml:space="preserve">genome </w:t>
      </w:r>
      <w:r>
        <w:rPr>
          <w:sz w:val="24"/>
          <w:szCs w:val="24"/>
        </w:rPr>
        <w:t>v</w:t>
      </w:r>
      <w:r w:rsidRPr="005F4A48">
        <w:rPr>
          <w:sz w:val="24"/>
          <w:szCs w:val="24"/>
        </w:rPr>
        <w:t>4.1) as described in Li et al.,</w:t>
      </w:r>
      <w:r>
        <w:rPr>
          <w:sz w:val="24"/>
          <w:szCs w:val="24"/>
        </w:rPr>
        <w:t xml:space="preserve"> (</w:t>
      </w:r>
      <w:r w:rsidRPr="005F4A48">
        <w:rPr>
          <w:sz w:val="24"/>
          <w:szCs w:val="24"/>
        </w:rPr>
        <w:t>2018)</w:t>
      </w:r>
      <w:r>
        <w:rPr>
          <w:sz w:val="24"/>
          <w:szCs w:val="24"/>
        </w:rPr>
        <w:t xml:space="preserve"> </w:t>
      </w:r>
      <w:r w:rsidR="00A0278F">
        <w:rPr>
          <w:sz w:val="24"/>
          <w:szCs w:val="24"/>
        </w:rPr>
        <w:fldChar w:fldCharType="begin"/>
      </w:r>
      <w:r w:rsidR="00A24385">
        <w:rPr>
          <w:sz w:val="24"/>
          <w:szCs w:val="24"/>
        </w:rPr>
        <w:instrText xml:space="preserve"> ADDIN ZOTERO_ITEM CSL_CITATION {"citationID":"8G51cQBG","properties":{"formattedCitation":"(Li {\\i{}et al.} 2018)","plainCitation":"(Li et al. 2018)","noteIndex":0},"citationItems":[{"id":21,"uris":["http://zotero.org/users/5857934/items/RSWNQ5KG"],"itemData":{"id":21,"type":"article-journal","abstract":"Brassica napus (B.napus, AACC), is an economically important allotetraploid crop species that resulted from hybridization between two diploid species, Brassica rapa (AA) and Brassica olereacea (CC). We have created one new synthetic B. napus genotype Da-Ae (AACC) and one introgression line Da-Ol-1 (AACC), which were used to generate an F2 mapping population. Plants in this F2 mapping population varied in fatty acid content, flowering time, and growth-related traits. Using quantitative trait locus (QTL) mapping, we aimed to determine if Da-Ae and Da-Ol-1 provided novel genetic variation beyond what has already been found in B. napus. Making use of the genotyping information generated from RNA-seq data of these two lines and their F2 mapping population of 166 plants, we constructed a genetic map consisting of 2,021 single nucleotide polymorphism markers that spans 2,929 cM across 19 linkage groups. Besides the known major QTL identified, our high resolution genetic map facilitated the identification of several new QTL contributing to the different fatty acid levels, flowering time, and growth-related trait values. These new QTL probably represent novel genetic variation that existed in our new synthetic B. napus strain. By conducting genome-wide expression variation analysis in our F2 mapping population, genetic regions that potentially regulate many genes across the genome were revealed. A FLOWERING LOCUS C gene homolog, which was identified as a candidate regulating flowering time and multiple growth-related traits, was found underlying one of these regions. Integrated QTL and expression QTL analyses also helped us identified candidate causative genes associated with various biological traits through expression level change and/or possible protein function modification.","container-title":"Frontiers in Plant Science","DOI":"10.3389/fpls.2018.01632","ISSN":"1664-462X","journalAbbreviation":"Front. Plant Sci.","language":"English","source":"Frontiers","title":"Integrated QTL and eQTL Mapping Provides Insights and Candidate Genes for Fatty Acid Composition, Flowering Time, and Growth Traits in a F2 Population of a Novel Synthetic Allopolyploid Brassica napus","URL":"https://www.frontiersin.org/articles/10.3389/fpls.2018.01632/full","volume":"9","author":[{"family":"Li","given":"Ruijuan"},{"family":"Jeong","given":"Kwangju"},{"family":"Davis","given":"John T."},{"family":"Kim","given":"Seungmo"},{"family":"Lee","given":"Soonbong"},{"family":"Michelmore","given":"Richard W."},{"family":"Kim","given":"Shinje"},{"family":"Maloof","given":"Julin N."}],"accessed":{"date-parts":[["2019",3,19]]},"issued":{"date-parts":[["2018"]]}}}],"schema":"https://github.com/citation-style-language/schema/raw/master/csl-citation.json"} </w:instrText>
      </w:r>
      <w:r w:rsidR="00A0278F">
        <w:rPr>
          <w:sz w:val="24"/>
          <w:szCs w:val="24"/>
        </w:rPr>
        <w:fldChar w:fldCharType="separate"/>
      </w:r>
      <w:r w:rsidR="00A0278F" w:rsidRPr="00A0278F">
        <w:rPr>
          <w:rFonts w:ascii="Calibri" w:hAnsi="Calibri" w:cs="Calibri"/>
          <w:sz w:val="24"/>
          <w:szCs w:val="24"/>
        </w:rPr>
        <w:t xml:space="preserve">(Li </w:t>
      </w:r>
      <w:r w:rsidR="00A0278F" w:rsidRPr="00A0278F">
        <w:rPr>
          <w:rFonts w:ascii="Calibri" w:hAnsi="Calibri" w:cs="Calibri"/>
          <w:i/>
          <w:iCs/>
          <w:sz w:val="24"/>
          <w:szCs w:val="24"/>
        </w:rPr>
        <w:t>et al.</w:t>
      </w:r>
      <w:r w:rsidR="00A0278F" w:rsidRPr="00A0278F">
        <w:rPr>
          <w:rFonts w:ascii="Calibri" w:hAnsi="Calibri" w:cs="Calibri"/>
          <w:sz w:val="24"/>
          <w:szCs w:val="24"/>
        </w:rPr>
        <w:t xml:space="preserve"> 2018)</w:t>
      </w:r>
      <w:r w:rsidR="00A0278F">
        <w:rPr>
          <w:sz w:val="24"/>
          <w:szCs w:val="24"/>
        </w:rPr>
        <w:fldChar w:fldCharType="end"/>
      </w:r>
      <w:del w:id="157" w:author="john davis" w:date="2022-06-29T14:34:00Z">
        <w:r w:rsidRPr="009E0AB3" w:rsidDel="00A0278F">
          <w:rPr>
            <w:rFonts w:ascii="Calibri" w:hAnsi="Calibri" w:cs="Calibri"/>
            <w:sz w:val="24"/>
          </w:rPr>
          <w:delText xml:space="preserve">(Li </w:delText>
        </w:r>
        <w:r w:rsidRPr="009E0AB3" w:rsidDel="00A0278F">
          <w:rPr>
            <w:rFonts w:ascii="Calibri" w:hAnsi="Calibri" w:cs="Calibri"/>
            <w:i/>
            <w:iCs/>
            <w:sz w:val="24"/>
          </w:rPr>
          <w:delText>et al.</w:delText>
        </w:r>
        <w:r w:rsidRPr="009E0AB3" w:rsidDel="00A0278F">
          <w:rPr>
            <w:rFonts w:ascii="Calibri" w:hAnsi="Calibri" w:cs="Calibri"/>
            <w:sz w:val="24"/>
          </w:rPr>
          <w:delText xml:space="preserve"> 2018)</w:delText>
        </w:r>
      </w:del>
      <w:r w:rsidRPr="005F4A48">
        <w:rPr>
          <w:sz w:val="24"/>
          <w:szCs w:val="24"/>
        </w:rPr>
        <w:t>. The mapped reads were then assembled by Cufflinks v2.2.1</w:t>
      </w:r>
      <w:r>
        <w:rPr>
          <w:sz w:val="24"/>
          <w:szCs w:val="24"/>
        </w:rPr>
        <w:t xml:space="preserve"> </w:t>
      </w:r>
      <w:r w:rsidR="00A0278F">
        <w:rPr>
          <w:sz w:val="24"/>
          <w:szCs w:val="24"/>
        </w:rPr>
        <w:fldChar w:fldCharType="begin"/>
      </w:r>
      <w:r w:rsidR="00A24385">
        <w:rPr>
          <w:sz w:val="24"/>
          <w:szCs w:val="24"/>
        </w:rPr>
        <w:instrText xml:space="preserve"> ADDIN ZOTERO_ITEM CSL_CITATION {"citationID":"GYcDA4ib","properties":{"formattedCitation":"(Trapnell {\\i{}et al.} 2010)","plainCitation":"(Trapnell et al. 2010)","noteIndex":0},"citationItems":[{"id":105,"uris":["http://zotero.org/users/5857934/items/JU5SCMLE"],"itemData":{"id":105,"type":"article-journal","abstract":"High-throughput mRNA sequencing (RNA-Seq) promises simultaneous transcript discovery and abundance estimation. However, this would require algorithms that are not restricted by prior gene annotations and that account for alternative transcription and splicing. Here we introduce such algorithms in an open-source software program called Cufflinks. To test Cufflinks, we sequenced and analyzed &gt;430 million paired 75-bp RNA-Seq reads from a mouse myoblast cell line over a differentiation time series. We detected 13,692 known transcripts and 3,724 previously unannotated ones, 62% of which are supported by independent expression data or by homologous genes in other species. Over the time series, 330 genes showed complete switches in the dominant transcription start site (TSS) or splice isoform, and we observed more subtle shifts in 1,304 other genes. These results suggest that Cufflinks can illuminate the substantial regulatory flexibility and complexity in even this well-studied model of muscle development and that it can improve transcriptome-based genome annotation.","container-title":"Nature Biotechnology","DOI":"10.1038/nbt.1621","ISSN":"1546-1696","issue":"5","journalAbbreviation":"Nat. Biotechnol.","language":"eng","note":"PMID: 20436464\nPMCID: PMC3146043","page":"511-515","source":"PubMed","title":"Transcript assembly and quantification by RNA-Seq reveals unannotated transcripts and isoform switching during cell differentiation","volume":"28","author":[{"family":"Trapnell","given":"Cole"},{"family":"Williams","given":"Brian A."},{"family":"Pertea","given":"Geo"},{"family":"Mortazavi","given":"Ali"},{"family":"Kwan","given":"Gordon"},{"family":"Baren","given":"Marijke J.","non-dropping-particle":"van"},{"family":"Salzberg","given":"Steven L."},{"family":"Wold","given":"Barbara J."},{"family":"Pachter","given":"Lior"}],"issued":{"date-parts":[["2010",5]]}}}],"schema":"https://github.com/citation-style-language/schema/raw/master/csl-citation.json"} </w:instrText>
      </w:r>
      <w:r w:rsidR="00A0278F">
        <w:rPr>
          <w:sz w:val="24"/>
          <w:szCs w:val="24"/>
        </w:rPr>
        <w:fldChar w:fldCharType="separate"/>
      </w:r>
      <w:r w:rsidR="00A0278F" w:rsidRPr="00A0278F">
        <w:rPr>
          <w:rFonts w:ascii="Calibri" w:hAnsi="Calibri" w:cs="Calibri"/>
          <w:sz w:val="24"/>
          <w:szCs w:val="24"/>
        </w:rPr>
        <w:t xml:space="preserve">(Trapnell </w:t>
      </w:r>
      <w:r w:rsidR="00A0278F" w:rsidRPr="00A0278F">
        <w:rPr>
          <w:rFonts w:ascii="Calibri" w:hAnsi="Calibri" w:cs="Calibri"/>
          <w:i/>
          <w:iCs/>
          <w:sz w:val="24"/>
          <w:szCs w:val="24"/>
        </w:rPr>
        <w:t>et al.</w:t>
      </w:r>
      <w:r w:rsidR="00A0278F" w:rsidRPr="00A0278F">
        <w:rPr>
          <w:rFonts w:ascii="Calibri" w:hAnsi="Calibri" w:cs="Calibri"/>
          <w:sz w:val="24"/>
          <w:szCs w:val="24"/>
        </w:rPr>
        <w:t xml:space="preserve"> 2010)</w:t>
      </w:r>
      <w:r w:rsidR="00A0278F">
        <w:rPr>
          <w:sz w:val="24"/>
          <w:szCs w:val="24"/>
        </w:rPr>
        <w:fldChar w:fldCharType="end"/>
      </w:r>
      <w:del w:id="158" w:author="john davis" w:date="2022-06-29T14:34:00Z">
        <w:r w:rsidRPr="009E0AB3" w:rsidDel="00A0278F">
          <w:rPr>
            <w:rFonts w:ascii="Calibri" w:hAnsi="Calibri" w:cs="Calibri"/>
            <w:sz w:val="24"/>
          </w:rPr>
          <w:delText xml:space="preserve">(Trapnell </w:delText>
        </w:r>
        <w:r w:rsidRPr="009E0AB3" w:rsidDel="00A0278F">
          <w:rPr>
            <w:rFonts w:ascii="Calibri" w:hAnsi="Calibri" w:cs="Calibri"/>
            <w:i/>
            <w:iCs/>
            <w:sz w:val="24"/>
          </w:rPr>
          <w:delText>et al.</w:delText>
        </w:r>
        <w:r w:rsidRPr="009E0AB3" w:rsidDel="00A0278F">
          <w:rPr>
            <w:rFonts w:ascii="Calibri" w:hAnsi="Calibri" w:cs="Calibri"/>
            <w:sz w:val="24"/>
          </w:rPr>
          <w:delText xml:space="preserve"> 2010)</w:delText>
        </w:r>
      </w:del>
      <w:r w:rsidRPr="005F4A48">
        <w:rPr>
          <w:sz w:val="24"/>
          <w:szCs w:val="24"/>
        </w:rPr>
        <w:t xml:space="preserve"> to transcripts with the help of reference annotations. The output GTF file generated by Cufflinks was fed to </w:t>
      </w:r>
      <w:proofErr w:type="spellStart"/>
      <w:r w:rsidRPr="005F4A48">
        <w:rPr>
          <w:sz w:val="24"/>
          <w:szCs w:val="24"/>
        </w:rPr>
        <w:t>Cuffmerge</w:t>
      </w:r>
      <w:proofErr w:type="spellEnd"/>
      <w:r w:rsidRPr="005F4A48">
        <w:rPr>
          <w:sz w:val="24"/>
          <w:szCs w:val="24"/>
        </w:rPr>
        <w:t xml:space="preserve"> and then </w:t>
      </w:r>
      <w:proofErr w:type="spellStart"/>
      <w:r w:rsidRPr="005F4A48">
        <w:rPr>
          <w:sz w:val="24"/>
          <w:szCs w:val="24"/>
        </w:rPr>
        <w:t>Cuffcompare</w:t>
      </w:r>
      <w:proofErr w:type="spellEnd"/>
      <w:r w:rsidRPr="005F4A48">
        <w:rPr>
          <w:sz w:val="24"/>
          <w:szCs w:val="24"/>
        </w:rPr>
        <w:t xml:space="preserve"> along with the annotation</w:t>
      </w:r>
      <w:r>
        <w:rPr>
          <w:sz w:val="24"/>
          <w:szCs w:val="24"/>
        </w:rPr>
        <w:t>s</w:t>
      </w:r>
      <w:r w:rsidRPr="005F4A48">
        <w:rPr>
          <w:sz w:val="24"/>
          <w:szCs w:val="24"/>
        </w:rPr>
        <w:t xml:space="preserve"> from the reference assembly. From the output file, transcripts with code </w:t>
      </w:r>
      <w:r>
        <w:rPr>
          <w:sz w:val="24"/>
          <w:szCs w:val="24"/>
        </w:rPr>
        <w:t>“</w:t>
      </w:r>
      <w:r w:rsidRPr="005F4A48">
        <w:rPr>
          <w:sz w:val="24"/>
          <w:szCs w:val="24"/>
        </w:rPr>
        <w:t>u</w:t>
      </w:r>
      <w:r>
        <w:rPr>
          <w:sz w:val="24"/>
          <w:szCs w:val="24"/>
        </w:rPr>
        <w:t>”</w:t>
      </w:r>
      <w:r w:rsidRPr="005F4A48">
        <w:rPr>
          <w:sz w:val="24"/>
          <w:szCs w:val="24"/>
        </w:rPr>
        <w:t xml:space="preserve"> were considered novel. Redundant isoforms among these novel transcripts were removed using CAP3</w:t>
      </w:r>
      <w:r>
        <w:rPr>
          <w:sz w:val="24"/>
          <w:szCs w:val="24"/>
        </w:rPr>
        <w:t xml:space="preserve"> </w:t>
      </w:r>
      <w:r w:rsidR="00A0278F">
        <w:rPr>
          <w:sz w:val="24"/>
          <w:szCs w:val="24"/>
        </w:rPr>
        <w:fldChar w:fldCharType="begin"/>
      </w:r>
      <w:r w:rsidR="00A24385">
        <w:rPr>
          <w:sz w:val="24"/>
          <w:szCs w:val="24"/>
        </w:rPr>
        <w:instrText xml:space="preserve"> ADDIN ZOTERO_ITEM CSL_CITATION {"citationID":"0IipUMBK","properties":{"formattedCitation":"(Huang and Madan 1999)","plainCitation":"(Huang and Madan 1999)","noteIndex":0},"citationItems":[{"id":104,"uris":["http://zotero.org/users/5857934/items/76JBQYCJ"],"itemData":{"id":104,"type":"article-journal","abstract":"We describe the third generation of the CAP sequence assembly program. The CAP3 program includes a number of improvements and new features. The program has a capability to clip 5′ and 3′ low-quality regions of reads. It uses base quality values in computation of overlaps between reads, construction of multiple sequence alignments of reads, and generation of consensus sequences. The program also uses forward–reverse constraints to correct assembly errors and link contigs. Results of CAP3 on four BAC data sets are presented. The performance of CAP3 was compared with that of PHRAP on a number of BAC data sets. PHRAP often produces longer contigs than CAP3 whereas CAP3 often produces fewer errors in consensus sequences than PHRAP. It is easier to construct scaffolds with CAP3 than with PHRAP on low-pass data with forward–reverse constraints.","container-title":"Genome Research","ISSN":"1088-9051","issue":"9","journalAbbreviation":"Genome Res","note":"PMID: 10508846\nPMCID: PMC310812","page":"868-877","source":"PubMed Central","title":"CAP3: A DNA Sequence Assembly Program","title-short":"CAP3","volume":"9","author":[{"family":"Huang","given":"Xiaoqiu"},{"family":"Madan","given":"Anup"}],"issued":{"date-parts":[["1999",9]]}}}],"schema":"https://github.com/citation-style-language/schema/raw/master/csl-citation.json"} </w:instrText>
      </w:r>
      <w:r w:rsidR="00A0278F">
        <w:rPr>
          <w:sz w:val="24"/>
          <w:szCs w:val="24"/>
        </w:rPr>
        <w:fldChar w:fldCharType="separate"/>
      </w:r>
      <w:r w:rsidR="00A0278F" w:rsidRPr="00A0278F">
        <w:rPr>
          <w:rFonts w:ascii="Calibri" w:hAnsi="Calibri" w:cs="Calibri"/>
          <w:sz w:val="24"/>
        </w:rPr>
        <w:t>(Huang and Madan 1999)</w:t>
      </w:r>
      <w:r w:rsidR="00A0278F">
        <w:rPr>
          <w:sz w:val="24"/>
          <w:szCs w:val="24"/>
        </w:rPr>
        <w:fldChar w:fldCharType="end"/>
      </w:r>
      <w:del w:id="159" w:author="john davis" w:date="2022-06-29T14:34:00Z">
        <w:r w:rsidDel="00A0278F">
          <w:rPr>
            <w:rFonts w:ascii="Calibri" w:hAnsi="Calibri" w:cs="Calibri"/>
            <w:sz w:val="24"/>
            <w:szCs w:val="24"/>
          </w:rPr>
          <w:delText>(Huang and Madan 1999)</w:delText>
        </w:r>
      </w:del>
      <w:r w:rsidRPr="005F4A48">
        <w:rPr>
          <w:sz w:val="24"/>
          <w:szCs w:val="24"/>
        </w:rPr>
        <w:t xml:space="preserve"> and only transcripts with </w:t>
      </w:r>
      <w:r>
        <w:rPr>
          <w:sz w:val="24"/>
          <w:szCs w:val="24"/>
        </w:rPr>
        <w:t xml:space="preserve">open reading frames </w:t>
      </w:r>
      <w:r w:rsidRPr="005F4A48">
        <w:rPr>
          <w:sz w:val="24"/>
          <w:szCs w:val="24"/>
        </w:rPr>
        <w:t xml:space="preserve">detected using </w:t>
      </w:r>
      <w:proofErr w:type="spellStart"/>
      <w:r>
        <w:rPr>
          <w:sz w:val="24"/>
          <w:szCs w:val="24"/>
        </w:rPr>
        <w:t>T</w:t>
      </w:r>
      <w:r w:rsidRPr="005F4A48">
        <w:rPr>
          <w:sz w:val="24"/>
          <w:szCs w:val="24"/>
        </w:rPr>
        <w:t>rans</w:t>
      </w:r>
      <w:r>
        <w:rPr>
          <w:sz w:val="24"/>
          <w:szCs w:val="24"/>
        </w:rPr>
        <w:t>D</w:t>
      </w:r>
      <w:r w:rsidRPr="005F4A48">
        <w:rPr>
          <w:sz w:val="24"/>
          <w:szCs w:val="24"/>
        </w:rPr>
        <w:t>ecoder</w:t>
      </w:r>
      <w:proofErr w:type="spellEnd"/>
      <w:r>
        <w:rPr>
          <w:sz w:val="24"/>
          <w:szCs w:val="24"/>
        </w:rPr>
        <w:t xml:space="preserve"> </w:t>
      </w:r>
      <w:r w:rsidR="00A0278F">
        <w:rPr>
          <w:sz w:val="24"/>
          <w:szCs w:val="24"/>
        </w:rPr>
        <w:fldChar w:fldCharType="begin"/>
      </w:r>
      <w:r w:rsidR="00A24385">
        <w:rPr>
          <w:sz w:val="24"/>
          <w:szCs w:val="24"/>
        </w:rPr>
        <w:instrText xml:space="preserve"> ADDIN ZOTERO_ITEM CSL_CITATION {"citationID":"nUdUawQt","properties":{"formattedCitation":"(Haas {\\i{}et al.} 2013)","plainCitation":"(Haas et al. 2013)","noteIndex":0},"citationItems":[{"id":103,"uris":["http://zotero.org/users/5857934/items/E7AZFUCI"],"itemData":{"id":103,"type":"article-journal","abstract":"De novo assembly of RNA-Seq data allows us to study transcriptomes without the need for a genome sequence, such as in non-model organisms of ecological and evolutionary importance, cancer samples, or the microbiome. In this protocol, we describe the use of the Trinity platform for de novo transcriptome assembly from RNA-Seq data in non-model organisms. We also present Trinity’s supported companion utilities for downstream applications, including RSEM for transcript abundance estimation, R/Bioconductor packages for identifying differentially expressed transcripts across samples, and approaches to identify protein coding genes. In an included tutorial we provide a workflow for genome-independent transcriptome analysis leveraging the Trinity platform. The software, documentation and demonstrations are freely available from http://trinityrnaseq.sf.net.","container-title":"Nature protocols","DOI":"10.1038/nprot.2013.084","ISSN":"1754-2189","issue":"8","journalAbbreviation":"Nat Protoc","note":"PMID: 23845962\nPMCID: PMC3875132","source":"PubMed Central","title":"De novo transcript sequence reconstruction from RNA-Seq: reference generation and analysis with Trinity","title-short":"De novo transcript sequence reconstruction from RNA-Seq","URL":"https://www.ncbi.nlm.nih.gov/pmc/articles/PMC3875132/","volume":"8","author":[{"family":"Haas","given":"Brian J."},{"family":"Papanicolaou","given":"Alexie"},{"family":"Yassour","given":"Moran"},{"family":"Grabherr","given":"Manfred"},{"family":"Blood","given":"Philip D."},{"family":"Bowden","given":"Joshua"},{"family":"Couger","given":"Matthew Brian"},{"family":"Eccles","given":"David"},{"family":"Li","given":"Bo"},{"family":"Lieber","given":"Matthias"},{"family":"MacManes","given":"Matthew D."},{"family":"Ott","given":"Michael"},{"family":"Orvis","given":"Joshua"},{"family":"Pochet","given":"Nathalie"},{"family":"Strozzi","given":"Francesco"},{"family":"Weeks","given":"Nathan"},{"family":"Westerman","given":"Rick"},{"family":"William","given":"Thomas"},{"family":"Dewey","given":"Colin N."},{"family":"Henschel","given":"Robert"},{"family":"LeDuc","given":"Richard D."},{"family":"Friedman","given":"Nir"},{"family":"Regev","given":"Aviv"}],"accessed":{"date-parts":[["2018",9,28]]},"issued":{"date-parts":[["2013",8]]}}}],"schema":"https://github.com/citation-style-language/schema/raw/master/csl-citation.json"} </w:instrText>
      </w:r>
      <w:r w:rsidR="00A0278F">
        <w:rPr>
          <w:sz w:val="24"/>
          <w:szCs w:val="24"/>
        </w:rPr>
        <w:fldChar w:fldCharType="separate"/>
      </w:r>
      <w:r w:rsidR="00A0278F" w:rsidRPr="00A0278F">
        <w:rPr>
          <w:rFonts w:ascii="Calibri" w:hAnsi="Calibri" w:cs="Calibri"/>
          <w:sz w:val="24"/>
          <w:szCs w:val="24"/>
        </w:rPr>
        <w:t xml:space="preserve">(Haas </w:t>
      </w:r>
      <w:r w:rsidR="00A0278F" w:rsidRPr="00A0278F">
        <w:rPr>
          <w:rFonts w:ascii="Calibri" w:hAnsi="Calibri" w:cs="Calibri"/>
          <w:i/>
          <w:iCs/>
          <w:sz w:val="24"/>
          <w:szCs w:val="24"/>
        </w:rPr>
        <w:t>et al.</w:t>
      </w:r>
      <w:r w:rsidR="00A0278F" w:rsidRPr="00A0278F">
        <w:rPr>
          <w:rFonts w:ascii="Calibri" w:hAnsi="Calibri" w:cs="Calibri"/>
          <w:sz w:val="24"/>
          <w:szCs w:val="24"/>
        </w:rPr>
        <w:t xml:space="preserve"> 2013)</w:t>
      </w:r>
      <w:r w:rsidR="00A0278F">
        <w:rPr>
          <w:sz w:val="24"/>
          <w:szCs w:val="24"/>
        </w:rPr>
        <w:fldChar w:fldCharType="end"/>
      </w:r>
      <w:del w:id="160" w:author="john davis" w:date="2022-06-29T14:35:00Z">
        <w:r w:rsidRPr="009E0AB3" w:rsidDel="00A0278F">
          <w:rPr>
            <w:rFonts w:ascii="Calibri" w:hAnsi="Calibri" w:cs="Calibri"/>
            <w:sz w:val="24"/>
          </w:rPr>
          <w:delText xml:space="preserve">(Haas </w:delText>
        </w:r>
        <w:r w:rsidRPr="009E0AB3" w:rsidDel="00A0278F">
          <w:rPr>
            <w:rFonts w:ascii="Calibri" w:hAnsi="Calibri" w:cs="Calibri"/>
            <w:i/>
            <w:iCs/>
            <w:sz w:val="24"/>
          </w:rPr>
          <w:delText>et al.</w:delText>
        </w:r>
        <w:r w:rsidRPr="009E0AB3" w:rsidDel="00A0278F">
          <w:rPr>
            <w:rFonts w:ascii="Calibri" w:hAnsi="Calibri" w:cs="Calibri"/>
            <w:sz w:val="24"/>
          </w:rPr>
          <w:delText xml:space="preserve"> 2013)</w:delText>
        </w:r>
      </w:del>
      <w:r>
        <w:rPr>
          <w:sz w:val="24"/>
          <w:szCs w:val="24"/>
        </w:rPr>
        <w:t xml:space="preserve"> </w:t>
      </w:r>
      <w:r w:rsidRPr="005F4A48">
        <w:rPr>
          <w:sz w:val="24"/>
          <w:szCs w:val="24"/>
        </w:rPr>
        <w:t xml:space="preserve">were </w:t>
      </w:r>
      <w:r>
        <w:rPr>
          <w:sz w:val="24"/>
          <w:szCs w:val="24"/>
        </w:rPr>
        <w:t>retained</w:t>
      </w:r>
      <w:r w:rsidRPr="005F4A48">
        <w:rPr>
          <w:sz w:val="24"/>
          <w:szCs w:val="24"/>
        </w:rPr>
        <w:t xml:space="preserve"> for </w:t>
      </w:r>
      <w:r>
        <w:rPr>
          <w:sz w:val="24"/>
          <w:szCs w:val="24"/>
        </w:rPr>
        <w:t xml:space="preserve">the </w:t>
      </w:r>
      <w:r w:rsidRPr="005F4A48">
        <w:rPr>
          <w:sz w:val="24"/>
          <w:szCs w:val="24"/>
        </w:rPr>
        <w:t xml:space="preserve">next step. For </w:t>
      </w:r>
      <w:r w:rsidRPr="005F4A48">
        <w:rPr>
          <w:i/>
          <w:sz w:val="24"/>
          <w:szCs w:val="24"/>
        </w:rPr>
        <w:t>de novo</w:t>
      </w:r>
      <w:r w:rsidRPr="005F4A48">
        <w:rPr>
          <w:sz w:val="24"/>
          <w:szCs w:val="24"/>
        </w:rPr>
        <w:t xml:space="preserve"> assembly, post-processed high-quality reads were pooled together and assembled using Trinity</w:t>
      </w:r>
      <w:r>
        <w:rPr>
          <w:sz w:val="24"/>
          <w:szCs w:val="24"/>
        </w:rPr>
        <w:t xml:space="preserve"> </w:t>
      </w:r>
      <w:r w:rsidR="00A0278F">
        <w:rPr>
          <w:sz w:val="24"/>
          <w:szCs w:val="24"/>
        </w:rPr>
        <w:fldChar w:fldCharType="begin"/>
      </w:r>
      <w:r w:rsidR="00A24385">
        <w:rPr>
          <w:sz w:val="24"/>
          <w:szCs w:val="24"/>
        </w:rPr>
        <w:instrText xml:space="preserve"> ADDIN ZOTERO_ITEM CSL_CITATION {"citationID":"nsEdLn0H","properties":{"formattedCitation":"(Grabherr {\\i{}et al.} 2011)","plainCitation":"(Grabherr et al. 2011)","noteIndex":0},"citationItems":[{"id":102,"uris":["http://zotero.org/users/5857934/items/A46LFCDA"],"itemData":{"id":102,"type":"article-journal","abstract":"Massively-parallel cDNA sequencing has opened the way to deep and efficient probing of transcriptomes. Current approaches for transcript reconstruction from such data often rely on aligning reads to a reference genome, and are thus unsuitable for samples with a partial or missing reference genome. Here, we present the Trinity methodology for de novo full-length transcriptome reconstruction, and evaluate it on samples from fission yeast, mouse, and whitefly – an insect whose genome has not yet been sequenced. Trinity fully reconstructs a large fraction of the transcripts present in the data, also reporting alternative splice isoforms and transcripts from recently duplicated genes. In all cases, Trinity performs better than other available de novo transcriptome assembly programs, and its sensitivity is comparable to methods relying on genome alignments. Our approach provides a unified and general solution for transcriptome reconstruction in any sample, especially in the complete absence of a reference genome.","container-title":"Nature biotechnology","DOI":"10.1038/nbt.1883","ISSN":"1087-0156","issue":"7","journalAbbreviation":"Nat Biotechnol","note":"PMID: 21572440\nPMCID: PMC3571712","page":"644-652","source":"PubMed Central","title":"Trinity: reconstructing a full-length transcriptome without a genome from RNA-Seq data","title-short":"Trinity","volume":"29","author":[{"family":"Grabherr","given":"Manfred G."},{"family":"Haas","given":"Brian J."},{"family":"Yassour","given":"Moran"},{"family":"Levin","given":"Joshua Z."},{"family":"Thompson","given":"Dawn A."},{"family":"Amit","given":"Ido"},{"family":"Adiconis","given":"Xian"},{"family":"Fan","given":"Lin"},{"family":"Raychowdhury","given":"Raktima"},{"family":"Zeng","given":"Qiandong"},{"family":"Chen","given":"Zehua"},{"family":"Mauceli","given":"Evan"},{"family":"Hacohen","given":"Nir"},{"family":"Gnirke","given":"Andreas"},{"family":"Rhind","given":"Nicholas"},{"family":"Palma","given":"Federica","non-dropping-particle":"di"},{"family":"Birren","given":"Bruce W."},{"family":"Nusbaum","given":"Chad"},{"family":"Lindblad-Toh","given":"Kerstin"},{"family":"Friedman","given":"Nir"},{"family":"Regev","given":"Aviv"}],"issued":{"date-parts":[["2011",5,15]]}}}],"schema":"https://github.com/citation-style-language/schema/raw/master/csl-citation.json"} </w:instrText>
      </w:r>
      <w:r w:rsidR="00A0278F">
        <w:rPr>
          <w:sz w:val="24"/>
          <w:szCs w:val="24"/>
        </w:rPr>
        <w:fldChar w:fldCharType="separate"/>
      </w:r>
      <w:r w:rsidR="00A0278F" w:rsidRPr="00A0278F">
        <w:rPr>
          <w:rFonts w:ascii="Calibri" w:hAnsi="Calibri" w:cs="Calibri"/>
          <w:sz w:val="24"/>
          <w:szCs w:val="24"/>
        </w:rPr>
        <w:t xml:space="preserve">(Grabherr </w:t>
      </w:r>
      <w:r w:rsidR="00A0278F" w:rsidRPr="00A0278F">
        <w:rPr>
          <w:rFonts w:ascii="Calibri" w:hAnsi="Calibri" w:cs="Calibri"/>
          <w:i/>
          <w:iCs/>
          <w:sz w:val="24"/>
          <w:szCs w:val="24"/>
        </w:rPr>
        <w:t>et al.</w:t>
      </w:r>
      <w:r w:rsidR="00A0278F" w:rsidRPr="00A0278F">
        <w:rPr>
          <w:rFonts w:ascii="Calibri" w:hAnsi="Calibri" w:cs="Calibri"/>
          <w:sz w:val="24"/>
          <w:szCs w:val="24"/>
        </w:rPr>
        <w:t xml:space="preserve"> 2011)</w:t>
      </w:r>
      <w:r w:rsidR="00A0278F">
        <w:rPr>
          <w:sz w:val="24"/>
          <w:szCs w:val="24"/>
        </w:rPr>
        <w:fldChar w:fldCharType="end"/>
      </w:r>
      <w:del w:id="161" w:author="john davis" w:date="2022-06-29T14:35:00Z">
        <w:r w:rsidR="00A0278F" w:rsidRPr="00A0278F" w:rsidDel="00A0278F">
          <w:rPr>
            <w:rFonts w:ascii="Calibri" w:hAnsi="Calibri" w:cs="Calibri"/>
            <w:sz w:val="24"/>
            <w:szCs w:val="24"/>
          </w:rPr>
          <w:delText xml:space="preserve">(Grabherr </w:delText>
        </w:r>
        <w:r w:rsidR="00A0278F" w:rsidRPr="00A0278F" w:rsidDel="00A0278F">
          <w:rPr>
            <w:rFonts w:ascii="Calibri" w:hAnsi="Calibri" w:cs="Calibri"/>
            <w:i/>
            <w:iCs/>
            <w:sz w:val="24"/>
            <w:szCs w:val="24"/>
          </w:rPr>
          <w:delText>et al.</w:delText>
        </w:r>
        <w:r w:rsidR="00A0278F" w:rsidRPr="00A0278F" w:rsidDel="00A0278F">
          <w:rPr>
            <w:rFonts w:ascii="Calibri" w:hAnsi="Calibri" w:cs="Calibri"/>
            <w:sz w:val="24"/>
            <w:szCs w:val="24"/>
          </w:rPr>
          <w:delText xml:space="preserve"> 2011)</w:delText>
        </w:r>
        <w:r w:rsidRPr="009E0AB3" w:rsidDel="00A0278F">
          <w:rPr>
            <w:rFonts w:ascii="Calibri" w:hAnsi="Calibri" w:cs="Calibri"/>
            <w:sz w:val="24"/>
          </w:rPr>
          <w:delText xml:space="preserve">(Grabherr </w:delText>
        </w:r>
        <w:r w:rsidRPr="009E0AB3" w:rsidDel="00A0278F">
          <w:rPr>
            <w:rFonts w:ascii="Calibri" w:hAnsi="Calibri" w:cs="Calibri"/>
            <w:i/>
            <w:iCs/>
            <w:sz w:val="24"/>
          </w:rPr>
          <w:delText>et al.</w:delText>
        </w:r>
        <w:r w:rsidRPr="009E0AB3" w:rsidDel="00A0278F">
          <w:rPr>
            <w:rFonts w:ascii="Calibri" w:hAnsi="Calibri" w:cs="Calibri"/>
            <w:sz w:val="24"/>
          </w:rPr>
          <w:delText xml:space="preserve"> 2011)</w:delText>
        </w:r>
      </w:del>
      <w:r>
        <w:rPr>
          <w:sz w:val="24"/>
          <w:szCs w:val="24"/>
        </w:rPr>
        <w:t xml:space="preserve"> </w:t>
      </w:r>
      <w:r w:rsidRPr="005F4A48">
        <w:rPr>
          <w:sz w:val="24"/>
          <w:szCs w:val="24"/>
        </w:rPr>
        <w:t xml:space="preserve">with default parameters. </w:t>
      </w:r>
      <w:r>
        <w:rPr>
          <w:sz w:val="24"/>
          <w:szCs w:val="24"/>
        </w:rPr>
        <w:t>The abundance of t</w:t>
      </w:r>
      <w:r w:rsidRPr="005F4A48">
        <w:rPr>
          <w:sz w:val="24"/>
          <w:szCs w:val="24"/>
        </w:rPr>
        <w:t xml:space="preserve">ranscripts was estimated using the </w:t>
      </w:r>
      <w:proofErr w:type="spellStart"/>
      <w:r>
        <w:rPr>
          <w:sz w:val="24"/>
          <w:szCs w:val="24"/>
        </w:rPr>
        <w:t>K</w:t>
      </w:r>
      <w:r w:rsidRPr="005F4A48">
        <w:rPr>
          <w:sz w:val="24"/>
          <w:szCs w:val="24"/>
        </w:rPr>
        <w:t>allisto</w:t>
      </w:r>
      <w:proofErr w:type="spellEnd"/>
      <w:r>
        <w:rPr>
          <w:sz w:val="24"/>
          <w:szCs w:val="24"/>
        </w:rPr>
        <w:t xml:space="preserve"> </w:t>
      </w:r>
      <w:r w:rsidR="00A0278F">
        <w:rPr>
          <w:sz w:val="24"/>
          <w:szCs w:val="24"/>
        </w:rPr>
        <w:lastRenderedPageBreak/>
        <w:fldChar w:fldCharType="begin"/>
      </w:r>
      <w:r w:rsidR="00A24385">
        <w:rPr>
          <w:sz w:val="24"/>
          <w:szCs w:val="24"/>
        </w:rPr>
        <w:instrText xml:space="preserve"> ADDIN ZOTERO_ITEM CSL_CITATION {"citationID":"0oMsGKHo","properties":{"formattedCitation":"(Bray {\\i{}et al.} 2016)","plainCitation":"(Bray et al. 2016)","noteIndex":0},"citationItems":[{"id":101,"uris":["http://zotero.org/users/5857934/items/F72XINMW"],"itemData":{"id":101,"type":"article-journal","abstract":"We present kallisto, an RNA-seq quantification program that is two orders of magnitude faster than previous approaches and achieves similar accuracy. Kallisto pseudoaligns reads to a reference, producing a list of transcripts that are compatible with each read while avoiding alignment of individual bases. We use kallisto to analyze 30 million unaligned paired-end RNA-seq reads in &lt;10 min on a standard laptop computer. This removes a major computational bottleneck in RNA-seq analysis.","container-title":"Nature Biotechnology","DOI":"10.1038/nbt.3519","ISSN":"1546-1696","issue":"5","language":"en","page":"525-527","source":"www.nature.com","title":"Near-optimal probabilistic RNA-seq quantification","volume":"34","author":[{"family":"Bray","given":"Nicolas L."},{"family":"Pimentel","given":"Harold"},{"family":"Melsted","given":"Páll"},{"family":"Pachter","given":"Lior"}],"issued":{"date-parts":[["2016",5]]}}}],"schema":"https://github.com/citation-style-language/schema/raw/master/csl-citation.json"} </w:instrText>
      </w:r>
      <w:r w:rsidR="00A0278F">
        <w:rPr>
          <w:sz w:val="24"/>
          <w:szCs w:val="24"/>
        </w:rPr>
        <w:fldChar w:fldCharType="separate"/>
      </w:r>
      <w:r w:rsidR="00A0278F" w:rsidRPr="00A0278F">
        <w:rPr>
          <w:rFonts w:ascii="Calibri" w:hAnsi="Calibri" w:cs="Calibri"/>
          <w:sz w:val="24"/>
          <w:szCs w:val="24"/>
        </w:rPr>
        <w:t xml:space="preserve">(Bray </w:t>
      </w:r>
      <w:r w:rsidR="00A0278F" w:rsidRPr="00A0278F">
        <w:rPr>
          <w:rFonts w:ascii="Calibri" w:hAnsi="Calibri" w:cs="Calibri"/>
          <w:i/>
          <w:iCs/>
          <w:sz w:val="24"/>
          <w:szCs w:val="24"/>
        </w:rPr>
        <w:t>et al.</w:t>
      </w:r>
      <w:r w:rsidR="00A0278F" w:rsidRPr="00A0278F">
        <w:rPr>
          <w:rFonts w:ascii="Calibri" w:hAnsi="Calibri" w:cs="Calibri"/>
          <w:sz w:val="24"/>
          <w:szCs w:val="24"/>
        </w:rPr>
        <w:t xml:space="preserve"> 2016)</w:t>
      </w:r>
      <w:r w:rsidR="00A0278F">
        <w:rPr>
          <w:sz w:val="24"/>
          <w:szCs w:val="24"/>
        </w:rPr>
        <w:fldChar w:fldCharType="end"/>
      </w:r>
      <w:del w:id="162" w:author="john davis" w:date="2022-06-29T14:35:00Z">
        <w:r w:rsidRPr="009E0AB3" w:rsidDel="00A0278F">
          <w:rPr>
            <w:rFonts w:ascii="Calibri" w:hAnsi="Calibri" w:cs="Calibri"/>
            <w:sz w:val="24"/>
          </w:rPr>
          <w:delText xml:space="preserve">(Bray </w:delText>
        </w:r>
        <w:r w:rsidRPr="009E0AB3" w:rsidDel="00A0278F">
          <w:rPr>
            <w:rFonts w:ascii="Calibri" w:hAnsi="Calibri" w:cs="Calibri"/>
            <w:i/>
            <w:iCs/>
            <w:sz w:val="24"/>
          </w:rPr>
          <w:delText>et al.</w:delText>
        </w:r>
        <w:r w:rsidRPr="009E0AB3" w:rsidDel="00A0278F">
          <w:rPr>
            <w:rFonts w:ascii="Calibri" w:hAnsi="Calibri" w:cs="Calibri"/>
            <w:sz w:val="24"/>
          </w:rPr>
          <w:delText xml:space="preserve"> 2016)</w:delText>
        </w:r>
      </w:del>
      <w:r>
        <w:rPr>
          <w:sz w:val="24"/>
          <w:szCs w:val="24"/>
        </w:rPr>
        <w:t xml:space="preserve"> </w:t>
      </w:r>
      <w:r w:rsidRPr="005F4A48">
        <w:rPr>
          <w:sz w:val="24"/>
          <w:szCs w:val="24"/>
        </w:rPr>
        <w:t xml:space="preserve">method implemented in the Trinity pipeline, and those with less </w:t>
      </w:r>
      <w:r w:rsidRPr="00E03FE4">
        <w:rPr>
          <w:sz w:val="24"/>
          <w:szCs w:val="24"/>
        </w:rPr>
        <w:t xml:space="preserve">than 1 transcript </w:t>
      </w:r>
      <w:r w:rsidRPr="000B0A65">
        <w:rPr>
          <w:sz w:val="24"/>
          <w:szCs w:val="24"/>
        </w:rPr>
        <w:t>per kilobase million</w:t>
      </w:r>
      <w:r w:rsidRPr="00E03FE4">
        <w:rPr>
          <w:sz w:val="24"/>
          <w:szCs w:val="24"/>
        </w:rPr>
        <w:t xml:space="preserve"> were removed. Transcripts with </w:t>
      </w:r>
      <w:r w:rsidRPr="005F4A48">
        <w:rPr>
          <w:sz w:val="24"/>
          <w:szCs w:val="24"/>
        </w:rPr>
        <w:t>detected</w:t>
      </w:r>
      <w:r w:rsidRPr="00E03FE4">
        <w:rPr>
          <w:sz w:val="24"/>
          <w:szCs w:val="24"/>
        </w:rPr>
        <w:t xml:space="preserve"> open re</w:t>
      </w:r>
      <w:r>
        <w:rPr>
          <w:sz w:val="24"/>
          <w:szCs w:val="24"/>
        </w:rPr>
        <w:t>ading frames</w:t>
      </w:r>
      <w:r w:rsidRPr="005F4A48">
        <w:rPr>
          <w:sz w:val="24"/>
          <w:szCs w:val="24"/>
        </w:rPr>
        <w:t xml:space="preserve"> were aligned to </w:t>
      </w:r>
      <w:r>
        <w:rPr>
          <w:sz w:val="24"/>
          <w:szCs w:val="24"/>
        </w:rPr>
        <w:t xml:space="preserve">the </w:t>
      </w:r>
      <w:proofErr w:type="spellStart"/>
      <w:r w:rsidRPr="005F4A48">
        <w:rPr>
          <w:sz w:val="24"/>
          <w:szCs w:val="24"/>
        </w:rPr>
        <w:t>Darmor-bzh</w:t>
      </w:r>
      <w:proofErr w:type="spellEnd"/>
      <w:r w:rsidRPr="005F4A48">
        <w:rPr>
          <w:sz w:val="24"/>
          <w:szCs w:val="24"/>
        </w:rPr>
        <w:t xml:space="preserve"> </w:t>
      </w:r>
      <w:r>
        <w:rPr>
          <w:sz w:val="24"/>
          <w:szCs w:val="24"/>
        </w:rPr>
        <w:t xml:space="preserve">coding </w:t>
      </w:r>
      <w:r w:rsidRPr="005F4A48">
        <w:rPr>
          <w:sz w:val="24"/>
          <w:szCs w:val="24"/>
        </w:rPr>
        <w:t>sequences</w:t>
      </w:r>
      <w:r>
        <w:rPr>
          <w:sz w:val="24"/>
          <w:szCs w:val="24"/>
        </w:rPr>
        <w:t xml:space="preserve"> (CDS)</w:t>
      </w:r>
      <w:r w:rsidRPr="005F4A48">
        <w:rPr>
          <w:sz w:val="24"/>
          <w:szCs w:val="24"/>
        </w:rPr>
        <w:t xml:space="preserve"> using BLASTN</w:t>
      </w:r>
      <w:r>
        <w:rPr>
          <w:sz w:val="24"/>
          <w:szCs w:val="24"/>
        </w:rPr>
        <w:t xml:space="preserve"> </w:t>
      </w:r>
      <w:r w:rsidR="00A0278F">
        <w:rPr>
          <w:sz w:val="24"/>
          <w:szCs w:val="24"/>
        </w:rPr>
        <w:fldChar w:fldCharType="begin"/>
      </w:r>
      <w:r w:rsidR="00A24385">
        <w:rPr>
          <w:sz w:val="24"/>
          <w:szCs w:val="24"/>
        </w:rPr>
        <w:instrText xml:space="preserve"> ADDIN ZOTERO_ITEM CSL_CITATION {"citationID":"1A9q9PwL","properties":{"formattedCitation":"(AltschuP {\\i{}et al.})","plainCitation":"(AltschuP et al.)","noteIndex":0},"citationItems":[{"id":16,"uris":["http://zotero.org/users/5857934/items/7CT3VYUK"],"itemData":{"id":16,"type":"article-journal","language":"en","page":"8","source":"Zotero","title":"Basic Local Alignment Search Tool","author":[{"family":"AltschuP","given":"Stephen F"},{"family":"Gish","given":"Warren"},{"family":"Miller","given":"Webb"},{"family":"Myers","given":"Eugene W"},{"family":"Lipman","given":"David J"}]}}],"schema":"https://github.com/citation-style-language/schema/raw/master/csl-citation.json"} </w:instrText>
      </w:r>
      <w:r w:rsidR="00A0278F">
        <w:rPr>
          <w:sz w:val="24"/>
          <w:szCs w:val="24"/>
        </w:rPr>
        <w:fldChar w:fldCharType="separate"/>
      </w:r>
      <w:r w:rsidR="00A0278F" w:rsidRPr="00A0278F">
        <w:rPr>
          <w:rFonts w:ascii="Calibri" w:hAnsi="Calibri" w:cs="Calibri"/>
          <w:sz w:val="24"/>
          <w:szCs w:val="24"/>
        </w:rPr>
        <w:t xml:space="preserve">(AltschuP </w:t>
      </w:r>
      <w:r w:rsidR="00A0278F" w:rsidRPr="00A0278F">
        <w:rPr>
          <w:rFonts w:ascii="Calibri" w:hAnsi="Calibri" w:cs="Calibri"/>
          <w:i/>
          <w:iCs/>
          <w:sz w:val="24"/>
          <w:szCs w:val="24"/>
        </w:rPr>
        <w:t>et al.</w:t>
      </w:r>
      <w:r w:rsidR="00A0278F" w:rsidRPr="00A0278F">
        <w:rPr>
          <w:rFonts w:ascii="Calibri" w:hAnsi="Calibri" w:cs="Calibri"/>
          <w:sz w:val="24"/>
          <w:szCs w:val="24"/>
        </w:rPr>
        <w:t>)</w:t>
      </w:r>
      <w:r w:rsidR="00A0278F">
        <w:rPr>
          <w:sz w:val="24"/>
          <w:szCs w:val="24"/>
        </w:rPr>
        <w:fldChar w:fldCharType="end"/>
      </w:r>
      <w:del w:id="163" w:author="john davis" w:date="2022-06-29T14:36:00Z">
        <w:r w:rsidRPr="009E0AB3" w:rsidDel="00A0278F">
          <w:rPr>
            <w:rFonts w:ascii="Calibri" w:hAnsi="Calibri" w:cs="Calibri"/>
            <w:sz w:val="24"/>
          </w:rPr>
          <w:delText xml:space="preserve">(AltschuP </w:delText>
        </w:r>
        <w:r w:rsidRPr="009E0AB3" w:rsidDel="00A0278F">
          <w:rPr>
            <w:rFonts w:ascii="Calibri" w:hAnsi="Calibri" w:cs="Calibri"/>
            <w:i/>
            <w:iCs/>
            <w:sz w:val="24"/>
          </w:rPr>
          <w:delText>et al.</w:delText>
        </w:r>
        <w:r w:rsidRPr="009E0AB3" w:rsidDel="00A0278F">
          <w:rPr>
            <w:rFonts w:ascii="Calibri" w:hAnsi="Calibri" w:cs="Calibri"/>
            <w:sz w:val="24"/>
          </w:rPr>
          <w:delText>)</w:delText>
        </w:r>
      </w:del>
      <w:r w:rsidRPr="005F4A48">
        <w:rPr>
          <w:sz w:val="24"/>
          <w:szCs w:val="24"/>
        </w:rPr>
        <w:t xml:space="preserve"> with an E-value cutoff of 1e-6, and those with high identity</w:t>
      </w:r>
      <w:r>
        <w:rPr>
          <w:sz w:val="24"/>
          <w:szCs w:val="24"/>
        </w:rPr>
        <w:t xml:space="preserve"> (</w:t>
      </w:r>
      <w:r>
        <w:rPr>
          <w:rFonts w:ascii="Roboto" w:hAnsi="Roboto"/>
          <w:color w:val="222222"/>
          <w:shd w:val="clear" w:color="auto" w:fill="FFFFFF"/>
        </w:rPr>
        <w:t>≥ </w:t>
      </w:r>
      <w:r w:rsidRPr="005F4A48">
        <w:rPr>
          <w:sz w:val="24"/>
          <w:szCs w:val="24"/>
        </w:rPr>
        <w:t xml:space="preserve">95%) to </w:t>
      </w:r>
      <w:proofErr w:type="spellStart"/>
      <w:r w:rsidRPr="005F4A48">
        <w:rPr>
          <w:sz w:val="24"/>
          <w:szCs w:val="24"/>
        </w:rPr>
        <w:t>Darmor-bzh</w:t>
      </w:r>
      <w:proofErr w:type="spellEnd"/>
      <w:r w:rsidRPr="005F4A48">
        <w:rPr>
          <w:sz w:val="24"/>
          <w:szCs w:val="24"/>
        </w:rPr>
        <w:t xml:space="preserve"> CDS were filtered. An additional BLASTX search was conducted against NCBI non-redundant protein database using E-value 1e-6 to remove transcripts with no homology to known plant genes. The resulting assembly from reference-based and </w:t>
      </w:r>
      <w:r w:rsidRPr="005F4A48">
        <w:rPr>
          <w:i/>
          <w:sz w:val="24"/>
          <w:szCs w:val="24"/>
        </w:rPr>
        <w:t>de novo</w:t>
      </w:r>
      <w:r w:rsidRPr="005F4A48">
        <w:rPr>
          <w:sz w:val="24"/>
          <w:szCs w:val="24"/>
        </w:rPr>
        <w:t xml:space="preserve"> methods were combined for structural annotation using DAMMIT</w:t>
      </w:r>
      <w:r>
        <w:rPr>
          <w:sz w:val="24"/>
          <w:szCs w:val="24"/>
        </w:rPr>
        <w:t xml:space="preserve"> </w:t>
      </w:r>
      <w:r w:rsidR="00A0278F">
        <w:rPr>
          <w:sz w:val="24"/>
          <w:szCs w:val="24"/>
        </w:rPr>
        <w:fldChar w:fldCharType="begin"/>
      </w:r>
      <w:r w:rsidR="00A24385">
        <w:rPr>
          <w:sz w:val="24"/>
          <w:szCs w:val="24"/>
        </w:rPr>
        <w:instrText xml:space="preserve"> ADDIN ZOTERO_ITEM CSL_CITATION {"citationID":"Biba8Bdg","properties":{"formattedCitation":"(Scott 2016)","plainCitation":"(Scott 2016)","noteIndex":0},"citationItems":[{"id":100,"uris":["http://zotero.org/users/5857934/items/MDBI7MP6"],"itemData":{"id":100,"type":"article-journal","container-title":"in prep.","title":"dammit: an open and accessible de novo transcriptome annotator","URL":"www.camillescott.org/dammit","author":[{"family":"Scott","given":"Camille"}],"issued":{"date-parts":[["2016"]]}}}],"schema":"https://github.com/citation-style-language/schema/raw/master/csl-citation.json"} </w:instrText>
      </w:r>
      <w:r w:rsidR="00A0278F">
        <w:rPr>
          <w:sz w:val="24"/>
          <w:szCs w:val="24"/>
        </w:rPr>
        <w:fldChar w:fldCharType="separate"/>
      </w:r>
      <w:r w:rsidR="00A0278F" w:rsidRPr="00A0278F">
        <w:rPr>
          <w:rFonts w:ascii="Calibri" w:hAnsi="Calibri" w:cs="Calibri"/>
          <w:sz w:val="24"/>
        </w:rPr>
        <w:t>(Scott 2016)</w:t>
      </w:r>
      <w:r w:rsidR="00A0278F">
        <w:rPr>
          <w:sz w:val="24"/>
          <w:szCs w:val="24"/>
        </w:rPr>
        <w:fldChar w:fldCharType="end"/>
      </w:r>
      <w:del w:id="164" w:author="john davis" w:date="2022-06-29T14:36:00Z">
        <w:r w:rsidDel="00A0278F">
          <w:rPr>
            <w:rFonts w:ascii="Calibri" w:hAnsi="Calibri" w:cs="Calibri"/>
            <w:sz w:val="24"/>
            <w:szCs w:val="24"/>
          </w:rPr>
          <w:delText>(Scott 2016)</w:delText>
        </w:r>
      </w:del>
      <w:r>
        <w:rPr>
          <w:sz w:val="24"/>
          <w:szCs w:val="24"/>
        </w:rPr>
        <w:t xml:space="preserve"> </w:t>
      </w:r>
      <w:r w:rsidRPr="005F4A48">
        <w:rPr>
          <w:sz w:val="24"/>
          <w:szCs w:val="24"/>
        </w:rPr>
        <w:t xml:space="preserve">with default parameters to generate the final GFF3 file. BUSCO scores for the final assembly were calculated to assess transcriptome </w:t>
      </w:r>
      <w:proofErr w:type="gramStart"/>
      <w:r w:rsidRPr="005F4A48">
        <w:rPr>
          <w:sz w:val="24"/>
          <w:szCs w:val="24"/>
        </w:rPr>
        <w:t>completeness.</w:t>
      </w:r>
      <w:r w:rsidR="003B6FD3" w:rsidRPr="003B6FD3">
        <w:rPr>
          <w:rFonts w:ascii="Calibri" w:hAnsi="Calibri" w:cs="Calibri"/>
          <w:sz w:val="24"/>
          <w:szCs w:val="24"/>
        </w:rPr>
        <w:t>(</w:t>
      </w:r>
      <w:proofErr w:type="spellStart"/>
      <w:proofErr w:type="gramEnd"/>
      <w:r w:rsidR="003B6FD3" w:rsidRPr="003B6FD3">
        <w:rPr>
          <w:rFonts w:ascii="Calibri" w:hAnsi="Calibri" w:cs="Calibri"/>
          <w:sz w:val="24"/>
          <w:szCs w:val="24"/>
        </w:rPr>
        <w:t>Cantarel</w:t>
      </w:r>
      <w:proofErr w:type="spellEnd"/>
      <w:r w:rsidR="003B6FD3" w:rsidRPr="003B6FD3">
        <w:rPr>
          <w:rFonts w:ascii="Calibri" w:hAnsi="Calibri" w:cs="Calibri"/>
          <w:sz w:val="24"/>
          <w:szCs w:val="24"/>
        </w:rPr>
        <w:t xml:space="preserve"> </w:t>
      </w:r>
      <w:r w:rsidR="003B6FD3" w:rsidRPr="003B6FD3">
        <w:rPr>
          <w:rFonts w:ascii="Calibri" w:hAnsi="Calibri" w:cs="Calibri"/>
          <w:i/>
          <w:iCs/>
          <w:sz w:val="24"/>
          <w:szCs w:val="24"/>
        </w:rPr>
        <w:t>et al.</w:t>
      </w:r>
      <w:r w:rsidR="003B6FD3" w:rsidRPr="003B6FD3">
        <w:rPr>
          <w:rFonts w:ascii="Calibri" w:hAnsi="Calibri" w:cs="Calibri"/>
          <w:sz w:val="24"/>
          <w:szCs w:val="24"/>
        </w:rPr>
        <w:t xml:space="preserve"> 2008; Campbell </w:t>
      </w:r>
      <w:r w:rsidR="003B6FD3" w:rsidRPr="003B6FD3">
        <w:rPr>
          <w:rFonts w:ascii="Calibri" w:hAnsi="Calibri" w:cs="Calibri"/>
          <w:i/>
          <w:iCs/>
          <w:sz w:val="24"/>
          <w:szCs w:val="24"/>
        </w:rPr>
        <w:t>et al.</w:t>
      </w:r>
      <w:r w:rsidR="003B6FD3" w:rsidRPr="003B6FD3">
        <w:rPr>
          <w:rFonts w:ascii="Calibri" w:hAnsi="Calibri" w:cs="Calibri"/>
          <w:sz w:val="24"/>
          <w:szCs w:val="24"/>
        </w:rPr>
        <w:t xml:space="preserve"> 2014)</w:t>
      </w:r>
    </w:p>
    <w:p w14:paraId="613234DC" w14:textId="77777777" w:rsidR="00D22620" w:rsidRPr="005F4A48" w:rsidRDefault="00D22620" w:rsidP="00D22620">
      <w:pPr>
        <w:spacing w:line="480" w:lineRule="auto"/>
        <w:rPr>
          <w:i/>
          <w:sz w:val="24"/>
          <w:szCs w:val="24"/>
        </w:rPr>
      </w:pPr>
      <w:r w:rsidRPr="005F4A48">
        <w:rPr>
          <w:i/>
          <w:sz w:val="24"/>
          <w:szCs w:val="24"/>
        </w:rPr>
        <w:t>Annotation using MAKER</w:t>
      </w:r>
    </w:p>
    <w:p w14:paraId="5E22C498" w14:textId="2BB8C725" w:rsidR="00D22620" w:rsidRPr="005F4A48" w:rsidRDefault="00D22620" w:rsidP="00D22620">
      <w:pPr>
        <w:spacing w:line="480" w:lineRule="auto"/>
        <w:ind w:firstLine="720"/>
        <w:rPr>
          <w:i/>
          <w:sz w:val="24"/>
          <w:szCs w:val="24"/>
        </w:rPr>
      </w:pPr>
      <w:r w:rsidRPr="005F4A48">
        <w:rPr>
          <w:sz w:val="24"/>
          <w:szCs w:val="24"/>
        </w:rPr>
        <w:t>Annotation was performed using MAKER</w:t>
      </w:r>
      <w:r>
        <w:rPr>
          <w:sz w:val="24"/>
          <w:szCs w:val="24"/>
        </w:rPr>
        <w:t xml:space="preserve"> v.</w:t>
      </w:r>
      <w:r w:rsidRPr="005F4A48">
        <w:rPr>
          <w:sz w:val="24"/>
          <w:szCs w:val="24"/>
        </w:rPr>
        <w:t>3.01.02-beta</w:t>
      </w:r>
      <w:r>
        <w:rPr>
          <w:sz w:val="24"/>
          <w:szCs w:val="24"/>
        </w:rPr>
        <w:t xml:space="preserve"> </w:t>
      </w:r>
      <w:r w:rsidR="003B6FD3">
        <w:rPr>
          <w:sz w:val="24"/>
          <w:szCs w:val="24"/>
        </w:rPr>
        <w:fldChar w:fldCharType="begin"/>
      </w:r>
      <w:r w:rsidR="00A24385">
        <w:rPr>
          <w:sz w:val="24"/>
          <w:szCs w:val="24"/>
        </w:rPr>
        <w:instrText xml:space="preserve"> ADDIN ZOTERO_ITEM CSL_CITATION {"citationID":"Gf8opjWK","properties":{"formattedCitation":"(Cantarel {\\i{}et al.} 2008; Campbell {\\i{}et al.} 2014a)","plainCitation":"(Cantarel et al. 2008; Campbell et al. 2014a)","noteIndex":0},"citationItems":[{"id":130,"uris":["http://zotero.org/users/5857934/items/7PNNLK8S"],"itemData":{"id":130,"type":"article-journal","abstract":"We have developed a portable and easily configurable genome annotation pipeline called MAKER. Its purpose is to allow investigators to independently annotate eukaryotic genomes and create genome databases. MAKER identifies repeats, aligns ESTs and proteins to a genome, produces ab initio gene predictions, and automatically synthesizes these data into gene annotations having evidence-based quality indices. MAKER is also easily trainable: Outputs of preliminary runs are used to automatically retrain its gene-prediction algorithm, producing higher-quality gene-models on subsequent runs. MAKER’s inputs are minimal, and its outputs can be used to create a GMOD database. Its outputs can also be viewed in the Apollo Genome browser; this feature of MAKER provides an easy means to annotate, view, and edit individual contigs and BACs without the overhead of a database. As proof of principle, we have used MAKER to annotate the genome of the planarian Schmidtea mediterranea and to create a new genome database, SmedGD. We have also compared MAKER’s performance to other published annotation pipelines. Our results demonstrate that MAKER provides a simple and effective means to convert a genome sequence into a community-accessible genome database. MAKER should prove especially useful for emerging model organism genome projects for which extensive bioinformatics resources may not be readily available.","container-title":"Genome Research","DOI":"10.1101/gr.6743907","ISSN":"1088-9051","issue":"1","journalAbbreviation":"Genome Res","note":"PMID: 18025269\nPMCID: PMC2134774","page":"188-196","source":"PubMed Central","title":"MAKER: An easy-to-use annotation pipeline designed for emerging model organism genomes","title-short":"MAKER","volume":"18","author":[{"family":"Cantarel","given":"Brandi L."},{"family":"Korf","given":"Ian"},{"family":"Robb","given":"Sofia M.C."},{"family":"Parra","given":"Genis"},{"family":"Ross","given":"Eric"},{"family":"Moore","given":"Barry"},{"family":"Holt","given":"Carson"},{"family":"Sánchez Alvarado","given":"Alejandro"},{"family":"Yandell","given":"Mark"}],"issued":{"date-parts":[["2008",1]]}}},{"id":15,"uris":["http://zotero.org/users/5857934/items/2LS2VWRB"],"itemData":{"id":15,"type":"chapter","container-title":"Current Protocols in Bioinformatics","event-place":"Hoboken, NJ, USA","ISBN":"978-0-471-25095-1","language":"en","note":"DOI: 10.1002/0471250953.bi0411s48","page":"4.11.1-4.11.39","publisher":"John Wiley &amp; Sons, Inc.","publisher-place":"Hoboken, NJ, USA","source":"DOI.org (Crossref)","title":"Genome Annotation and Curation Using MAKER and MAKER-P: Genome Annotation and Curation Using MAKER and MAKER-P","title-short":"Genome Annotation and Curation Using MAKER and MAKER-P","URL":"http://doi.wiley.com/10.1002/0471250953.bi0411s48","editor":[{"family":"Bateman","given":"Alex"},{"family":"Pearson","given":"William R."},{"family":"Stein","given":"Lincoln D."},{"family":"Stormo","given":"Gary D."},{"family":"Yates","given":"John R."}],"author":[{"family":"Campbell","given":"Michael S."},{"family":"Holt","given":"Carson"},{"family":"Moore","given":"Barry"},{"family":"Yandell","given":"Mark"}],"accessed":{"date-parts":[["2019",4,30]]},"issued":{"date-parts":[["2014",12,12]]}}}],"schema":"https://github.com/citation-style-language/schema/raw/master/csl-citation.json"} </w:instrText>
      </w:r>
      <w:r w:rsidR="003B6FD3">
        <w:rPr>
          <w:sz w:val="24"/>
          <w:szCs w:val="24"/>
        </w:rPr>
        <w:fldChar w:fldCharType="separate"/>
      </w:r>
      <w:r w:rsidR="003B6FD3" w:rsidRPr="003B6FD3">
        <w:rPr>
          <w:rFonts w:ascii="Calibri" w:hAnsi="Calibri" w:cs="Calibri"/>
          <w:sz w:val="24"/>
          <w:szCs w:val="24"/>
        </w:rPr>
        <w:t xml:space="preserve">(Cantarel </w:t>
      </w:r>
      <w:r w:rsidR="003B6FD3" w:rsidRPr="003B6FD3">
        <w:rPr>
          <w:rFonts w:ascii="Calibri" w:hAnsi="Calibri" w:cs="Calibri"/>
          <w:i/>
          <w:iCs/>
          <w:sz w:val="24"/>
          <w:szCs w:val="24"/>
        </w:rPr>
        <w:t>et al.</w:t>
      </w:r>
      <w:r w:rsidR="003B6FD3" w:rsidRPr="003B6FD3">
        <w:rPr>
          <w:rFonts w:ascii="Calibri" w:hAnsi="Calibri" w:cs="Calibri"/>
          <w:sz w:val="24"/>
          <w:szCs w:val="24"/>
        </w:rPr>
        <w:t xml:space="preserve"> 2008; Campbell </w:t>
      </w:r>
      <w:r w:rsidR="003B6FD3" w:rsidRPr="003B6FD3">
        <w:rPr>
          <w:rFonts w:ascii="Calibri" w:hAnsi="Calibri" w:cs="Calibri"/>
          <w:i/>
          <w:iCs/>
          <w:sz w:val="24"/>
          <w:szCs w:val="24"/>
        </w:rPr>
        <w:t>et al.</w:t>
      </w:r>
      <w:r w:rsidR="003B6FD3" w:rsidRPr="003B6FD3">
        <w:rPr>
          <w:rFonts w:ascii="Calibri" w:hAnsi="Calibri" w:cs="Calibri"/>
          <w:sz w:val="24"/>
          <w:szCs w:val="24"/>
        </w:rPr>
        <w:t xml:space="preserve"> 2014a)</w:t>
      </w:r>
      <w:r w:rsidR="003B6FD3">
        <w:rPr>
          <w:sz w:val="24"/>
          <w:szCs w:val="24"/>
        </w:rPr>
        <w:fldChar w:fldCharType="end"/>
      </w:r>
      <w:del w:id="165" w:author="john davis" w:date="2022-06-29T14:39:00Z">
        <w:r w:rsidRPr="009E0AB3" w:rsidDel="003B6FD3">
          <w:rPr>
            <w:rFonts w:ascii="Calibri" w:hAnsi="Calibri" w:cs="Calibri"/>
            <w:sz w:val="24"/>
          </w:rPr>
          <w:delText xml:space="preserve">(Cantarel </w:delText>
        </w:r>
        <w:r w:rsidRPr="009E0AB3" w:rsidDel="003B6FD3">
          <w:rPr>
            <w:rFonts w:ascii="Calibri" w:hAnsi="Calibri" w:cs="Calibri"/>
            <w:i/>
            <w:iCs/>
            <w:sz w:val="24"/>
          </w:rPr>
          <w:delText>et al.</w:delText>
        </w:r>
        <w:r w:rsidRPr="009E0AB3" w:rsidDel="003B6FD3">
          <w:rPr>
            <w:rFonts w:ascii="Calibri" w:hAnsi="Calibri" w:cs="Calibri"/>
            <w:sz w:val="24"/>
          </w:rPr>
          <w:delText xml:space="preserve"> 2008; Campbell </w:delText>
        </w:r>
        <w:r w:rsidRPr="009E0AB3" w:rsidDel="003B6FD3">
          <w:rPr>
            <w:rFonts w:ascii="Calibri" w:hAnsi="Calibri" w:cs="Calibri"/>
            <w:i/>
            <w:iCs/>
            <w:sz w:val="24"/>
          </w:rPr>
          <w:delText>et al.</w:delText>
        </w:r>
        <w:r w:rsidRPr="009E0AB3" w:rsidDel="003B6FD3">
          <w:rPr>
            <w:rFonts w:ascii="Calibri" w:hAnsi="Calibri" w:cs="Calibri"/>
            <w:sz w:val="24"/>
          </w:rPr>
          <w:delText xml:space="preserve"> 2014a)</w:delText>
        </w:r>
      </w:del>
      <w:r w:rsidRPr="005F4A48">
        <w:rPr>
          <w:sz w:val="24"/>
          <w:szCs w:val="24"/>
        </w:rPr>
        <w:t>. Prior to running the MAKER pipeline, a custom repeat library was constructed using the MAKER-P Repeat Library Construction-Advanced</w:t>
      </w:r>
      <w:r>
        <w:rPr>
          <w:sz w:val="24"/>
          <w:szCs w:val="24"/>
        </w:rPr>
        <w:t xml:space="preserve"> </w:t>
      </w:r>
      <w:r w:rsidR="003B6FD3">
        <w:rPr>
          <w:sz w:val="24"/>
          <w:szCs w:val="24"/>
        </w:rPr>
        <w:fldChar w:fldCharType="begin"/>
      </w:r>
      <w:r w:rsidR="00A24385">
        <w:rPr>
          <w:sz w:val="24"/>
          <w:szCs w:val="24"/>
        </w:rPr>
        <w:instrText xml:space="preserve"> ADDIN ZOTERO_ITEM CSL_CITATION {"citationID":"s5EejLrr","properties":{"formattedCitation":"(Campbell {\\i{}et al.} 2014b)","plainCitation":"(Campbell et al. 2014b)","noteIndex":0},"citationItems":[{"id":106,"uris":["http://zotero.org/users/5857934/items/S3HXQEYJ"],"itemData":{"id":106,"type":"article-journal","abstract":"We have optimized and extended the widely used annotation engine MAKER in order to better support plant genome annotation efforts. New features include better parallelization for large repeat-rich plant genomes, noncoding RNA annotation capabilities, and support for pseudogene identification. We have benchmarked the resulting software tool kit, MAKER-P, using the Arabidopsis (Arabidopsis thaliana) and maize (Zea mays) genomes. Here, we demonstrate the ability of the MAKER-P tool kit to automatically update, extend, and revise the Arabidopsis annotations in light of newly available data and to annotate pseudogenes and noncoding RNAs absent from The Arabidopsis Informatics Resource 10 build. Our results demonstrate that MAKER-P can be used to manage and improve the annotations of even Arabidopsis, perhaps the best-annotated plant genome. We have also installed and benchmarked MAKER-P on the Texas Advanced Computing Center. We show that this public resource can de novo annotate the entire Arabidopsis and maize genomes in less than 3 h and produce annotations of comparable quality to those of the current The Arabidopsis Information Resource 10 and maize V2 annotation builds.","container-title":"Plant Physiology","DOI":"10.1104/pp.113.230144","ISSN":"0032-0889, 1532-2548","issue":"2","language":"en","note":"PMID: 24306534","page":"513-524","source":"www.plantphysiol.org","title":"MAKER-P: A Tool Kit for the Rapid Creation, Management, and Quality Control of Plant Genome Annotations","title-short":"MAKER-P","volume":"164","author":[{"family":"Campbell","given":"Michael S."},{"family":"Law","given":"MeiYee"},{"family":"Holt","given":"Carson"},{"family":"Stein","given":"Joshua C."},{"family":"Moghe","given":"Gaurav D."},{"family":"Hufnagel","given":"David E."},{"family":"Lei","given":"Jikai"},{"family":"Achawanantakun","given":"Rujira"},{"family":"Jiao","given":"Dian"},{"family":"Lawrence","given":"Carolyn J."},{"family":"Ware","given":"Doreen"},{"family":"Shiu","given":"Shin-Han"},{"family":"Childs","given":"Kevin L."},{"family":"Sun","given":"Yanni"},{"family":"Jiang","given":"Ning"},{"family":"Yandell","given":"Mark"}],"issued":{"date-parts":[["2014",2,1]]}}}],"schema":"https://github.com/citation-style-language/schema/raw/master/csl-citation.json"} </w:instrText>
      </w:r>
      <w:r w:rsidR="003B6FD3">
        <w:rPr>
          <w:sz w:val="24"/>
          <w:szCs w:val="24"/>
        </w:rPr>
        <w:fldChar w:fldCharType="separate"/>
      </w:r>
      <w:r w:rsidR="003B6FD3" w:rsidRPr="003B6FD3">
        <w:rPr>
          <w:rFonts w:ascii="Calibri" w:hAnsi="Calibri" w:cs="Calibri"/>
          <w:sz w:val="24"/>
          <w:szCs w:val="24"/>
        </w:rPr>
        <w:t xml:space="preserve">(Campbell </w:t>
      </w:r>
      <w:r w:rsidR="003B6FD3" w:rsidRPr="003B6FD3">
        <w:rPr>
          <w:rFonts w:ascii="Calibri" w:hAnsi="Calibri" w:cs="Calibri"/>
          <w:i/>
          <w:iCs/>
          <w:sz w:val="24"/>
          <w:szCs w:val="24"/>
        </w:rPr>
        <w:t>et al.</w:t>
      </w:r>
      <w:r w:rsidR="003B6FD3" w:rsidRPr="003B6FD3">
        <w:rPr>
          <w:rFonts w:ascii="Calibri" w:hAnsi="Calibri" w:cs="Calibri"/>
          <w:sz w:val="24"/>
          <w:szCs w:val="24"/>
        </w:rPr>
        <w:t xml:space="preserve"> 2014b)</w:t>
      </w:r>
      <w:r w:rsidR="003B6FD3">
        <w:rPr>
          <w:sz w:val="24"/>
          <w:szCs w:val="24"/>
        </w:rPr>
        <w:fldChar w:fldCharType="end"/>
      </w:r>
      <w:del w:id="166" w:author="john davis" w:date="2022-06-29T14:39:00Z">
        <w:r w:rsidRPr="009E0AB3" w:rsidDel="003B6FD3">
          <w:rPr>
            <w:rFonts w:ascii="Calibri" w:hAnsi="Calibri" w:cs="Calibri"/>
            <w:sz w:val="24"/>
          </w:rPr>
          <w:delText xml:space="preserve">(Campbell </w:delText>
        </w:r>
        <w:r w:rsidRPr="009E0AB3" w:rsidDel="003B6FD3">
          <w:rPr>
            <w:rFonts w:ascii="Calibri" w:hAnsi="Calibri" w:cs="Calibri"/>
            <w:i/>
            <w:iCs/>
            <w:sz w:val="24"/>
          </w:rPr>
          <w:delText>et al.</w:delText>
        </w:r>
        <w:r w:rsidRPr="009E0AB3" w:rsidDel="003B6FD3">
          <w:rPr>
            <w:rFonts w:ascii="Calibri" w:hAnsi="Calibri" w:cs="Calibri"/>
            <w:sz w:val="24"/>
          </w:rPr>
          <w:delText xml:space="preserve"> 2014b)</w:delText>
        </w:r>
      </w:del>
      <w:r w:rsidRPr="005F4A48">
        <w:rPr>
          <w:sz w:val="24"/>
          <w:szCs w:val="24"/>
        </w:rPr>
        <w:t xml:space="preserve">. </w:t>
      </w:r>
      <w:del w:id="167" w:author="john davis" w:date="2022-06-30T15:55:00Z">
        <w:r w:rsidRPr="005F4A48" w:rsidDel="00902513">
          <w:rPr>
            <w:sz w:val="24"/>
            <w:szCs w:val="24"/>
          </w:rPr>
          <w:delText xml:space="preserve">Annotation using MAKER was run in two rounds. </w:delText>
        </w:r>
      </w:del>
      <w:del w:id="168" w:author="john davis" w:date="2022-06-30T15:56:00Z">
        <w:r w:rsidRPr="005F4A48" w:rsidDel="00FE3793">
          <w:rPr>
            <w:sz w:val="24"/>
            <w:szCs w:val="24"/>
          </w:rPr>
          <w:delText xml:space="preserve">In order to speed up the annotation process, </w:delText>
        </w:r>
      </w:del>
      <w:del w:id="169" w:author="john davis" w:date="2022-06-30T15:55:00Z">
        <w:r w:rsidDel="00902513">
          <w:rPr>
            <w:sz w:val="24"/>
            <w:szCs w:val="24"/>
          </w:rPr>
          <w:delText>only</w:delText>
        </w:r>
      </w:del>
      <w:del w:id="170" w:author="john davis" w:date="2022-06-30T15:56:00Z">
        <w:r w:rsidDel="00FE3793">
          <w:rPr>
            <w:sz w:val="24"/>
            <w:szCs w:val="24"/>
          </w:rPr>
          <w:delText xml:space="preserve"> the 19 named pseudomolecules were used and </w:delText>
        </w:r>
        <w:r w:rsidRPr="005F4A48" w:rsidDel="00FE3793">
          <w:rPr>
            <w:sz w:val="24"/>
            <w:szCs w:val="24"/>
          </w:rPr>
          <w:delText xml:space="preserve">each </w:delText>
        </w:r>
        <w:r w:rsidDel="00FE3793">
          <w:rPr>
            <w:sz w:val="24"/>
            <w:szCs w:val="24"/>
          </w:rPr>
          <w:delText>pseudomolecule</w:delText>
        </w:r>
        <w:r w:rsidRPr="005F4A48" w:rsidDel="00FE3793">
          <w:rPr>
            <w:sz w:val="24"/>
            <w:szCs w:val="24"/>
          </w:rPr>
          <w:delText xml:space="preserve"> was annotated separately. In the first round of annotation</w:delText>
        </w:r>
        <w:commentRangeStart w:id="171"/>
        <w:commentRangeStart w:id="172"/>
        <w:commentRangeStart w:id="173"/>
        <w:r w:rsidRPr="005F4A48" w:rsidDel="00FE3793">
          <w:rPr>
            <w:sz w:val="24"/>
            <w:szCs w:val="24"/>
          </w:rPr>
          <w:delText xml:space="preserve">, </w:delText>
        </w:r>
      </w:del>
      <w:r w:rsidRPr="005F4A48">
        <w:rPr>
          <w:sz w:val="24"/>
          <w:szCs w:val="24"/>
        </w:rPr>
        <w:t>MAKER was run with the following parameters</w:t>
      </w:r>
      <w:r>
        <w:rPr>
          <w:sz w:val="24"/>
          <w:szCs w:val="24"/>
        </w:rPr>
        <w:t>: T</w:t>
      </w:r>
      <w:r w:rsidRPr="005F4A48">
        <w:rPr>
          <w:sz w:val="24"/>
          <w:szCs w:val="24"/>
        </w:rPr>
        <w:t xml:space="preserve">he CDS transcripts from the </w:t>
      </w:r>
      <w:proofErr w:type="spellStart"/>
      <w:ins w:id="174" w:author="john davis" w:date="2022-06-30T15:58:00Z">
        <w:r w:rsidR="00FE3793">
          <w:rPr>
            <w:sz w:val="24"/>
            <w:szCs w:val="24"/>
          </w:rPr>
          <w:t>Darmor-bzh</w:t>
        </w:r>
        <w:proofErr w:type="spellEnd"/>
        <w:r w:rsidR="00FE3793">
          <w:rPr>
            <w:sz w:val="24"/>
            <w:szCs w:val="24"/>
          </w:rPr>
          <w:t xml:space="preserve"> v4.1 assembly </w:t>
        </w:r>
      </w:ins>
      <w:r w:rsidR="00FE3793">
        <w:rPr>
          <w:sz w:val="24"/>
          <w:szCs w:val="24"/>
        </w:rPr>
        <w:fldChar w:fldCharType="begin"/>
      </w:r>
      <w:r w:rsidR="00FE3793">
        <w:rPr>
          <w:sz w:val="24"/>
          <w:szCs w:val="24"/>
        </w:rPr>
        <w:instrText xml:space="preserve"> ADDIN ZOTERO_ITEM CSL_CITATION {"citationID":"vENKySe8","properties":{"formattedCitation":"(Chalhoub {\\i{}et al.} 2014)","plainCitation":"(Chalhoub et al. 2014)","noteIndex":0},"citationItems":[{"id":126,"uris":["http://zotero.org/users/5857934/items/TAXATDJ3"],"itemData":{"id":126,"type":"article-journal","container-title":"Science","DOI":"10.1126/science.1253435","ISSN":"0036-8075, 1095-9203","issue":"6199","language":"en","page":"950-953","source":"Crossref","title":"Early allopolyploid evolution in the post-Neolithic Brassica napus oilseed genome","volume":"345","author":[{"family":"Chalhoub","given":"B."},{"family":"Denoeud","given":"F."},{"family":"Liu","given":"S."},{"family":"Parkin","given":"I. A. P."},{"family":"Tang","given":"H."},{"family":"Wang","given":"X."},{"family":"Chiquet","given":"J."},{"family":"Belcram","given":"H."},{"family":"Tong","given":"C."},{"family":"Samans","given":"B."},{"family":"Correa","given":"M."},{"family":"Da Silva","given":"C."},{"family":"Just","given":"J."},{"family":"Falentin","given":"C."},{"family":"Koh","given":"C. S."},{"family":"Le Clainche","given":"I."},{"family":"Bernard","given":"M."},{"family":"Bento","given":"P."},{"family":"Noel","given":"B."},{"family":"Labadie","given":"K."},{"family":"Alberti","given":"A."},{"family":"Charles","given":"M."},{"family":"Arnaud","given":"D."},{"family":"Guo","given":"H."},{"family":"Daviaud","given":"C."},{"family":"Alamery","given":"S."},{"family":"Jabbari","given":"K."},{"family":"Zhao","given":"M."},{"family":"Edger","given":"P. P."},{"family":"Chelaifa","given":"H."},{"family":"Tack","given":"D."},{"family":"Lassalle","given":"G."},{"family":"Mestiri","given":"I."},{"family":"Schnel","given":"N."},{"family":"Le Paslier","given":"M.-C."},{"family":"Fan","given":"G."},{"family":"Renault","given":"V."},{"family":"Bayer","given":"P. E."},{"family":"Golicz","given":"A. A."},{"family":"Manoli","given":"S."},{"family":"Lee","given":"T.-H."},{"family":"Thi","given":"V. H. D."},{"family":"Chalabi","given":"S."},{"family":"Hu","given":"Q."},{"family":"Fan","given":"C."},{"family":"Tollenaere","given":"R."},{"family":"Lu","given":"Y."},{"family":"Battail","given":"C."},{"family":"Shen","given":"J."},{"family":"Sidebottom","given":"C. H. D."},{"family":"Wang","given":"X."},{"family":"Canaguier","given":"A."},{"family":"Chauveau","given":"A."},{"family":"Berard","given":"A."},{"family":"Deniot","given":"G."},{"family":"Guan","given":"M."},{"family":"Liu","given":"Z."},{"family":"Sun","given":"F."},{"family":"Lim","given":"Y. P."},{"family":"Lyons","given":"E."},{"family":"Town","given":"C. D."},{"family":"Bancroft","given":"I."},{"family":"Wang","given":"X."},{"family":"Meng","given":"J."},{"family":"Ma","given":"J."},{"family":"Pires","given":"J. C."},{"family":"King","given":"G. J."},{"family":"Brunel","given":"D."},{"family":"Delourme","given":"R."},{"family":"Renard","given":"M."},{"family":"Aury","given":"J.-M."},{"family":"Adams","given":"K. L."},{"family":"Batley","given":"J."},{"family":"Snowdon","given":"R. J."},{"family":"Tost","given":"J."},{"family":"Edwards","given":"D."},{"family":"Zhou","given":"Y."},{"family":"Hua","given":"W."},{"family":"Sharpe","given":"A. G."},{"family":"Paterson","given":"A. H."},{"family":"Guan","given":"C."},{"family":"Wincker","given":"P."}],"issued":{"date-parts":[["2014",8,22]]}}}],"schema":"https://github.com/citation-style-language/schema/raw/master/csl-citation.json"} </w:instrText>
      </w:r>
      <w:r w:rsidR="00FE3793">
        <w:rPr>
          <w:sz w:val="24"/>
          <w:szCs w:val="24"/>
        </w:rPr>
        <w:fldChar w:fldCharType="separate"/>
      </w:r>
      <w:r w:rsidR="00FE3793" w:rsidRPr="00FE3793">
        <w:rPr>
          <w:rFonts w:ascii="Calibri" w:hAnsi="Calibri" w:cs="Calibri"/>
          <w:sz w:val="24"/>
          <w:szCs w:val="24"/>
        </w:rPr>
        <w:t>(</w:t>
      </w:r>
      <w:proofErr w:type="spellStart"/>
      <w:r w:rsidR="00FE3793" w:rsidRPr="00FE3793">
        <w:rPr>
          <w:rFonts w:ascii="Calibri" w:hAnsi="Calibri" w:cs="Calibri"/>
          <w:sz w:val="24"/>
          <w:szCs w:val="24"/>
        </w:rPr>
        <w:t>Chalhoub</w:t>
      </w:r>
      <w:proofErr w:type="spellEnd"/>
      <w:r w:rsidR="00FE3793" w:rsidRPr="00FE3793">
        <w:rPr>
          <w:rFonts w:ascii="Calibri" w:hAnsi="Calibri" w:cs="Calibri"/>
          <w:sz w:val="24"/>
          <w:szCs w:val="24"/>
        </w:rPr>
        <w:t xml:space="preserve"> </w:t>
      </w:r>
      <w:r w:rsidR="00FE3793" w:rsidRPr="00FE3793">
        <w:rPr>
          <w:rFonts w:ascii="Calibri" w:hAnsi="Calibri" w:cs="Calibri"/>
          <w:i/>
          <w:iCs/>
          <w:sz w:val="24"/>
          <w:szCs w:val="24"/>
        </w:rPr>
        <w:t>et al.</w:t>
      </w:r>
      <w:r w:rsidR="00FE3793" w:rsidRPr="00FE3793">
        <w:rPr>
          <w:rFonts w:ascii="Calibri" w:hAnsi="Calibri" w:cs="Calibri"/>
          <w:sz w:val="24"/>
          <w:szCs w:val="24"/>
        </w:rPr>
        <w:t xml:space="preserve"> 2014)</w:t>
      </w:r>
      <w:r w:rsidR="00FE3793">
        <w:rPr>
          <w:sz w:val="24"/>
          <w:szCs w:val="24"/>
        </w:rPr>
        <w:fldChar w:fldCharType="end"/>
      </w:r>
      <w:ins w:id="175" w:author="john davis" w:date="2022-06-30T15:58:00Z">
        <w:r w:rsidR="00FE3793">
          <w:rPr>
            <w:sz w:val="24"/>
            <w:szCs w:val="24"/>
          </w:rPr>
          <w:t xml:space="preserve">, </w:t>
        </w:r>
      </w:ins>
      <w:proofErr w:type="spellStart"/>
      <w:r w:rsidRPr="005F4A48">
        <w:rPr>
          <w:sz w:val="24"/>
          <w:szCs w:val="24"/>
        </w:rPr>
        <w:t>Darmor-bzh</w:t>
      </w:r>
      <w:proofErr w:type="spellEnd"/>
      <w:ins w:id="176" w:author="john davis" w:date="2022-06-30T15:57:00Z">
        <w:r w:rsidR="00FE3793">
          <w:rPr>
            <w:sz w:val="24"/>
            <w:szCs w:val="24"/>
          </w:rPr>
          <w:t xml:space="preserve"> v10</w:t>
        </w:r>
      </w:ins>
      <w:r w:rsidRPr="005F4A48">
        <w:rPr>
          <w:sz w:val="24"/>
          <w:szCs w:val="24"/>
        </w:rPr>
        <w:t xml:space="preserve"> assembly </w:t>
      </w:r>
      <w:r w:rsidR="00FE3793">
        <w:rPr>
          <w:sz w:val="24"/>
          <w:szCs w:val="24"/>
        </w:rPr>
        <w:fldChar w:fldCharType="begin"/>
      </w:r>
      <w:r w:rsidR="00FE3793">
        <w:rPr>
          <w:sz w:val="24"/>
          <w:szCs w:val="24"/>
        </w:rPr>
        <w:instrText xml:space="preserve"> ADDIN ZOTERO_ITEM CSL_CITATION {"citationID":"9OJC9eYX","properties":{"formattedCitation":"(Rousseau-Gueutin {\\i{}et al.} 2020)","plainCitation":"(Rousseau-Gueutin et al. 2020)","noteIndex":0},"citationItems":[{"id":1690,"uris":["http://zotero.org/users/5857934/items/CUCWP2Y9"],"itemData":{"id":1690,"type":"article-journal","abstract":"The combination of long reads and long-range information to produce genome assemblies is now accepted as a common standard. This strategy not only allows access to the gene catalogue of a given species but also reveals the architecture and organization of chromosomes, including complex regions such as telomeres and centromeres. The Brassica genus is not exempt, and many assemblies based on long reads are now available. The reference genome for Brassica napus, Darmor-bzh, which was published in 2014, was produced using short reads and its contiguity was extremely low compared with current assemblies of the Brassica genus.Herein, we report the new long-read assembly of Darmor-bzh genome (Brassica napus) generated by combining long-read sequencing data and optical and genetic maps. Using the PromethION device and 6 flowcells, we generated </w:instrText>
      </w:r>
      <w:r w:rsidR="00FE3793">
        <w:rPr>
          <w:rFonts w:ascii="Cambria Math" w:hAnsi="Cambria Math" w:cs="Cambria Math"/>
          <w:sz w:val="24"/>
          <w:szCs w:val="24"/>
        </w:rPr>
        <w:instrText>∼</w:instrText>
      </w:r>
      <w:r w:rsidR="00FE3793">
        <w:rPr>
          <w:sz w:val="24"/>
          <w:szCs w:val="24"/>
        </w:rPr>
        <w:instrText>16 million</w:instrText>
      </w:r>
      <w:r w:rsidR="00FE3793">
        <w:rPr>
          <w:rFonts w:ascii="Calibri" w:hAnsi="Calibri" w:cs="Calibri"/>
          <w:sz w:val="24"/>
          <w:szCs w:val="24"/>
        </w:rPr>
        <w:instrText> </w:instrText>
      </w:r>
      <w:r w:rsidR="00FE3793">
        <w:rPr>
          <w:sz w:val="24"/>
          <w:szCs w:val="24"/>
        </w:rPr>
        <w:instrText xml:space="preserve">long reads representing 93× coverage and, more importantly, 6× with reads longer than 100 kb. This ultralong-read dataset allows us to generate one of the most contiguous and complete assemblies of a Brassica genome to date (contig N50 &amp;gt; 10 Mb). In addition, we exploited all the advantages of the nanopore technology to detect modified bases and sequence transcriptomic data using direct RNA to annotate the genome and focus on resistance genes.Using these cutting-edge technologies, and in particular by relying on all the advantages of the nanopore technology, we provide the most contiguous Brassica napus assembly, a resource that will be valuable to the Brassica community for crop improvement and will facilitate the rapid selection of agronomically important traits.","container-title":"GigaScience","DOI":"10.1093/gigascience/giaa137","ISSN":"2047-217X","issue":"12","journalAbbreviation":"GigaScience","page":"giaa137","source":"Silverchair","title":"Long-read assembly of the Brassica napus reference genome Darmor-bzh","volume":"9","author":[{"family":"Rousseau-Gueutin","given":"Mathieu"},{"family":"Belser","given":"Caroline"},{"family":"Da Silva","given":"Corinne"},{"family":"Richard","given":"Gautier"},{"family":"Istace","given":"Benjamin"},{"family":"Cruaud","given":"Corinne"},{"family":"Falentin","given":"Cyril"},{"family":"Boideau","given":"Franz"},{"family":"Boutte","given":"Julien"},{"family":"Delourme","given":"Regine"},{"family":"Deniot","given":"Gwenaëlle"},{"family":"Engelen","given":"Stefan"},{"family":"de Carvalho","given":"Julie Ferreira"},{"family":"Lemainque","given":"Arnaud"},{"family":"Maillet","given":"Loeiz"},{"family":"Morice","given":"Jérôme"},{"family":"Wincker","given":"Patrick"},{"family":"Denoeud","given":"France"},{"family":"Chèvre","given":"Anne-Marie"},{"family":"Aury","given":"Jean-Marc"}],"issued":{"date-parts":[["2020",11,30]]}}}],"schema":"https://github.com/citation-style-language/schema/raw/master/csl-citation.json"} </w:instrText>
      </w:r>
      <w:r w:rsidR="00FE3793">
        <w:rPr>
          <w:sz w:val="24"/>
          <w:szCs w:val="24"/>
        </w:rPr>
        <w:fldChar w:fldCharType="separate"/>
      </w:r>
      <w:r w:rsidR="00FE3793" w:rsidRPr="00FE3793">
        <w:rPr>
          <w:rFonts w:ascii="Calibri" w:hAnsi="Calibri" w:cs="Calibri"/>
          <w:sz w:val="24"/>
          <w:szCs w:val="24"/>
        </w:rPr>
        <w:t>(Rousseau-</w:t>
      </w:r>
      <w:proofErr w:type="spellStart"/>
      <w:r w:rsidR="00FE3793" w:rsidRPr="00FE3793">
        <w:rPr>
          <w:rFonts w:ascii="Calibri" w:hAnsi="Calibri" w:cs="Calibri"/>
          <w:sz w:val="24"/>
          <w:szCs w:val="24"/>
        </w:rPr>
        <w:t>Gueutin</w:t>
      </w:r>
      <w:proofErr w:type="spellEnd"/>
      <w:r w:rsidR="00FE3793" w:rsidRPr="00FE3793">
        <w:rPr>
          <w:rFonts w:ascii="Calibri" w:hAnsi="Calibri" w:cs="Calibri"/>
          <w:sz w:val="24"/>
          <w:szCs w:val="24"/>
        </w:rPr>
        <w:t xml:space="preserve"> </w:t>
      </w:r>
      <w:r w:rsidR="00FE3793" w:rsidRPr="00FE3793">
        <w:rPr>
          <w:rFonts w:ascii="Calibri" w:hAnsi="Calibri" w:cs="Calibri"/>
          <w:i/>
          <w:iCs/>
          <w:sz w:val="24"/>
          <w:szCs w:val="24"/>
        </w:rPr>
        <w:t>et al.</w:t>
      </w:r>
      <w:r w:rsidR="00FE3793" w:rsidRPr="00FE3793">
        <w:rPr>
          <w:rFonts w:ascii="Calibri" w:hAnsi="Calibri" w:cs="Calibri"/>
          <w:sz w:val="24"/>
          <w:szCs w:val="24"/>
        </w:rPr>
        <w:t xml:space="preserve"> 2020)</w:t>
      </w:r>
      <w:r w:rsidR="00FE3793">
        <w:rPr>
          <w:sz w:val="24"/>
          <w:szCs w:val="24"/>
        </w:rPr>
        <w:fldChar w:fldCharType="end"/>
      </w:r>
      <w:ins w:id="177" w:author="john davis" w:date="2022-06-30T15:57:00Z">
        <w:r w:rsidR="00FE3793">
          <w:rPr>
            <w:sz w:val="24"/>
            <w:szCs w:val="24"/>
          </w:rPr>
          <w:t xml:space="preserve">, </w:t>
        </w:r>
      </w:ins>
      <w:del w:id="178" w:author="john davis" w:date="2022-06-30T15:59:00Z">
        <w:r w:rsidRPr="005F4A48" w:rsidDel="00FE3793">
          <w:rPr>
            <w:sz w:val="24"/>
            <w:szCs w:val="24"/>
          </w:rPr>
          <w:delText xml:space="preserve">and </w:delText>
        </w:r>
      </w:del>
      <w:r w:rsidRPr="005F4A48">
        <w:rPr>
          <w:sz w:val="24"/>
          <w:szCs w:val="24"/>
        </w:rPr>
        <w:t xml:space="preserve">the </w:t>
      </w:r>
      <w:ins w:id="179" w:author="john davis" w:date="2022-06-30T15:58:00Z">
        <w:r w:rsidR="00FE3793">
          <w:rPr>
            <w:sz w:val="24"/>
            <w:szCs w:val="24"/>
          </w:rPr>
          <w:t xml:space="preserve">eight </w:t>
        </w:r>
        <w:r w:rsidR="00FE3793">
          <w:rPr>
            <w:i/>
            <w:iCs/>
            <w:sz w:val="24"/>
            <w:szCs w:val="24"/>
          </w:rPr>
          <w:t>B</w:t>
        </w:r>
      </w:ins>
      <w:ins w:id="180" w:author="john davis" w:date="2022-06-30T15:59:00Z">
        <w:r w:rsidR="00FE3793">
          <w:rPr>
            <w:i/>
            <w:iCs/>
            <w:sz w:val="24"/>
            <w:szCs w:val="24"/>
          </w:rPr>
          <w:t xml:space="preserve">. napus </w:t>
        </w:r>
        <w:r w:rsidR="00FE3793">
          <w:rPr>
            <w:sz w:val="24"/>
            <w:szCs w:val="24"/>
          </w:rPr>
          <w:t xml:space="preserve">from Song et. al 2020 </w:t>
        </w:r>
      </w:ins>
      <w:r w:rsidR="00FE3793">
        <w:rPr>
          <w:sz w:val="24"/>
          <w:szCs w:val="24"/>
        </w:rPr>
        <w:fldChar w:fldCharType="begin"/>
      </w:r>
      <w:r w:rsidR="00FE3793">
        <w:rPr>
          <w:sz w:val="24"/>
          <w:szCs w:val="24"/>
        </w:rPr>
        <w:instrText xml:space="preserve"> ADDIN ZOTERO_ITEM CSL_CITATION {"citationID":"zfbJwGF2","properties":{"formattedCitation":"(Song {\\i{}et al.} 2020)","plainCitation":"(Song et al. 2020)","noteIndex":0},"citationItems":[{"id":1594,"uris":["http://zotero.org/users/5857934/items/A9RME2FD"],"itemData":{"id":1594,"type":"article-journal","abstract":"Rapeseed (Brassica napus) is the second most important oilseed crop in the world but the genetic diversity underlying its massive phenotypic variations remains largely unexplored. Here, we report the sequencing, de novo assembly and annotation of eight B. napus accessions. Using pan-genome comparative analysis, millions of small variations and 77.2–149.6 megabase presence and absence variations (PAVs) were identified. More than 9.4% of the genes contained large-effect mutations or structural variations. PAV-based genome-wide association study (PAV-GWAS) directly identified causal structural variations for silique length, seed weight and flowering time in a nested association mapping population with ZS11 (reference line) as the donor, which were not detected by single-nucleotide polymorphisms-based GWAS (SNP-GWAS), demonstrating that PAV-GWAS was complementary to SNP-GWAS in identifying associations to traits. Further analysis showed that PAVs in three FLOWERING LOCUS C genes were closely related to flowering time and ecotype differentiation. This study provides resources to support a better understanding of the genome architecture and acceleration of the genetic improvement of B. napus.","container-title":"Nature Plants","DOI":"10.1038/s41477-019-0577-7","ISSN":"2055-0278","issue":"1","language":"en","note":"number: 1\npublisher: Nature Publishing Group","page":"34-45","source":"www.nature.com","title":"Eight high-quality genomes reveal pan-genome architecture and ecotype differentiation of Brassica napus","volume":"6","author":[{"family":"Song","given":"Jia-Ming"},{"family":"Guan","given":"Zhilin"},{"family":"Hu","given":"Jianlin"},{"family":"Guo","given":"Chaocheng"},{"family":"Yang","given":"Zhiquan"},{"family":"Wang","given":"Shuo"},{"family":"Liu","given":"Dongxu"},{"family":"Wang","given":"Bo"},{"family":"Lu","given":"Shaoping"},{"family":"Zhou","given":"Run"},{"family":"Xie","given":"Wen-Zhao"},{"family":"Cheng","given":"Yuanfang"},{"family":"Zhang","given":"Yuting"},{"family":"Liu","given":"Kede"},{"family":"Yang","given":"Qing-Yong"},{"family":"Chen","given":"Ling-Ling"},{"family":"Guo","given":"Liang"}],"issued":{"date-parts":[["2020",1]]}}}],"schema":"https://github.com/citation-style-language/schema/raw/master/csl-citation.json"} </w:instrText>
      </w:r>
      <w:r w:rsidR="00FE3793">
        <w:rPr>
          <w:sz w:val="24"/>
          <w:szCs w:val="24"/>
        </w:rPr>
        <w:fldChar w:fldCharType="separate"/>
      </w:r>
      <w:r w:rsidR="00FE3793" w:rsidRPr="00FE3793">
        <w:rPr>
          <w:rFonts w:ascii="Calibri" w:hAnsi="Calibri" w:cs="Calibri"/>
          <w:sz w:val="24"/>
          <w:szCs w:val="24"/>
        </w:rPr>
        <w:t xml:space="preserve">(Song </w:t>
      </w:r>
      <w:r w:rsidR="00FE3793" w:rsidRPr="00FE3793">
        <w:rPr>
          <w:rFonts w:ascii="Calibri" w:hAnsi="Calibri" w:cs="Calibri"/>
          <w:i/>
          <w:iCs/>
          <w:sz w:val="24"/>
          <w:szCs w:val="24"/>
        </w:rPr>
        <w:t>et al.</w:t>
      </w:r>
      <w:r w:rsidR="00FE3793" w:rsidRPr="00FE3793">
        <w:rPr>
          <w:rFonts w:ascii="Calibri" w:hAnsi="Calibri" w:cs="Calibri"/>
          <w:sz w:val="24"/>
          <w:szCs w:val="24"/>
        </w:rPr>
        <w:t xml:space="preserve"> 2020)</w:t>
      </w:r>
      <w:r w:rsidR="00FE3793">
        <w:rPr>
          <w:sz w:val="24"/>
          <w:szCs w:val="24"/>
        </w:rPr>
        <w:fldChar w:fldCharType="end"/>
      </w:r>
      <w:ins w:id="181" w:author="john davis" w:date="2022-06-30T15:59:00Z">
        <w:r w:rsidR="00FE3793">
          <w:rPr>
            <w:sz w:val="24"/>
            <w:szCs w:val="24"/>
          </w:rPr>
          <w:t xml:space="preserve">, and the </w:t>
        </w:r>
      </w:ins>
      <w:r w:rsidRPr="005F4A48">
        <w:rPr>
          <w:sz w:val="24"/>
          <w:szCs w:val="24"/>
        </w:rPr>
        <w:t xml:space="preserve">previously identified novel transcripts </w:t>
      </w:r>
      <w:r>
        <w:rPr>
          <w:sz w:val="24"/>
          <w:szCs w:val="24"/>
        </w:rPr>
        <w:t>were used as expressed sequence tag (</w:t>
      </w:r>
      <w:r w:rsidRPr="005F4A48">
        <w:rPr>
          <w:sz w:val="24"/>
          <w:szCs w:val="24"/>
        </w:rPr>
        <w:t>EST</w:t>
      </w:r>
      <w:r>
        <w:rPr>
          <w:sz w:val="24"/>
          <w:szCs w:val="24"/>
        </w:rPr>
        <w:t>)</w:t>
      </w:r>
      <w:r w:rsidRPr="005F4A48">
        <w:rPr>
          <w:sz w:val="24"/>
          <w:szCs w:val="24"/>
        </w:rPr>
        <w:t xml:space="preserve"> evidence. </w:t>
      </w:r>
      <w:r>
        <w:rPr>
          <w:sz w:val="24"/>
          <w:szCs w:val="24"/>
        </w:rPr>
        <w:t>T</w:t>
      </w:r>
      <w:r w:rsidRPr="005F4A48">
        <w:rPr>
          <w:sz w:val="24"/>
          <w:szCs w:val="24"/>
        </w:rPr>
        <w:t xml:space="preserve">he peptide sequences </w:t>
      </w:r>
      <w:r w:rsidRPr="008A7A6D">
        <w:rPr>
          <w:iCs/>
          <w:sz w:val="24"/>
          <w:szCs w:val="24"/>
        </w:rPr>
        <w:t>from</w:t>
      </w:r>
      <w:r w:rsidRPr="005F4A48">
        <w:rPr>
          <w:sz w:val="24"/>
          <w:szCs w:val="24"/>
        </w:rPr>
        <w:t xml:space="preserve"> </w:t>
      </w:r>
      <w:ins w:id="182" w:author="john davis" w:date="2022-06-30T16:02:00Z">
        <w:r w:rsidR="008A7A6D" w:rsidRPr="008A7A6D">
          <w:rPr>
            <w:i/>
            <w:sz w:val="24"/>
            <w:szCs w:val="24"/>
            <w:rPrChange w:id="183" w:author="john davis" w:date="2022-06-30T16:02:00Z">
              <w:rPr>
                <w:iCs/>
                <w:sz w:val="24"/>
                <w:szCs w:val="24"/>
              </w:rPr>
            </w:rPrChange>
          </w:rPr>
          <w:t>each</w:t>
        </w:r>
        <w:r w:rsidR="008A7A6D">
          <w:rPr>
            <w:iCs/>
            <w:sz w:val="24"/>
            <w:szCs w:val="24"/>
          </w:rPr>
          <w:t xml:space="preserve"> </w:t>
        </w:r>
        <w:r w:rsidR="008A7A6D">
          <w:rPr>
            <w:i/>
            <w:sz w:val="24"/>
            <w:szCs w:val="24"/>
          </w:rPr>
          <w:t xml:space="preserve">B. </w:t>
        </w:r>
        <w:r w:rsidR="008A7A6D" w:rsidRPr="008A7A6D">
          <w:rPr>
            <w:i/>
            <w:sz w:val="24"/>
            <w:szCs w:val="24"/>
          </w:rPr>
          <w:t>napus</w:t>
        </w:r>
        <w:r w:rsidR="008A7A6D">
          <w:rPr>
            <w:i/>
            <w:sz w:val="24"/>
            <w:szCs w:val="24"/>
          </w:rPr>
          <w:t xml:space="preserve"> </w:t>
        </w:r>
      </w:ins>
      <w:ins w:id="184" w:author="john davis" w:date="2022-06-30T16:03:00Z">
        <w:r w:rsidR="008A7A6D">
          <w:rPr>
            <w:iCs/>
            <w:sz w:val="24"/>
            <w:szCs w:val="24"/>
          </w:rPr>
          <w:t xml:space="preserve">assembly </w:t>
        </w:r>
      </w:ins>
      <w:ins w:id="185" w:author="john davis" w:date="2022-06-30T16:02:00Z">
        <w:r w:rsidR="008A7A6D">
          <w:rPr>
            <w:iCs/>
            <w:sz w:val="24"/>
            <w:szCs w:val="24"/>
          </w:rPr>
          <w:t xml:space="preserve">mentioned above </w:t>
        </w:r>
      </w:ins>
      <w:ins w:id="186" w:author="john davis" w:date="2022-06-30T16:03:00Z">
        <w:r w:rsidR="008A7A6D">
          <w:rPr>
            <w:iCs/>
            <w:sz w:val="24"/>
            <w:szCs w:val="24"/>
          </w:rPr>
          <w:t>along with</w:t>
        </w:r>
      </w:ins>
      <w:del w:id="187" w:author="john davis" w:date="2022-06-30T16:02:00Z">
        <w:r w:rsidRPr="008A7A6D" w:rsidDel="008A7A6D">
          <w:rPr>
            <w:iCs/>
            <w:sz w:val="24"/>
            <w:szCs w:val="24"/>
            <w:rPrChange w:id="188" w:author="john davis" w:date="2022-06-30T16:02:00Z">
              <w:rPr>
                <w:i/>
                <w:sz w:val="24"/>
                <w:szCs w:val="24"/>
              </w:rPr>
            </w:rPrChange>
          </w:rPr>
          <w:delText>B. napus,</w:delText>
        </w:r>
      </w:del>
      <w:r w:rsidRPr="005F4A48">
        <w:rPr>
          <w:i/>
          <w:sz w:val="24"/>
          <w:szCs w:val="24"/>
        </w:rPr>
        <w:t xml:space="preserve"> B. oleracea</w:t>
      </w:r>
      <w:ins w:id="189" w:author="john davis" w:date="2022-06-30T16:03:00Z">
        <w:r w:rsidR="008A7A6D">
          <w:rPr>
            <w:i/>
            <w:sz w:val="24"/>
            <w:szCs w:val="24"/>
          </w:rPr>
          <w:t xml:space="preserve"> </w:t>
        </w:r>
        <w:r w:rsidR="008A7A6D">
          <w:rPr>
            <w:iCs/>
            <w:sz w:val="24"/>
            <w:szCs w:val="24"/>
          </w:rPr>
          <w:t>HDEM</w:t>
        </w:r>
      </w:ins>
      <w:r w:rsidRPr="005F4A48">
        <w:rPr>
          <w:i/>
          <w:sz w:val="24"/>
          <w:szCs w:val="24"/>
        </w:rPr>
        <w:t xml:space="preserve">, </w:t>
      </w:r>
      <w:r w:rsidRPr="005F4A48">
        <w:rPr>
          <w:sz w:val="24"/>
          <w:szCs w:val="24"/>
        </w:rPr>
        <w:t>and</w:t>
      </w:r>
      <w:r w:rsidRPr="005F4A48">
        <w:rPr>
          <w:i/>
          <w:sz w:val="24"/>
          <w:szCs w:val="24"/>
        </w:rPr>
        <w:t xml:space="preserve"> B. rapa</w:t>
      </w:r>
      <w:ins w:id="190" w:author="john davis" w:date="2022-06-30T16:03:00Z">
        <w:r w:rsidR="008A7A6D">
          <w:rPr>
            <w:i/>
            <w:sz w:val="24"/>
            <w:szCs w:val="24"/>
          </w:rPr>
          <w:t xml:space="preserve"> </w:t>
        </w:r>
        <w:r w:rsidR="008A7A6D">
          <w:rPr>
            <w:iCs/>
            <w:sz w:val="24"/>
            <w:szCs w:val="24"/>
          </w:rPr>
          <w:t>Z1 v2</w:t>
        </w:r>
      </w:ins>
      <w:r w:rsidRPr="005F4A48">
        <w:rPr>
          <w:i/>
          <w:sz w:val="24"/>
          <w:szCs w:val="24"/>
        </w:rPr>
        <w:t xml:space="preserve"> </w:t>
      </w:r>
      <w:r w:rsidRPr="005F4A48">
        <w:rPr>
          <w:sz w:val="24"/>
          <w:szCs w:val="24"/>
        </w:rPr>
        <w:t>downloaded from</w:t>
      </w:r>
      <w:ins w:id="191" w:author="john davis" w:date="2022-06-30T16:03:00Z">
        <w:r w:rsidR="008A7A6D">
          <w:rPr>
            <w:sz w:val="24"/>
            <w:szCs w:val="24"/>
          </w:rPr>
          <w:t xml:space="preserve"> gen</w:t>
        </w:r>
      </w:ins>
      <w:ins w:id="192" w:author="john davis" w:date="2022-06-30T16:04:00Z">
        <w:r w:rsidR="008A7A6D">
          <w:rPr>
            <w:sz w:val="24"/>
            <w:szCs w:val="24"/>
          </w:rPr>
          <w:t xml:space="preserve">oscope.cns.fr </w:t>
        </w:r>
      </w:ins>
      <w:del w:id="193" w:author="john davis" w:date="2022-06-30T16:04:00Z">
        <w:r w:rsidRPr="005F4A48" w:rsidDel="008A7A6D">
          <w:rPr>
            <w:sz w:val="24"/>
            <w:szCs w:val="24"/>
          </w:rPr>
          <w:delText xml:space="preserve"> </w:delText>
        </w:r>
      </w:del>
      <w:del w:id="194" w:author="john davis" w:date="2022-06-30T16:02:00Z">
        <w:r w:rsidRPr="005F4A48" w:rsidDel="008A7A6D">
          <w:rPr>
            <w:sz w:val="24"/>
            <w:szCs w:val="24"/>
          </w:rPr>
          <w:delText>BRAD</w:delText>
        </w:r>
      </w:del>
      <w:del w:id="195" w:author="john davis" w:date="2022-06-30T16:04:00Z">
        <w:r w:rsidRPr="005F4A48" w:rsidDel="008A7A6D">
          <w:rPr>
            <w:sz w:val="24"/>
            <w:szCs w:val="24"/>
          </w:rPr>
          <w:delText xml:space="preserve"> </w:delText>
        </w:r>
      </w:del>
      <w:r w:rsidRPr="005F4A48">
        <w:rPr>
          <w:sz w:val="24"/>
          <w:szCs w:val="24"/>
        </w:rPr>
        <w:t xml:space="preserve">and the </w:t>
      </w:r>
      <w:r w:rsidRPr="005F4A48">
        <w:rPr>
          <w:i/>
          <w:sz w:val="24"/>
          <w:szCs w:val="24"/>
        </w:rPr>
        <w:t>A. thaliana</w:t>
      </w:r>
      <w:r w:rsidRPr="005F4A48">
        <w:rPr>
          <w:sz w:val="24"/>
          <w:szCs w:val="24"/>
        </w:rPr>
        <w:t xml:space="preserve"> Araport11 peptides downloaded from the TAIR Project</w:t>
      </w:r>
      <w:r>
        <w:rPr>
          <w:sz w:val="24"/>
          <w:szCs w:val="24"/>
        </w:rPr>
        <w:t xml:space="preserve"> </w:t>
      </w:r>
      <w:r w:rsidR="003B6FD3">
        <w:rPr>
          <w:sz w:val="24"/>
          <w:szCs w:val="24"/>
        </w:rPr>
        <w:fldChar w:fldCharType="begin"/>
      </w:r>
      <w:r w:rsidR="00A24385">
        <w:rPr>
          <w:sz w:val="24"/>
          <w:szCs w:val="24"/>
        </w:rPr>
        <w:instrText xml:space="preserve"> ADDIN ZOTERO_ITEM CSL_CITATION {"citationID":"pOPyZTBx","properties":{"formattedCitation":"(Berardini {\\i{}et al.} 2015)","plainCitation":"(Berardini et al. 2015)","noteIndex":0},"citationItems":[{"id":1258,"uris":["http://zotero.org/users/5857934/items/MCJGIWMT"],"itemData":{"id":1258,"type":"article-journal","abstract":"The Arabidopsis Information Resource (TAIR) is a continuously updated, online database of genetic and molecular biology data for the model plant Arabidopsis thaliana that provides a global research community with centralized access to data for over 30,000 Arabidopsis genes. TAIR's biocurators systematically extract, organize, and interconnect experimental data from the literature along with computational predictions, community submissions, and high throughput datasets to present a high quality and comprehensive picture of Arabidopsis gene function. TAIR provides tools for data visualization and analysis, and enables ordering of seed and DNA stocks, protein chips, and other experimental resources. TAIR actively engages with its users who contribute expertise and data that augments the work of the curatorial staff. TAIR's focus in an extensive and evolving ecosystem of online resources for plant biology is on the critically important role of extracting experimentally based research findings from the literature and making that information computationally accessible. In response to the loss of government grant funding, the TAIR team founded a nonprofit entity, Phoenix Bioinformatics, with the aim of developing sustainable funding models for biological databases, using TAIR as a test case. Phoenix has successfully transitioned TAIR to subscription-based funding while still keeping its data relatively open and accessible. genesis 53:474–485, 2015. © 2015 Wiley Periodicals, Inc.","container-title":"genesis","DOI":"10.1002/dvg.22877","ISSN":"1526-968X","issue":"8","language":"en","note":"_eprint: https://onlinelibrary.wiley.com/doi/pdf/10.1002/dvg.22877","page":"474-485","source":"Wiley Online Library","title":"The arabidopsis information resource: Making and mining the “gold standard” annotated reference plant genome","title-short":"The arabidopsis information resource","volume":"53","author":[{"family":"Berardini","given":"Tanya Z."},{"family":"Reiser","given":"Leonore"},{"family":"Li","given":"Donghui"},{"family":"Mezheritsky","given":"Yarik"},{"family":"Muller","given":"Robert"},{"family":"Strait","given":"Emily"},{"family":"Huala","given":"Eva"}],"issued":{"date-parts":[["2015"]]}}}],"schema":"https://github.com/citation-style-language/schema/raw/master/csl-citation.json"} </w:instrText>
      </w:r>
      <w:r w:rsidR="003B6FD3">
        <w:rPr>
          <w:sz w:val="24"/>
          <w:szCs w:val="24"/>
        </w:rPr>
        <w:fldChar w:fldCharType="separate"/>
      </w:r>
      <w:r w:rsidR="003B6FD3" w:rsidRPr="003B6FD3">
        <w:rPr>
          <w:rFonts w:ascii="Calibri" w:hAnsi="Calibri" w:cs="Calibri"/>
          <w:sz w:val="24"/>
          <w:szCs w:val="24"/>
        </w:rPr>
        <w:t xml:space="preserve">(Berardini </w:t>
      </w:r>
      <w:r w:rsidR="003B6FD3" w:rsidRPr="003B6FD3">
        <w:rPr>
          <w:rFonts w:ascii="Calibri" w:hAnsi="Calibri" w:cs="Calibri"/>
          <w:i/>
          <w:iCs/>
          <w:sz w:val="24"/>
          <w:szCs w:val="24"/>
        </w:rPr>
        <w:t>et al.</w:t>
      </w:r>
      <w:r w:rsidR="003B6FD3" w:rsidRPr="003B6FD3">
        <w:rPr>
          <w:rFonts w:ascii="Calibri" w:hAnsi="Calibri" w:cs="Calibri"/>
          <w:sz w:val="24"/>
          <w:szCs w:val="24"/>
        </w:rPr>
        <w:t xml:space="preserve"> 2015)</w:t>
      </w:r>
      <w:r w:rsidR="003B6FD3">
        <w:rPr>
          <w:sz w:val="24"/>
          <w:szCs w:val="24"/>
        </w:rPr>
        <w:fldChar w:fldCharType="end"/>
      </w:r>
      <w:del w:id="196" w:author="john davis" w:date="2022-06-29T14:39:00Z">
        <w:r w:rsidRPr="009E0AB3" w:rsidDel="003B6FD3">
          <w:rPr>
            <w:rFonts w:ascii="Calibri" w:hAnsi="Calibri" w:cs="Calibri"/>
            <w:sz w:val="24"/>
          </w:rPr>
          <w:delText xml:space="preserve">(Berardini </w:delText>
        </w:r>
        <w:r w:rsidRPr="009E0AB3" w:rsidDel="003B6FD3">
          <w:rPr>
            <w:rFonts w:ascii="Calibri" w:hAnsi="Calibri" w:cs="Calibri"/>
            <w:i/>
            <w:iCs/>
            <w:sz w:val="24"/>
          </w:rPr>
          <w:delText>et al.</w:delText>
        </w:r>
        <w:r w:rsidRPr="009E0AB3" w:rsidDel="003B6FD3">
          <w:rPr>
            <w:rFonts w:ascii="Calibri" w:hAnsi="Calibri" w:cs="Calibri"/>
            <w:sz w:val="24"/>
          </w:rPr>
          <w:delText xml:space="preserve"> 2015)</w:delText>
        </w:r>
      </w:del>
      <w:r>
        <w:rPr>
          <w:sz w:val="24"/>
          <w:szCs w:val="24"/>
        </w:rPr>
        <w:t xml:space="preserve"> were used as evidence for protein homology</w:t>
      </w:r>
      <w:r w:rsidRPr="005F4A48">
        <w:rPr>
          <w:sz w:val="24"/>
          <w:szCs w:val="24"/>
        </w:rPr>
        <w:t>.</w:t>
      </w:r>
      <w:commentRangeEnd w:id="171"/>
      <w:r w:rsidR="00E4283A">
        <w:rPr>
          <w:rStyle w:val="CommentReference"/>
        </w:rPr>
        <w:commentReference w:id="171"/>
      </w:r>
      <w:commentRangeEnd w:id="172"/>
      <w:r w:rsidR="00A1412B">
        <w:rPr>
          <w:rStyle w:val="CommentReference"/>
        </w:rPr>
        <w:commentReference w:id="172"/>
      </w:r>
      <w:commentRangeEnd w:id="173"/>
      <w:r w:rsidR="00A1412B">
        <w:rPr>
          <w:rStyle w:val="CommentReference"/>
        </w:rPr>
        <w:commentReference w:id="173"/>
      </w:r>
      <w:r w:rsidRPr="005F4A48">
        <w:rPr>
          <w:sz w:val="24"/>
          <w:szCs w:val="24"/>
        </w:rPr>
        <w:t xml:space="preserve"> </w:t>
      </w:r>
      <w:r>
        <w:rPr>
          <w:sz w:val="24"/>
          <w:szCs w:val="24"/>
        </w:rPr>
        <w:t xml:space="preserve">MAKER parameters that were modified included the following: </w:t>
      </w:r>
      <w:del w:id="197" w:author="john davis" w:date="2022-06-30T16:05:00Z">
        <w:r w:rsidRPr="005F4A48" w:rsidDel="008A7A6D">
          <w:rPr>
            <w:sz w:val="24"/>
            <w:szCs w:val="24"/>
          </w:rPr>
          <w:delText xml:space="preserve">Arabidopsis </w:delText>
        </w:r>
      </w:del>
      <w:ins w:id="198" w:author="john davis" w:date="2022-06-30T16:05:00Z">
        <w:r w:rsidR="008A7A6D">
          <w:rPr>
            <w:sz w:val="24"/>
            <w:szCs w:val="24"/>
          </w:rPr>
          <w:t xml:space="preserve">A custom Augustus gene </w:t>
        </w:r>
      </w:ins>
      <w:ins w:id="199" w:author="john davis" w:date="2022-06-30T16:06:00Z">
        <w:r w:rsidR="008A7A6D">
          <w:rPr>
            <w:sz w:val="24"/>
            <w:szCs w:val="24"/>
          </w:rPr>
          <w:t>prediction</w:t>
        </w:r>
      </w:ins>
      <w:ins w:id="200" w:author="john davis" w:date="2022-06-30T16:05:00Z">
        <w:r w:rsidR="008A7A6D">
          <w:rPr>
            <w:sz w:val="24"/>
            <w:szCs w:val="24"/>
          </w:rPr>
          <w:t xml:space="preserve"> spe</w:t>
        </w:r>
      </w:ins>
      <w:ins w:id="201" w:author="john davis" w:date="2022-06-30T16:06:00Z">
        <w:r w:rsidR="008A7A6D">
          <w:rPr>
            <w:sz w:val="24"/>
            <w:szCs w:val="24"/>
          </w:rPr>
          <w:t>cies model</w:t>
        </w:r>
      </w:ins>
      <w:ins w:id="202" w:author="john davis" w:date="2022-06-30T16:05:00Z">
        <w:r w:rsidR="008A7A6D" w:rsidRPr="005F4A48">
          <w:rPr>
            <w:sz w:val="24"/>
            <w:szCs w:val="24"/>
          </w:rPr>
          <w:t xml:space="preserve"> </w:t>
        </w:r>
      </w:ins>
      <w:ins w:id="203" w:author="john davis" w:date="2022-06-30T16:06:00Z">
        <w:r w:rsidR="00CC74E9">
          <w:rPr>
            <w:sz w:val="24"/>
            <w:szCs w:val="24"/>
          </w:rPr>
          <w:lastRenderedPageBreak/>
          <w:t>of Da-Ae created using BUSCO v</w:t>
        </w:r>
      </w:ins>
      <w:ins w:id="204" w:author="john davis" w:date="2022-06-30T16:07:00Z">
        <w:r w:rsidR="00CC74E9">
          <w:rPr>
            <w:sz w:val="24"/>
            <w:szCs w:val="24"/>
          </w:rPr>
          <w:t xml:space="preserve">3.0.2 </w:t>
        </w:r>
      </w:ins>
      <w:ins w:id="205" w:author="john davis" w:date="2022-06-30T16:08:00Z">
        <w:r w:rsidR="00241A02">
          <w:rPr>
            <w:sz w:val="24"/>
            <w:szCs w:val="24"/>
          </w:rPr>
          <w:t xml:space="preserve">with the long parameter </w:t>
        </w:r>
      </w:ins>
      <w:r>
        <w:rPr>
          <w:sz w:val="24"/>
          <w:szCs w:val="24"/>
        </w:rPr>
        <w:t xml:space="preserve">was used as the model species for </w:t>
      </w:r>
      <w:r w:rsidRPr="005F4A48">
        <w:rPr>
          <w:sz w:val="24"/>
          <w:szCs w:val="24"/>
        </w:rPr>
        <w:t>Augustus</w:t>
      </w:r>
      <w:r>
        <w:rPr>
          <w:sz w:val="24"/>
          <w:szCs w:val="24"/>
        </w:rPr>
        <w:t xml:space="preserve">; </w:t>
      </w:r>
      <w:r w:rsidRPr="005F4A48">
        <w:rPr>
          <w:sz w:val="24"/>
          <w:szCs w:val="24"/>
        </w:rPr>
        <w:t>repeat library was</w:t>
      </w:r>
      <w:r>
        <w:rPr>
          <w:sz w:val="24"/>
          <w:szCs w:val="24"/>
        </w:rPr>
        <w:t xml:space="preserve"> set to</w:t>
      </w:r>
      <w:r w:rsidRPr="005F4A48">
        <w:rPr>
          <w:sz w:val="24"/>
          <w:szCs w:val="24"/>
        </w:rPr>
        <w:t xml:space="preserve"> the custom repeat library </w:t>
      </w:r>
      <w:r>
        <w:rPr>
          <w:sz w:val="24"/>
          <w:szCs w:val="24"/>
        </w:rPr>
        <w:t>we</w:t>
      </w:r>
      <w:r w:rsidRPr="005F4A48">
        <w:rPr>
          <w:sz w:val="24"/>
          <w:szCs w:val="24"/>
        </w:rPr>
        <w:t xml:space="preserve"> constructed using the MAKER-P Repeat Library Construction-Advanced</w:t>
      </w:r>
      <w:r>
        <w:rPr>
          <w:sz w:val="24"/>
          <w:szCs w:val="24"/>
        </w:rPr>
        <w:t xml:space="preserve"> protocol;</w:t>
      </w:r>
      <w:r w:rsidRPr="005F4A48">
        <w:rPr>
          <w:sz w:val="24"/>
          <w:szCs w:val="24"/>
        </w:rPr>
        <w:t xml:space="preserve"> est2genome</w:t>
      </w:r>
      <w:r>
        <w:rPr>
          <w:sz w:val="24"/>
          <w:szCs w:val="24"/>
        </w:rPr>
        <w:t xml:space="preserve"> was set to 1; </w:t>
      </w:r>
      <w:r w:rsidRPr="005F4A48">
        <w:rPr>
          <w:sz w:val="24"/>
          <w:szCs w:val="24"/>
        </w:rPr>
        <w:t xml:space="preserve">protein2genome </w:t>
      </w:r>
      <w:r>
        <w:rPr>
          <w:sz w:val="24"/>
          <w:szCs w:val="24"/>
        </w:rPr>
        <w:t>was</w:t>
      </w:r>
      <w:r w:rsidRPr="005F4A48">
        <w:rPr>
          <w:sz w:val="24"/>
          <w:szCs w:val="24"/>
        </w:rPr>
        <w:t xml:space="preserve"> set to 1. All other parameters not stated above were left as the MAKER defaults. Due to an unresolved bioinformatic issue, 10</w:t>
      </w:r>
      <w:r>
        <w:rPr>
          <w:sz w:val="24"/>
          <w:szCs w:val="24"/>
        </w:rPr>
        <w:t xml:space="preserve"> </w:t>
      </w:r>
      <w:proofErr w:type="spellStart"/>
      <w:r>
        <w:rPr>
          <w:sz w:val="24"/>
          <w:szCs w:val="24"/>
        </w:rPr>
        <w:t>K</w:t>
      </w:r>
      <w:r w:rsidRPr="005F4A48">
        <w:rPr>
          <w:sz w:val="24"/>
          <w:szCs w:val="24"/>
        </w:rPr>
        <w:t>b</w:t>
      </w:r>
      <w:proofErr w:type="spellEnd"/>
      <w:r w:rsidRPr="005F4A48">
        <w:rPr>
          <w:sz w:val="24"/>
          <w:szCs w:val="24"/>
        </w:rPr>
        <w:t xml:space="preserve"> of sequence of chrC01 starting at 47</w:t>
      </w:r>
      <w:r>
        <w:rPr>
          <w:sz w:val="24"/>
          <w:szCs w:val="24"/>
        </w:rPr>
        <w:t>,</w:t>
      </w:r>
      <w:r w:rsidRPr="005F4A48">
        <w:rPr>
          <w:sz w:val="24"/>
          <w:szCs w:val="24"/>
        </w:rPr>
        <w:t>446</w:t>
      </w:r>
      <w:r>
        <w:rPr>
          <w:sz w:val="24"/>
          <w:szCs w:val="24"/>
        </w:rPr>
        <w:t>,</w:t>
      </w:r>
      <w:r w:rsidRPr="005F4A48">
        <w:rPr>
          <w:sz w:val="24"/>
          <w:szCs w:val="24"/>
        </w:rPr>
        <w:t>387</w:t>
      </w:r>
      <w:r>
        <w:rPr>
          <w:sz w:val="24"/>
          <w:szCs w:val="24"/>
        </w:rPr>
        <w:t xml:space="preserve"> </w:t>
      </w:r>
      <w:r w:rsidRPr="005F4A48">
        <w:rPr>
          <w:sz w:val="24"/>
          <w:szCs w:val="24"/>
        </w:rPr>
        <w:t>had to be masked with N before MAKER would run to completion.</w:t>
      </w:r>
    </w:p>
    <w:p w14:paraId="76DCF1E7" w14:textId="5A72548D" w:rsidR="00D22620" w:rsidRPr="005F4A48" w:rsidDel="00241A02" w:rsidRDefault="00D22620" w:rsidP="00D22620">
      <w:pPr>
        <w:spacing w:line="480" w:lineRule="auto"/>
        <w:ind w:firstLine="720"/>
        <w:rPr>
          <w:del w:id="206" w:author="john davis" w:date="2022-06-30T16:08:00Z"/>
          <w:sz w:val="24"/>
          <w:szCs w:val="24"/>
        </w:rPr>
      </w:pPr>
      <w:del w:id="207" w:author="john davis" w:date="2022-06-30T16:08:00Z">
        <w:r w:rsidRPr="005F4A48" w:rsidDel="00241A02">
          <w:rPr>
            <w:sz w:val="24"/>
            <w:szCs w:val="24"/>
          </w:rPr>
          <w:delText xml:space="preserve">Upon completion of </w:delText>
        </w:r>
        <w:r w:rsidDel="00241A02">
          <w:rPr>
            <w:sz w:val="24"/>
            <w:szCs w:val="24"/>
          </w:rPr>
          <w:delText xml:space="preserve">the </w:delText>
        </w:r>
        <w:r w:rsidRPr="005F4A48" w:rsidDel="00241A02">
          <w:rPr>
            <w:sz w:val="24"/>
            <w:szCs w:val="24"/>
          </w:rPr>
          <w:delText>first round of MAKER, the GFF files from each chromosome were concatenated. The GFF annotations were then filtered using Genome Annotation Generator</w:delText>
        </w:r>
        <w:r w:rsidDel="00241A02">
          <w:rPr>
            <w:sz w:val="24"/>
            <w:szCs w:val="24"/>
          </w:rPr>
          <w:delText xml:space="preserve"> (</w:delText>
        </w:r>
        <w:r w:rsidRPr="005F4A48" w:rsidDel="00241A02">
          <w:rPr>
            <w:sz w:val="24"/>
            <w:szCs w:val="24"/>
          </w:rPr>
          <w:delText>GAG)</w:delText>
        </w:r>
        <w:r w:rsidDel="00241A02">
          <w:rPr>
            <w:sz w:val="24"/>
            <w:szCs w:val="24"/>
          </w:rPr>
          <w:delText xml:space="preserve"> </w:delText>
        </w:r>
        <w:r w:rsidR="003B6FD3" w:rsidDel="00241A02">
          <w:rPr>
            <w:sz w:val="24"/>
            <w:szCs w:val="24"/>
          </w:rPr>
          <w:fldChar w:fldCharType="begin"/>
        </w:r>
        <w:r w:rsidR="00A24385" w:rsidDel="00241A02">
          <w:rPr>
            <w:sz w:val="24"/>
            <w:szCs w:val="24"/>
          </w:rPr>
          <w:delInstrText xml:space="preserve"> ADDIN ZOTERO_ITEM CSL_CITATION {"citationID":"8v0fG2W5","properties":{"formattedCitation":"(Hall 2014)","plainCitation":"(Hall 2014)","noteIndex":0},"citationItems":[{"id":18,"uris":["http://zotero.org/users/5857934/items/7XDEJBPA"],"itemData":{"id":18,"type":"book","title":"GAG: the Genome Annotation Generator","URL":"http://genomeannotation.github.io/GAG","version":"1.0","author":[{"family":"Hall","given":"B"}],"issued":{"date-parts":[["2014"]]}}}],"schema":"https://github.com/citation-style-language/schema/raw/master/csl-citation.json"} </w:delInstrText>
        </w:r>
        <w:r w:rsidR="003B6FD3" w:rsidDel="00241A02">
          <w:rPr>
            <w:sz w:val="24"/>
            <w:szCs w:val="24"/>
          </w:rPr>
          <w:fldChar w:fldCharType="separate"/>
        </w:r>
        <w:r w:rsidR="003B6FD3" w:rsidRPr="003B6FD3" w:rsidDel="00241A02">
          <w:rPr>
            <w:rFonts w:ascii="Calibri" w:hAnsi="Calibri" w:cs="Calibri"/>
            <w:sz w:val="24"/>
          </w:rPr>
          <w:delText>(Hall 2014)</w:delText>
        </w:r>
        <w:r w:rsidR="003B6FD3" w:rsidDel="00241A02">
          <w:rPr>
            <w:sz w:val="24"/>
            <w:szCs w:val="24"/>
          </w:rPr>
          <w:fldChar w:fldCharType="end"/>
        </w:r>
      </w:del>
      <w:del w:id="208" w:author="john davis" w:date="2022-06-29T14:40:00Z">
        <w:r w:rsidDel="003B6FD3">
          <w:rPr>
            <w:rFonts w:ascii="Calibri" w:hAnsi="Calibri" w:cs="Calibri"/>
            <w:sz w:val="24"/>
            <w:szCs w:val="24"/>
          </w:rPr>
          <w:delText>(Hall 2014)</w:delText>
        </w:r>
      </w:del>
      <w:del w:id="209" w:author="john davis" w:date="2022-06-30T16:08:00Z">
        <w:r w:rsidDel="00241A02">
          <w:rPr>
            <w:sz w:val="24"/>
            <w:szCs w:val="24"/>
          </w:rPr>
          <w:delText xml:space="preserve"> </w:delText>
        </w:r>
        <w:r w:rsidRPr="005F4A48" w:rsidDel="00241A02">
          <w:rPr>
            <w:sz w:val="24"/>
            <w:szCs w:val="24"/>
          </w:rPr>
          <w:delText>to remove questionable features. Following filtering, the annotations were then used to train SNAP</w:delText>
        </w:r>
        <w:r w:rsidDel="00241A02">
          <w:rPr>
            <w:sz w:val="24"/>
            <w:szCs w:val="24"/>
          </w:rPr>
          <w:delText xml:space="preserve"> </w:delText>
        </w:r>
        <w:r w:rsidR="003B6FD3" w:rsidDel="00241A02">
          <w:rPr>
            <w:sz w:val="24"/>
            <w:szCs w:val="24"/>
          </w:rPr>
          <w:fldChar w:fldCharType="begin"/>
        </w:r>
        <w:r w:rsidR="00A24385" w:rsidDel="00241A02">
          <w:rPr>
            <w:sz w:val="24"/>
            <w:szCs w:val="24"/>
          </w:rPr>
          <w:delInstrText xml:space="preserve"> ADDIN ZOTERO_ITEM CSL_CITATION {"citationID":"zlYeeoOW","properties":{"formattedCitation":"(Korf 2004)","plainCitation":"(Korf 2004)","noteIndex":0},"citationItems":[{"id":17,"uris":["http://zotero.org/users/5857934/items/BS6LLFMN"],"itemData":{"id":17,"type":"article-journal","abstract":"Background: Computational gene prediction continues to be an important problem, especially for genomes with little experimental data.\nResults: I introduce the SNAP gene finder which has been designed to be easily adaptable to a variety of genomes. In novel genomes without an appropriate gene finder, I demonstrate that employing a foreign gene finder can produce highly inaccurate results, and that the most compatible parameters may not come from the nearest phylogenetic neighbor. I find that foreign gene finders are more usefully employed to bootstrap parameter estimation and that the resulting parameters can be highly accurate.\nConclusion: Since gene prediction is sensitive to species-specific parameters, every genome needs a dedicated gene finder.","container-title":"BMC Bioinformatics","language":"en","page":"9","source":"Zotero","title":"Gene finding in novel genomes","author":[{"family":"Korf","given":"Ian"}],"issued":{"date-parts":[["2004"]]}}}],"schema":"https://github.com/citation-style-language/schema/raw/master/csl-citation.json"} </w:delInstrText>
        </w:r>
        <w:r w:rsidR="003B6FD3" w:rsidDel="00241A02">
          <w:rPr>
            <w:sz w:val="24"/>
            <w:szCs w:val="24"/>
          </w:rPr>
          <w:fldChar w:fldCharType="separate"/>
        </w:r>
        <w:r w:rsidR="003B6FD3" w:rsidRPr="003B6FD3" w:rsidDel="00241A02">
          <w:rPr>
            <w:rFonts w:ascii="Calibri" w:hAnsi="Calibri" w:cs="Calibri"/>
            <w:sz w:val="24"/>
          </w:rPr>
          <w:delText>(Korf 2004)</w:delText>
        </w:r>
        <w:r w:rsidR="003B6FD3" w:rsidDel="00241A02">
          <w:rPr>
            <w:sz w:val="24"/>
            <w:szCs w:val="24"/>
          </w:rPr>
          <w:fldChar w:fldCharType="end"/>
        </w:r>
      </w:del>
      <w:del w:id="210" w:author="john davis" w:date="2022-06-29T14:40:00Z">
        <w:r w:rsidDel="003B6FD3">
          <w:rPr>
            <w:rFonts w:ascii="Calibri" w:hAnsi="Calibri" w:cs="Calibri"/>
            <w:sz w:val="24"/>
            <w:szCs w:val="24"/>
          </w:rPr>
          <w:delText>(Korf 2004)</w:delText>
        </w:r>
      </w:del>
      <w:del w:id="211" w:author="john davis" w:date="2022-06-30T16:08:00Z">
        <w:r w:rsidRPr="005F4A48" w:rsidDel="00241A02">
          <w:rPr>
            <w:sz w:val="24"/>
            <w:szCs w:val="24"/>
          </w:rPr>
          <w:delText xml:space="preserve"> using default parameters to generate an HMM file. Upon generation of the HMM file, the second round of MAKER was executed.</w:delText>
        </w:r>
      </w:del>
    </w:p>
    <w:p w14:paraId="15392055" w14:textId="104317BA" w:rsidR="00D22620" w:rsidRDefault="00D22620" w:rsidP="00D22620">
      <w:pPr>
        <w:spacing w:line="480" w:lineRule="auto"/>
        <w:ind w:firstLine="720"/>
        <w:rPr>
          <w:sz w:val="24"/>
          <w:szCs w:val="24"/>
        </w:rPr>
      </w:pPr>
      <w:del w:id="212" w:author="john davis" w:date="2022-06-30T16:09:00Z">
        <w:r w:rsidRPr="005F4A48" w:rsidDel="00241A02">
          <w:rPr>
            <w:sz w:val="24"/>
            <w:szCs w:val="24"/>
          </w:rPr>
          <w:delText xml:space="preserve">The second round of MAKER included </w:delText>
        </w:r>
        <w:r w:rsidDel="00241A02">
          <w:rPr>
            <w:sz w:val="24"/>
            <w:szCs w:val="24"/>
          </w:rPr>
          <w:delText xml:space="preserve">all the scaffolds </w:delText>
        </w:r>
        <w:r w:rsidRPr="005F4A48" w:rsidDel="00241A02">
          <w:rPr>
            <w:sz w:val="24"/>
            <w:szCs w:val="24"/>
          </w:rPr>
          <w:delText xml:space="preserve">and used the same repeat library along with the same protein and EST evidence. est2genome and protein2genome were both set to 0 and snaphmm used the previously generated </w:delText>
        </w:r>
        <w:r w:rsidDel="00241A02">
          <w:rPr>
            <w:sz w:val="24"/>
            <w:szCs w:val="24"/>
          </w:rPr>
          <w:delText>HMM</w:delText>
        </w:r>
        <w:r w:rsidRPr="005F4A48" w:rsidDel="00241A02">
          <w:rPr>
            <w:sz w:val="24"/>
            <w:szCs w:val="24"/>
          </w:rPr>
          <w:delText xml:space="preserve"> file. Unlike the first round of annotation, Da-Ae was used </w:delText>
        </w:r>
        <w:r w:rsidDel="00241A02">
          <w:rPr>
            <w:sz w:val="24"/>
            <w:szCs w:val="24"/>
          </w:rPr>
          <w:delText xml:space="preserve">as </w:delText>
        </w:r>
        <w:r w:rsidRPr="005F4A48" w:rsidDel="00241A02">
          <w:rPr>
            <w:sz w:val="24"/>
            <w:szCs w:val="24"/>
          </w:rPr>
          <w:delText xml:space="preserve">the </w:delText>
        </w:r>
        <w:r w:rsidDel="00241A02">
          <w:rPr>
            <w:sz w:val="24"/>
            <w:szCs w:val="24"/>
          </w:rPr>
          <w:delText xml:space="preserve">model </w:delText>
        </w:r>
        <w:r w:rsidRPr="005F4A48" w:rsidDel="00241A02">
          <w:rPr>
            <w:sz w:val="24"/>
            <w:szCs w:val="24"/>
          </w:rPr>
          <w:delText xml:space="preserve">species </w:delText>
        </w:r>
        <w:r w:rsidDel="00241A02">
          <w:rPr>
            <w:sz w:val="24"/>
            <w:szCs w:val="24"/>
          </w:rPr>
          <w:delText xml:space="preserve">for </w:delText>
        </w:r>
        <w:r w:rsidRPr="005F4A48" w:rsidDel="00241A02">
          <w:rPr>
            <w:sz w:val="24"/>
            <w:szCs w:val="24"/>
          </w:rPr>
          <w:delText>Augustus</w:delText>
        </w:r>
        <w:r w:rsidDel="00241A02">
          <w:rPr>
            <w:sz w:val="24"/>
            <w:szCs w:val="24"/>
          </w:rPr>
          <w:delText>,</w:delText>
        </w:r>
        <w:r w:rsidRPr="005F4A48" w:rsidDel="00241A02">
          <w:rPr>
            <w:sz w:val="24"/>
            <w:szCs w:val="24"/>
          </w:rPr>
          <w:delText xml:space="preserve"> </w:delText>
        </w:r>
        <w:r w:rsidDel="00241A02">
          <w:rPr>
            <w:sz w:val="24"/>
            <w:szCs w:val="24"/>
          </w:rPr>
          <w:delText>and the Da-Ae model species files</w:delText>
        </w:r>
        <w:r w:rsidRPr="005F4A48" w:rsidDel="00241A02">
          <w:rPr>
            <w:sz w:val="24"/>
            <w:szCs w:val="24"/>
          </w:rPr>
          <w:delText xml:space="preserve"> w</w:delText>
        </w:r>
        <w:r w:rsidDel="00241A02">
          <w:rPr>
            <w:sz w:val="24"/>
            <w:szCs w:val="24"/>
          </w:rPr>
          <w:delText>ere</w:delText>
        </w:r>
        <w:r w:rsidRPr="005F4A48" w:rsidDel="00241A02">
          <w:rPr>
            <w:sz w:val="24"/>
            <w:szCs w:val="24"/>
          </w:rPr>
          <w:delText xml:space="preserve"> generated through BUSCO using the long parameter. </w:delText>
        </w:r>
      </w:del>
      <w:r w:rsidRPr="005F4A48">
        <w:rPr>
          <w:sz w:val="24"/>
          <w:szCs w:val="24"/>
        </w:rPr>
        <w:t xml:space="preserve">Once annotation of each chromosome was completed, the MAKER proteins were compared to </w:t>
      </w:r>
      <w:r>
        <w:rPr>
          <w:sz w:val="24"/>
          <w:szCs w:val="24"/>
        </w:rPr>
        <w:t xml:space="preserve">the </w:t>
      </w:r>
      <w:r w:rsidRPr="005F4A48">
        <w:rPr>
          <w:sz w:val="24"/>
          <w:szCs w:val="24"/>
        </w:rPr>
        <w:t>Uniref90 protein set using BLASTP</w:t>
      </w:r>
      <w:r>
        <w:rPr>
          <w:sz w:val="24"/>
          <w:szCs w:val="24"/>
        </w:rPr>
        <w:t xml:space="preserve">. </w:t>
      </w:r>
      <w:r w:rsidRPr="005F4A48">
        <w:rPr>
          <w:sz w:val="24"/>
          <w:szCs w:val="24"/>
        </w:rPr>
        <w:t xml:space="preserve">Protein domains were then identified using </w:t>
      </w:r>
      <w:proofErr w:type="spellStart"/>
      <w:r w:rsidRPr="005F4A48">
        <w:rPr>
          <w:sz w:val="24"/>
          <w:szCs w:val="24"/>
        </w:rPr>
        <w:t>InterProScan</w:t>
      </w:r>
      <w:proofErr w:type="spellEnd"/>
      <w:r w:rsidRPr="005F4A48">
        <w:rPr>
          <w:sz w:val="24"/>
          <w:szCs w:val="24"/>
        </w:rPr>
        <w:t xml:space="preserve"> on the MAKER </w:t>
      </w:r>
      <w:r>
        <w:rPr>
          <w:sz w:val="24"/>
          <w:szCs w:val="24"/>
        </w:rPr>
        <w:t xml:space="preserve">predicted </w:t>
      </w:r>
      <w:r w:rsidRPr="005F4A48">
        <w:rPr>
          <w:sz w:val="24"/>
          <w:szCs w:val="24"/>
        </w:rPr>
        <w:t>proteins. Using accessory scripts provided with MAKER, the MAKER genes were then renamed with the prefix “</w:t>
      </w:r>
      <w:proofErr w:type="spellStart"/>
      <w:r w:rsidRPr="005F4A48">
        <w:rPr>
          <w:sz w:val="24"/>
          <w:szCs w:val="24"/>
        </w:rPr>
        <w:t>Bna</w:t>
      </w:r>
      <w:proofErr w:type="spellEnd"/>
      <w:r w:rsidRPr="005F4A48">
        <w:rPr>
          <w:sz w:val="24"/>
          <w:szCs w:val="24"/>
        </w:rPr>
        <w:t>”</w:t>
      </w:r>
      <w:ins w:id="213" w:author="john davis" w:date="2022-06-30T16:10:00Z">
        <w:r w:rsidR="00241A02">
          <w:rPr>
            <w:sz w:val="24"/>
            <w:szCs w:val="24"/>
          </w:rPr>
          <w:t>, the suffix “</w:t>
        </w:r>
        <w:proofErr w:type="spellStart"/>
        <w:r w:rsidR="00241A02">
          <w:rPr>
            <w:sz w:val="24"/>
            <w:szCs w:val="24"/>
          </w:rPr>
          <w:t>DaAe</w:t>
        </w:r>
        <w:proofErr w:type="spellEnd"/>
        <w:r w:rsidR="00241A02">
          <w:rPr>
            <w:sz w:val="24"/>
            <w:szCs w:val="24"/>
          </w:rPr>
          <w:t>”,</w:t>
        </w:r>
      </w:ins>
      <w:r w:rsidRPr="005F4A48">
        <w:rPr>
          <w:sz w:val="24"/>
          <w:szCs w:val="24"/>
        </w:rPr>
        <w:t xml:space="preserve"> and the BLASTP and </w:t>
      </w:r>
      <w:proofErr w:type="spellStart"/>
      <w:r w:rsidRPr="005F4A48">
        <w:rPr>
          <w:sz w:val="24"/>
          <w:szCs w:val="24"/>
        </w:rPr>
        <w:t>InterProScan</w:t>
      </w:r>
      <w:proofErr w:type="spellEnd"/>
      <w:r w:rsidRPr="005F4A48">
        <w:rPr>
          <w:sz w:val="24"/>
          <w:szCs w:val="24"/>
        </w:rPr>
        <w:t xml:space="preserve"> results were integrated into the GFF annotation files. Finally, the annotations were filtered to remove any annotation </w:t>
      </w:r>
      <w:r>
        <w:rPr>
          <w:sz w:val="24"/>
          <w:szCs w:val="24"/>
        </w:rPr>
        <w:t>that</w:t>
      </w:r>
      <w:r w:rsidRPr="005F4A48">
        <w:rPr>
          <w:sz w:val="24"/>
          <w:szCs w:val="24"/>
        </w:rPr>
        <w:t xml:space="preserve"> contained an </w:t>
      </w:r>
      <w:r>
        <w:rPr>
          <w:sz w:val="24"/>
          <w:szCs w:val="24"/>
        </w:rPr>
        <w:t>Annotation Edit Distance (</w:t>
      </w:r>
      <w:r w:rsidRPr="005F4A48">
        <w:rPr>
          <w:sz w:val="24"/>
          <w:szCs w:val="24"/>
        </w:rPr>
        <w:t>AED</w:t>
      </w:r>
      <w:r>
        <w:rPr>
          <w:sz w:val="24"/>
          <w:szCs w:val="24"/>
        </w:rPr>
        <w:t>)</w:t>
      </w:r>
      <w:r w:rsidRPr="005F4A48">
        <w:rPr>
          <w:sz w:val="24"/>
          <w:szCs w:val="24"/>
        </w:rPr>
        <w:t xml:space="preserve"> score greater than 0.5. The cutoff of 0.5 was selected based on the recommendation listed in </w:t>
      </w:r>
      <w:r>
        <w:rPr>
          <w:sz w:val="24"/>
          <w:szCs w:val="24"/>
        </w:rPr>
        <w:t>Campbell</w:t>
      </w:r>
      <w:r w:rsidRPr="005F4A48">
        <w:rPr>
          <w:sz w:val="24"/>
          <w:szCs w:val="24"/>
        </w:rPr>
        <w:t xml:space="preserve"> </w:t>
      </w:r>
      <w:r w:rsidRPr="000B0A65">
        <w:rPr>
          <w:i/>
          <w:sz w:val="24"/>
          <w:szCs w:val="24"/>
        </w:rPr>
        <w:t>et al</w:t>
      </w:r>
      <w:r>
        <w:rPr>
          <w:sz w:val="24"/>
          <w:szCs w:val="24"/>
        </w:rPr>
        <w:t xml:space="preserve">. </w:t>
      </w:r>
      <w:r w:rsidR="003B6FD3">
        <w:rPr>
          <w:sz w:val="24"/>
          <w:szCs w:val="24"/>
        </w:rPr>
        <w:fldChar w:fldCharType="begin"/>
      </w:r>
      <w:r w:rsidR="00A24385">
        <w:rPr>
          <w:sz w:val="24"/>
          <w:szCs w:val="24"/>
        </w:rPr>
        <w:instrText xml:space="preserve"> ADDIN ZOTERO_ITEM CSL_CITATION {"citationID":"5AthEbl5","properties":{"formattedCitation":"(Campbell {\\i{}et al.} 2014a)","plainCitation":"(Campbell et al. 2014a)","noteIndex":0},"citationItems":[{"id":15,"uris":["http://zotero.org/users/5857934/items/2LS2VWRB"],"itemData":{"id":15,"type":"chapter","container-title":"Current Protocols in Bioinformatics","event-place":"Hoboken, NJ, USA","ISBN":"978-0-471-25095-1","language":"en","note":"DOI: 10.1002/0471250953.bi0411s48","page":"4.11.1-4.11.39","publisher":"John Wiley &amp; Sons, Inc.","publisher-place":"Hoboken, NJ, USA","source":"DOI.org (Crossref)","title":"Genome Annotation and Curation Using MAKER and MAKER-P: Genome Annotation and Curation Using MAKER and MAKER-P","title-short":"Genome Annotation and Curation Using MAKER and MAKER-P","URL":"http://doi.wiley.com/10.1002/0471250953.bi0411s48","editor":[{"family":"Bateman","given":"Alex"},{"family":"Pearson","given":"William R."},{"family":"Stein","given":"Lincoln D."},{"family":"Stormo","given":"Gary D."},{"family":"Yates","given":"John R."}],"author":[{"family":"Campbell","given":"Michael S."},{"family":"Holt","given":"Carson"},{"family":"Moore","given":"Barry"},{"family":"Yandell","given":"Mark"}],"accessed":{"date-parts":[["2019",4,30]]},"issued":{"date-parts":[["2014",12,12]]}}}],"schema":"https://github.com/citation-style-language/schema/raw/master/csl-citation.json"} </w:instrText>
      </w:r>
      <w:r w:rsidR="003B6FD3">
        <w:rPr>
          <w:sz w:val="24"/>
          <w:szCs w:val="24"/>
        </w:rPr>
        <w:fldChar w:fldCharType="separate"/>
      </w:r>
      <w:r w:rsidR="003B6FD3" w:rsidRPr="003B6FD3">
        <w:rPr>
          <w:rFonts w:ascii="Calibri" w:hAnsi="Calibri" w:cs="Calibri"/>
          <w:sz w:val="24"/>
          <w:szCs w:val="24"/>
        </w:rPr>
        <w:t xml:space="preserve">(Campbell </w:t>
      </w:r>
      <w:r w:rsidR="003B6FD3" w:rsidRPr="003B6FD3">
        <w:rPr>
          <w:rFonts w:ascii="Calibri" w:hAnsi="Calibri" w:cs="Calibri"/>
          <w:i/>
          <w:iCs/>
          <w:sz w:val="24"/>
          <w:szCs w:val="24"/>
        </w:rPr>
        <w:t>et al.</w:t>
      </w:r>
      <w:r w:rsidR="003B6FD3" w:rsidRPr="003B6FD3">
        <w:rPr>
          <w:rFonts w:ascii="Calibri" w:hAnsi="Calibri" w:cs="Calibri"/>
          <w:sz w:val="24"/>
          <w:szCs w:val="24"/>
        </w:rPr>
        <w:t xml:space="preserve"> 2014a)</w:t>
      </w:r>
      <w:r w:rsidR="003B6FD3">
        <w:rPr>
          <w:sz w:val="24"/>
          <w:szCs w:val="24"/>
        </w:rPr>
        <w:fldChar w:fldCharType="end"/>
      </w:r>
      <w:del w:id="214" w:author="john davis" w:date="2022-06-29T14:41:00Z">
        <w:r w:rsidRPr="009E0AB3" w:rsidDel="003B6FD3">
          <w:rPr>
            <w:rFonts w:ascii="Calibri" w:hAnsi="Calibri" w:cs="Calibri"/>
            <w:sz w:val="24"/>
          </w:rPr>
          <w:delText xml:space="preserve">(Campbell </w:delText>
        </w:r>
        <w:r w:rsidRPr="009E0AB3" w:rsidDel="003B6FD3">
          <w:rPr>
            <w:rFonts w:ascii="Calibri" w:hAnsi="Calibri" w:cs="Calibri"/>
            <w:i/>
            <w:iCs/>
            <w:sz w:val="24"/>
          </w:rPr>
          <w:delText>et al.</w:delText>
        </w:r>
        <w:r w:rsidRPr="009E0AB3" w:rsidDel="003B6FD3">
          <w:rPr>
            <w:rFonts w:ascii="Calibri" w:hAnsi="Calibri" w:cs="Calibri"/>
            <w:sz w:val="24"/>
          </w:rPr>
          <w:delText xml:space="preserve"> 2014a)</w:delText>
        </w:r>
      </w:del>
      <w:r>
        <w:rPr>
          <w:sz w:val="24"/>
          <w:szCs w:val="24"/>
        </w:rPr>
        <w:t>.</w:t>
      </w:r>
    </w:p>
    <w:p w14:paraId="4B9A28A2" w14:textId="77777777" w:rsidR="00D22620" w:rsidRDefault="00D22620" w:rsidP="00D22620">
      <w:pPr>
        <w:spacing w:line="480" w:lineRule="auto"/>
        <w:rPr>
          <w:i/>
          <w:sz w:val="24"/>
          <w:szCs w:val="24"/>
        </w:rPr>
      </w:pPr>
      <w:r w:rsidRPr="005F4A48">
        <w:rPr>
          <w:i/>
          <w:sz w:val="24"/>
          <w:szCs w:val="24"/>
        </w:rPr>
        <w:t xml:space="preserve">Analysis </w:t>
      </w:r>
      <w:r>
        <w:rPr>
          <w:i/>
          <w:sz w:val="24"/>
          <w:szCs w:val="24"/>
        </w:rPr>
        <w:t xml:space="preserve">of </w:t>
      </w:r>
      <w:r w:rsidRPr="005F4A48">
        <w:rPr>
          <w:i/>
          <w:sz w:val="24"/>
          <w:szCs w:val="24"/>
        </w:rPr>
        <w:t xml:space="preserve">Homoeologous Exchange </w:t>
      </w:r>
      <w:r>
        <w:rPr>
          <w:i/>
          <w:sz w:val="24"/>
          <w:szCs w:val="24"/>
        </w:rPr>
        <w:t>between Subgenomes</w:t>
      </w:r>
    </w:p>
    <w:p w14:paraId="74159AD3" w14:textId="3D46D4E0" w:rsidR="00D22620" w:rsidRDefault="00D22620" w:rsidP="00D22620">
      <w:pPr>
        <w:spacing w:line="480" w:lineRule="auto"/>
        <w:ind w:firstLine="720"/>
        <w:rPr>
          <w:sz w:val="24"/>
          <w:szCs w:val="24"/>
        </w:rPr>
      </w:pPr>
      <w:r w:rsidRPr="005F4A48">
        <w:rPr>
          <w:sz w:val="24"/>
          <w:szCs w:val="24"/>
        </w:rPr>
        <w:t xml:space="preserve">Homoeologous exchange is the exchange of genetic material from one </w:t>
      </w:r>
      <w:proofErr w:type="spellStart"/>
      <w:r w:rsidRPr="005F4A48">
        <w:rPr>
          <w:sz w:val="24"/>
          <w:szCs w:val="24"/>
        </w:rPr>
        <w:t>subgenome</w:t>
      </w:r>
      <w:proofErr w:type="spellEnd"/>
      <w:r w:rsidRPr="005F4A48">
        <w:rPr>
          <w:sz w:val="24"/>
          <w:szCs w:val="24"/>
        </w:rPr>
        <w:t xml:space="preserve"> to the other. This could result in the conversion of an A </w:t>
      </w:r>
      <w:proofErr w:type="spellStart"/>
      <w:r w:rsidRPr="005F4A48">
        <w:rPr>
          <w:sz w:val="24"/>
          <w:szCs w:val="24"/>
        </w:rPr>
        <w:t>subgenome</w:t>
      </w:r>
      <w:proofErr w:type="spellEnd"/>
      <w:r w:rsidRPr="005F4A48">
        <w:rPr>
          <w:sz w:val="24"/>
          <w:szCs w:val="24"/>
        </w:rPr>
        <w:t xml:space="preserve"> </w:t>
      </w:r>
      <w:ins w:id="215" w:author="john davis" w:date="2022-07-14T10:46:00Z">
        <w:r w:rsidR="00A1412B">
          <w:rPr>
            <w:sz w:val="24"/>
            <w:szCs w:val="24"/>
          </w:rPr>
          <w:t>region</w:t>
        </w:r>
      </w:ins>
      <w:commentRangeStart w:id="216"/>
      <w:commentRangeStart w:id="217"/>
      <w:del w:id="218" w:author="john davis" w:date="2022-07-14T10:46:00Z">
        <w:r w:rsidRPr="005F4A48" w:rsidDel="00A1412B">
          <w:rPr>
            <w:sz w:val="24"/>
            <w:szCs w:val="24"/>
          </w:rPr>
          <w:delText>gene</w:delText>
        </w:r>
      </w:del>
      <w:r w:rsidRPr="005F4A48">
        <w:rPr>
          <w:sz w:val="24"/>
          <w:szCs w:val="24"/>
        </w:rPr>
        <w:t xml:space="preserve"> </w:t>
      </w:r>
      <w:commentRangeEnd w:id="216"/>
      <w:r w:rsidR="00BF0364">
        <w:rPr>
          <w:rStyle w:val="CommentReference"/>
        </w:rPr>
        <w:commentReference w:id="216"/>
      </w:r>
      <w:commentRangeEnd w:id="217"/>
      <w:r w:rsidR="00A1412B">
        <w:rPr>
          <w:rStyle w:val="CommentReference"/>
        </w:rPr>
        <w:commentReference w:id="217"/>
      </w:r>
      <w:r w:rsidRPr="005F4A48">
        <w:rPr>
          <w:sz w:val="24"/>
          <w:szCs w:val="24"/>
        </w:rPr>
        <w:t xml:space="preserve">to a C </w:t>
      </w:r>
      <w:proofErr w:type="spellStart"/>
      <w:r w:rsidRPr="005F4A48">
        <w:rPr>
          <w:sz w:val="24"/>
          <w:szCs w:val="24"/>
        </w:rPr>
        <w:t>subgenome</w:t>
      </w:r>
      <w:proofErr w:type="spellEnd"/>
      <w:r w:rsidRPr="005F4A48">
        <w:rPr>
          <w:sz w:val="24"/>
          <w:szCs w:val="24"/>
        </w:rPr>
        <w:t xml:space="preserve"> </w:t>
      </w:r>
      <w:ins w:id="219" w:author="john davis" w:date="2022-07-14T10:46:00Z">
        <w:r w:rsidR="00A1412B">
          <w:rPr>
            <w:sz w:val="24"/>
            <w:szCs w:val="24"/>
          </w:rPr>
          <w:t>region</w:t>
        </w:r>
      </w:ins>
      <w:del w:id="220" w:author="john davis" w:date="2022-07-14T10:46:00Z">
        <w:r w:rsidRPr="005F4A48" w:rsidDel="00A1412B">
          <w:rPr>
            <w:sz w:val="24"/>
            <w:szCs w:val="24"/>
          </w:rPr>
          <w:delText>gene</w:delText>
        </w:r>
      </w:del>
      <w:r w:rsidRPr="005F4A48">
        <w:rPr>
          <w:sz w:val="24"/>
          <w:szCs w:val="24"/>
        </w:rPr>
        <w:t xml:space="preserve"> or vice versa.  Homoeologous exchange was explored using both gene and sequence level analyses. </w:t>
      </w:r>
      <w:r>
        <w:rPr>
          <w:sz w:val="24"/>
          <w:szCs w:val="24"/>
        </w:rPr>
        <w:t>G</w:t>
      </w:r>
      <w:r w:rsidRPr="005F4A48">
        <w:rPr>
          <w:sz w:val="24"/>
          <w:szCs w:val="24"/>
        </w:rPr>
        <w:t>ene</w:t>
      </w:r>
      <w:r>
        <w:rPr>
          <w:sz w:val="24"/>
          <w:szCs w:val="24"/>
        </w:rPr>
        <w:t>-</w:t>
      </w:r>
      <w:r w:rsidRPr="005F4A48">
        <w:rPr>
          <w:sz w:val="24"/>
          <w:szCs w:val="24"/>
        </w:rPr>
        <w:t xml:space="preserve">level pairwise alignments between </w:t>
      </w:r>
      <w:ins w:id="221" w:author="john davis" w:date="2022-06-30T16:11:00Z">
        <w:r w:rsidR="00A03CBF">
          <w:rPr>
            <w:sz w:val="24"/>
            <w:szCs w:val="24"/>
          </w:rPr>
          <w:t xml:space="preserve">the </w:t>
        </w:r>
      </w:ins>
      <w:r w:rsidRPr="005F4A48">
        <w:rPr>
          <w:sz w:val="24"/>
          <w:szCs w:val="24"/>
        </w:rPr>
        <w:t xml:space="preserve">diploid genomes of Da-Ae, </w:t>
      </w:r>
      <w:proofErr w:type="spellStart"/>
      <w:r w:rsidRPr="005F4A48">
        <w:rPr>
          <w:sz w:val="24"/>
          <w:szCs w:val="24"/>
        </w:rPr>
        <w:t>Darmor-bzh</w:t>
      </w:r>
      <w:proofErr w:type="spellEnd"/>
      <w:ins w:id="222" w:author="john davis" w:date="2022-06-30T16:10:00Z">
        <w:r w:rsidR="001D2D5D">
          <w:rPr>
            <w:sz w:val="24"/>
            <w:szCs w:val="24"/>
          </w:rPr>
          <w:t xml:space="preserve"> v10</w:t>
        </w:r>
      </w:ins>
      <w:r w:rsidRPr="005F4A48">
        <w:rPr>
          <w:sz w:val="24"/>
          <w:szCs w:val="24"/>
        </w:rPr>
        <w:t xml:space="preserve">, </w:t>
      </w:r>
      <w:del w:id="223" w:author="john davis" w:date="2022-06-30T16:10:00Z">
        <w:r w:rsidRPr="005F4A48" w:rsidDel="001D2D5D">
          <w:rPr>
            <w:sz w:val="24"/>
            <w:szCs w:val="24"/>
          </w:rPr>
          <w:delText>Tapidor</w:delText>
        </w:r>
      </w:del>
      <w:ins w:id="224" w:author="john davis" w:date="2022-06-30T16:10:00Z">
        <w:r w:rsidR="001D2D5D">
          <w:rPr>
            <w:sz w:val="24"/>
            <w:szCs w:val="24"/>
          </w:rPr>
          <w:t>ZS</w:t>
        </w:r>
      </w:ins>
      <w:ins w:id="225" w:author="john davis" w:date="2022-06-30T16:11:00Z">
        <w:r w:rsidR="001D2D5D">
          <w:rPr>
            <w:sz w:val="24"/>
            <w:szCs w:val="24"/>
          </w:rPr>
          <w:t>11</w:t>
        </w:r>
      </w:ins>
      <w:r w:rsidRPr="005F4A48">
        <w:rPr>
          <w:sz w:val="24"/>
          <w:szCs w:val="24"/>
        </w:rPr>
        <w:t xml:space="preserve">, </w:t>
      </w:r>
      <w:r w:rsidRPr="005F4A48">
        <w:rPr>
          <w:i/>
          <w:iCs/>
          <w:sz w:val="24"/>
          <w:szCs w:val="24"/>
        </w:rPr>
        <w:t xml:space="preserve">B. rapa, </w:t>
      </w:r>
      <w:r w:rsidRPr="005F4A48">
        <w:rPr>
          <w:sz w:val="24"/>
          <w:szCs w:val="24"/>
        </w:rPr>
        <w:t xml:space="preserve">and </w:t>
      </w:r>
      <w:r w:rsidRPr="005F4A48">
        <w:rPr>
          <w:i/>
          <w:iCs/>
          <w:sz w:val="24"/>
          <w:szCs w:val="24"/>
        </w:rPr>
        <w:t>B. oleracea</w:t>
      </w:r>
      <w:r w:rsidRPr="005F4A48">
        <w:rPr>
          <w:sz w:val="24"/>
          <w:szCs w:val="24"/>
        </w:rPr>
        <w:t xml:space="preserve"> were made using </w:t>
      </w:r>
      <w:ins w:id="226" w:author="john davis" w:date="2022-06-30T16:11:00Z">
        <w:r w:rsidR="00A03CBF">
          <w:rPr>
            <w:sz w:val="24"/>
            <w:szCs w:val="24"/>
          </w:rPr>
          <w:t xml:space="preserve">BLASTP. </w:t>
        </w:r>
      </w:ins>
      <w:commentRangeStart w:id="227"/>
      <w:del w:id="228" w:author="john davis" w:date="2022-06-30T16:11:00Z">
        <w:r w:rsidRPr="005F4A48" w:rsidDel="00A03CBF">
          <w:rPr>
            <w:sz w:val="24"/>
            <w:szCs w:val="24"/>
          </w:rPr>
          <w:delText>JCVI’s MCscan pipeline</w:delText>
        </w:r>
        <w:r w:rsidDel="00A03CBF">
          <w:rPr>
            <w:sz w:val="24"/>
            <w:szCs w:val="24"/>
          </w:rPr>
          <w:delText xml:space="preserve"> </w:delText>
        </w:r>
        <w:r w:rsidR="003B6FD3" w:rsidDel="00A03CBF">
          <w:rPr>
            <w:sz w:val="24"/>
            <w:szCs w:val="24"/>
          </w:rPr>
          <w:fldChar w:fldCharType="begin"/>
        </w:r>
        <w:r w:rsidR="00A24385" w:rsidDel="00A03CBF">
          <w:rPr>
            <w:sz w:val="24"/>
            <w:szCs w:val="24"/>
          </w:rPr>
          <w:delInstrText xml:space="preserve"> ADDIN ZOTERO_ITEM CSL_CITATION {"citationID":"oSUDAGus","properties":{"formattedCitation":"(\\uc0\\u8220{}jcvi: JCVI utility libraries | Zenodo\\uc0\\u8221{})","plainCitation":"(“jcvi: JCVI utility libraries | Zenodo”)","noteIndex":0},"citationItems":[{"id":9,"uris":["http://zotero.org/users/5857934/items/YXB7T4DA"],"itemData":{"id":9,"type":"webpage","title":"jcvi: JCVI utility libraries | Zenodo","URL":"https://zenodo.org/record/31631#.XVX8_uhKjct","accessed":{"date-parts":[["2019",8,15]]}}}],"schema":"https://github.com/citation-style-language/schema/raw/master/csl-citation.json"} </w:delInstrText>
        </w:r>
        <w:r w:rsidR="003B6FD3" w:rsidDel="00A03CBF">
          <w:rPr>
            <w:sz w:val="24"/>
            <w:szCs w:val="24"/>
          </w:rPr>
          <w:fldChar w:fldCharType="separate"/>
        </w:r>
        <w:r w:rsidR="003B6FD3" w:rsidRPr="003B6FD3" w:rsidDel="00A03CBF">
          <w:rPr>
            <w:rFonts w:ascii="Calibri" w:hAnsi="Calibri" w:cs="Calibri"/>
            <w:sz w:val="24"/>
            <w:szCs w:val="24"/>
          </w:rPr>
          <w:delText>(“jcvi: JCVI utility libraries | Zenodo”)</w:delText>
        </w:r>
        <w:r w:rsidR="003B6FD3" w:rsidDel="00A03CBF">
          <w:rPr>
            <w:sz w:val="24"/>
            <w:szCs w:val="24"/>
          </w:rPr>
          <w:fldChar w:fldCharType="end"/>
        </w:r>
      </w:del>
      <w:del w:id="229" w:author="john davis" w:date="2022-06-29T14:41:00Z">
        <w:r w:rsidRPr="009E0AB3" w:rsidDel="003B6FD3">
          <w:rPr>
            <w:rFonts w:ascii="Calibri" w:hAnsi="Calibri" w:cs="Calibri"/>
            <w:sz w:val="24"/>
          </w:rPr>
          <w:delText>(“jcvi: JCVI utility libraries | Zenodo”)</w:delText>
        </w:r>
      </w:del>
      <w:del w:id="230" w:author="john davis" w:date="2022-06-30T16:11:00Z">
        <w:r w:rsidRPr="005F4A48" w:rsidDel="00A03CBF">
          <w:rPr>
            <w:sz w:val="24"/>
            <w:szCs w:val="24"/>
          </w:rPr>
          <w:delText>.</w:delText>
        </w:r>
        <w:commentRangeEnd w:id="227"/>
        <w:r w:rsidR="00E4283A" w:rsidDel="00A03CBF">
          <w:rPr>
            <w:rStyle w:val="CommentReference"/>
          </w:rPr>
          <w:commentReference w:id="227"/>
        </w:r>
        <w:r w:rsidRPr="005F4A48" w:rsidDel="00A03CBF">
          <w:rPr>
            <w:sz w:val="24"/>
            <w:szCs w:val="24"/>
          </w:rPr>
          <w:delText xml:space="preserve"> </w:delText>
        </w:r>
      </w:del>
      <w:r w:rsidRPr="005F4A48">
        <w:rPr>
          <w:sz w:val="24"/>
          <w:szCs w:val="24"/>
        </w:rPr>
        <w:t xml:space="preserve">Complete conversions </w:t>
      </w:r>
      <w:r w:rsidRPr="009E2C62">
        <w:rPr>
          <w:sz w:val="24"/>
          <w:szCs w:val="24"/>
        </w:rPr>
        <w:t xml:space="preserve">are events where </w:t>
      </w:r>
      <w:r w:rsidRPr="005F4A48">
        <w:rPr>
          <w:sz w:val="24"/>
          <w:szCs w:val="24"/>
        </w:rPr>
        <w:t>both sister chromatids for</w:t>
      </w:r>
      <w:r w:rsidRPr="009E2C62">
        <w:rPr>
          <w:sz w:val="24"/>
          <w:szCs w:val="24"/>
        </w:rPr>
        <w:t xml:space="preserve"> </w:t>
      </w:r>
      <w:r w:rsidRPr="005F4A48">
        <w:rPr>
          <w:sz w:val="24"/>
          <w:szCs w:val="24"/>
        </w:rPr>
        <w:t xml:space="preserve">a region in one </w:t>
      </w:r>
      <w:proofErr w:type="spellStart"/>
      <w:r w:rsidRPr="005F4A48">
        <w:rPr>
          <w:sz w:val="24"/>
          <w:szCs w:val="24"/>
        </w:rPr>
        <w:t>subgenome</w:t>
      </w:r>
      <w:proofErr w:type="spellEnd"/>
      <w:r w:rsidRPr="005F4A48">
        <w:rPr>
          <w:sz w:val="24"/>
          <w:szCs w:val="24"/>
        </w:rPr>
        <w:t xml:space="preserve"> are converted to the </w:t>
      </w:r>
      <w:r w:rsidRPr="005F4A48">
        <w:rPr>
          <w:sz w:val="24"/>
          <w:szCs w:val="24"/>
        </w:rPr>
        <w:lastRenderedPageBreak/>
        <w:t xml:space="preserve">homoeologous version from the other </w:t>
      </w:r>
      <w:proofErr w:type="spellStart"/>
      <w:r w:rsidRPr="005F4A48">
        <w:rPr>
          <w:sz w:val="24"/>
          <w:szCs w:val="24"/>
        </w:rPr>
        <w:t>subgenome</w:t>
      </w:r>
      <w:proofErr w:type="spellEnd"/>
      <w:r w:rsidRPr="005F4A48">
        <w:rPr>
          <w:sz w:val="24"/>
          <w:szCs w:val="24"/>
        </w:rPr>
        <w:t xml:space="preserve"> but without a reciprocal exchange</w:t>
      </w:r>
      <w:commentRangeStart w:id="231"/>
      <w:commentRangeStart w:id="232"/>
      <w:r w:rsidRPr="005F4A48">
        <w:rPr>
          <w:sz w:val="24"/>
          <w:szCs w:val="24"/>
        </w:rPr>
        <w:t>.</w:t>
      </w:r>
      <w:commentRangeEnd w:id="231"/>
      <w:r>
        <w:rPr>
          <w:rStyle w:val="CommentReference"/>
        </w:rPr>
        <w:commentReference w:id="231"/>
      </w:r>
      <w:commentRangeEnd w:id="232"/>
      <w:r>
        <w:rPr>
          <w:rStyle w:val="CommentReference"/>
        </w:rPr>
        <w:commentReference w:id="232"/>
      </w:r>
      <w:r w:rsidRPr="005F4A48">
        <w:rPr>
          <w:sz w:val="24"/>
          <w:szCs w:val="24"/>
        </w:rPr>
        <w:t xml:space="preserve"> As a result, the ratio of A:C or C:A at these homoeologous regions will become 4:0. </w:t>
      </w:r>
      <w:r>
        <w:rPr>
          <w:sz w:val="24"/>
          <w:szCs w:val="24"/>
        </w:rPr>
        <w:t>By this criteria, h</w:t>
      </w:r>
      <w:r w:rsidRPr="005F4A48">
        <w:rPr>
          <w:sz w:val="24"/>
          <w:szCs w:val="24"/>
        </w:rPr>
        <w:t>omoeologous exchange was examined at both gene and sequence level contexts</w:t>
      </w:r>
      <w:r>
        <w:rPr>
          <w:sz w:val="24"/>
          <w:szCs w:val="24"/>
        </w:rPr>
        <w:t xml:space="preserve"> using genome and transcriptome information</w:t>
      </w:r>
      <w:r w:rsidRPr="005F4A48">
        <w:rPr>
          <w:sz w:val="24"/>
          <w:szCs w:val="24"/>
        </w:rPr>
        <w:t xml:space="preserve"> </w:t>
      </w:r>
      <w:r>
        <w:rPr>
          <w:sz w:val="24"/>
          <w:szCs w:val="24"/>
        </w:rPr>
        <w:t xml:space="preserve">from </w:t>
      </w:r>
      <w:r w:rsidRPr="005F4A48">
        <w:rPr>
          <w:sz w:val="24"/>
          <w:szCs w:val="24"/>
        </w:rPr>
        <w:t xml:space="preserve">Da-Ae, </w:t>
      </w:r>
      <w:proofErr w:type="spellStart"/>
      <w:r w:rsidRPr="005F4A48">
        <w:rPr>
          <w:sz w:val="24"/>
          <w:szCs w:val="24"/>
        </w:rPr>
        <w:t>Darmor-bzh</w:t>
      </w:r>
      <w:proofErr w:type="spellEnd"/>
      <w:ins w:id="233" w:author="john davis" w:date="2022-06-30T16:12:00Z">
        <w:r w:rsidR="004F1A34">
          <w:rPr>
            <w:sz w:val="24"/>
            <w:szCs w:val="24"/>
          </w:rPr>
          <w:t xml:space="preserve"> v10</w:t>
        </w:r>
      </w:ins>
      <w:ins w:id="234" w:author="john davis" w:date="2022-06-30T16:13:00Z">
        <w:r w:rsidR="004F1A34">
          <w:rPr>
            <w:sz w:val="24"/>
            <w:szCs w:val="24"/>
          </w:rPr>
          <w:t xml:space="preserve"> </w:t>
        </w:r>
      </w:ins>
      <w:r w:rsidR="004F1A34" w:rsidRPr="004F1A34">
        <w:rPr>
          <w:rFonts w:ascii="Calibri" w:hAnsi="Calibri" w:cs="Calibri"/>
          <w:sz w:val="24"/>
          <w:szCs w:val="24"/>
        </w:rPr>
        <w:t>(Rousseau-</w:t>
      </w:r>
      <w:proofErr w:type="spellStart"/>
      <w:r w:rsidR="004F1A34" w:rsidRPr="004F1A34">
        <w:rPr>
          <w:rFonts w:ascii="Calibri" w:hAnsi="Calibri" w:cs="Calibri"/>
          <w:sz w:val="24"/>
          <w:szCs w:val="24"/>
        </w:rPr>
        <w:t>Gueutin</w:t>
      </w:r>
      <w:proofErr w:type="spellEnd"/>
      <w:r w:rsidR="004F1A34" w:rsidRPr="004F1A34">
        <w:rPr>
          <w:rFonts w:ascii="Calibri" w:hAnsi="Calibri" w:cs="Calibri"/>
          <w:sz w:val="24"/>
          <w:szCs w:val="24"/>
        </w:rPr>
        <w:t xml:space="preserve"> </w:t>
      </w:r>
      <w:r w:rsidR="004F1A34" w:rsidRPr="004F1A34">
        <w:rPr>
          <w:rFonts w:ascii="Calibri" w:hAnsi="Calibri" w:cs="Calibri"/>
          <w:i/>
          <w:iCs/>
          <w:sz w:val="24"/>
          <w:szCs w:val="24"/>
        </w:rPr>
        <w:t>et al.</w:t>
      </w:r>
      <w:r w:rsidR="004F1A34" w:rsidRPr="004F1A34">
        <w:rPr>
          <w:rFonts w:ascii="Calibri" w:hAnsi="Calibri" w:cs="Calibri"/>
          <w:sz w:val="24"/>
          <w:szCs w:val="24"/>
        </w:rPr>
        <w:t xml:space="preserve"> 2020)</w:t>
      </w:r>
      <w:r w:rsidRPr="005F4A48">
        <w:rPr>
          <w:sz w:val="24"/>
          <w:szCs w:val="24"/>
        </w:rPr>
        <w:t xml:space="preserve">, </w:t>
      </w:r>
      <w:r w:rsidRPr="005F4A48">
        <w:rPr>
          <w:i/>
          <w:iCs/>
          <w:sz w:val="24"/>
          <w:szCs w:val="24"/>
        </w:rPr>
        <w:t>B. rapa</w:t>
      </w:r>
      <w:ins w:id="235" w:author="john davis" w:date="2022-06-30T16:32:00Z">
        <w:r w:rsidR="00E27BA0">
          <w:rPr>
            <w:i/>
            <w:iCs/>
            <w:sz w:val="24"/>
            <w:szCs w:val="24"/>
          </w:rPr>
          <w:t xml:space="preserve"> </w:t>
        </w:r>
      </w:ins>
      <w:r w:rsidR="00E27BA0">
        <w:rPr>
          <w:i/>
          <w:iCs/>
          <w:sz w:val="24"/>
          <w:szCs w:val="24"/>
        </w:rPr>
        <w:fldChar w:fldCharType="begin"/>
      </w:r>
      <w:r w:rsidR="00E27BA0">
        <w:rPr>
          <w:i/>
          <w:iCs/>
          <w:sz w:val="24"/>
          <w:szCs w:val="24"/>
        </w:rPr>
        <w:instrText xml:space="preserve"> ADDIN ZOTERO_ITEM CSL_CITATION {"citationID":"FmatGbdV","properties":{"formattedCitation":"(Istace {\\i{}et al.} 2021)","plainCitation":"(Istace et al. 2021)","noteIndex":0},"citationItems":[{"id":1713,"uris":["http://zotero.org/users/5857934/items/MRLXYCKT"],"itemData":{"id":1713,"type":"article-journal","abstract":"Simple Summary\nReconstructing plant genomes is a difficult task due to their often large sizes, unusual ploidy, and large numbers of repeated elements. However, the field of sequencing is changing very rapidly, with new and improved methods released every year. The ultimate goal of this study is to provide readers with insights into techniques that currently exist for obtaining high-quality and chromosome-scale assemblies of plant genomes. In this work, we presented the advanced techniques already existing in the field and illustrated their application to reconstruct the genome of the yellow sarson, Brassica rapa cv. Z1.\n\nAbstract\nWith the rise of long-read sequencers and long-range technologies, delivering high-quality plant genome assemblies is no longer reserved to large consortia. Not only sequencing techniques, but also computer algorithms have reached a point where the reconstruction of assemblies at the chromosome scale is now feasible at the laboratory scale. Current technologies, in particular long-range technologies, are numerous, and selecting the most promising one for the genome of interest is crucial to obtain optimal results. In this study, we resequenced the genome of the yellow sarson, Brassica rapa cv. Z1, using the Oxford Nanopore PromethION sequencer and assembled the sequenced data using current assemblers. To reconstruct complete chromosomes, we used and compared three long-range scaffolding techniques, optical mapping, Omni-C, and Pore-C sequencing libraries, commercialized by Bionano Genomics, Dovetail Genomics, and Oxford Nanopore Technologies, respectively, or a combination of the three, in order to evaluate the capability of each technology.","container-title":"Biology","DOI":"10.3390/biology10080732","ISSN":"2079-7737","issue":"8","journalAbbreviation":"Biology (Basel)","note":"PMID: 34439964\nPMCID: PMC8389630","page":"732","source":"PubMed Central","title":"Sequencing and Chromosome-Scale Assembly of Plant Genomes, Brassica rapa as a Use Case","volume":"10","author":[{"family":"Istace","given":"Benjamin"},{"family":"Belser","given":"Caroline"},{"family":"Falentin","given":"Cyril"},{"family":"Labadie","given":"Karine"},{"family":"Boideau","given":"Franz"},{"family":"Deniot","given":"Gwenaëlle"},{"family":"Maillet","given":"Loeiz"},{"family":"Cruaud","given":"Corinne"},{"family":"Bertrand","given":"Laurie"},{"family":"Chèvre","given":"Anne-Marie"},{"family":"Wincker","given":"Patrick"},{"family":"Rousseau-Gueutin","given":"Mathieu"},{"family":"Aury","given":"Jean-Marc"}],"issued":{"date-parts":[["2021",7,30]]}}}],"schema":"https://github.com/citation-style-language/schema/raw/master/csl-citation.json"} </w:instrText>
      </w:r>
      <w:r w:rsidR="00E27BA0">
        <w:rPr>
          <w:i/>
          <w:iCs/>
          <w:sz w:val="24"/>
          <w:szCs w:val="24"/>
        </w:rPr>
        <w:fldChar w:fldCharType="separate"/>
      </w:r>
      <w:r w:rsidR="00E27BA0" w:rsidRPr="00E27BA0">
        <w:rPr>
          <w:rFonts w:ascii="Calibri" w:hAnsi="Calibri" w:cs="Calibri"/>
          <w:sz w:val="24"/>
          <w:szCs w:val="24"/>
        </w:rPr>
        <w:t>(</w:t>
      </w:r>
      <w:proofErr w:type="spellStart"/>
      <w:r w:rsidR="00E27BA0" w:rsidRPr="00E27BA0">
        <w:rPr>
          <w:rFonts w:ascii="Calibri" w:hAnsi="Calibri" w:cs="Calibri"/>
          <w:sz w:val="24"/>
          <w:szCs w:val="24"/>
        </w:rPr>
        <w:t>Istace</w:t>
      </w:r>
      <w:proofErr w:type="spellEnd"/>
      <w:r w:rsidR="00E27BA0" w:rsidRPr="00E27BA0">
        <w:rPr>
          <w:rFonts w:ascii="Calibri" w:hAnsi="Calibri" w:cs="Calibri"/>
          <w:sz w:val="24"/>
          <w:szCs w:val="24"/>
        </w:rPr>
        <w:t xml:space="preserve"> </w:t>
      </w:r>
      <w:r w:rsidR="00E27BA0" w:rsidRPr="00E27BA0">
        <w:rPr>
          <w:rFonts w:ascii="Calibri" w:hAnsi="Calibri" w:cs="Calibri"/>
          <w:i/>
          <w:iCs/>
          <w:sz w:val="24"/>
          <w:szCs w:val="24"/>
        </w:rPr>
        <w:t>et al.</w:t>
      </w:r>
      <w:r w:rsidR="00E27BA0" w:rsidRPr="00E27BA0">
        <w:rPr>
          <w:rFonts w:ascii="Calibri" w:hAnsi="Calibri" w:cs="Calibri"/>
          <w:sz w:val="24"/>
          <w:szCs w:val="24"/>
        </w:rPr>
        <w:t xml:space="preserve"> 2021)</w:t>
      </w:r>
      <w:r w:rsidR="00E27BA0">
        <w:rPr>
          <w:i/>
          <w:iCs/>
          <w:sz w:val="24"/>
          <w:szCs w:val="24"/>
        </w:rPr>
        <w:fldChar w:fldCharType="end"/>
      </w:r>
      <w:r w:rsidRPr="005F4A48">
        <w:rPr>
          <w:i/>
          <w:iCs/>
          <w:sz w:val="24"/>
          <w:szCs w:val="24"/>
        </w:rPr>
        <w:t>, B. oleracea</w:t>
      </w:r>
      <w:ins w:id="236" w:author="john davis" w:date="2022-06-30T16:32:00Z">
        <w:r w:rsidR="00E27BA0">
          <w:rPr>
            <w:i/>
            <w:iCs/>
            <w:sz w:val="24"/>
            <w:szCs w:val="24"/>
          </w:rPr>
          <w:t xml:space="preserve"> </w:t>
        </w:r>
      </w:ins>
      <w:r w:rsidR="00E27BA0">
        <w:rPr>
          <w:i/>
          <w:iCs/>
          <w:sz w:val="24"/>
          <w:szCs w:val="24"/>
        </w:rPr>
        <w:fldChar w:fldCharType="begin"/>
      </w:r>
      <w:r w:rsidR="00E27BA0">
        <w:rPr>
          <w:i/>
          <w:iCs/>
          <w:sz w:val="24"/>
          <w:szCs w:val="24"/>
        </w:rPr>
        <w:instrText xml:space="preserve"> ADDIN ZOTERO_ITEM CSL_CITATION {"citationID":"PO9089uH","properties":{"formattedCitation":"(Belser {\\i{}et al.} 2018)","plainCitation":"(Belser et al. 2018)","noteIndex":0},"citationItems":[{"id":1705,"uris":["http://zotero.org/users/5857934/items/79VX9JGX"],"itemData":{"id":1705,"type":"article-journal","abstract":"Plant genomes are often characterized by a high level of repetitiveness and polyploid nature. Consequently, creating genome assemblies for plant genomes is challenging. The introduction of short-read technologies 10 years ago substantially increased the number of available plant genomes. Generally, these assemblies are incomplete and fragmented, and only a few are at the chromosome scale. Recently, Pacific Biosciences and Oxford Nanopore sequencing technologies were commercialized that can sequence long DNA fragments (kilobases to megabase) and, using efficient algorithms, provide high-quality assemblies in terms of contiguity and completeness of repetitive regions1–4. However, even though genome assemblies based on long reads exhibit high contig N50s (&gt;1 Mb), these methods are still insufficient to decipher genome organization at the chromosome level. Here, we describe a strategy based on long reads (MinION or PromethION sequencers) and optical maps (Saphyr system) that can produce chromosome-level assemblies and demonstrate applicability by generating high-quality genome sequences for two new dicotyledon morphotypes, Brassica rapa Z1 (yellow sarson) and Brassica oleracea HDEM (broccoli), and one new monocotyledon, Musa schizocarpa (banana). All three assemblies show contig N50s of &gt;5 Mb and contain scaffolds that represent entire chromosomes or chromosome arms.","container-title":"Nature Plants","DOI":"10.1038/s41477-018-0289-4","ISSN":"2055-0278","issue":"11","language":"en","note":"number: 11\npublisher: Nature Publishing Group","page":"879-887","source":"www.nature.com","title":"Chromosome-scale assemblies of plant genomes using nanopore long reads and optical maps","volume":"4","author":[{"family":"Belser","given":"Caroline"},{"family":"Istace","given":"Benjamin"},{"family":"Denis","given":"Erwan"},{"family":"Dubarry","given":"Marion"},{"family":"Baurens","given":"Franc-Christophe"},{"family":"Falentin","given":"Cyril"},{"family":"Genete","given":"Mathieu"},{"family":"Berrabah","given":"Wahiba"},{"family":"Chèvre","given":"Anne-Marie"},{"family":"Delourme","given":"Régine"},{"family":"Deniot","given":"Gwenaëlle"},{"family":"Denoeud","given":"France"},{"family":"Duffé","given":"Philippe"},{"family":"Engelen","given":"Stefan"},{"family":"Lemainque","given":"Arnaud"},{"family":"Manzanares-Dauleux","given":"Maria"},{"family":"Martin","given":"Guillaume"},{"family":"Morice","given":"Jérôme"},{"family":"Noel","given":"Benjamin"},{"family":"Vekemans","given":"Xavier"},{"family":"D’Hont","given":"Angélique"},{"family":"Rousseau-Gueutin","given":"Mathieu"},{"family":"Barbe","given":"Valérie"},{"family":"Cruaud","given":"Corinne"},{"family":"Wincker","given":"Patrick"},{"family":"Aury","given":"Jean-Marc"}],"issued":{"date-parts":[["2018",11]]}}}],"schema":"https://github.com/citation-style-language/schema/raw/master/csl-citation.json"} </w:instrText>
      </w:r>
      <w:r w:rsidR="00E27BA0">
        <w:rPr>
          <w:i/>
          <w:iCs/>
          <w:sz w:val="24"/>
          <w:szCs w:val="24"/>
        </w:rPr>
        <w:fldChar w:fldCharType="separate"/>
      </w:r>
      <w:r w:rsidR="00E27BA0" w:rsidRPr="00E27BA0">
        <w:rPr>
          <w:rFonts w:ascii="Calibri" w:hAnsi="Calibri" w:cs="Calibri"/>
          <w:sz w:val="24"/>
          <w:szCs w:val="24"/>
        </w:rPr>
        <w:t xml:space="preserve">(Belser </w:t>
      </w:r>
      <w:r w:rsidR="00E27BA0" w:rsidRPr="00E27BA0">
        <w:rPr>
          <w:rFonts w:ascii="Calibri" w:hAnsi="Calibri" w:cs="Calibri"/>
          <w:i/>
          <w:iCs/>
          <w:sz w:val="24"/>
          <w:szCs w:val="24"/>
        </w:rPr>
        <w:t>et al.</w:t>
      </w:r>
      <w:r w:rsidR="00E27BA0" w:rsidRPr="00E27BA0">
        <w:rPr>
          <w:rFonts w:ascii="Calibri" w:hAnsi="Calibri" w:cs="Calibri"/>
          <w:sz w:val="24"/>
          <w:szCs w:val="24"/>
        </w:rPr>
        <w:t xml:space="preserve"> 2018)</w:t>
      </w:r>
      <w:r w:rsidR="00E27BA0">
        <w:rPr>
          <w:i/>
          <w:iCs/>
          <w:sz w:val="24"/>
          <w:szCs w:val="24"/>
        </w:rPr>
        <w:fldChar w:fldCharType="end"/>
      </w:r>
      <w:r w:rsidRPr="005F4A48">
        <w:rPr>
          <w:sz w:val="24"/>
          <w:szCs w:val="24"/>
        </w:rPr>
        <w:t>, and</w:t>
      </w:r>
      <w:r>
        <w:rPr>
          <w:sz w:val="24"/>
          <w:szCs w:val="24"/>
        </w:rPr>
        <w:t xml:space="preserve"> an additional</w:t>
      </w:r>
      <w:r w:rsidRPr="005F4A48">
        <w:rPr>
          <w:sz w:val="24"/>
          <w:szCs w:val="24"/>
        </w:rPr>
        <w:t xml:space="preserve"> </w:t>
      </w:r>
      <w:r w:rsidRPr="005F4A48">
        <w:rPr>
          <w:i/>
          <w:iCs/>
          <w:sz w:val="24"/>
          <w:szCs w:val="24"/>
        </w:rPr>
        <w:t>B. napus</w:t>
      </w:r>
      <w:r>
        <w:rPr>
          <w:i/>
          <w:iCs/>
          <w:sz w:val="24"/>
          <w:szCs w:val="24"/>
        </w:rPr>
        <w:t xml:space="preserve"> </w:t>
      </w:r>
      <w:r w:rsidRPr="000B0A65">
        <w:rPr>
          <w:iCs/>
          <w:sz w:val="24"/>
          <w:szCs w:val="24"/>
        </w:rPr>
        <w:t>cultivar</w:t>
      </w:r>
      <w:r w:rsidRPr="005F4A48">
        <w:rPr>
          <w:sz w:val="24"/>
          <w:szCs w:val="24"/>
        </w:rPr>
        <w:t xml:space="preserve"> </w:t>
      </w:r>
      <w:del w:id="237" w:author="john davis" w:date="2022-06-30T16:12:00Z">
        <w:r w:rsidRPr="005F4A48" w:rsidDel="004F1A34">
          <w:rPr>
            <w:sz w:val="24"/>
            <w:szCs w:val="24"/>
          </w:rPr>
          <w:delText>Tapidor</w:delText>
        </w:r>
        <w:r w:rsidDel="004F1A34">
          <w:rPr>
            <w:sz w:val="24"/>
            <w:szCs w:val="24"/>
          </w:rPr>
          <w:delText xml:space="preserve"> </w:delText>
        </w:r>
      </w:del>
      <w:ins w:id="238" w:author="john davis" w:date="2022-06-30T16:12:00Z">
        <w:r w:rsidR="004F1A34">
          <w:rPr>
            <w:sz w:val="24"/>
            <w:szCs w:val="24"/>
          </w:rPr>
          <w:t xml:space="preserve">ZS11 </w:t>
        </w:r>
      </w:ins>
      <w:r w:rsidR="004F1A34">
        <w:rPr>
          <w:sz w:val="24"/>
          <w:szCs w:val="24"/>
        </w:rPr>
        <w:fldChar w:fldCharType="begin"/>
      </w:r>
      <w:r w:rsidR="004F1A34">
        <w:rPr>
          <w:sz w:val="24"/>
          <w:szCs w:val="24"/>
        </w:rPr>
        <w:instrText xml:space="preserve"> ADDIN ZOTERO_ITEM CSL_CITATION {"citationID":"J1Fvtw9Q","properties":{"formattedCitation":"(Song {\\i{}et al.} 2020)","plainCitation":"(Song et al. 2020)","noteIndex":0},"citationItems":[{"id":1594,"uris":["http://zotero.org/users/5857934/items/A9RME2FD"],"itemData":{"id":1594,"type":"article-journal","abstract":"Rapeseed (Brassica napus) is the second most important oilseed crop in the world but the genetic diversity underlying its massive phenotypic variations remains largely unexplored. Here, we report the sequencing, de novo assembly and annotation of eight B. napus accessions. Using pan-genome comparative analysis, millions of small variations and 77.2–149.6 megabase presence and absence variations (PAVs) were identified. More than 9.4% of the genes contained large-effect mutations or structural variations. PAV-based genome-wide association study (PAV-GWAS) directly identified causal structural variations for silique length, seed weight and flowering time in a nested association mapping population with ZS11 (reference line) as the donor, which were not detected by single-nucleotide polymorphisms-based GWAS (SNP-GWAS), demonstrating that PAV-GWAS was complementary to SNP-GWAS in identifying associations to traits. Further analysis showed that PAVs in three FLOWERING LOCUS C genes were closely related to flowering time and ecotype differentiation. This study provides resources to support a better understanding of the genome architecture and acceleration of the genetic improvement of B. napus.","container-title":"Nature Plants","DOI":"10.1038/s41477-019-0577-7","ISSN":"2055-0278","issue":"1","language":"en","note":"number: 1\npublisher: Nature Publishing Group","page":"34-45","source":"www.nature.com","title":"Eight high-quality genomes reveal pan-genome architecture and ecotype differentiation of Brassica napus","volume":"6","author":[{"family":"Song","given":"Jia-Ming"},{"family":"Guan","given":"Zhilin"},{"family":"Hu","given":"Jianlin"},{"family":"Guo","given":"Chaocheng"},{"family":"Yang","given":"Zhiquan"},{"family":"Wang","given":"Shuo"},{"family":"Liu","given":"Dongxu"},{"family":"Wang","given":"Bo"},{"family":"Lu","given":"Shaoping"},{"family":"Zhou","given":"Run"},{"family":"Xie","given":"Wen-Zhao"},{"family":"Cheng","given":"Yuanfang"},{"family":"Zhang","given":"Yuting"},{"family":"Liu","given":"Kede"},{"family":"Yang","given":"Qing-Yong"},{"family":"Chen","given":"Ling-Ling"},{"family":"Guo","given":"Liang"}],"issued":{"date-parts":[["2020",1]]}}}],"schema":"https://github.com/citation-style-language/schema/raw/master/csl-citation.json"} </w:instrText>
      </w:r>
      <w:r w:rsidR="004F1A34">
        <w:rPr>
          <w:sz w:val="24"/>
          <w:szCs w:val="24"/>
        </w:rPr>
        <w:fldChar w:fldCharType="separate"/>
      </w:r>
      <w:r w:rsidR="004F1A34" w:rsidRPr="004F1A34">
        <w:rPr>
          <w:rFonts w:ascii="Calibri" w:hAnsi="Calibri" w:cs="Calibri"/>
          <w:sz w:val="24"/>
          <w:szCs w:val="24"/>
        </w:rPr>
        <w:t xml:space="preserve">(Song </w:t>
      </w:r>
      <w:r w:rsidR="004F1A34" w:rsidRPr="004F1A34">
        <w:rPr>
          <w:rFonts w:ascii="Calibri" w:hAnsi="Calibri" w:cs="Calibri"/>
          <w:i/>
          <w:iCs/>
          <w:sz w:val="24"/>
          <w:szCs w:val="24"/>
        </w:rPr>
        <w:t>et al.</w:t>
      </w:r>
      <w:r w:rsidR="004F1A34" w:rsidRPr="004F1A34">
        <w:rPr>
          <w:rFonts w:ascii="Calibri" w:hAnsi="Calibri" w:cs="Calibri"/>
          <w:sz w:val="24"/>
          <w:szCs w:val="24"/>
        </w:rPr>
        <w:t xml:space="preserve"> 2020)</w:t>
      </w:r>
      <w:r w:rsidR="004F1A34">
        <w:rPr>
          <w:sz w:val="24"/>
          <w:szCs w:val="24"/>
        </w:rPr>
        <w:fldChar w:fldCharType="end"/>
      </w:r>
      <w:del w:id="239" w:author="john davis" w:date="2022-06-30T16:12:00Z">
        <w:r w:rsidR="003F3355" w:rsidDel="004F1A34">
          <w:rPr>
            <w:sz w:val="24"/>
            <w:szCs w:val="24"/>
          </w:rPr>
          <w:fldChar w:fldCharType="begin"/>
        </w:r>
        <w:r w:rsidR="00A24385" w:rsidDel="004F1A34">
          <w:rPr>
            <w:sz w:val="24"/>
            <w:szCs w:val="24"/>
          </w:rPr>
          <w:delInstrText xml:space="preserve"> ADDIN ZOTERO_ITEM CSL_CITATION {"citationID":"clGUHHet","properties":{"formattedCitation":"(Bayer {\\i{}et al.} 2017)","plainCitation":"(Bayer et al. 2017)","noteIndex":0},"citationItems":[{"id":1593,"uris":["http://zotero.org/users/5857934/items/DURF4TQY"],"itemData":{"id":1593,"type":"article-journal","abstract":"As an increasing number of plant genome sequences become available, it is clear that gene content varies between individuals, and the challenge arises to predict the gene content of a species. However, genome comparison is often confounded by variation in assembly and annotation. Differentiating between true gene absence and variation in assembly or annotation is essential for the accurate identification of conserved and variable genes in a species. Here, we present the de novo assembly of the B. napus cultivar Tapidor and comparison with an improved assembly of the Brassica napus cultivar Darmor-bzh. Both cultivars were annotated using the same method to allow comparison of gene content. We identified genes unique to each cultivar and differentiate these from artefacts due to variation in the assembly and annotation. We demonstrate that using a common annotation pipeline can result in different gene predictions, even for closely related cultivars, and repeat regions which collapse during assembly impact whole genome comparison. After accounting for differences in assembly and annotation, we demonstrate that the genome of Darmor-bzh contains a greater number of genes than the genome of Tapidor. Our results are the first step towards comparison of the true differences between B. napus genomes and highlight the potential sources of error in future production of a B. napus pangenome.","container-title":"Plant Biotechnology Journal","DOI":"https://doi.org/10.1111/pbi.12742","ISSN":"1467-7652","issue":"12","language":"en","note":"_eprint: https://onlinelibrary.wiley.com/doi/pdf/10.1111/pbi.12742","page":"1602-1610","source":"Wiley Online Library","title":"Assembly and comparison of two closely related Brassica napus genomes","volume":"15","author":[{"family":"Bayer","given":"Philipp E."},{"family":"Hurgobin","given":"Bhavna"},{"family":"Golicz","given":"Agnieszka A."},{"family":"Chan","given":"Chon-Kit Kenneth"},{"family":"Yuan","given":"Yuxuan"},{"family":"Lee","given":"HueyTyng"},{"family":"Renton","given":"Michael"},{"family":"Meng","given":"Jinling"},{"family":"Li","given":"Ruiyuan"},{"family":"Long","given":"Yan"},{"family":"Zou","given":"Jun"},{"family":"Bancroft","given":"Ian"},{"family":"Chalhoub","given":"Boulos"},{"family":"King","given":"Graham J."},{"family":"Batley","given":"Jacqueline"},{"family":"Edwards","given":"David"}],"issued":{"date-parts":[["2017"]]}}}],"schema":"https://github.com/citation-style-language/schema/raw/master/csl-citation.json"} </w:delInstrText>
        </w:r>
        <w:r w:rsidR="003F3355" w:rsidDel="004F1A34">
          <w:rPr>
            <w:sz w:val="24"/>
            <w:szCs w:val="24"/>
          </w:rPr>
          <w:fldChar w:fldCharType="separate"/>
        </w:r>
        <w:r w:rsidR="003F3355" w:rsidRPr="003F3355" w:rsidDel="004F1A34">
          <w:rPr>
            <w:rFonts w:ascii="Calibri" w:hAnsi="Calibri" w:cs="Calibri"/>
            <w:sz w:val="24"/>
            <w:szCs w:val="24"/>
          </w:rPr>
          <w:delText xml:space="preserve">(Bayer </w:delText>
        </w:r>
        <w:r w:rsidR="003F3355" w:rsidRPr="003F3355" w:rsidDel="004F1A34">
          <w:rPr>
            <w:rFonts w:ascii="Calibri" w:hAnsi="Calibri" w:cs="Calibri"/>
            <w:i/>
            <w:iCs/>
            <w:sz w:val="24"/>
            <w:szCs w:val="24"/>
          </w:rPr>
          <w:delText>et al.</w:delText>
        </w:r>
        <w:r w:rsidR="003F3355" w:rsidRPr="003F3355" w:rsidDel="004F1A34">
          <w:rPr>
            <w:rFonts w:ascii="Calibri" w:hAnsi="Calibri" w:cs="Calibri"/>
            <w:sz w:val="24"/>
            <w:szCs w:val="24"/>
          </w:rPr>
          <w:delText xml:space="preserve"> 2017)</w:delText>
        </w:r>
        <w:r w:rsidR="003F3355" w:rsidDel="004F1A34">
          <w:rPr>
            <w:sz w:val="24"/>
            <w:szCs w:val="24"/>
          </w:rPr>
          <w:fldChar w:fldCharType="end"/>
        </w:r>
      </w:del>
      <w:del w:id="240" w:author="john davis" w:date="2022-06-29T14:42:00Z">
        <w:r w:rsidR="003B6FD3" w:rsidDel="003F3355">
          <w:rPr>
            <w:sz w:val="24"/>
            <w:szCs w:val="24"/>
          </w:rPr>
          <w:fldChar w:fldCharType="begin"/>
        </w:r>
        <w:r w:rsidR="003B6FD3" w:rsidDel="003F3355">
          <w:rPr>
            <w:sz w:val="24"/>
            <w:szCs w:val="24"/>
          </w:rPr>
          <w:delInstrText xml:space="preserve"> ADDIN ZOTERO_ITEM CSL_CITATION {"citationID":"jtsa4OLP","properties":{"formattedCitation":"(Bayer {\\i{}et al.} 2017a)","plainCitation":"(Bayer et al. 2017a)","noteIndex":0},"citationItems":[{"id":4,"uris":["http://zotero.org/users/5857934/items/KVC4KQ9V"],"uri":["http://zotero.org/users/5857934/items/KVC4KQ9V"],"itemData":{"id":4,"type":"article-journal","abstract":"As an increasing number of plant genome sequences become available, it is clear that gene content varies between individuals, and the challenge arises to predict the gene content of a species. However, genome comparison is often confounded by variation in assembly and annotation. Differentiating between true gene absence and variation in assembly or annotation is essential for the accurate identiﬁcation of conserved and variable genes in a species. Here, we present the de novo assembly of the B. napus cultivar Tapidor and comparison with an improved assembly of the Brassica napus cultivar Darmor-bzh. Both cultivars were annotated using the same method to allow comparison of gene content. We identiﬁed genes unique to each cultivar and differentiate these from artefacts due to variation in the assembly and annotation. We demonstrate that using a common annotation pipeline can result in different gene predictions, even for closely related cultivars, and repeat regions which collapse during assembly impact whole genome comparison. After accounting for differences in assembly and annotation, we demonstrate that the genome of Darmor-bzh contains a greater number of genes than the genome of Tapidor. Our results are the ﬁrst step towards comparison of the true differences between B. napus genomes and highlight the potential sources of error in future production of a B. napus pangenome.","container-title":"Plant Biotechnology Journal","DOI":"10.1111/pbi.12742","ISSN":"14677644","issue":"12","journalAbbreviation":"Plant Biotechnol J","language":"en","page":"1602-1610","source":"DOI.org (Crossref)","title":"Assembly and comparison of two closely related &lt;i&gt;Brassica napus&lt;/i&gt; genomes","volume":"15","author":[{"family":"Bayer","given":"Philipp E."},{"family":"Hurgobin","given":"Bhavna"},{"family":"Golicz","given":"Agnieszka A."},{"family":"Chan","given":"Chon-Kit Kenneth"},{"family":"Yuan","given":"Yuxuan"},{"family":"Lee","given":"HueyTyng"},{"family":"Renton","given":"Michael"},{"family":"Meng","given":"Jinling"},{"family":"Li","given":"Ruiyuan"},{"family":"Long","given":"Yan"},{"family":"Zou","given":"Jun"},{"family":"Bancroft","given":"Ian"},{"family":"Chalhoub","given":"Boulos"},{"family":"King","given":"Graham J."},{"family":"Batley","given":"Jacqueline"},{"family":"Edwards","given":"David"}],"issued":{"date-parts":[["2017",12]]}}}],"schema":"https://github.com/citation-style-language/schema/raw/master/csl-citation.json"} </w:delInstrText>
        </w:r>
        <w:r w:rsidR="003B6FD3" w:rsidDel="003F3355">
          <w:rPr>
            <w:sz w:val="24"/>
            <w:szCs w:val="24"/>
          </w:rPr>
          <w:fldChar w:fldCharType="separate"/>
        </w:r>
        <w:r w:rsidR="003B6FD3" w:rsidRPr="003B6FD3" w:rsidDel="003F3355">
          <w:rPr>
            <w:rFonts w:ascii="Calibri" w:hAnsi="Calibri" w:cs="Calibri"/>
            <w:sz w:val="24"/>
            <w:szCs w:val="24"/>
          </w:rPr>
          <w:delText xml:space="preserve">(Bayer </w:delText>
        </w:r>
        <w:r w:rsidR="003B6FD3" w:rsidRPr="003B6FD3" w:rsidDel="003F3355">
          <w:rPr>
            <w:rFonts w:ascii="Calibri" w:hAnsi="Calibri" w:cs="Calibri"/>
            <w:i/>
            <w:iCs/>
            <w:sz w:val="24"/>
            <w:szCs w:val="24"/>
          </w:rPr>
          <w:delText>et al.</w:delText>
        </w:r>
        <w:r w:rsidR="003B6FD3" w:rsidRPr="003B6FD3" w:rsidDel="003F3355">
          <w:rPr>
            <w:rFonts w:ascii="Calibri" w:hAnsi="Calibri" w:cs="Calibri"/>
            <w:sz w:val="24"/>
            <w:szCs w:val="24"/>
          </w:rPr>
          <w:delText xml:space="preserve"> 2017a)</w:delText>
        </w:r>
        <w:r w:rsidR="003B6FD3" w:rsidDel="003F3355">
          <w:rPr>
            <w:sz w:val="24"/>
            <w:szCs w:val="24"/>
          </w:rPr>
          <w:fldChar w:fldCharType="end"/>
        </w:r>
        <w:r w:rsidRPr="009E0AB3" w:rsidDel="003B6FD3">
          <w:rPr>
            <w:rFonts w:ascii="Calibri" w:hAnsi="Calibri" w:cs="Calibri"/>
            <w:sz w:val="24"/>
          </w:rPr>
          <w:delText xml:space="preserve">(Bayer </w:delText>
        </w:r>
        <w:r w:rsidRPr="009E0AB3" w:rsidDel="003B6FD3">
          <w:rPr>
            <w:rFonts w:ascii="Calibri" w:hAnsi="Calibri" w:cs="Calibri"/>
            <w:i/>
            <w:iCs/>
            <w:sz w:val="24"/>
          </w:rPr>
          <w:delText>et al.</w:delText>
        </w:r>
        <w:r w:rsidRPr="009E0AB3" w:rsidDel="003B6FD3">
          <w:rPr>
            <w:rFonts w:ascii="Calibri" w:hAnsi="Calibri" w:cs="Calibri"/>
            <w:sz w:val="24"/>
          </w:rPr>
          <w:delText xml:space="preserve"> 2017)</w:delText>
        </w:r>
      </w:del>
      <w:r>
        <w:rPr>
          <w:sz w:val="24"/>
          <w:szCs w:val="24"/>
        </w:rPr>
        <w:t xml:space="preserve">. </w:t>
      </w:r>
      <w:r w:rsidRPr="005F4A48">
        <w:rPr>
          <w:sz w:val="24"/>
          <w:szCs w:val="24"/>
        </w:rPr>
        <w:t xml:space="preserve">Because our current assembly is unphased, attempting to identify potential 3:1 homoeologous ratios is </w:t>
      </w:r>
      <w:del w:id="241" w:author="Julin Maloof" w:date="2022-07-07T15:08:00Z">
        <w:r w:rsidRPr="005F4A48" w:rsidDel="00BF0364">
          <w:rPr>
            <w:sz w:val="24"/>
            <w:szCs w:val="24"/>
          </w:rPr>
          <w:delText>inhibited by</w:delText>
        </w:r>
      </w:del>
      <w:ins w:id="242" w:author="Julin Maloof" w:date="2022-07-07T15:08:00Z">
        <w:r w:rsidR="00BF0364">
          <w:rPr>
            <w:sz w:val="24"/>
            <w:szCs w:val="24"/>
          </w:rPr>
          <w:t>not possible because</w:t>
        </w:r>
      </w:ins>
      <w:r w:rsidRPr="005F4A48">
        <w:rPr>
          <w:sz w:val="24"/>
          <w:szCs w:val="24"/>
        </w:rPr>
        <w:t xml:space="preserve"> the assembler program </w:t>
      </w:r>
      <w:del w:id="243" w:author="Julin Maloof" w:date="2022-07-07T15:08:00Z">
        <w:r w:rsidRPr="005F4A48" w:rsidDel="00BF0364">
          <w:rPr>
            <w:sz w:val="24"/>
            <w:szCs w:val="24"/>
          </w:rPr>
          <w:delText xml:space="preserve">creating </w:delText>
        </w:r>
      </w:del>
      <w:ins w:id="244" w:author="Julin Maloof" w:date="2022-07-07T15:08:00Z">
        <w:r w:rsidR="00BF0364">
          <w:rPr>
            <w:sz w:val="24"/>
            <w:szCs w:val="24"/>
          </w:rPr>
          <w:t>created</w:t>
        </w:r>
        <w:r w:rsidR="00BF0364" w:rsidRPr="005F4A48">
          <w:rPr>
            <w:sz w:val="24"/>
            <w:szCs w:val="24"/>
          </w:rPr>
          <w:t xml:space="preserve"> </w:t>
        </w:r>
      </w:ins>
      <w:r w:rsidRPr="005F4A48">
        <w:rPr>
          <w:sz w:val="24"/>
          <w:szCs w:val="24"/>
        </w:rPr>
        <w:t xml:space="preserve">a consensus sequence by either selecting one of the two homoeologous regions or creating a mashup of the two regions. In either case, the true underlying sequences are not being accurately represented by the assembly sequence. </w:t>
      </w:r>
      <w:r>
        <w:rPr>
          <w:sz w:val="24"/>
          <w:szCs w:val="24"/>
        </w:rPr>
        <w:t>Thus</w:t>
      </w:r>
      <w:r w:rsidRPr="005F4A48">
        <w:rPr>
          <w:sz w:val="24"/>
          <w:szCs w:val="24"/>
        </w:rPr>
        <w:t xml:space="preserve">, only complete conversions </w:t>
      </w:r>
      <w:r>
        <w:rPr>
          <w:sz w:val="24"/>
          <w:szCs w:val="24"/>
        </w:rPr>
        <w:t>were explored</w:t>
      </w:r>
      <w:r w:rsidRPr="005F4A48">
        <w:rPr>
          <w:sz w:val="24"/>
          <w:szCs w:val="24"/>
        </w:rPr>
        <w:t>.</w:t>
      </w:r>
    </w:p>
    <w:p w14:paraId="7BE197E5" w14:textId="213945F2" w:rsidR="00D22620" w:rsidRPr="005F4A48" w:rsidRDefault="00D22620" w:rsidP="00D22620">
      <w:pPr>
        <w:spacing w:line="480" w:lineRule="auto"/>
        <w:ind w:firstLine="720"/>
        <w:rPr>
          <w:sz w:val="24"/>
          <w:szCs w:val="24"/>
        </w:rPr>
      </w:pPr>
      <w:commentRangeStart w:id="245"/>
      <w:r>
        <w:rPr>
          <w:sz w:val="24"/>
          <w:szCs w:val="24"/>
        </w:rPr>
        <w:t>To look for homoeologous exchange at the gene level,</w:t>
      </w:r>
      <w:r w:rsidRPr="005F4A48">
        <w:rPr>
          <w:sz w:val="24"/>
          <w:szCs w:val="24"/>
        </w:rPr>
        <w:t xml:space="preserve"> </w:t>
      </w:r>
      <w:del w:id="246" w:author="john davis" w:date="2022-06-30T16:16:00Z">
        <w:r w:rsidRPr="005F4A48" w:rsidDel="004C061C">
          <w:rPr>
            <w:sz w:val="24"/>
            <w:szCs w:val="24"/>
          </w:rPr>
          <w:delText xml:space="preserve">annotations </w:delText>
        </w:r>
      </w:del>
      <w:ins w:id="247" w:author="john davis" w:date="2022-06-30T16:16:00Z">
        <w:r w:rsidR="004C061C">
          <w:rPr>
            <w:sz w:val="24"/>
            <w:szCs w:val="24"/>
          </w:rPr>
          <w:t>protein sequences</w:t>
        </w:r>
        <w:r w:rsidR="004C061C" w:rsidRPr="005F4A48">
          <w:rPr>
            <w:sz w:val="24"/>
            <w:szCs w:val="24"/>
          </w:rPr>
          <w:t xml:space="preserve"> </w:t>
        </w:r>
        <w:r w:rsidR="004C061C">
          <w:rPr>
            <w:sz w:val="24"/>
            <w:szCs w:val="24"/>
          </w:rPr>
          <w:t>from</w:t>
        </w:r>
      </w:ins>
      <w:del w:id="248" w:author="john davis" w:date="2022-06-30T16:16:00Z">
        <w:r w:rsidRPr="005F4A48" w:rsidDel="004C061C">
          <w:rPr>
            <w:sz w:val="24"/>
            <w:szCs w:val="24"/>
          </w:rPr>
          <w:delText>of</w:delText>
        </w:r>
      </w:del>
      <w:r w:rsidRPr="005F4A48">
        <w:rPr>
          <w:sz w:val="24"/>
          <w:szCs w:val="24"/>
        </w:rPr>
        <w:t xml:space="preserve"> Da-Ae, </w:t>
      </w:r>
      <w:proofErr w:type="spellStart"/>
      <w:r w:rsidRPr="005F4A48">
        <w:rPr>
          <w:sz w:val="24"/>
          <w:szCs w:val="24"/>
        </w:rPr>
        <w:t>Darmor-bzh</w:t>
      </w:r>
      <w:proofErr w:type="spellEnd"/>
      <w:ins w:id="249" w:author="john davis" w:date="2022-06-30T16:14:00Z">
        <w:r w:rsidR="004F1A34">
          <w:rPr>
            <w:sz w:val="24"/>
            <w:szCs w:val="24"/>
          </w:rPr>
          <w:t xml:space="preserve"> v10</w:t>
        </w:r>
      </w:ins>
      <w:r w:rsidRPr="005F4A48">
        <w:rPr>
          <w:sz w:val="24"/>
          <w:szCs w:val="24"/>
        </w:rPr>
        <w:t xml:space="preserve">, </w:t>
      </w:r>
      <w:r w:rsidRPr="005F4A48">
        <w:rPr>
          <w:i/>
          <w:iCs/>
          <w:sz w:val="24"/>
          <w:szCs w:val="24"/>
        </w:rPr>
        <w:t xml:space="preserve">B. rapa, </w:t>
      </w:r>
      <w:r w:rsidRPr="005F4A48">
        <w:rPr>
          <w:sz w:val="24"/>
          <w:szCs w:val="24"/>
        </w:rPr>
        <w:t xml:space="preserve">and </w:t>
      </w:r>
      <w:r w:rsidRPr="005F4A48">
        <w:rPr>
          <w:i/>
          <w:iCs/>
          <w:sz w:val="24"/>
          <w:szCs w:val="24"/>
        </w:rPr>
        <w:t>B. oleracea</w:t>
      </w:r>
      <w:r w:rsidRPr="005F4A48">
        <w:rPr>
          <w:sz w:val="24"/>
          <w:szCs w:val="24"/>
        </w:rPr>
        <w:t xml:space="preserve">, and </w:t>
      </w:r>
      <w:r>
        <w:rPr>
          <w:sz w:val="24"/>
          <w:szCs w:val="24"/>
        </w:rPr>
        <w:t xml:space="preserve">an additional </w:t>
      </w:r>
      <w:r w:rsidRPr="005F4A48">
        <w:rPr>
          <w:i/>
          <w:iCs/>
          <w:sz w:val="24"/>
          <w:szCs w:val="24"/>
        </w:rPr>
        <w:t>B. napus</w:t>
      </w:r>
      <w:r>
        <w:rPr>
          <w:i/>
          <w:iCs/>
          <w:sz w:val="24"/>
          <w:szCs w:val="24"/>
        </w:rPr>
        <w:t xml:space="preserve"> </w:t>
      </w:r>
      <w:r w:rsidRPr="000B0A65">
        <w:rPr>
          <w:iCs/>
          <w:sz w:val="24"/>
          <w:szCs w:val="24"/>
        </w:rPr>
        <w:t>cultivar</w:t>
      </w:r>
      <w:r w:rsidRPr="005F4A48">
        <w:rPr>
          <w:sz w:val="24"/>
          <w:szCs w:val="24"/>
        </w:rPr>
        <w:t xml:space="preserve"> </w:t>
      </w:r>
      <w:del w:id="250" w:author="john davis" w:date="2022-06-30T16:14:00Z">
        <w:r w:rsidRPr="005F4A48" w:rsidDel="004F1A34">
          <w:rPr>
            <w:sz w:val="24"/>
            <w:szCs w:val="24"/>
          </w:rPr>
          <w:delText>Tapidor</w:delText>
        </w:r>
      </w:del>
      <w:ins w:id="251" w:author="john davis" w:date="2022-06-30T16:14:00Z">
        <w:r w:rsidR="004F1A34">
          <w:rPr>
            <w:sz w:val="24"/>
            <w:szCs w:val="24"/>
          </w:rPr>
          <w:t>ZS11</w:t>
        </w:r>
      </w:ins>
      <w:del w:id="252" w:author="john davis" w:date="2022-06-30T16:14:00Z">
        <w:r w:rsidDel="004F1A34">
          <w:rPr>
            <w:sz w:val="24"/>
            <w:szCs w:val="24"/>
          </w:rPr>
          <w:delText>,</w:delText>
        </w:r>
      </w:del>
      <w:r>
        <w:rPr>
          <w:sz w:val="24"/>
          <w:szCs w:val="24"/>
        </w:rPr>
        <w:t xml:space="preserve"> </w:t>
      </w:r>
      <w:commentRangeEnd w:id="245"/>
      <w:r w:rsidR="00E4283A">
        <w:rPr>
          <w:rStyle w:val="CommentReference"/>
        </w:rPr>
        <w:commentReference w:id="245"/>
      </w:r>
      <w:r w:rsidRPr="005F4A48">
        <w:rPr>
          <w:sz w:val="24"/>
          <w:szCs w:val="24"/>
        </w:rPr>
        <w:t xml:space="preserve">were used. </w:t>
      </w:r>
      <w:ins w:id="253" w:author="john davis" w:date="2022-06-30T16:16:00Z">
        <w:r w:rsidR="00FD3BF9">
          <w:rPr>
            <w:sz w:val="24"/>
            <w:szCs w:val="24"/>
          </w:rPr>
          <w:t>The p</w:t>
        </w:r>
      </w:ins>
      <w:ins w:id="254" w:author="john davis" w:date="2022-06-30T16:15:00Z">
        <w:r w:rsidR="004F1A34">
          <w:rPr>
            <w:sz w:val="24"/>
            <w:szCs w:val="24"/>
          </w:rPr>
          <w:t>rotein</w:t>
        </w:r>
      </w:ins>
      <w:del w:id="255" w:author="john davis" w:date="2022-06-30T16:15:00Z">
        <w:r w:rsidRPr="005F4A48" w:rsidDel="004F1A34">
          <w:rPr>
            <w:sz w:val="24"/>
            <w:szCs w:val="24"/>
          </w:rPr>
          <w:delText>CDS</w:delText>
        </w:r>
      </w:del>
      <w:r w:rsidRPr="005F4A48">
        <w:rPr>
          <w:sz w:val="24"/>
          <w:szCs w:val="24"/>
        </w:rPr>
        <w:t xml:space="preserve"> sequences </w:t>
      </w:r>
      <w:ins w:id="256" w:author="john davis" w:date="2022-06-30T16:16:00Z">
        <w:r w:rsidR="00FD3BF9">
          <w:rPr>
            <w:sz w:val="24"/>
            <w:szCs w:val="24"/>
          </w:rPr>
          <w:t xml:space="preserve">from the </w:t>
        </w:r>
        <w:r w:rsidR="00FD3BF9">
          <w:rPr>
            <w:i/>
            <w:iCs/>
            <w:sz w:val="24"/>
            <w:szCs w:val="24"/>
          </w:rPr>
          <w:t xml:space="preserve">B. napus </w:t>
        </w:r>
        <w:r w:rsidR="00FD3BF9">
          <w:rPr>
            <w:sz w:val="24"/>
            <w:szCs w:val="24"/>
          </w:rPr>
          <w:t>assembl</w:t>
        </w:r>
      </w:ins>
      <w:ins w:id="257" w:author="john davis" w:date="2022-06-30T16:17:00Z">
        <w:r w:rsidR="00FD3BF9">
          <w:rPr>
            <w:sz w:val="24"/>
            <w:szCs w:val="24"/>
          </w:rPr>
          <w:t xml:space="preserve">ies </w:t>
        </w:r>
      </w:ins>
      <w:del w:id="258" w:author="john davis" w:date="2022-06-30T16:15:00Z">
        <w:r w:rsidRPr="005F4A48" w:rsidDel="004F1A34">
          <w:rPr>
            <w:sz w:val="24"/>
            <w:szCs w:val="24"/>
          </w:rPr>
          <w:delText>for each gene were generated by gffread</w:delText>
        </w:r>
        <w:r w:rsidDel="004F1A34">
          <w:rPr>
            <w:sz w:val="24"/>
            <w:szCs w:val="24"/>
          </w:rPr>
          <w:delText xml:space="preserve"> </w:delText>
        </w:r>
        <w:r w:rsidR="003F3355" w:rsidDel="004F1A34">
          <w:rPr>
            <w:sz w:val="24"/>
            <w:szCs w:val="24"/>
          </w:rPr>
          <w:fldChar w:fldCharType="begin"/>
        </w:r>
        <w:r w:rsidR="00A24385" w:rsidDel="004F1A34">
          <w:rPr>
            <w:sz w:val="24"/>
            <w:szCs w:val="24"/>
          </w:rPr>
          <w:delInstrText xml:space="preserve"> ADDIN ZOTERO_ITEM CSL_CITATION {"citationID":"bWxeBA0E","properties":{"formattedCitation":"(Trapnell {\\i{}et al.} 2010)","plainCitation":"(Trapnell et al. 2010)","noteIndex":0},"citationItems":[{"id":105,"uris":["http://zotero.org/users/5857934/items/JU5SCMLE"],"itemData":{"id":105,"type":"article-journal","abstract":"High-throughput mRNA sequencing (RNA-Seq) promises simultaneous transcript discovery and abundance estimation. However, this would require algorithms that are not restricted by prior gene annotations and that account for alternative transcription and splicing. Here we introduce such algorithms in an open-source software program called Cufflinks. To test Cufflinks, we sequenced and analyzed &gt;430 million paired 75-bp RNA-Seq reads from a mouse myoblast cell line over a differentiation time series. We detected 13,692 known transcripts and 3,724 previously unannotated ones, 62% of which are supported by independent expression data or by homologous genes in other species. Over the time series, 330 genes showed complete switches in the dominant transcription start site (TSS) or splice isoform, and we observed more subtle shifts in 1,304 other genes. These results suggest that Cufflinks can illuminate the substantial regulatory flexibility and complexity in even this well-studied model of muscle development and that it can improve transcriptome-based genome annotation.","container-title":"Nature Biotechnology","DOI":"10.1038/nbt.1621","ISSN":"1546-1696","issue":"5","journalAbbreviation":"Nat. Biotechnol.","language":"eng","note":"PMID: 20436464\nPMCID: PMC3146043","page":"511-515","source":"PubMed","title":"Transcript assembly and quantification by RNA-Seq reveals unannotated transcripts and isoform switching during cell differentiation","volume":"28","author":[{"family":"Trapnell","given":"Cole"},{"family":"Williams","given":"Brian A."},{"family":"Pertea","given":"Geo"},{"family":"Mortazavi","given":"Ali"},{"family":"Kwan","given":"Gordon"},{"family":"Baren","given":"Marijke J.","non-dropping-particle":"van"},{"family":"Salzberg","given":"Steven L."},{"family":"Wold","given":"Barbara J."},{"family":"Pachter","given":"Lior"}],"issued":{"date-parts":[["2010",5]]}}}],"schema":"https://github.com/citation-style-language/schema/raw/master/csl-citation.json"} </w:delInstrText>
        </w:r>
        <w:r w:rsidR="003F3355" w:rsidDel="004F1A34">
          <w:rPr>
            <w:sz w:val="24"/>
            <w:szCs w:val="24"/>
          </w:rPr>
          <w:fldChar w:fldCharType="separate"/>
        </w:r>
        <w:r w:rsidR="003F3355" w:rsidRPr="003F3355" w:rsidDel="004F1A34">
          <w:rPr>
            <w:rFonts w:ascii="Calibri" w:hAnsi="Calibri" w:cs="Calibri"/>
            <w:sz w:val="24"/>
            <w:szCs w:val="24"/>
          </w:rPr>
          <w:delText xml:space="preserve">(Trapnell </w:delText>
        </w:r>
        <w:r w:rsidR="003F3355" w:rsidRPr="003F3355" w:rsidDel="004F1A34">
          <w:rPr>
            <w:rFonts w:ascii="Calibri" w:hAnsi="Calibri" w:cs="Calibri"/>
            <w:i/>
            <w:iCs/>
            <w:sz w:val="24"/>
            <w:szCs w:val="24"/>
          </w:rPr>
          <w:delText>et al.</w:delText>
        </w:r>
        <w:r w:rsidR="003F3355" w:rsidRPr="003F3355" w:rsidDel="004F1A34">
          <w:rPr>
            <w:rFonts w:ascii="Calibri" w:hAnsi="Calibri" w:cs="Calibri"/>
            <w:sz w:val="24"/>
            <w:szCs w:val="24"/>
          </w:rPr>
          <w:delText xml:space="preserve"> 2010)</w:delText>
        </w:r>
        <w:r w:rsidR="003F3355" w:rsidDel="004F1A34">
          <w:rPr>
            <w:sz w:val="24"/>
            <w:szCs w:val="24"/>
          </w:rPr>
          <w:fldChar w:fldCharType="end"/>
        </w:r>
      </w:del>
      <w:del w:id="259" w:author="john davis" w:date="2022-06-29T14:42:00Z">
        <w:r w:rsidRPr="009E0AB3" w:rsidDel="003F3355">
          <w:rPr>
            <w:rFonts w:ascii="Calibri" w:hAnsi="Calibri" w:cs="Calibri"/>
            <w:sz w:val="24"/>
          </w:rPr>
          <w:delText xml:space="preserve">(Trapnell </w:delText>
        </w:r>
        <w:r w:rsidRPr="009E0AB3" w:rsidDel="003F3355">
          <w:rPr>
            <w:rFonts w:ascii="Calibri" w:hAnsi="Calibri" w:cs="Calibri"/>
            <w:i/>
            <w:iCs/>
            <w:sz w:val="24"/>
          </w:rPr>
          <w:delText>et al.</w:delText>
        </w:r>
        <w:r w:rsidRPr="009E0AB3" w:rsidDel="003F3355">
          <w:rPr>
            <w:rFonts w:ascii="Calibri" w:hAnsi="Calibri" w:cs="Calibri"/>
            <w:sz w:val="24"/>
          </w:rPr>
          <w:delText xml:space="preserve"> 2010)</w:delText>
        </w:r>
      </w:del>
      <w:del w:id="260" w:author="john davis" w:date="2022-06-30T16:15:00Z">
        <w:r w:rsidDel="004F1A34">
          <w:rPr>
            <w:sz w:val="24"/>
            <w:szCs w:val="24"/>
          </w:rPr>
          <w:delText xml:space="preserve"> </w:delText>
        </w:r>
        <w:r w:rsidRPr="009E2C62" w:rsidDel="004F1A34">
          <w:rPr>
            <w:sz w:val="24"/>
            <w:szCs w:val="24"/>
          </w:rPr>
          <w:delText>using each assembly’s GFF and sequence files.</w:delText>
        </w:r>
        <w:r w:rsidRPr="005F4A48" w:rsidDel="004F1A34">
          <w:rPr>
            <w:sz w:val="24"/>
            <w:szCs w:val="24"/>
          </w:rPr>
          <w:delText xml:space="preserve"> GFF annotations were converted to BED format using JCVI's jcvi.formats.gff module</w:delText>
        </w:r>
        <w:r w:rsidDel="004F1A34">
          <w:rPr>
            <w:sz w:val="24"/>
            <w:szCs w:val="24"/>
          </w:rPr>
          <w:delText xml:space="preserve"> </w:delText>
        </w:r>
        <w:r w:rsidR="003F3355" w:rsidDel="004F1A34">
          <w:rPr>
            <w:sz w:val="24"/>
            <w:szCs w:val="24"/>
          </w:rPr>
          <w:fldChar w:fldCharType="begin"/>
        </w:r>
        <w:r w:rsidR="00A24385" w:rsidDel="004F1A34">
          <w:rPr>
            <w:sz w:val="24"/>
            <w:szCs w:val="24"/>
          </w:rPr>
          <w:delInstrText xml:space="preserve"> ADDIN ZOTERO_ITEM CSL_CITATION {"citationID":"3f2jnVhr","properties":{"formattedCitation":"(\\uc0\\u8220{}jcvi: JCVI utility libraries | Zenodo\\uc0\\u8221{})","plainCitation":"(“jcvi: JCVI utility libraries | Zenodo”)","noteIndex":0},"citationItems":[{"id":9,"uris":["http://zotero.org/users/5857934/items/YXB7T4DA"],"itemData":{"id":9,"type":"webpage","title":"jcvi: JCVI utility libraries | Zenodo","URL":"https://zenodo.org/record/31631#.XVX8_uhKjct","accessed":{"date-parts":[["2019",8,15]]}}}],"schema":"https://github.com/citation-style-language/schema/raw/master/csl-citation.json"} </w:delInstrText>
        </w:r>
        <w:r w:rsidR="003F3355" w:rsidDel="004F1A34">
          <w:rPr>
            <w:sz w:val="24"/>
            <w:szCs w:val="24"/>
          </w:rPr>
          <w:fldChar w:fldCharType="separate"/>
        </w:r>
        <w:r w:rsidR="003F3355" w:rsidRPr="003F3355" w:rsidDel="004F1A34">
          <w:rPr>
            <w:rFonts w:ascii="Calibri" w:hAnsi="Calibri" w:cs="Calibri"/>
            <w:sz w:val="24"/>
            <w:szCs w:val="24"/>
          </w:rPr>
          <w:delText>(“jcvi: JCVI utility libraries | Zenodo”)</w:delText>
        </w:r>
        <w:r w:rsidR="003F3355" w:rsidDel="004F1A34">
          <w:rPr>
            <w:sz w:val="24"/>
            <w:szCs w:val="24"/>
          </w:rPr>
          <w:fldChar w:fldCharType="end"/>
        </w:r>
      </w:del>
      <w:del w:id="261" w:author="john davis" w:date="2022-06-29T14:42:00Z">
        <w:r w:rsidRPr="009E0AB3" w:rsidDel="003F3355">
          <w:rPr>
            <w:rFonts w:ascii="Calibri" w:hAnsi="Calibri" w:cs="Calibri"/>
            <w:sz w:val="24"/>
          </w:rPr>
          <w:delText>(“jcvi: JCVI utility libraries | Zenodo”)</w:delText>
        </w:r>
      </w:del>
      <w:del w:id="262" w:author="john davis" w:date="2022-06-30T16:15:00Z">
        <w:r w:rsidDel="004F1A34">
          <w:rPr>
            <w:sz w:val="24"/>
            <w:szCs w:val="24"/>
          </w:rPr>
          <w:delText xml:space="preserve">. </w:delText>
        </w:r>
        <w:r w:rsidRPr="005F4A48" w:rsidDel="004F1A34">
          <w:rPr>
            <w:sz w:val="24"/>
            <w:szCs w:val="24"/>
          </w:rPr>
          <w:delText xml:space="preserve">These BED files along with their corresponding CDS sequences were </w:delText>
        </w:r>
        <w:r w:rsidDel="004F1A34">
          <w:rPr>
            <w:sz w:val="24"/>
            <w:szCs w:val="24"/>
          </w:rPr>
          <w:delText>used as input for</w:delText>
        </w:r>
        <w:r w:rsidRPr="005F4A48" w:rsidDel="004F1A34">
          <w:rPr>
            <w:sz w:val="24"/>
            <w:szCs w:val="24"/>
          </w:rPr>
          <w:delText xml:space="preserve"> </w:delText>
        </w:r>
        <w:commentRangeStart w:id="263"/>
        <w:r w:rsidRPr="005F4A48" w:rsidDel="004F1A34">
          <w:rPr>
            <w:sz w:val="24"/>
            <w:szCs w:val="24"/>
          </w:rPr>
          <w:delText>the MCscan pipeline of JCVI</w:delText>
        </w:r>
        <w:r w:rsidDel="004F1A34">
          <w:rPr>
            <w:sz w:val="24"/>
            <w:szCs w:val="24"/>
          </w:rPr>
          <w:delText>.</w:delText>
        </w:r>
        <w:r w:rsidRPr="005F4A48" w:rsidDel="004F1A34">
          <w:rPr>
            <w:sz w:val="24"/>
            <w:szCs w:val="24"/>
          </w:rPr>
          <w:delText xml:space="preserve"> Prior to running the MCscan pipeline, </w:delText>
        </w:r>
        <w:commentRangeEnd w:id="263"/>
        <w:r w:rsidR="00E4283A" w:rsidDel="004F1A34">
          <w:rPr>
            <w:rStyle w:val="CommentReference"/>
          </w:rPr>
          <w:commentReference w:id="263"/>
        </w:r>
        <w:r w:rsidRPr="005F4A48" w:rsidDel="004F1A34">
          <w:rPr>
            <w:sz w:val="24"/>
            <w:szCs w:val="24"/>
          </w:rPr>
          <w:delText xml:space="preserve">the </w:delText>
        </w:r>
        <w:r w:rsidRPr="005F4A48" w:rsidDel="004F1A34">
          <w:rPr>
            <w:i/>
            <w:iCs/>
            <w:sz w:val="24"/>
            <w:szCs w:val="24"/>
          </w:rPr>
          <w:delText xml:space="preserve">B. napus </w:delText>
        </w:r>
        <w:r w:rsidRPr="005F4A48" w:rsidDel="004F1A34">
          <w:rPr>
            <w:sz w:val="24"/>
            <w:szCs w:val="24"/>
          </w:rPr>
          <w:delText xml:space="preserve">CDS and BED files </w:delText>
        </w:r>
      </w:del>
      <w:r w:rsidRPr="005F4A48">
        <w:rPr>
          <w:sz w:val="24"/>
          <w:szCs w:val="24"/>
        </w:rPr>
        <w:t xml:space="preserve">were separated </w:t>
      </w:r>
      <w:del w:id="264" w:author="Julin Maloof" w:date="2022-07-07T15:10:00Z">
        <w:r w:rsidRPr="005F4A48" w:rsidDel="00066863">
          <w:rPr>
            <w:sz w:val="24"/>
            <w:szCs w:val="24"/>
          </w:rPr>
          <w:delText xml:space="preserve">into </w:delText>
        </w:r>
      </w:del>
      <w:ins w:id="265" w:author="Julin Maloof" w:date="2022-07-07T15:10:00Z">
        <w:r w:rsidR="00066863">
          <w:rPr>
            <w:sz w:val="24"/>
            <w:szCs w:val="24"/>
          </w:rPr>
          <w:t>according to</w:t>
        </w:r>
        <w:r w:rsidR="00066863" w:rsidRPr="005F4A48">
          <w:rPr>
            <w:sz w:val="24"/>
            <w:szCs w:val="24"/>
          </w:rPr>
          <w:t xml:space="preserve"> </w:t>
        </w:r>
      </w:ins>
      <w:r w:rsidRPr="005F4A48">
        <w:rPr>
          <w:sz w:val="24"/>
          <w:szCs w:val="24"/>
        </w:rPr>
        <w:t xml:space="preserve">their </w:t>
      </w:r>
      <w:del w:id="266" w:author="Julin Maloof" w:date="2022-07-07T15:10:00Z">
        <w:r w:rsidRPr="005F4A48" w:rsidDel="00066863">
          <w:rPr>
            <w:sz w:val="24"/>
            <w:szCs w:val="24"/>
          </w:rPr>
          <w:delText xml:space="preserve">two </w:delText>
        </w:r>
      </w:del>
      <w:proofErr w:type="spellStart"/>
      <w:r w:rsidRPr="005F4A48">
        <w:rPr>
          <w:sz w:val="24"/>
          <w:szCs w:val="24"/>
        </w:rPr>
        <w:t>subgenome</w:t>
      </w:r>
      <w:proofErr w:type="spellEnd"/>
      <w:ins w:id="267" w:author="Julin Maloof" w:date="2022-07-07T15:10:00Z">
        <w:r w:rsidR="00066863">
          <w:rPr>
            <w:sz w:val="24"/>
            <w:szCs w:val="24"/>
          </w:rPr>
          <w:t xml:space="preserve"> of origin</w:t>
        </w:r>
      </w:ins>
      <w:del w:id="268" w:author="Julin Maloof" w:date="2022-07-07T15:10:00Z">
        <w:r w:rsidRPr="005F4A48" w:rsidDel="00066863">
          <w:rPr>
            <w:sz w:val="24"/>
            <w:szCs w:val="24"/>
          </w:rPr>
          <w:delText>s</w:delText>
        </w:r>
      </w:del>
      <w:r w:rsidRPr="005F4A48">
        <w:rPr>
          <w:sz w:val="24"/>
          <w:szCs w:val="24"/>
        </w:rPr>
        <w:t xml:space="preserve">, A </w:t>
      </w:r>
      <w:del w:id="269" w:author="Julin Maloof" w:date="2022-07-07T15:10:00Z">
        <w:r w:rsidRPr="005F4A48" w:rsidDel="00066863">
          <w:rPr>
            <w:sz w:val="24"/>
            <w:szCs w:val="24"/>
          </w:rPr>
          <w:delText xml:space="preserve">and </w:delText>
        </w:r>
      </w:del>
      <w:ins w:id="270" w:author="Julin Maloof" w:date="2022-07-07T15:10:00Z">
        <w:r w:rsidR="00066863">
          <w:rPr>
            <w:sz w:val="24"/>
            <w:szCs w:val="24"/>
          </w:rPr>
          <w:t>or</w:t>
        </w:r>
        <w:r w:rsidR="00066863" w:rsidRPr="005F4A48">
          <w:rPr>
            <w:sz w:val="24"/>
            <w:szCs w:val="24"/>
          </w:rPr>
          <w:t xml:space="preserve"> </w:t>
        </w:r>
      </w:ins>
      <w:r w:rsidRPr="005F4A48">
        <w:rPr>
          <w:sz w:val="24"/>
          <w:szCs w:val="24"/>
        </w:rPr>
        <w:t>C</w:t>
      </w:r>
      <w:ins w:id="271" w:author="john davis" w:date="2022-06-30T16:17:00Z">
        <w:r w:rsidR="00FD3BF9">
          <w:rPr>
            <w:sz w:val="24"/>
            <w:szCs w:val="24"/>
          </w:rPr>
          <w:t xml:space="preserve">. </w:t>
        </w:r>
      </w:ins>
      <w:del w:id="272" w:author="john davis" w:date="2022-06-30T16:17:00Z">
        <w:r w:rsidRPr="005F4A48" w:rsidDel="00FD3BF9">
          <w:rPr>
            <w:sz w:val="24"/>
            <w:szCs w:val="24"/>
          </w:rPr>
          <w:delText xml:space="preserve">, creating a CDS and BED file for both the A and C subgenomes. </w:delText>
        </w:r>
      </w:del>
      <w:r w:rsidRPr="005F4A48">
        <w:rPr>
          <w:sz w:val="24"/>
          <w:szCs w:val="24"/>
        </w:rPr>
        <w:t>For each</w:t>
      </w:r>
      <w:ins w:id="273" w:author="john davis" w:date="2022-07-14T10:54:00Z">
        <w:r w:rsidR="00FA16D5">
          <w:rPr>
            <w:sz w:val="24"/>
            <w:szCs w:val="24"/>
          </w:rPr>
          <w:t xml:space="preserve"> of the three</w:t>
        </w:r>
      </w:ins>
      <w:r w:rsidRPr="005F4A48">
        <w:rPr>
          <w:sz w:val="24"/>
          <w:szCs w:val="24"/>
        </w:rPr>
        <w:t xml:space="preserve"> </w:t>
      </w:r>
      <w:r w:rsidRPr="005F4A48">
        <w:rPr>
          <w:i/>
          <w:iCs/>
          <w:sz w:val="24"/>
          <w:szCs w:val="24"/>
        </w:rPr>
        <w:t>B. napus</w:t>
      </w:r>
      <w:r w:rsidRPr="005F4A48">
        <w:rPr>
          <w:sz w:val="24"/>
          <w:szCs w:val="24"/>
        </w:rPr>
        <w:t xml:space="preserve"> genome</w:t>
      </w:r>
      <w:ins w:id="274" w:author="john davis" w:date="2022-07-14T10:54:00Z">
        <w:r w:rsidR="00FA16D5">
          <w:rPr>
            <w:sz w:val="24"/>
            <w:szCs w:val="24"/>
          </w:rPr>
          <w:t>s</w:t>
        </w:r>
      </w:ins>
      <w:r w:rsidRPr="005F4A48">
        <w:rPr>
          <w:sz w:val="24"/>
          <w:szCs w:val="24"/>
        </w:rPr>
        <w:t xml:space="preserve">, </w:t>
      </w:r>
      <w:ins w:id="275" w:author="john davis" w:date="2022-06-30T16:17:00Z">
        <w:r w:rsidR="00FD3BF9">
          <w:rPr>
            <w:sz w:val="24"/>
            <w:szCs w:val="24"/>
          </w:rPr>
          <w:t xml:space="preserve">BLASTP </w:t>
        </w:r>
      </w:ins>
      <w:del w:id="276" w:author="john davis" w:date="2022-06-30T16:17:00Z">
        <w:r w:rsidRPr="005F4A48" w:rsidDel="00FD3BF9">
          <w:rPr>
            <w:sz w:val="24"/>
            <w:szCs w:val="24"/>
          </w:rPr>
          <w:delText xml:space="preserve">the MCscan pipeline </w:delText>
        </w:r>
      </w:del>
      <w:r w:rsidRPr="005F4A48">
        <w:rPr>
          <w:sz w:val="24"/>
          <w:szCs w:val="24"/>
        </w:rPr>
        <w:t xml:space="preserve">was run </w:t>
      </w:r>
      <w:r>
        <w:rPr>
          <w:sz w:val="24"/>
          <w:szCs w:val="24"/>
        </w:rPr>
        <w:t>five</w:t>
      </w:r>
      <w:r w:rsidRPr="005F4A48">
        <w:rPr>
          <w:sz w:val="24"/>
          <w:szCs w:val="24"/>
        </w:rPr>
        <w:t xml:space="preserve"> times corresponding to </w:t>
      </w:r>
      <w:r>
        <w:rPr>
          <w:sz w:val="24"/>
          <w:szCs w:val="24"/>
        </w:rPr>
        <w:t>five</w:t>
      </w:r>
      <w:r w:rsidRPr="005F4A48">
        <w:rPr>
          <w:sz w:val="24"/>
          <w:szCs w:val="24"/>
        </w:rPr>
        <w:t xml:space="preserve"> different pairwise synteny searches</w:t>
      </w:r>
      <w:r w:rsidRPr="005F4A48">
        <w:rPr>
          <w:i/>
          <w:iCs/>
          <w:sz w:val="24"/>
          <w:szCs w:val="24"/>
        </w:rPr>
        <w:t>, B. rapa vs</w:t>
      </w:r>
      <w:r>
        <w:rPr>
          <w:i/>
          <w:iCs/>
          <w:sz w:val="24"/>
          <w:szCs w:val="24"/>
        </w:rPr>
        <w:t>.</w:t>
      </w:r>
      <w:r w:rsidRPr="005F4A48">
        <w:rPr>
          <w:i/>
          <w:iCs/>
          <w:sz w:val="24"/>
          <w:szCs w:val="24"/>
        </w:rPr>
        <w:t xml:space="preserve"> B. napus A, B. rapa vs</w:t>
      </w:r>
      <w:r>
        <w:rPr>
          <w:i/>
          <w:iCs/>
          <w:sz w:val="24"/>
          <w:szCs w:val="24"/>
        </w:rPr>
        <w:t>.</w:t>
      </w:r>
      <w:r w:rsidRPr="005F4A48">
        <w:rPr>
          <w:i/>
          <w:iCs/>
          <w:sz w:val="24"/>
          <w:szCs w:val="24"/>
        </w:rPr>
        <w:t xml:space="preserve"> B. napus C, B. oleracea vs</w:t>
      </w:r>
      <w:r>
        <w:rPr>
          <w:i/>
          <w:iCs/>
          <w:sz w:val="24"/>
          <w:szCs w:val="24"/>
        </w:rPr>
        <w:t>.</w:t>
      </w:r>
      <w:r w:rsidRPr="005F4A48">
        <w:rPr>
          <w:i/>
          <w:iCs/>
          <w:sz w:val="24"/>
          <w:szCs w:val="24"/>
        </w:rPr>
        <w:t xml:space="preserve"> B. napus A, B. oleracea vs</w:t>
      </w:r>
      <w:r>
        <w:rPr>
          <w:i/>
          <w:iCs/>
          <w:sz w:val="24"/>
          <w:szCs w:val="24"/>
        </w:rPr>
        <w:t>.</w:t>
      </w:r>
      <w:r w:rsidRPr="005F4A48">
        <w:rPr>
          <w:i/>
          <w:iCs/>
          <w:sz w:val="24"/>
          <w:szCs w:val="24"/>
        </w:rPr>
        <w:t xml:space="preserve"> B. napus C, </w:t>
      </w:r>
      <w:r w:rsidRPr="005F4A48">
        <w:rPr>
          <w:iCs/>
          <w:sz w:val="24"/>
          <w:szCs w:val="24"/>
        </w:rPr>
        <w:t>and</w:t>
      </w:r>
      <w:r w:rsidRPr="005F4A48">
        <w:rPr>
          <w:i/>
          <w:iCs/>
          <w:sz w:val="24"/>
          <w:szCs w:val="24"/>
        </w:rPr>
        <w:t xml:space="preserve"> B. napus A vs</w:t>
      </w:r>
      <w:r>
        <w:rPr>
          <w:i/>
          <w:iCs/>
          <w:sz w:val="24"/>
          <w:szCs w:val="24"/>
        </w:rPr>
        <w:t>.</w:t>
      </w:r>
      <w:r w:rsidRPr="005F4A48">
        <w:rPr>
          <w:i/>
          <w:iCs/>
          <w:sz w:val="24"/>
          <w:szCs w:val="24"/>
        </w:rPr>
        <w:t xml:space="preserve"> B. napus C</w:t>
      </w:r>
      <w:r>
        <w:rPr>
          <w:i/>
          <w:iCs/>
          <w:sz w:val="24"/>
          <w:szCs w:val="24"/>
        </w:rPr>
        <w:t xml:space="preserve"> (</w:t>
      </w:r>
      <w:proofErr w:type="spellStart"/>
      <w:r w:rsidRPr="005F4A48">
        <w:rPr>
          <w:sz w:val="24"/>
          <w:szCs w:val="24"/>
        </w:rPr>
        <w:t>A</w:t>
      </w:r>
      <w:r w:rsidRPr="005F4A48">
        <w:rPr>
          <w:sz w:val="24"/>
          <w:szCs w:val="24"/>
          <w:vertAlign w:val="subscript"/>
        </w:rPr>
        <w:t>r</w:t>
      </w:r>
      <w:proofErr w:type="spellEnd"/>
      <w:r w:rsidRPr="005F4A48">
        <w:rPr>
          <w:sz w:val="24"/>
          <w:szCs w:val="24"/>
        </w:rPr>
        <w:t>-A</w:t>
      </w:r>
      <w:r w:rsidRPr="005F4A48">
        <w:rPr>
          <w:sz w:val="24"/>
          <w:szCs w:val="24"/>
          <w:vertAlign w:val="subscript"/>
        </w:rPr>
        <w:t>n</w:t>
      </w:r>
      <w:r w:rsidRPr="005F4A48">
        <w:rPr>
          <w:sz w:val="24"/>
          <w:szCs w:val="24"/>
        </w:rPr>
        <w:t xml:space="preserve">, </w:t>
      </w:r>
      <w:proofErr w:type="spellStart"/>
      <w:r w:rsidRPr="005F4A48">
        <w:rPr>
          <w:sz w:val="24"/>
          <w:szCs w:val="24"/>
        </w:rPr>
        <w:t>A</w:t>
      </w:r>
      <w:r w:rsidRPr="005F4A48">
        <w:rPr>
          <w:sz w:val="24"/>
          <w:szCs w:val="24"/>
          <w:vertAlign w:val="subscript"/>
        </w:rPr>
        <w:t>r</w:t>
      </w:r>
      <w:proofErr w:type="spellEnd"/>
      <w:r w:rsidRPr="005F4A48">
        <w:rPr>
          <w:sz w:val="24"/>
          <w:szCs w:val="24"/>
        </w:rPr>
        <w:t>-C</w:t>
      </w:r>
      <w:r w:rsidRPr="005F4A48">
        <w:rPr>
          <w:sz w:val="24"/>
          <w:szCs w:val="24"/>
          <w:vertAlign w:val="subscript"/>
        </w:rPr>
        <w:t>n</w:t>
      </w:r>
      <w:r w:rsidRPr="005F4A48">
        <w:rPr>
          <w:sz w:val="24"/>
          <w:szCs w:val="24"/>
        </w:rPr>
        <w:t>, C</w:t>
      </w:r>
      <w:r w:rsidRPr="005F4A48">
        <w:rPr>
          <w:sz w:val="24"/>
          <w:szCs w:val="24"/>
          <w:vertAlign w:val="subscript"/>
        </w:rPr>
        <w:t>o</w:t>
      </w:r>
      <w:r w:rsidRPr="005F4A48">
        <w:rPr>
          <w:sz w:val="24"/>
          <w:szCs w:val="24"/>
        </w:rPr>
        <w:t>-A</w:t>
      </w:r>
      <w:r w:rsidRPr="005F4A48">
        <w:rPr>
          <w:sz w:val="24"/>
          <w:szCs w:val="24"/>
          <w:vertAlign w:val="subscript"/>
        </w:rPr>
        <w:t>n</w:t>
      </w:r>
      <w:r w:rsidRPr="005F4A48">
        <w:rPr>
          <w:sz w:val="24"/>
          <w:szCs w:val="24"/>
        </w:rPr>
        <w:t>, C</w:t>
      </w:r>
      <w:r w:rsidRPr="005F4A48">
        <w:rPr>
          <w:sz w:val="24"/>
          <w:szCs w:val="24"/>
          <w:vertAlign w:val="subscript"/>
        </w:rPr>
        <w:t>o</w:t>
      </w:r>
      <w:r w:rsidRPr="005F4A48">
        <w:rPr>
          <w:sz w:val="24"/>
          <w:szCs w:val="24"/>
        </w:rPr>
        <w:t>-C</w:t>
      </w:r>
      <w:r w:rsidRPr="005F4A48">
        <w:rPr>
          <w:sz w:val="24"/>
          <w:szCs w:val="24"/>
          <w:vertAlign w:val="subscript"/>
        </w:rPr>
        <w:t>n</w:t>
      </w:r>
      <w:r w:rsidRPr="005F4A48">
        <w:rPr>
          <w:sz w:val="24"/>
          <w:szCs w:val="24"/>
        </w:rPr>
        <w:t>, and A</w:t>
      </w:r>
      <w:r w:rsidRPr="005F4A48">
        <w:rPr>
          <w:sz w:val="24"/>
          <w:szCs w:val="24"/>
          <w:vertAlign w:val="subscript"/>
        </w:rPr>
        <w:t>n</w:t>
      </w:r>
      <w:r w:rsidRPr="005F4A48">
        <w:rPr>
          <w:sz w:val="24"/>
          <w:szCs w:val="24"/>
        </w:rPr>
        <w:t>-C</w:t>
      </w:r>
      <w:r w:rsidRPr="005F4A48">
        <w:rPr>
          <w:sz w:val="24"/>
          <w:szCs w:val="24"/>
          <w:vertAlign w:val="subscript"/>
        </w:rPr>
        <w:t>n</w:t>
      </w:r>
      <w:r w:rsidRPr="005F4A48">
        <w:rPr>
          <w:sz w:val="24"/>
          <w:szCs w:val="24"/>
        </w:rPr>
        <w:t xml:space="preserve"> </w:t>
      </w:r>
      <w:commentRangeStart w:id="277"/>
      <w:r w:rsidRPr="009E2C62">
        <w:rPr>
          <w:sz w:val="24"/>
          <w:szCs w:val="24"/>
        </w:rPr>
        <w:t>)</w:t>
      </w:r>
      <w:ins w:id="278" w:author="john davis" w:date="2022-06-30T16:18:00Z">
        <w:r w:rsidR="00FD3BF9">
          <w:rPr>
            <w:sz w:val="24"/>
            <w:szCs w:val="24"/>
          </w:rPr>
          <w:t>.</w:t>
        </w:r>
        <w:r w:rsidR="00FD3BF9" w:rsidRPr="00FD3BF9">
          <w:rPr>
            <w:i/>
            <w:iCs/>
            <w:sz w:val="24"/>
            <w:szCs w:val="24"/>
          </w:rPr>
          <w:t xml:space="preserve"> </w:t>
        </w:r>
      </w:ins>
      <w:moveToRangeStart w:id="279" w:author="john davis" w:date="2022-06-30T16:18:00Z" w:name="move107498354"/>
      <w:moveTo w:id="280" w:author="john davis" w:date="2022-06-30T16:18:00Z">
        <w:r w:rsidR="00FD3BF9" w:rsidRPr="005F4A48">
          <w:rPr>
            <w:i/>
            <w:iCs/>
            <w:sz w:val="24"/>
            <w:szCs w:val="24"/>
          </w:rPr>
          <w:t>B. rapa</w:t>
        </w:r>
        <w:r w:rsidR="00FD3BF9" w:rsidRPr="005F4A48">
          <w:rPr>
            <w:sz w:val="24"/>
            <w:szCs w:val="24"/>
          </w:rPr>
          <w:t xml:space="preserve"> and </w:t>
        </w:r>
        <w:r w:rsidR="00FD3BF9" w:rsidRPr="005F4A48">
          <w:rPr>
            <w:i/>
            <w:iCs/>
            <w:sz w:val="24"/>
            <w:szCs w:val="24"/>
          </w:rPr>
          <w:t>B. oleracea</w:t>
        </w:r>
        <w:r w:rsidR="00FD3BF9">
          <w:rPr>
            <w:sz w:val="24"/>
            <w:szCs w:val="24"/>
          </w:rPr>
          <w:t xml:space="preserve"> (</w:t>
        </w:r>
        <w:proofErr w:type="spellStart"/>
        <w:r w:rsidR="00FD3BF9" w:rsidRPr="005F4A48">
          <w:rPr>
            <w:sz w:val="24"/>
            <w:szCs w:val="24"/>
          </w:rPr>
          <w:t>A</w:t>
        </w:r>
        <w:r w:rsidR="00FD3BF9" w:rsidRPr="005F4A48">
          <w:rPr>
            <w:sz w:val="24"/>
            <w:szCs w:val="24"/>
            <w:vertAlign w:val="subscript"/>
          </w:rPr>
          <w:t>r</w:t>
        </w:r>
        <w:proofErr w:type="spellEnd"/>
        <w:r w:rsidR="00FD3BF9" w:rsidRPr="005F4A48">
          <w:rPr>
            <w:sz w:val="24"/>
            <w:szCs w:val="24"/>
          </w:rPr>
          <w:t>- C</w:t>
        </w:r>
        <w:r w:rsidR="00FD3BF9" w:rsidRPr="005F4A48">
          <w:rPr>
            <w:sz w:val="24"/>
            <w:szCs w:val="24"/>
            <w:vertAlign w:val="subscript"/>
          </w:rPr>
          <w:t>o</w:t>
        </w:r>
        <w:r w:rsidR="00FD3BF9" w:rsidRPr="005F4A48">
          <w:rPr>
            <w:sz w:val="24"/>
            <w:szCs w:val="24"/>
          </w:rPr>
          <w:t xml:space="preserve">) were also aligned to one another for a total </w:t>
        </w:r>
        <w:commentRangeStart w:id="281"/>
        <w:r w:rsidR="00FD3BF9" w:rsidRPr="005F4A48">
          <w:rPr>
            <w:sz w:val="24"/>
            <w:szCs w:val="24"/>
          </w:rPr>
          <w:t xml:space="preserve">of </w:t>
        </w:r>
        <w:commentRangeStart w:id="282"/>
        <w:commentRangeStart w:id="283"/>
        <w:commentRangeStart w:id="284"/>
        <w:commentRangeStart w:id="285"/>
        <w:commentRangeStart w:id="286"/>
        <w:r w:rsidR="00FD3BF9" w:rsidRPr="005F4A48">
          <w:rPr>
            <w:sz w:val="24"/>
            <w:szCs w:val="24"/>
          </w:rPr>
          <w:t xml:space="preserve">16 </w:t>
        </w:r>
      </w:moveTo>
      <w:commentRangeEnd w:id="282"/>
      <w:r w:rsidR="00043414">
        <w:rPr>
          <w:rStyle w:val="CommentReference"/>
        </w:rPr>
        <w:commentReference w:id="282"/>
      </w:r>
      <w:commentRangeEnd w:id="283"/>
      <w:r w:rsidR="00043414">
        <w:rPr>
          <w:rStyle w:val="CommentReference"/>
        </w:rPr>
        <w:commentReference w:id="283"/>
      </w:r>
      <w:commentRangeEnd w:id="284"/>
      <w:r w:rsidR="00D9521E">
        <w:rPr>
          <w:rStyle w:val="CommentReference"/>
        </w:rPr>
        <w:commentReference w:id="284"/>
      </w:r>
      <w:commentRangeEnd w:id="285"/>
      <w:r w:rsidR="00D9521E">
        <w:rPr>
          <w:rStyle w:val="CommentReference"/>
        </w:rPr>
        <w:commentReference w:id="285"/>
      </w:r>
      <w:commentRangeEnd w:id="286"/>
      <w:r w:rsidR="00D43315">
        <w:rPr>
          <w:rStyle w:val="CommentReference"/>
        </w:rPr>
        <w:commentReference w:id="286"/>
      </w:r>
      <w:moveTo w:id="287" w:author="john davis" w:date="2022-06-30T16:18:00Z">
        <w:r w:rsidR="00FD3BF9" w:rsidRPr="005F4A48">
          <w:rPr>
            <w:sz w:val="24"/>
            <w:szCs w:val="24"/>
          </w:rPr>
          <w:t>alignments</w:t>
        </w:r>
        <w:commentRangeEnd w:id="281"/>
        <w:r w:rsidR="00FD3BF9">
          <w:rPr>
            <w:rStyle w:val="CommentReference"/>
          </w:rPr>
          <w:commentReference w:id="281"/>
        </w:r>
        <w:r w:rsidR="00FD3BF9" w:rsidRPr="005F4A48">
          <w:rPr>
            <w:sz w:val="24"/>
            <w:szCs w:val="24"/>
          </w:rPr>
          <w:t>.</w:t>
        </w:r>
        <w:r w:rsidR="00FD3BF9">
          <w:rPr>
            <w:sz w:val="24"/>
            <w:szCs w:val="24"/>
          </w:rPr>
          <w:t xml:space="preserve"> </w:t>
        </w:r>
      </w:moveTo>
      <w:moveToRangeEnd w:id="279"/>
      <w:ins w:id="288" w:author="john davis" w:date="2022-06-30T16:18:00Z">
        <w:r w:rsidR="00FD3BF9">
          <w:rPr>
            <w:sz w:val="24"/>
            <w:szCs w:val="24"/>
          </w:rPr>
          <w:t xml:space="preserve"> </w:t>
        </w:r>
      </w:ins>
      <w:del w:id="289" w:author="john davis" w:date="2022-06-30T16:20:00Z">
        <w:r w:rsidR="00FD3BF9" w:rsidDel="00FD3BF9">
          <w:rPr>
            <w:sz w:val="24"/>
            <w:szCs w:val="24"/>
          </w:rPr>
          <w:fldChar w:fldCharType="begin"/>
        </w:r>
        <w:r w:rsidR="00FD3BF9" w:rsidDel="00FD3BF9">
          <w:rPr>
            <w:sz w:val="24"/>
            <w:szCs w:val="24"/>
          </w:rPr>
          <w:delInstrText xml:space="preserve"> ADDIN ZOTERO_ITEM CSL_CITATION {"citationID":"h1rR7aX8","properties":{"formattedCitation":"(R Core Team 2013)","plainCitation":"(R Core Team 2013)","noteIndex":0},"citationItems":[{"id":22,"uris":["http://zotero.org/users/5857934/items/DCZZTAGZ"],"itemData":{"id":22,"type":"book","event-place":"Vienna, Austria","publisher":"R Foundation for Statistical Computing","publisher-place":"Vienna, Austria","title":"R: A language and environment for statistical  computing.","URL":"http://www.R-project.org/","author":[{"family":"R Core Team","given":""}],"issued":{"date-parts":[["2013"]]}}}],"schema":"https://github.com/citation-style-language/schema/raw/master/csl-citation.json"} </w:delInstrText>
        </w:r>
        <w:r w:rsidR="00FD3BF9" w:rsidDel="00FD3BF9">
          <w:rPr>
            <w:sz w:val="24"/>
            <w:szCs w:val="24"/>
          </w:rPr>
          <w:fldChar w:fldCharType="separate"/>
        </w:r>
        <w:r w:rsidR="00FD3BF9" w:rsidRPr="00FD3BF9" w:rsidDel="00FD3BF9">
          <w:rPr>
            <w:rFonts w:ascii="Calibri" w:hAnsi="Calibri" w:cs="Calibri"/>
            <w:sz w:val="24"/>
          </w:rPr>
          <w:delText>(R Core Team 20</w:delText>
        </w:r>
      </w:del>
      <w:del w:id="290" w:author="john davis" w:date="2022-06-30T16:18:00Z">
        <w:r w:rsidR="00FD3BF9" w:rsidRPr="00FD3BF9" w:rsidDel="00FD3BF9">
          <w:rPr>
            <w:rFonts w:ascii="Calibri" w:hAnsi="Calibri" w:cs="Calibri"/>
            <w:sz w:val="24"/>
          </w:rPr>
          <w:delText>13</w:delText>
        </w:r>
      </w:del>
      <w:del w:id="291" w:author="john davis" w:date="2022-06-30T16:20:00Z">
        <w:r w:rsidR="00FD3BF9" w:rsidRPr="00FD3BF9" w:rsidDel="00FD3BF9">
          <w:rPr>
            <w:rFonts w:ascii="Calibri" w:hAnsi="Calibri" w:cs="Calibri"/>
            <w:sz w:val="24"/>
          </w:rPr>
          <w:delText>)</w:delText>
        </w:r>
        <w:r w:rsidR="00FD3BF9" w:rsidDel="00FD3BF9">
          <w:rPr>
            <w:sz w:val="24"/>
            <w:szCs w:val="24"/>
          </w:rPr>
          <w:fldChar w:fldCharType="end"/>
        </w:r>
      </w:del>
      <w:ins w:id="292" w:author="john davis" w:date="2022-06-30T16:20:00Z">
        <w:r w:rsidR="00FD3BF9">
          <w:rPr>
            <w:sz w:val="24"/>
            <w:szCs w:val="24"/>
          </w:rPr>
          <w:t>The</w:t>
        </w:r>
      </w:ins>
      <w:del w:id="293" w:author="john davis" w:date="2022-06-30T16:18:00Z">
        <w:r w:rsidRPr="009E2C62" w:rsidDel="00FD3BF9">
          <w:rPr>
            <w:sz w:val="24"/>
            <w:szCs w:val="24"/>
          </w:rPr>
          <w:delText xml:space="preserve"> </w:delText>
        </w:r>
        <w:r w:rsidRPr="005F4A48" w:rsidDel="00FD3BF9">
          <w:rPr>
            <w:sz w:val="24"/>
            <w:szCs w:val="24"/>
          </w:rPr>
          <w:delText xml:space="preserve">with a cscore filter of </w:delText>
        </w:r>
        <w:r w:rsidDel="00FD3BF9">
          <w:rPr>
            <w:rFonts w:ascii="Roboto" w:hAnsi="Roboto"/>
            <w:color w:val="222222"/>
            <w:shd w:val="clear" w:color="auto" w:fill="FFFFFF"/>
          </w:rPr>
          <w:delText>≥</w:delText>
        </w:r>
        <w:r w:rsidRPr="005F4A48" w:rsidDel="00FD3BF9">
          <w:rPr>
            <w:sz w:val="24"/>
            <w:szCs w:val="24"/>
          </w:rPr>
          <w:delText xml:space="preserve"> </w:delText>
        </w:r>
        <w:r w:rsidDel="00FD3BF9">
          <w:rPr>
            <w:sz w:val="24"/>
            <w:szCs w:val="24"/>
          </w:rPr>
          <w:delText>0</w:delText>
        </w:r>
        <w:r w:rsidRPr="005F4A48" w:rsidDel="00FD3BF9">
          <w:rPr>
            <w:sz w:val="24"/>
            <w:szCs w:val="24"/>
          </w:rPr>
          <w:delText xml:space="preserve">.99 </w:delText>
        </w:r>
      </w:del>
      <w:del w:id="294" w:author="john davis" w:date="2022-06-30T16:19:00Z">
        <w:r w:rsidRPr="005F4A48" w:rsidDel="00FD3BF9">
          <w:rPr>
            <w:sz w:val="24"/>
            <w:szCs w:val="24"/>
          </w:rPr>
          <w:delText xml:space="preserve">to </w:delText>
        </w:r>
      </w:del>
      <w:del w:id="295" w:author="john davis" w:date="2022-06-30T16:20:00Z">
        <w:r w:rsidRPr="005F4A48" w:rsidDel="00FD3BF9">
          <w:rPr>
            <w:sz w:val="24"/>
            <w:szCs w:val="24"/>
          </w:rPr>
          <w:delText xml:space="preserve">identify </w:delText>
        </w:r>
        <w:r w:rsidDel="00FD3BF9">
          <w:rPr>
            <w:sz w:val="24"/>
            <w:szCs w:val="24"/>
          </w:rPr>
          <w:delText>the</w:delText>
        </w:r>
      </w:del>
      <w:r>
        <w:rPr>
          <w:sz w:val="24"/>
          <w:szCs w:val="24"/>
        </w:rPr>
        <w:t xml:space="preserve"> </w:t>
      </w:r>
      <w:r w:rsidRPr="006F632E">
        <w:rPr>
          <w:sz w:val="24"/>
          <w:szCs w:val="24"/>
        </w:rPr>
        <w:t>reciprocal best hit</w:t>
      </w:r>
      <w:r>
        <w:rPr>
          <w:sz w:val="24"/>
          <w:szCs w:val="24"/>
        </w:rPr>
        <w:t xml:space="preserve"> (</w:t>
      </w:r>
      <w:r w:rsidRPr="006F632E">
        <w:rPr>
          <w:sz w:val="24"/>
          <w:szCs w:val="24"/>
        </w:rPr>
        <w:t>RBH)</w:t>
      </w:r>
      <w:r>
        <w:rPr>
          <w:sz w:val="24"/>
          <w:szCs w:val="24"/>
        </w:rPr>
        <w:t xml:space="preserve"> </w:t>
      </w:r>
      <w:commentRangeEnd w:id="277"/>
      <w:r w:rsidR="00E4283A">
        <w:rPr>
          <w:rStyle w:val="CommentReference"/>
        </w:rPr>
        <w:commentReference w:id="277"/>
      </w:r>
      <w:r>
        <w:rPr>
          <w:sz w:val="24"/>
          <w:szCs w:val="24"/>
        </w:rPr>
        <w:t xml:space="preserve">of </w:t>
      </w:r>
      <w:r w:rsidRPr="005F4A48">
        <w:rPr>
          <w:sz w:val="24"/>
          <w:szCs w:val="24"/>
        </w:rPr>
        <w:t>e</w:t>
      </w:r>
      <w:ins w:id="296" w:author="john davis" w:date="2022-06-30T16:21:00Z">
        <w:r w:rsidR="00FD3BF9">
          <w:rPr>
            <w:sz w:val="24"/>
            <w:szCs w:val="24"/>
          </w:rPr>
          <w:t>very</w:t>
        </w:r>
      </w:ins>
      <w:del w:id="297" w:author="john davis" w:date="2022-06-30T16:21:00Z">
        <w:r w:rsidRPr="005F4A48" w:rsidDel="00FD3BF9">
          <w:rPr>
            <w:sz w:val="24"/>
            <w:szCs w:val="24"/>
          </w:rPr>
          <w:delText>ach</w:delText>
        </w:r>
      </w:del>
      <w:r w:rsidRPr="005F4A48">
        <w:rPr>
          <w:sz w:val="24"/>
          <w:szCs w:val="24"/>
        </w:rPr>
        <w:t xml:space="preserve"> gene</w:t>
      </w:r>
      <w:ins w:id="298" w:author="john davis" w:date="2022-06-30T16:20:00Z">
        <w:r w:rsidR="00FD3BF9">
          <w:rPr>
            <w:sz w:val="24"/>
            <w:szCs w:val="24"/>
          </w:rPr>
          <w:t xml:space="preserve"> in each pairw</w:t>
        </w:r>
      </w:ins>
      <w:ins w:id="299" w:author="john davis" w:date="2022-06-30T16:21:00Z">
        <w:r w:rsidR="00FD3BF9">
          <w:rPr>
            <w:sz w:val="24"/>
            <w:szCs w:val="24"/>
          </w:rPr>
          <w:t>ise alignment were identified</w:t>
        </w:r>
      </w:ins>
      <w:ins w:id="300" w:author="john davis" w:date="2022-06-30T16:19:00Z">
        <w:r w:rsidR="00FD3BF9">
          <w:rPr>
            <w:sz w:val="24"/>
            <w:szCs w:val="24"/>
          </w:rPr>
          <w:t xml:space="preserve"> using </w:t>
        </w:r>
        <w:proofErr w:type="spellStart"/>
        <w:r w:rsidR="00FD3BF9">
          <w:rPr>
            <w:sz w:val="24"/>
            <w:szCs w:val="24"/>
          </w:rPr>
          <w:t>bitscore</w:t>
        </w:r>
        <w:proofErr w:type="spellEnd"/>
        <w:r w:rsidR="00FD3BF9">
          <w:rPr>
            <w:sz w:val="24"/>
            <w:szCs w:val="24"/>
          </w:rPr>
          <w:t xml:space="preserve"> to rank alignments</w:t>
        </w:r>
      </w:ins>
      <w:r w:rsidRPr="005F4A48">
        <w:rPr>
          <w:sz w:val="24"/>
          <w:szCs w:val="24"/>
        </w:rPr>
        <w:t xml:space="preserve">. </w:t>
      </w:r>
      <w:moveFromRangeStart w:id="301" w:author="john davis" w:date="2022-06-30T16:18:00Z" w:name="move107498354"/>
      <w:moveFrom w:id="302" w:author="john davis" w:date="2022-06-30T16:18:00Z">
        <w:r w:rsidRPr="005F4A48" w:rsidDel="00FD3BF9">
          <w:rPr>
            <w:i/>
            <w:iCs/>
            <w:sz w:val="24"/>
            <w:szCs w:val="24"/>
          </w:rPr>
          <w:t>B. rapa</w:t>
        </w:r>
        <w:r w:rsidRPr="005F4A48" w:rsidDel="00FD3BF9">
          <w:rPr>
            <w:sz w:val="24"/>
            <w:szCs w:val="24"/>
          </w:rPr>
          <w:t xml:space="preserve"> and </w:t>
        </w:r>
        <w:r w:rsidRPr="005F4A48" w:rsidDel="00FD3BF9">
          <w:rPr>
            <w:i/>
            <w:iCs/>
            <w:sz w:val="24"/>
            <w:szCs w:val="24"/>
          </w:rPr>
          <w:t>B. oleracea</w:t>
        </w:r>
        <w:r w:rsidDel="00FD3BF9">
          <w:rPr>
            <w:sz w:val="24"/>
            <w:szCs w:val="24"/>
          </w:rPr>
          <w:t xml:space="preserve"> (</w:t>
        </w:r>
        <w:r w:rsidRPr="005F4A48" w:rsidDel="00FD3BF9">
          <w:rPr>
            <w:sz w:val="24"/>
            <w:szCs w:val="24"/>
          </w:rPr>
          <w:t>A</w:t>
        </w:r>
        <w:r w:rsidRPr="005F4A48" w:rsidDel="00FD3BF9">
          <w:rPr>
            <w:sz w:val="24"/>
            <w:szCs w:val="24"/>
            <w:vertAlign w:val="subscript"/>
          </w:rPr>
          <w:t>r</w:t>
        </w:r>
        <w:r w:rsidRPr="005F4A48" w:rsidDel="00FD3BF9">
          <w:rPr>
            <w:sz w:val="24"/>
            <w:szCs w:val="24"/>
          </w:rPr>
          <w:t>- C</w:t>
        </w:r>
        <w:r w:rsidRPr="005F4A48" w:rsidDel="00FD3BF9">
          <w:rPr>
            <w:sz w:val="24"/>
            <w:szCs w:val="24"/>
            <w:vertAlign w:val="subscript"/>
          </w:rPr>
          <w:t>o</w:t>
        </w:r>
        <w:r w:rsidRPr="005F4A48" w:rsidDel="00FD3BF9">
          <w:rPr>
            <w:sz w:val="24"/>
            <w:szCs w:val="24"/>
          </w:rPr>
          <w:t xml:space="preserve">) were also aligned to one another for a total </w:t>
        </w:r>
        <w:commentRangeStart w:id="303"/>
        <w:r w:rsidRPr="005F4A48" w:rsidDel="00FD3BF9">
          <w:rPr>
            <w:sz w:val="24"/>
            <w:szCs w:val="24"/>
          </w:rPr>
          <w:t>of 16 alignments</w:t>
        </w:r>
        <w:commentRangeEnd w:id="303"/>
        <w:r w:rsidR="00E4283A" w:rsidDel="00FD3BF9">
          <w:rPr>
            <w:rStyle w:val="CommentReference"/>
          </w:rPr>
          <w:commentReference w:id="303"/>
        </w:r>
        <w:r w:rsidRPr="005F4A48" w:rsidDel="00FD3BF9">
          <w:rPr>
            <w:sz w:val="24"/>
            <w:szCs w:val="24"/>
          </w:rPr>
          <w:t>.</w:t>
        </w:r>
        <w:r w:rsidDel="00FD3BF9">
          <w:rPr>
            <w:sz w:val="24"/>
            <w:szCs w:val="24"/>
          </w:rPr>
          <w:t xml:space="preserve"> </w:t>
        </w:r>
      </w:moveFrom>
      <w:moveFromRangeEnd w:id="301"/>
      <w:del w:id="304" w:author="john davis" w:date="2022-06-30T16:19:00Z">
        <w:r w:rsidRPr="005F4A48" w:rsidDel="00FD3BF9">
          <w:rPr>
            <w:sz w:val="24"/>
            <w:szCs w:val="24"/>
          </w:rPr>
          <w:delText xml:space="preserve">Although using a cscore cutoff of 0.99 should return only RBHs, it is still possible for a tie to occur between multiple query and subject sequences. </w:delText>
        </w:r>
      </w:del>
      <w:del w:id="305" w:author="john davis" w:date="2022-06-30T16:20:00Z">
        <w:r w:rsidRPr="005F4A48" w:rsidDel="00FD3BF9">
          <w:rPr>
            <w:sz w:val="24"/>
            <w:szCs w:val="24"/>
          </w:rPr>
          <w:delText xml:space="preserve">If a tie occurred, the alignments were filtered to contain the alignment </w:delText>
        </w:r>
        <w:r w:rsidDel="00FD3BF9">
          <w:rPr>
            <w:sz w:val="24"/>
            <w:szCs w:val="24"/>
          </w:rPr>
          <w:delText>that</w:delText>
        </w:r>
        <w:r w:rsidRPr="005F4A48" w:rsidDel="00FD3BF9">
          <w:rPr>
            <w:sz w:val="24"/>
            <w:szCs w:val="24"/>
          </w:rPr>
          <w:delText xml:space="preserve"> had the highest bit score. </w:delText>
        </w:r>
      </w:del>
      <w:r w:rsidRPr="005F4A48">
        <w:rPr>
          <w:sz w:val="24"/>
          <w:szCs w:val="24"/>
        </w:rPr>
        <w:t>The resulting alignments were then analyzed in R</w:t>
      </w:r>
      <w:r>
        <w:rPr>
          <w:sz w:val="24"/>
          <w:szCs w:val="24"/>
        </w:rPr>
        <w:t xml:space="preserve"> </w:t>
      </w:r>
      <w:r w:rsidR="003F3355">
        <w:rPr>
          <w:sz w:val="24"/>
          <w:szCs w:val="24"/>
        </w:rPr>
        <w:fldChar w:fldCharType="begin"/>
      </w:r>
      <w:r w:rsidR="00A24385">
        <w:rPr>
          <w:sz w:val="24"/>
          <w:szCs w:val="24"/>
        </w:rPr>
        <w:instrText xml:space="preserve"> ADDIN ZOTERO_ITEM CSL_CITATION {"citationID":"yy9J5tgG","properties":{"formattedCitation":"(R Core Team 2013)","plainCitation":"(R Core Team 2013)","dontUpdate":true,"noteIndex":0},"citationItems":[{"id":22,"uris":["http://zotero.org/users/5857934/items/DCZZTAGZ"],"itemData":{"id":22,"type":"book","event-place":"Vienna, Austria","publisher":"R Foundation for Statistical Computing","publisher-place":"Vienna, Austria","title":"R: A language and environment for statistical  computing.","URL":"http://www.R-project.org/","author":[{"family":"R Core Team","given":""}],"issued":{"date-parts":[["2013"]]}}}],"schema":"https://github.com/citation-style-language/schema/raw/master/csl-citation.json"} </w:instrText>
      </w:r>
      <w:r w:rsidR="003F3355">
        <w:rPr>
          <w:sz w:val="24"/>
          <w:szCs w:val="24"/>
        </w:rPr>
        <w:fldChar w:fldCharType="separate"/>
      </w:r>
      <w:r w:rsidR="003F3355" w:rsidRPr="003F3355">
        <w:rPr>
          <w:rFonts w:ascii="Calibri" w:hAnsi="Calibri" w:cs="Calibri"/>
          <w:sz w:val="24"/>
        </w:rPr>
        <w:t>(R Core Team 20</w:t>
      </w:r>
      <w:ins w:id="306" w:author="john davis" w:date="2022-06-29T14:45:00Z">
        <w:r w:rsidR="003F3355">
          <w:rPr>
            <w:rFonts w:ascii="Calibri" w:hAnsi="Calibri" w:cs="Calibri"/>
            <w:sz w:val="24"/>
          </w:rPr>
          <w:t>20</w:t>
        </w:r>
      </w:ins>
      <w:del w:id="307" w:author="john davis" w:date="2022-06-29T14:45:00Z">
        <w:r w:rsidR="003F3355" w:rsidRPr="003F3355" w:rsidDel="003F3355">
          <w:rPr>
            <w:rFonts w:ascii="Calibri" w:hAnsi="Calibri" w:cs="Calibri"/>
            <w:sz w:val="24"/>
          </w:rPr>
          <w:delText>13</w:delText>
        </w:r>
      </w:del>
      <w:r w:rsidR="003F3355" w:rsidRPr="003F3355">
        <w:rPr>
          <w:rFonts w:ascii="Calibri" w:hAnsi="Calibri" w:cs="Calibri"/>
          <w:sz w:val="24"/>
        </w:rPr>
        <w:t>)</w:t>
      </w:r>
      <w:r w:rsidR="003F3355">
        <w:rPr>
          <w:sz w:val="24"/>
          <w:szCs w:val="24"/>
        </w:rPr>
        <w:fldChar w:fldCharType="end"/>
      </w:r>
      <w:del w:id="308" w:author="john davis" w:date="2022-06-29T14:43:00Z">
        <w:r w:rsidDel="003F3355">
          <w:rPr>
            <w:rFonts w:ascii="Calibri" w:hAnsi="Calibri" w:cs="Calibri"/>
            <w:sz w:val="24"/>
            <w:szCs w:val="24"/>
          </w:rPr>
          <w:delText>(R Core Team 2020)</w:delText>
        </w:r>
      </w:del>
      <w:r>
        <w:rPr>
          <w:sz w:val="24"/>
          <w:szCs w:val="24"/>
        </w:rPr>
        <w:t xml:space="preserve"> </w:t>
      </w:r>
      <w:r w:rsidRPr="005F4A48">
        <w:rPr>
          <w:sz w:val="24"/>
          <w:szCs w:val="24"/>
        </w:rPr>
        <w:t xml:space="preserve">to identify potential genes </w:t>
      </w:r>
      <w:r>
        <w:rPr>
          <w:sz w:val="24"/>
          <w:szCs w:val="24"/>
        </w:rPr>
        <w:t>that</w:t>
      </w:r>
      <w:r w:rsidRPr="005F4A48">
        <w:rPr>
          <w:sz w:val="24"/>
          <w:szCs w:val="24"/>
        </w:rPr>
        <w:t xml:space="preserve"> may have been involved in homoeologous exchange. For simplicity of analysis, RBH gene alignments between </w:t>
      </w:r>
      <w:r w:rsidRPr="005F4A48">
        <w:rPr>
          <w:i/>
          <w:iCs/>
          <w:sz w:val="24"/>
          <w:szCs w:val="24"/>
        </w:rPr>
        <w:lastRenderedPageBreak/>
        <w:t>B. rapa</w:t>
      </w:r>
      <w:r w:rsidRPr="005F4A48">
        <w:rPr>
          <w:sz w:val="24"/>
          <w:szCs w:val="24"/>
        </w:rPr>
        <w:t xml:space="preserve"> and </w:t>
      </w:r>
      <w:r w:rsidRPr="005F4A48">
        <w:rPr>
          <w:i/>
          <w:iCs/>
          <w:sz w:val="24"/>
          <w:szCs w:val="24"/>
        </w:rPr>
        <w:t>B. oleracea</w:t>
      </w:r>
      <w:r w:rsidRPr="005F4A48">
        <w:rPr>
          <w:sz w:val="24"/>
          <w:szCs w:val="24"/>
        </w:rPr>
        <w:t xml:space="preserve"> were used to filter potential genes </w:t>
      </w:r>
      <w:r>
        <w:rPr>
          <w:sz w:val="24"/>
          <w:szCs w:val="24"/>
        </w:rPr>
        <w:t>involved in</w:t>
      </w:r>
      <w:r w:rsidRPr="005F4A48">
        <w:rPr>
          <w:sz w:val="24"/>
          <w:szCs w:val="24"/>
        </w:rPr>
        <w:t xml:space="preserve"> homoeologous exchange between</w:t>
      </w:r>
      <w:r>
        <w:rPr>
          <w:sz w:val="24"/>
          <w:szCs w:val="24"/>
        </w:rPr>
        <w:t xml:space="preserve"> the A and C subgenomes of</w:t>
      </w:r>
      <w:r w:rsidRPr="005F4A48">
        <w:rPr>
          <w:sz w:val="24"/>
          <w:szCs w:val="24"/>
        </w:rPr>
        <w:t xml:space="preserve"> </w:t>
      </w:r>
      <w:r w:rsidRPr="005F4A48">
        <w:rPr>
          <w:i/>
          <w:iCs/>
          <w:sz w:val="24"/>
          <w:szCs w:val="24"/>
        </w:rPr>
        <w:t>B. napus</w:t>
      </w:r>
      <w:r w:rsidRPr="005F4A48">
        <w:rPr>
          <w:sz w:val="24"/>
          <w:szCs w:val="24"/>
        </w:rPr>
        <w:t>. A homoeologou</w:t>
      </w:r>
      <w:r w:rsidRPr="009E2C62">
        <w:rPr>
          <w:sz w:val="24"/>
          <w:szCs w:val="24"/>
        </w:rPr>
        <w:t>s</w:t>
      </w:r>
      <w:r w:rsidRPr="005F4A48">
        <w:rPr>
          <w:sz w:val="24"/>
          <w:szCs w:val="24"/>
        </w:rPr>
        <w:t xml:space="preserve"> gene pair was considered a possible site of homoeologous exchange if two requirements were met. First, one gene of the pair must align better to its </w:t>
      </w:r>
      <w:proofErr w:type="spellStart"/>
      <w:r w:rsidRPr="005F4A48">
        <w:rPr>
          <w:sz w:val="24"/>
          <w:szCs w:val="24"/>
        </w:rPr>
        <w:t>homoeolog</w:t>
      </w:r>
      <w:proofErr w:type="spellEnd"/>
      <w:r w:rsidRPr="005F4A48">
        <w:rPr>
          <w:sz w:val="24"/>
          <w:szCs w:val="24"/>
        </w:rPr>
        <w:t xml:space="preserve"> than it does to its ortholog. Second, the gene must also align better to its </w:t>
      </w:r>
      <w:proofErr w:type="spellStart"/>
      <w:r w:rsidRPr="005F4A48">
        <w:rPr>
          <w:sz w:val="24"/>
          <w:szCs w:val="24"/>
        </w:rPr>
        <w:t>homoeolog's</w:t>
      </w:r>
      <w:proofErr w:type="spellEnd"/>
      <w:r w:rsidRPr="005F4A48">
        <w:rPr>
          <w:sz w:val="24"/>
          <w:szCs w:val="24"/>
        </w:rPr>
        <w:t xml:space="preserve"> ortholog than it does to its own ortholog. For example, consider the case of a gene on the </w:t>
      </w:r>
      <w:r w:rsidRPr="005F4A48">
        <w:rPr>
          <w:i/>
          <w:iCs/>
          <w:sz w:val="24"/>
          <w:szCs w:val="24"/>
        </w:rPr>
        <w:t xml:space="preserve">B. napus </w:t>
      </w:r>
      <w:r w:rsidRPr="005F4A48">
        <w:rPr>
          <w:sz w:val="24"/>
          <w:szCs w:val="24"/>
        </w:rPr>
        <w:t xml:space="preserve">C </w:t>
      </w:r>
      <w:proofErr w:type="spellStart"/>
      <w:r w:rsidRPr="005F4A48">
        <w:rPr>
          <w:sz w:val="24"/>
          <w:szCs w:val="24"/>
        </w:rPr>
        <w:t>subgenome</w:t>
      </w:r>
      <w:proofErr w:type="spellEnd"/>
      <w:r w:rsidRPr="005F4A48">
        <w:rPr>
          <w:sz w:val="24"/>
          <w:szCs w:val="24"/>
        </w:rPr>
        <w:t xml:space="preserve"> being converted to the </w:t>
      </w:r>
      <w:r w:rsidRPr="005F4A48">
        <w:rPr>
          <w:i/>
          <w:iCs/>
          <w:sz w:val="24"/>
          <w:szCs w:val="24"/>
        </w:rPr>
        <w:t>B. napus</w:t>
      </w:r>
      <w:r w:rsidRPr="005F4A48">
        <w:rPr>
          <w:sz w:val="24"/>
          <w:szCs w:val="24"/>
        </w:rPr>
        <w:t xml:space="preserve"> A </w:t>
      </w:r>
      <w:proofErr w:type="spellStart"/>
      <w:r w:rsidRPr="005F4A48">
        <w:rPr>
          <w:sz w:val="24"/>
          <w:szCs w:val="24"/>
        </w:rPr>
        <w:t>subgenome</w:t>
      </w:r>
      <w:proofErr w:type="spellEnd"/>
      <w:r w:rsidRPr="005F4A48">
        <w:rPr>
          <w:sz w:val="24"/>
          <w:szCs w:val="24"/>
        </w:rPr>
        <w:t xml:space="preserve"> form. The gene in the C </w:t>
      </w:r>
      <w:proofErr w:type="spellStart"/>
      <w:r w:rsidRPr="005F4A48">
        <w:rPr>
          <w:sz w:val="24"/>
          <w:szCs w:val="24"/>
        </w:rPr>
        <w:t>subgenome</w:t>
      </w:r>
      <w:proofErr w:type="spellEnd"/>
      <w:r w:rsidRPr="005F4A48">
        <w:rPr>
          <w:sz w:val="24"/>
          <w:szCs w:val="24"/>
        </w:rPr>
        <w:t xml:space="preserve"> will align better to its </w:t>
      </w:r>
      <w:proofErr w:type="spellStart"/>
      <w:r w:rsidRPr="005F4A48">
        <w:rPr>
          <w:sz w:val="24"/>
          <w:szCs w:val="24"/>
        </w:rPr>
        <w:t>homoeolog</w:t>
      </w:r>
      <w:proofErr w:type="spellEnd"/>
      <w:r w:rsidRPr="005F4A48">
        <w:rPr>
          <w:sz w:val="24"/>
          <w:szCs w:val="24"/>
        </w:rPr>
        <w:t xml:space="preserve"> in the A </w:t>
      </w:r>
      <w:proofErr w:type="spellStart"/>
      <w:r w:rsidRPr="005F4A48">
        <w:rPr>
          <w:sz w:val="24"/>
          <w:szCs w:val="24"/>
        </w:rPr>
        <w:t>subgenome</w:t>
      </w:r>
      <w:proofErr w:type="spellEnd"/>
      <w:r w:rsidRPr="005F4A48">
        <w:rPr>
          <w:sz w:val="24"/>
          <w:szCs w:val="24"/>
        </w:rPr>
        <w:t xml:space="preserve"> than to its ortholog in the </w:t>
      </w:r>
      <w:r w:rsidRPr="005F4A48">
        <w:rPr>
          <w:i/>
          <w:iCs/>
          <w:sz w:val="24"/>
          <w:szCs w:val="24"/>
        </w:rPr>
        <w:t xml:space="preserve">B. oleracea </w:t>
      </w:r>
      <w:r w:rsidRPr="005F4A48">
        <w:rPr>
          <w:sz w:val="24"/>
          <w:szCs w:val="24"/>
        </w:rPr>
        <w:t xml:space="preserve">genome. The gene in the C </w:t>
      </w:r>
      <w:proofErr w:type="spellStart"/>
      <w:r w:rsidRPr="005F4A48">
        <w:rPr>
          <w:sz w:val="24"/>
          <w:szCs w:val="24"/>
        </w:rPr>
        <w:t>subgenome</w:t>
      </w:r>
      <w:proofErr w:type="spellEnd"/>
      <w:r w:rsidRPr="005F4A48">
        <w:rPr>
          <w:sz w:val="24"/>
          <w:szCs w:val="24"/>
        </w:rPr>
        <w:t xml:space="preserve"> will also align better to its </w:t>
      </w:r>
      <w:proofErr w:type="spellStart"/>
      <w:r w:rsidRPr="005F4A48">
        <w:rPr>
          <w:sz w:val="24"/>
          <w:szCs w:val="24"/>
        </w:rPr>
        <w:t>homoeolog’s</w:t>
      </w:r>
      <w:proofErr w:type="spellEnd"/>
      <w:r w:rsidRPr="005F4A48">
        <w:rPr>
          <w:sz w:val="24"/>
          <w:szCs w:val="24"/>
        </w:rPr>
        <w:t xml:space="preserve"> ortholog in the </w:t>
      </w:r>
      <w:r w:rsidRPr="005F4A48">
        <w:rPr>
          <w:i/>
          <w:iCs/>
          <w:sz w:val="24"/>
          <w:szCs w:val="24"/>
        </w:rPr>
        <w:t xml:space="preserve">B. rapa </w:t>
      </w:r>
      <w:r w:rsidRPr="005F4A48">
        <w:rPr>
          <w:sz w:val="24"/>
          <w:szCs w:val="24"/>
        </w:rPr>
        <w:t xml:space="preserve">genome than to its ortholog in the </w:t>
      </w:r>
      <w:r w:rsidRPr="005F4A48">
        <w:rPr>
          <w:i/>
          <w:iCs/>
          <w:sz w:val="24"/>
          <w:szCs w:val="24"/>
        </w:rPr>
        <w:t xml:space="preserve">B. oleracea </w:t>
      </w:r>
      <w:r w:rsidRPr="005F4A48">
        <w:rPr>
          <w:sz w:val="24"/>
          <w:szCs w:val="24"/>
        </w:rPr>
        <w:t>genome</w:t>
      </w:r>
      <w:r>
        <w:rPr>
          <w:sz w:val="24"/>
          <w:szCs w:val="24"/>
        </w:rPr>
        <w:t xml:space="preserve"> (</w:t>
      </w:r>
      <w:r w:rsidRPr="005F4A48">
        <w:rPr>
          <w:sz w:val="24"/>
          <w:szCs w:val="24"/>
        </w:rPr>
        <w:t xml:space="preserve">Figure </w:t>
      </w:r>
      <w:ins w:id="309" w:author="john davis" w:date="2022-06-30T16:22:00Z">
        <w:r w:rsidR="003250BB">
          <w:rPr>
            <w:sz w:val="24"/>
            <w:szCs w:val="24"/>
          </w:rPr>
          <w:t>3</w:t>
        </w:r>
      </w:ins>
      <w:del w:id="310" w:author="john davis" w:date="2022-06-30T16:22:00Z">
        <w:r w:rsidDel="003250BB">
          <w:rPr>
            <w:sz w:val="24"/>
            <w:szCs w:val="24"/>
          </w:rPr>
          <w:delText>5</w:delText>
        </w:r>
      </w:del>
      <w:r w:rsidRPr="005F4A48">
        <w:rPr>
          <w:sz w:val="24"/>
          <w:szCs w:val="24"/>
        </w:rPr>
        <w:t>). However, if an annotation is incomplete or erroneous, it can create both false positive and false negative results.</w:t>
      </w:r>
    </w:p>
    <w:p w14:paraId="2B3CFD39" w14:textId="53274EC2" w:rsidR="00F52EBF" w:rsidRDefault="00D22620" w:rsidP="00D22620">
      <w:pPr>
        <w:spacing w:line="480" w:lineRule="auto"/>
        <w:ind w:firstLine="720"/>
        <w:rPr>
          <w:sz w:val="24"/>
          <w:szCs w:val="24"/>
        </w:rPr>
      </w:pPr>
      <w:r w:rsidRPr="005F4A48">
        <w:rPr>
          <w:sz w:val="24"/>
          <w:szCs w:val="24"/>
        </w:rPr>
        <w:t>For sequence level analysis of homoeologous exchange, the barcode removed 10X Da-Ae Davis reads</w:t>
      </w:r>
      <w:commentRangeStart w:id="311"/>
      <w:del w:id="312" w:author="john davis" w:date="2022-06-30T16:22:00Z">
        <w:r w:rsidRPr="005F4A48" w:rsidDel="00AB5CAA">
          <w:rPr>
            <w:sz w:val="24"/>
            <w:szCs w:val="24"/>
          </w:rPr>
          <w:delText>, genomic reads from Darmor-bzh, and genomic reads from Tapidor</w:delText>
        </w:r>
      </w:del>
      <w:r w:rsidRPr="005F4A48">
        <w:rPr>
          <w:sz w:val="24"/>
          <w:szCs w:val="24"/>
        </w:rPr>
        <w:t xml:space="preserve"> </w:t>
      </w:r>
      <w:r w:rsidRPr="009E2C62">
        <w:rPr>
          <w:sz w:val="24"/>
          <w:szCs w:val="24"/>
        </w:rPr>
        <w:t>were used</w:t>
      </w:r>
      <w:commentRangeEnd w:id="311"/>
      <w:r w:rsidR="00E4283A">
        <w:rPr>
          <w:rStyle w:val="CommentReference"/>
        </w:rPr>
        <w:commentReference w:id="311"/>
      </w:r>
      <w:r w:rsidRPr="009E2C62">
        <w:rPr>
          <w:sz w:val="24"/>
          <w:szCs w:val="24"/>
        </w:rPr>
        <w:t xml:space="preserve">. All reads were trimmed for quality using </w:t>
      </w:r>
      <w:proofErr w:type="spellStart"/>
      <w:r w:rsidRPr="009E2C62">
        <w:rPr>
          <w:sz w:val="24"/>
          <w:szCs w:val="24"/>
        </w:rPr>
        <w:t>Trimmomatic</w:t>
      </w:r>
      <w:proofErr w:type="spellEnd"/>
      <w:r w:rsidRPr="005F4A48">
        <w:rPr>
          <w:sz w:val="24"/>
          <w:szCs w:val="24"/>
        </w:rPr>
        <w:t xml:space="preserve"> and the adapter sequences with the parameters ILLUMINACLIP:adapters.fa:2:30:10 LEADING:3  TRAILING:3  SLIDINGWINDOW:4:15  MINLEN:36 </w:t>
      </w:r>
      <w:r w:rsidRPr="009E2C62">
        <w:rPr>
          <w:sz w:val="24"/>
          <w:szCs w:val="24"/>
        </w:rPr>
        <w:t>before being mapped</w:t>
      </w:r>
      <w:r w:rsidRPr="005F4A48">
        <w:rPr>
          <w:sz w:val="24"/>
          <w:szCs w:val="24"/>
        </w:rPr>
        <w:t xml:space="preserve"> with BWA to an </w:t>
      </w:r>
      <w:r w:rsidRPr="005F4A48">
        <w:rPr>
          <w:i/>
          <w:iCs/>
          <w:sz w:val="24"/>
          <w:szCs w:val="24"/>
        </w:rPr>
        <w:t>in silico</w:t>
      </w:r>
      <w:r w:rsidRPr="005F4A48">
        <w:rPr>
          <w:sz w:val="24"/>
          <w:szCs w:val="24"/>
        </w:rPr>
        <w:t xml:space="preserve"> </w:t>
      </w:r>
      <w:r w:rsidRPr="005F4A48">
        <w:rPr>
          <w:i/>
          <w:iCs/>
          <w:sz w:val="24"/>
          <w:szCs w:val="24"/>
        </w:rPr>
        <w:t xml:space="preserve">B. napus </w:t>
      </w:r>
      <w:r w:rsidRPr="005F4A48">
        <w:rPr>
          <w:sz w:val="24"/>
          <w:szCs w:val="24"/>
        </w:rPr>
        <w:t xml:space="preserve">genome constructed by combining both the </w:t>
      </w:r>
      <w:r w:rsidRPr="005F4A48">
        <w:rPr>
          <w:i/>
          <w:iCs/>
          <w:sz w:val="24"/>
          <w:szCs w:val="24"/>
        </w:rPr>
        <w:t>B. rap</w:t>
      </w:r>
      <w:ins w:id="313" w:author="john davis" w:date="2022-06-29T14:43:00Z">
        <w:r w:rsidR="003F3355">
          <w:rPr>
            <w:i/>
            <w:iCs/>
            <w:sz w:val="24"/>
            <w:szCs w:val="24"/>
          </w:rPr>
          <w:t>a</w:t>
        </w:r>
      </w:ins>
      <w:del w:id="314" w:author="john davis" w:date="2022-06-29T14:43:00Z">
        <w:r w:rsidRPr="005F4A48" w:rsidDel="003F3355">
          <w:rPr>
            <w:i/>
            <w:iCs/>
            <w:sz w:val="24"/>
            <w:szCs w:val="24"/>
          </w:rPr>
          <w:delText>a</w:delText>
        </w:r>
      </w:del>
      <w:r>
        <w:rPr>
          <w:i/>
          <w:iCs/>
          <w:sz w:val="24"/>
          <w:szCs w:val="24"/>
        </w:rPr>
        <w:t xml:space="preserve"> </w:t>
      </w:r>
      <w:r w:rsidR="006468E2">
        <w:rPr>
          <w:i/>
          <w:iCs/>
          <w:sz w:val="24"/>
          <w:szCs w:val="24"/>
        </w:rPr>
        <w:fldChar w:fldCharType="begin"/>
      </w:r>
      <w:r w:rsidR="006468E2">
        <w:rPr>
          <w:i/>
          <w:iCs/>
          <w:sz w:val="24"/>
          <w:szCs w:val="24"/>
        </w:rPr>
        <w:instrText xml:space="preserve"> ADDIN ZOTERO_ITEM CSL_CITATION {"citationID":"HKFSrUYi","properties":{"formattedCitation":"(Istace {\\i{}et al.} 2021)","plainCitation":"(Istace et al. 2021)","noteIndex":0},"citationItems":[{"id":1713,"uris":["http://zotero.org/users/5857934/items/MRLXYCKT"],"itemData":{"id":1713,"type":"article-journal","abstract":"Simple Summary\nReconstructing plant genomes is a difficult task due to their often large sizes, unusual ploidy, and large numbers of repeated elements. However, the field of sequencing is changing very rapidly, with new and improved methods released every year. The ultimate goal of this study is to provide readers with insights into techniques that currently exist for obtaining high-quality and chromosome-scale assemblies of plant genomes. In this work, we presented the advanced techniques already existing in the field and illustrated their application to reconstruct the genome of the yellow sarson, Brassica rapa cv. Z1.\n\nAbstract\nWith the rise of long-read sequencers and long-range technologies, delivering high-quality plant genome assemblies is no longer reserved to large consortia. Not only sequencing techniques, but also computer algorithms have reached a point where the reconstruction of assemblies at the chromosome scale is now feasible at the laboratory scale. Current technologies, in particular long-range technologies, are numerous, and selecting the most promising one for the genome of interest is crucial to obtain optimal results. In this study, we resequenced the genome of the yellow sarson, Brassica rapa cv. Z1, using the Oxford Nanopore PromethION sequencer and assembled the sequenced data using current assemblers. To reconstruct complete chromosomes, we used and compared three long-range scaffolding techniques, optical mapping, Omni-C, and Pore-C sequencing libraries, commercialized by Bionano Genomics, Dovetail Genomics, and Oxford Nanopore Technologies, respectively, or a combination of the three, in order to evaluate the capability of each technology.","container-title":"Biology","DOI":"10.3390/biology10080732","ISSN":"2079-7737","issue":"8","journalAbbreviation":"Biology (Basel)","note":"PMID: 34439964\nPMCID: PMC8389630","page":"732","source":"PubMed Central","title":"Sequencing and Chromosome-Scale Assembly of Plant Genomes, Brassica rapa as a Use Case","volume":"10","author":[{"family":"Istace","given":"Benjamin"},{"family":"Belser","given":"Caroline"},{"family":"Falentin","given":"Cyril"},{"family":"Labadie","given":"Karine"},{"family":"Boideau","given":"Franz"},{"family":"Deniot","given":"Gwenaëlle"},{"family":"Maillet","given":"Loeiz"},{"family":"Cruaud","given":"Corinne"},{"family":"Bertrand","given":"Laurie"},{"family":"Chèvre","given":"Anne-Marie"},{"family":"Wincker","given":"Patrick"},{"family":"Rousseau-Gueutin","given":"Mathieu"},{"family":"Aury","given":"Jean-Marc"}],"issued":{"date-parts":[["2021",7,30]]}}}],"schema":"https://github.com/citation-style-language/schema/raw/master/csl-citation.json"} </w:instrText>
      </w:r>
      <w:r w:rsidR="006468E2">
        <w:rPr>
          <w:i/>
          <w:iCs/>
          <w:sz w:val="24"/>
          <w:szCs w:val="24"/>
        </w:rPr>
        <w:fldChar w:fldCharType="separate"/>
      </w:r>
      <w:r w:rsidR="006468E2" w:rsidRPr="006468E2">
        <w:rPr>
          <w:rFonts w:ascii="Calibri" w:hAnsi="Calibri" w:cs="Calibri"/>
          <w:sz w:val="24"/>
          <w:szCs w:val="24"/>
        </w:rPr>
        <w:t>(</w:t>
      </w:r>
      <w:proofErr w:type="spellStart"/>
      <w:r w:rsidR="006468E2" w:rsidRPr="006468E2">
        <w:rPr>
          <w:rFonts w:ascii="Calibri" w:hAnsi="Calibri" w:cs="Calibri"/>
          <w:sz w:val="24"/>
          <w:szCs w:val="24"/>
        </w:rPr>
        <w:t>Istace</w:t>
      </w:r>
      <w:proofErr w:type="spellEnd"/>
      <w:r w:rsidR="006468E2" w:rsidRPr="006468E2">
        <w:rPr>
          <w:rFonts w:ascii="Calibri" w:hAnsi="Calibri" w:cs="Calibri"/>
          <w:sz w:val="24"/>
          <w:szCs w:val="24"/>
        </w:rPr>
        <w:t xml:space="preserve"> </w:t>
      </w:r>
      <w:r w:rsidR="006468E2" w:rsidRPr="006468E2">
        <w:rPr>
          <w:rFonts w:ascii="Calibri" w:hAnsi="Calibri" w:cs="Calibri"/>
          <w:i/>
          <w:iCs/>
          <w:sz w:val="24"/>
          <w:szCs w:val="24"/>
        </w:rPr>
        <w:t>et al.</w:t>
      </w:r>
      <w:r w:rsidR="006468E2" w:rsidRPr="006468E2">
        <w:rPr>
          <w:rFonts w:ascii="Calibri" w:hAnsi="Calibri" w:cs="Calibri"/>
          <w:sz w:val="24"/>
          <w:szCs w:val="24"/>
        </w:rPr>
        <w:t xml:space="preserve"> 2021)</w:t>
      </w:r>
      <w:r w:rsidR="006468E2">
        <w:rPr>
          <w:i/>
          <w:iCs/>
          <w:sz w:val="24"/>
          <w:szCs w:val="24"/>
        </w:rPr>
        <w:fldChar w:fldCharType="end"/>
      </w:r>
      <w:del w:id="315" w:author="john davis" w:date="2022-06-29T14:43:00Z">
        <w:r w:rsidR="003F3355" w:rsidDel="003F3355">
          <w:rPr>
            <w:i/>
            <w:iCs/>
            <w:sz w:val="24"/>
            <w:szCs w:val="24"/>
          </w:rPr>
          <w:fldChar w:fldCharType="begin"/>
        </w:r>
        <w:r w:rsidR="003F3355" w:rsidDel="003F3355">
          <w:rPr>
            <w:i/>
            <w:iCs/>
            <w:sz w:val="24"/>
            <w:szCs w:val="24"/>
          </w:rPr>
          <w:delInstrText xml:space="preserve"> ADDIN ZOTERO_ITEM CSL_CITATION {"citationID":"JRpWobVj","properties":{"formattedCitation":"(Cheng {\\i{}et al.} 2011)","plainCitation":"(Cheng et al. 2011)","noteIndex":0},"citationItems":[{"id":1248,"uris":["http://zotero.org/users/5857934/items/UBN7TG78"],"uri":["http://zotero.org/users/5857934/items/UBN7TG78"],"itemData":{"id":1248,"type":"article-journal","abstract":"Brassica species include both vegetable and oilseed crops, which are very important to the daily life of common human beings. Meanwhile, the Brassica species represent an excellent system for studying numerous aspects of plant biology, specifically for the analysis of genome evolution following polyploidy, so it is also very important for scientific research. Now, the genome of Brassica rapa has already been assembled, it is the time to do deep mining of the genome data.","container-title":"BMC Plant Biology","DOI":"10.1186/1471-2229-11-136","ISSN":"1471-2229","issue":"1","journalAbbreviation":"BMC Plant Biology","page":"136","source":"BioMed Central","title":"BRAD, the genetics and genomics database for Brassica plants","volume":"11","author":[{"family":"Cheng","given":"Feng"},{"family":"Liu","given":"Shengyi"},{"family":"Wu","given":"Jian"},{"family":"Fang","given":"Lu"},{"family":"Sun","given":"Silong"},{"family":"Liu","given":"Bo"},{"family":"Li","given":"Pingxia"},{"family":"Hua","given":"Wei"},{"family":"Wang","given":"Xiaowu"}],"issued":{"date-parts":[["2011",10,13]]}}}],"schema":"https://github.com/citation-style-language/schema/raw/master/csl-citation.json"} </w:delInstrText>
        </w:r>
        <w:r w:rsidR="003F3355" w:rsidDel="003F3355">
          <w:rPr>
            <w:i/>
            <w:iCs/>
            <w:sz w:val="24"/>
            <w:szCs w:val="24"/>
          </w:rPr>
          <w:fldChar w:fldCharType="separate"/>
        </w:r>
        <w:r w:rsidR="003F3355" w:rsidRPr="003F3355" w:rsidDel="003F3355">
          <w:rPr>
            <w:rFonts w:ascii="Calibri" w:hAnsi="Calibri" w:cs="Calibri"/>
            <w:sz w:val="24"/>
            <w:szCs w:val="24"/>
          </w:rPr>
          <w:delText xml:space="preserve">(Cheng </w:delText>
        </w:r>
        <w:r w:rsidR="003F3355" w:rsidRPr="003F3355" w:rsidDel="003F3355">
          <w:rPr>
            <w:rFonts w:ascii="Calibri" w:hAnsi="Calibri" w:cs="Calibri"/>
            <w:i/>
            <w:iCs/>
            <w:sz w:val="24"/>
            <w:szCs w:val="24"/>
          </w:rPr>
          <w:delText>et al.</w:delText>
        </w:r>
        <w:r w:rsidR="003F3355" w:rsidRPr="003F3355" w:rsidDel="003F3355">
          <w:rPr>
            <w:rFonts w:ascii="Calibri" w:hAnsi="Calibri" w:cs="Calibri"/>
            <w:sz w:val="24"/>
            <w:szCs w:val="24"/>
          </w:rPr>
          <w:delText xml:space="preserve"> 2011)</w:delText>
        </w:r>
        <w:r w:rsidR="003F3355" w:rsidDel="003F3355">
          <w:rPr>
            <w:i/>
            <w:iCs/>
            <w:sz w:val="24"/>
            <w:szCs w:val="24"/>
          </w:rPr>
          <w:fldChar w:fldCharType="end"/>
        </w:r>
      </w:del>
      <w:del w:id="316" w:author="john davis" w:date="2022-06-30T16:31:00Z">
        <w:r w:rsidR="003F3355" w:rsidDel="006468E2">
          <w:rPr>
            <w:i/>
            <w:iCs/>
            <w:sz w:val="24"/>
            <w:szCs w:val="24"/>
          </w:rPr>
          <w:fldChar w:fldCharType="begin"/>
        </w:r>
        <w:r w:rsidR="00A24385" w:rsidDel="006468E2">
          <w:rPr>
            <w:i/>
            <w:iCs/>
            <w:sz w:val="24"/>
            <w:szCs w:val="24"/>
          </w:rPr>
          <w:delInstrText xml:space="preserve"> ADDIN ZOTERO_ITEM CSL_CITATION {"citationID":"ku5cKmiQ","properties":{"formattedCitation":"(Cheng {\\i{}et al.} 2013)","plainCitation":"(Cheng et al. 2013)","noteIndex":0},"citationItems":[{"id":149,"uris":["http://zotero.org/users/5857934/items/SNV3SXIY"],"itemData":{"id":149,"type":"article-journal","container-title":"The Plant Cell","DOI":"10.1105/tpc.113.110486","ISSN":"1040-4651, 1532-298X","issue":"5","language":"en","page":"1541-1554","source":"Crossref","title":"Deciphering the Diploid Ancestral Genome of the Mesohexaploid &lt;i&gt;Brassica rapa&lt;/i&gt;","volume":"25","author":[{"family":"Cheng","given":"Feng"},{"family":"Mandáková","given":"Terezie"},{"family":"Wu","given":"Jian"},{"family":"Xie","given":"Qi"},{"family":"Lysak","given":"Martin A."},{"family":"Wang","given":"Xiaowu"}],"issued":{"date-parts":[["2013",5]]}}}],"schema":"https://github.com/citation-style-language/schema/raw/master/csl-citation.json"} </w:delInstrText>
        </w:r>
        <w:r w:rsidR="003F3355" w:rsidDel="006468E2">
          <w:rPr>
            <w:i/>
            <w:iCs/>
            <w:sz w:val="24"/>
            <w:szCs w:val="24"/>
          </w:rPr>
          <w:fldChar w:fldCharType="separate"/>
        </w:r>
        <w:r w:rsidR="003F3355" w:rsidRPr="003F3355" w:rsidDel="006468E2">
          <w:rPr>
            <w:rFonts w:ascii="Calibri" w:hAnsi="Calibri" w:cs="Calibri"/>
            <w:sz w:val="24"/>
            <w:szCs w:val="24"/>
          </w:rPr>
          <w:delText xml:space="preserve">(Cheng </w:delText>
        </w:r>
        <w:r w:rsidR="003F3355" w:rsidRPr="003F3355" w:rsidDel="006468E2">
          <w:rPr>
            <w:rFonts w:ascii="Calibri" w:hAnsi="Calibri" w:cs="Calibri"/>
            <w:i/>
            <w:iCs/>
            <w:sz w:val="24"/>
            <w:szCs w:val="24"/>
          </w:rPr>
          <w:delText>et al.</w:delText>
        </w:r>
        <w:r w:rsidR="003F3355" w:rsidRPr="003F3355" w:rsidDel="006468E2">
          <w:rPr>
            <w:rFonts w:ascii="Calibri" w:hAnsi="Calibri" w:cs="Calibri"/>
            <w:sz w:val="24"/>
            <w:szCs w:val="24"/>
          </w:rPr>
          <w:delText xml:space="preserve"> 2013)</w:delText>
        </w:r>
        <w:r w:rsidR="003F3355" w:rsidDel="006468E2">
          <w:rPr>
            <w:i/>
            <w:iCs/>
            <w:sz w:val="24"/>
            <w:szCs w:val="24"/>
          </w:rPr>
          <w:fldChar w:fldCharType="end"/>
        </w:r>
      </w:del>
      <w:del w:id="317" w:author="john davis" w:date="2022-06-29T14:44:00Z">
        <w:r w:rsidRPr="009E0AB3" w:rsidDel="003F3355">
          <w:rPr>
            <w:rFonts w:ascii="Calibri" w:hAnsi="Calibri" w:cs="Calibri"/>
            <w:sz w:val="24"/>
          </w:rPr>
          <w:delText xml:space="preserve">(Cheng </w:delText>
        </w:r>
        <w:r w:rsidRPr="009E0AB3" w:rsidDel="003F3355">
          <w:rPr>
            <w:rFonts w:ascii="Calibri" w:hAnsi="Calibri" w:cs="Calibri"/>
            <w:i/>
            <w:iCs/>
            <w:sz w:val="24"/>
          </w:rPr>
          <w:delText>et al.</w:delText>
        </w:r>
        <w:r w:rsidRPr="009E0AB3" w:rsidDel="003F3355">
          <w:rPr>
            <w:rFonts w:ascii="Calibri" w:hAnsi="Calibri" w:cs="Calibri"/>
            <w:sz w:val="24"/>
          </w:rPr>
          <w:delText xml:space="preserve"> 2013)</w:delText>
        </w:r>
      </w:del>
      <w:r>
        <w:rPr>
          <w:i/>
          <w:iCs/>
          <w:sz w:val="24"/>
          <w:szCs w:val="24"/>
        </w:rPr>
        <w:t xml:space="preserve"> </w:t>
      </w:r>
      <w:r w:rsidRPr="009E2C62">
        <w:rPr>
          <w:sz w:val="24"/>
          <w:szCs w:val="24"/>
        </w:rPr>
        <w:t xml:space="preserve">and </w:t>
      </w:r>
      <w:r w:rsidRPr="005F4A48">
        <w:rPr>
          <w:sz w:val="24"/>
          <w:szCs w:val="24"/>
        </w:rPr>
        <w:t xml:space="preserve">the </w:t>
      </w:r>
      <w:r w:rsidRPr="005F4A48">
        <w:rPr>
          <w:i/>
          <w:iCs/>
          <w:sz w:val="24"/>
          <w:szCs w:val="24"/>
        </w:rPr>
        <w:t xml:space="preserve">B. </w:t>
      </w:r>
      <w:r>
        <w:rPr>
          <w:i/>
          <w:iCs/>
          <w:sz w:val="24"/>
          <w:szCs w:val="24"/>
        </w:rPr>
        <w:t xml:space="preserve">oleracea </w:t>
      </w:r>
      <w:del w:id="318" w:author="john davis" w:date="2022-06-30T16:28:00Z">
        <w:r w:rsidR="003F3355" w:rsidRPr="006468E2" w:rsidDel="006468E2">
          <w:rPr>
            <w:sz w:val="24"/>
            <w:szCs w:val="24"/>
            <w:rPrChange w:id="319" w:author="john davis" w:date="2022-06-30T16:29:00Z">
              <w:rPr>
                <w:i/>
                <w:iCs/>
                <w:sz w:val="24"/>
                <w:szCs w:val="24"/>
              </w:rPr>
            </w:rPrChange>
          </w:rPr>
          <w:fldChar w:fldCharType="begin"/>
        </w:r>
        <w:r w:rsidR="00A24385" w:rsidRPr="006468E2" w:rsidDel="006468E2">
          <w:rPr>
            <w:sz w:val="24"/>
            <w:szCs w:val="24"/>
            <w:rPrChange w:id="320" w:author="john davis" w:date="2022-06-30T16:29:00Z">
              <w:rPr>
                <w:i/>
                <w:iCs/>
                <w:sz w:val="24"/>
                <w:szCs w:val="24"/>
              </w:rPr>
            </w:rPrChange>
          </w:rPr>
          <w:delInstrText xml:space="preserve"> ADDIN ZOTERO_ITEM CSL_CITATION {"citationID":"e4GQmUsh","properties":{"formattedCitation":"(Liu {\\i{}et al.} 2014)","plainCitation":"(Liu et al. 2014)","noteIndex":0},"citationItems":[{"id":6,"uris":["http://zotero.org/users/5857934/items/N2YNBX29"],"itemData":{"id":6,"type":"article-journal","container-title":"Nature Communications","DOI":"10.1038/ncomms4930","ISSN":"2041-1723","issue":"1","journalAbbreviation":"Nat Commun","language":"en","page":"3930","source":"DOI.org (Crossref)","title":"The Brassica oleracea genome reveals the asymmetrical evolution of polyploid genomes","volume":"5","author":[{"family":"Liu","given":"Shengyi"},{"family":"Liu","given":"Yumei"},{"family":"Yang","given":"Xinhua"},{"family":"Tong","given":"Chaobo"},{"family":"Edwards","given":"David"},{"family":"Parkin","given":"Isobel A. P."},{"family":"Zhao","given":"Meixia"},{"family":"Ma","given":"Jianxin"},{"family":"Yu","given":"Jingyin"},{"family":"Huang","given":"Shunmou"},{"family":"Wang","given":"Xiyin"},{"family":"Wang","given":"Junyi"},{"family":"Lu","given":"Kun"},{"family":"Fang","given":"Zhiyuan"},{"family":"Bancroft","given":"Ian"},{"family":"Yang","given":"Tae-Jin"},{"family":"Hu","given":"Qiong"},{"family":"Wang","given":"Xinfa"},{"family":"Yue","given":"Zhen"},{"family":"Li","given":"Haojie"},{"family":"Yang","given":"Linfeng"},{"family":"Wu","given":"Jian"},{"family":"Zhou","given":"Qing"},{"family":"Wang","given":"Wanxin"},{"family":"King","given":"Graham J"},{"family":"Pires","given":"J. Chris"},{"family":"Lu","given":"Changxin"},{"family":"Wu","given":"Zhangyan"},{"family":"Sampath","given":"Perumal"},{"family":"Wang","given":"Zhuo"},{"family":"Guo","given":"Hui"},{"family":"Pan","given":"Shengkai"},{"family":"Yang","given":"Limei"},{"family":"Min","given":"Jiumeng"},{"family":"Zhang","given":"Dong"},{"family":"Jin","given":"Dianchuan"},{"family":"Li","given":"Wanshun"},{"family":"Belcram","given":"Harry"},{"family":"Tu","given":"Jinxing"},{"family":"Guan","given":"Mei"},{"family":"Qi","given":"Cunkou"},{"family":"Du","given":"Dezhi"},{"family":"Li","given":"Jiana"},{"family":"Jiang","given":"Liangcai"},{"family":"Batley","given":"Jacqueline"},{"family":"Sharpe","given":"Andrew G"},{"family":"Park","given":"Beom-Seok"},{"family":"Ruperao","given":"Pradeep"},{"family":"Cheng","given":"Feng"},{"family":"Waminal","given":"Nomar Espinosa"},{"family":"Huang","given":"Yin"},{"family":"Dong","given":"Caihua"},{"family":"Wang","given":"Li"},{"family":"Li","given":"Jingping"},{"family":"Hu","given":"Zhiyong"},{"family":"Zhuang","given":"Mu"},{"family":"Huang","given":"Yi"},{"family":"Huang","given":"Junyan"},{"family":"Shi","given":"Jiaqin"},{"family":"Mei","given":"Desheng"},{"family":"Liu","given":"Jing"},{"family":"Lee","given":"Tae-Ho"},{"family":"Wang","given":"Jinpeng"},{"family":"Jin","given":"Huizhe"},{"family":"Li","given":"Zaiyun"},{"family":"Li","given":"Xun"},{"family":"Zhang","given":"Jiefu"},{"family":"Xiao","given":"Lu"},{"family":"Zhou","given":"Yongming"},{"family":"Liu","given":"Zhongsong"},{"family":"Liu","given":"Xuequn"},{"family":"Qin","given":"Rui"},{"family":"Tang","given":"Xu"},{"family":"Liu","given":"Wenbin"},{"family":"Wang","given":"Yupeng"},{"family":"Zhang","given":"Yangyong"},{"family":"Lee","given":"Jonghoon"},{"family":"Kim","given":"Hyun Hee"},{"family":"Denoeud","given":"France"},{"family":"Xu","given":"Xun"},{"family":"Liang","given":"Xinming"},{"family":"Hua","given":"Wei"},{"family":"Wang","given":"Xiaowu"},{"family":"Wang","given":"Jun"},{"family":"Chalhoub","given":"Boulos"},{"family":"Paterson","given":"Andrew H"}],"issued":{"date-parts":[["2014",9]]}}}],"schema":"https://github.com/citation-style-language/schema/raw/master/csl-citation.json"} </w:delInstrText>
        </w:r>
        <w:r w:rsidR="003F3355" w:rsidRPr="006468E2" w:rsidDel="006468E2">
          <w:rPr>
            <w:sz w:val="24"/>
            <w:szCs w:val="24"/>
            <w:rPrChange w:id="321" w:author="john davis" w:date="2022-06-30T16:29:00Z">
              <w:rPr>
                <w:i/>
                <w:iCs/>
                <w:sz w:val="24"/>
                <w:szCs w:val="24"/>
              </w:rPr>
            </w:rPrChange>
          </w:rPr>
          <w:fldChar w:fldCharType="separate"/>
        </w:r>
        <w:r w:rsidR="003F3355" w:rsidRPr="006468E2" w:rsidDel="006468E2">
          <w:rPr>
            <w:rFonts w:ascii="Calibri" w:hAnsi="Calibri" w:cs="Calibri"/>
            <w:sz w:val="24"/>
            <w:szCs w:val="24"/>
          </w:rPr>
          <w:delText xml:space="preserve">(Liu </w:delText>
        </w:r>
        <w:r w:rsidR="003F3355" w:rsidRPr="006468E2" w:rsidDel="006468E2">
          <w:rPr>
            <w:rFonts w:ascii="Calibri" w:hAnsi="Calibri" w:cs="Calibri"/>
            <w:sz w:val="24"/>
            <w:szCs w:val="24"/>
            <w:rPrChange w:id="322" w:author="john davis" w:date="2022-06-30T16:29:00Z">
              <w:rPr>
                <w:rFonts w:ascii="Calibri" w:hAnsi="Calibri" w:cs="Calibri"/>
                <w:i/>
                <w:iCs/>
                <w:sz w:val="24"/>
                <w:szCs w:val="24"/>
              </w:rPr>
            </w:rPrChange>
          </w:rPr>
          <w:delText>et al.</w:delText>
        </w:r>
        <w:r w:rsidR="003F3355" w:rsidRPr="006468E2" w:rsidDel="006468E2">
          <w:rPr>
            <w:rFonts w:ascii="Calibri" w:hAnsi="Calibri" w:cs="Calibri"/>
            <w:sz w:val="24"/>
            <w:szCs w:val="24"/>
          </w:rPr>
          <w:delText xml:space="preserve"> 2014)</w:delText>
        </w:r>
        <w:r w:rsidR="003F3355" w:rsidRPr="006468E2" w:rsidDel="006468E2">
          <w:rPr>
            <w:sz w:val="24"/>
            <w:szCs w:val="24"/>
            <w:rPrChange w:id="323" w:author="john davis" w:date="2022-06-30T16:29:00Z">
              <w:rPr>
                <w:i/>
                <w:iCs/>
                <w:sz w:val="24"/>
                <w:szCs w:val="24"/>
              </w:rPr>
            </w:rPrChange>
          </w:rPr>
          <w:fldChar w:fldCharType="end"/>
        </w:r>
      </w:del>
      <w:del w:id="324" w:author="john davis" w:date="2022-06-29T14:44:00Z">
        <w:r w:rsidRPr="006468E2" w:rsidDel="003F3355">
          <w:rPr>
            <w:rFonts w:ascii="Calibri" w:hAnsi="Calibri" w:cs="Calibri"/>
            <w:sz w:val="24"/>
          </w:rPr>
          <w:delText xml:space="preserve">(Liu </w:delText>
        </w:r>
        <w:r w:rsidRPr="006468E2" w:rsidDel="003F3355">
          <w:rPr>
            <w:rFonts w:ascii="Calibri" w:hAnsi="Calibri" w:cs="Calibri"/>
            <w:sz w:val="24"/>
            <w:rPrChange w:id="325" w:author="john davis" w:date="2022-06-30T16:29:00Z">
              <w:rPr>
                <w:rFonts w:ascii="Calibri" w:hAnsi="Calibri" w:cs="Calibri"/>
                <w:i/>
                <w:iCs/>
                <w:sz w:val="24"/>
              </w:rPr>
            </w:rPrChange>
          </w:rPr>
          <w:delText>et al.</w:delText>
        </w:r>
        <w:r w:rsidRPr="006468E2" w:rsidDel="003F3355">
          <w:rPr>
            <w:rFonts w:ascii="Calibri" w:hAnsi="Calibri" w:cs="Calibri"/>
            <w:sz w:val="24"/>
          </w:rPr>
          <w:delText xml:space="preserve"> 2014)</w:delText>
        </w:r>
        <w:r w:rsidRPr="006468E2" w:rsidDel="003F3355">
          <w:rPr>
            <w:sz w:val="24"/>
            <w:szCs w:val="24"/>
            <w:rPrChange w:id="326" w:author="john davis" w:date="2022-06-30T16:29:00Z">
              <w:rPr>
                <w:i/>
                <w:iCs/>
                <w:sz w:val="24"/>
                <w:szCs w:val="24"/>
              </w:rPr>
            </w:rPrChange>
          </w:rPr>
          <w:delText xml:space="preserve"> </w:delText>
        </w:r>
      </w:del>
      <w:r w:rsidR="006468E2">
        <w:rPr>
          <w:sz w:val="24"/>
          <w:szCs w:val="24"/>
        </w:rPr>
        <w:fldChar w:fldCharType="begin"/>
      </w:r>
      <w:r w:rsidR="006468E2">
        <w:rPr>
          <w:sz w:val="24"/>
          <w:szCs w:val="24"/>
        </w:rPr>
        <w:instrText xml:space="preserve"> ADDIN ZOTERO_ITEM CSL_CITATION {"citationID":"6omymx4L","properties":{"formattedCitation":"(Belser {\\i{}et al.} 2018)","plainCitation":"(Belser et al. 2018)","noteIndex":0},"citationItems":[{"id":1705,"uris":["http://zotero.org/users/5857934/items/79VX9JGX"],"itemData":{"id":1705,"type":"article-journal","abstract":"Plant genomes are often characterized by a high level of repetitiveness and polyploid nature. Consequently, creating genome assemblies for plant genomes is challenging. The introduction of short-read technologies 10 years ago substantially increased the number of available plant genomes. Generally, these assemblies are incomplete and fragmented, and only a few are at the chromosome scale. Recently, Pacific Biosciences and Oxford Nanopore sequencing technologies were commercialized that can sequence long DNA fragments (kilobases to megabase) and, using efficient algorithms, provide high-quality assemblies in terms of contiguity and completeness of repetitive regions1–4. However, even though genome assemblies based on long reads exhibit high contig N50s (&gt;1 Mb), these methods are still insufficient to decipher genome organization at the chromosome level. Here, we describe a strategy based on long reads (MinION or PromethION sequencers) and optical maps (Saphyr system) that can produce chromosome-level assemblies and demonstrate applicability by generating high-quality genome sequences for two new dicotyledon morphotypes, Brassica rapa Z1 (yellow sarson) and Brassica oleracea HDEM (broccoli), and one new monocotyledon, Musa schizocarpa (banana). All three assemblies show contig N50s of &gt;5 Mb and contain scaffolds that represent entire chromosomes or chromosome arms.","container-title":"Nature Plants","DOI":"10.1038/s41477-018-0289-4","ISSN":"2055-0278","issue":"11","language":"en","note":"number: 11\npublisher: Nature Publishing Group","page":"879-887","source":"www.nature.com","title":"Chromosome-scale assemblies of plant genomes using nanopore long reads and optical maps","volume":"4","author":[{"family":"Belser","given":"Caroline"},{"family":"Istace","given":"Benjamin"},{"family":"Denis","given":"Erwan"},{"family":"Dubarry","given":"Marion"},{"family":"Baurens","given":"Franc-Christophe"},{"family":"Falentin","given":"Cyril"},{"family":"Genete","given":"Mathieu"},{"family":"Berrabah","given":"Wahiba"},{"family":"Chèvre","given":"Anne-Marie"},{"family":"Delourme","given":"Régine"},{"family":"Deniot","given":"Gwenaëlle"},{"family":"Denoeud","given":"France"},{"family":"Duffé","given":"Philippe"},{"family":"Engelen","given":"Stefan"},{"family":"Lemainque","given":"Arnaud"},{"family":"Manzanares-Dauleux","given":"Maria"},{"family":"Martin","given":"Guillaume"},{"family":"Morice","given":"Jérôme"},{"family":"Noel","given":"Benjamin"},{"family":"Vekemans","given":"Xavier"},{"family":"D’Hont","given":"Angélique"},{"family":"Rousseau-Gueutin","given":"Mathieu"},{"family":"Barbe","given":"Valérie"},{"family":"Cruaud","given":"Corinne"},{"family":"Wincker","given":"Patrick"},{"family":"Aury","given":"Jean-Marc"}],"issued":{"date-parts":[["2018",11]]}}}],"schema":"https://github.com/citation-style-language/schema/raw/master/csl-citation.json"} </w:instrText>
      </w:r>
      <w:r w:rsidR="006468E2">
        <w:rPr>
          <w:sz w:val="24"/>
          <w:szCs w:val="24"/>
        </w:rPr>
        <w:fldChar w:fldCharType="separate"/>
      </w:r>
      <w:r w:rsidR="006468E2" w:rsidRPr="006468E2">
        <w:rPr>
          <w:rFonts w:ascii="Calibri" w:hAnsi="Calibri" w:cs="Calibri"/>
          <w:sz w:val="24"/>
          <w:szCs w:val="24"/>
        </w:rPr>
        <w:t xml:space="preserve">(Belser </w:t>
      </w:r>
      <w:r w:rsidR="006468E2" w:rsidRPr="006468E2">
        <w:rPr>
          <w:rFonts w:ascii="Calibri" w:hAnsi="Calibri" w:cs="Calibri"/>
          <w:i/>
          <w:iCs/>
          <w:sz w:val="24"/>
          <w:szCs w:val="24"/>
        </w:rPr>
        <w:t>et al.</w:t>
      </w:r>
      <w:r w:rsidR="006468E2" w:rsidRPr="006468E2">
        <w:rPr>
          <w:rFonts w:ascii="Calibri" w:hAnsi="Calibri" w:cs="Calibri"/>
          <w:sz w:val="24"/>
          <w:szCs w:val="24"/>
        </w:rPr>
        <w:t xml:space="preserve"> 2018)</w:t>
      </w:r>
      <w:r w:rsidR="006468E2">
        <w:rPr>
          <w:sz w:val="24"/>
          <w:szCs w:val="24"/>
        </w:rPr>
        <w:fldChar w:fldCharType="end"/>
      </w:r>
      <w:ins w:id="327" w:author="john davis" w:date="2022-06-30T16:29:00Z">
        <w:r w:rsidR="006468E2">
          <w:rPr>
            <w:sz w:val="24"/>
            <w:szCs w:val="24"/>
          </w:rPr>
          <w:t xml:space="preserve"> </w:t>
        </w:r>
      </w:ins>
      <w:r w:rsidRPr="006468E2">
        <w:rPr>
          <w:sz w:val="24"/>
          <w:szCs w:val="24"/>
        </w:rPr>
        <w:t>chromosomes</w:t>
      </w:r>
      <w:r w:rsidRPr="005F4A48">
        <w:rPr>
          <w:sz w:val="24"/>
          <w:szCs w:val="24"/>
        </w:rPr>
        <w:t xml:space="preserve">. To find possible sites of homoeologous exchange, we first filtered </w:t>
      </w:r>
      <w:ins w:id="328" w:author="john davis" w:date="2022-06-30T16:33:00Z">
        <w:r w:rsidR="00E27BA0">
          <w:rPr>
            <w:sz w:val="24"/>
            <w:szCs w:val="24"/>
          </w:rPr>
          <w:t xml:space="preserve">the 10X Da-Ae Davis </w:t>
        </w:r>
      </w:ins>
      <w:r w:rsidRPr="005F4A48">
        <w:rPr>
          <w:sz w:val="24"/>
          <w:szCs w:val="24"/>
        </w:rPr>
        <w:t xml:space="preserve">reads to retain those that could reliably be described as coming from </w:t>
      </w:r>
      <w:proofErr w:type="gramStart"/>
      <w:r w:rsidRPr="005F4A48">
        <w:rPr>
          <w:sz w:val="24"/>
          <w:szCs w:val="24"/>
        </w:rPr>
        <w:t>e</w:t>
      </w:r>
      <w:r w:rsidR="001428AA" w:rsidRPr="001428AA">
        <w:rPr>
          <w:rFonts w:ascii="Calibri" w:hAnsi="Calibri" w:cs="Calibri"/>
          <w:sz w:val="24"/>
          <w:szCs w:val="24"/>
        </w:rPr>
        <w:t>(</w:t>
      </w:r>
      <w:proofErr w:type="gramEnd"/>
      <w:r w:rsidR="001428AA" w:rsidRPr="001428AA">
        <w:rPr>
          <w:rFonts w:ascii="Calibri" w:hAnsi="Calibri" w:cs="Calibri"/>
          <w:sz w:val="24"/>
          <w:szCs w:val="24"/>
        </w:rPr>
        <w:t>Rousseau-</w:t>
      </w:r>
      <w:proofErr w:type="spellStart"/>
      <w:r w:rsidR="001428AA" w:rsidRPr="001428AA">
        <w:rPr>
          <w:rFonts w:ascii="Calibri" w:hAnsi="Calibri" w:cs="Calibri"/>
          <w:sz w:val="24"/>
          <w:szCs w:val="24"/>
        </w:rPr>
        <w:t>Gueutin</w:t>
      </w:r>
      <w:proofErr w:type="spellEnd"/>
      <w:r w:rsidR="001428AA" w:rsidRPr="001428AA">
        <w:rPr>
          <w:rFonts w:ascii="Calibri" w:hAnsi="Calibri" w:cs="Calibri"/>
          <w:sz w:val="24"/>
          <w:szCs w:val="24"/>
        </w:rPr>
        <w:t xml:space="preserve"> </w:t>
      </w:r>
      <w:r w:rsidR="001428AA" w:rsidRPr="001428AA">
        <w:rPr>
          <w:rFonts w:ascii="Calibri" w:hAnsi="Calibri" w:cs="Calibri"/>
          <w:i/>
          <w:iCs/>
          <w:sz w:val="24"/>
          <w:szCs w:val="24"/>
        </w:rPr>
        <w:t>et al.</w:t>
      </w:r>
      <w:r w:rsidR="001428AA" w:rsidRPr="001428AA">
        <w:rPr>
          <w:rFonts w:ascii="Calibri" w:hAnsi="Calibri" w:cs="Calibri"/>
          <w:sz w:val="24"/>
          <w:szCs w:val="24"/>
        </w:rPr>
        <w:t xml:space="preserve"> 2020)</w:t>
      </w:r>
      <w:r w:rsidRPr="005F4A48">
        <w:rPr>
          <w:sz w:val="24"/>
          <w:szCs w:val="24"/>
        </w:rPr>
        <w:t xml:space="preserve">ither the A or C </w:t>
      </w:r>
      <w:proofErr w:type="spellStart"/>
      <w:r w:rsidRPr="005F4A48">
        <w:rPr>
          <w:sz w:val="24"/>
          <w:szCs w:val="24"/>
        </w:rPr>
        <w:t>subgenome</w:t>
      </w:r>
      <w:proofErr w:type="spellEnd"/>
      <w:r>
        <w:rPr>
          <w:sz w:val="24"/>
          <w:szCs w:val="24"/>
        </w:rPr>
        <w:t xml:space="preserve"> (</w:t>
      </w:r>
      <w:r w:rsidRPr="005F4A48">
        <w:rPr>
          <w:sz w:val="24"/>
          <w:szCs w:val="24"/>
        </w:rPr>
        <w:t>i.e.</w:t>
      </w:r>
      <w:r>
        <w:rPr>
          <w:sz w:val="24"/>
          <w:szCs w:val="24"/>
        </w:rPr>
        <w:t>,</w:t>
      </w:r>
      <w:r w:rsidRPr="005F4A48">
        <w:rPr>
          <w:sz w:val="24"/>
          <w:szCs w:val="24"/>
        </w:rPr>
        <w:t xml:space="preserve"> those with unique and trustworthy mapping locations). To do so, the alignment file</w:t>
      </w:r>
      <w:del w:id="329" w:author="john davis" w:date="2022-06-30T16:33:00Z">
        <w:r w:rsidRPr="005F4A48" w:rsidDel="00E27BA0">
          <w:rPr>
            <w:sz w:val="24"/>
            <w:szCs w:val="24"/>
          </w:rPr>
          <w:delText>s</w:delText>
        </w:r>
      </w:del>
      <w:r w:rsidRPr="005F4A48">
        <w:rPr>
          <w:sz w:val="24"/>
          <w:szCs w:val="24"/>
        </w:rPr>
        <w:t xml:space="preserve"> w</w:t>
      </w:r>
      <w:ins w:id="330" w:author="john davis" w:date="2022-06-30T16:33:00Z">
        <w:r w:rsidR="00E27BA0">
          <w:rPr>
            <w:sz w:val="24"/>
            <w:szCs w:val="24"/>
          </w:rPr>
          <w:t>as</w:t>
        </w:r>
      </w:ins>
      <w:del w:id="331" w:author="john davis" w:date="2022-06-30T16:33:00Z">
        <w:r w:rsidRPr="005F4A48" w:rsidDel="00E27BA0">
          <w:rPr>
            <w:sz w:val="24"/>
            <w:szCs w:val="24"/>
          </w:rPr>
          <w:delText>ere</w:delText>
        </w:r>
      </w:del>
      <w:r w:rsidRPr="005F4A48">
        <w:rPr>
          <w:sz w:val="24"/>
          <w:szCs w:val="24"/>
        </w:rPr>
        <w:t xml:space="preserve"> filtered to only contain alignments </w:t>
      </w:r>
      <w:r>
        <w:rPr>
          <w:sz w:val="24"/>
          <w:szCs w:val="24"/>
        </w:rPr>
        <w:t>that</w:t>
      </w:r>
      <w:r w:rsidRPr="005F4A48">
        <w:rPr>
          <w:sz w:val="24"/>
          <w:szCs w:val="24"/>
        </w:rPr>
        <w:t xml:space="preserve"> had a MAPQ of </w:t>
      </w:r>
      <w:r>
        <w:rPr>
          <w:sz w:val="24"/>
          <w:szCs w:val="24"/>
        </w:rPr>
        <w:t>five</w:t>
      </w:r>
      <w:r w:rsidRPr="005F4A48">
        <w:rPr>
          <w:sz w:val="24"/>
          <w:szCs w:val="24"/>
        </w:rPr>
        <w:t xml:space="preserve"> or greater, were properly paired, had no supplementary alignments, and were primary alignments. Reads </w:t>
      </w:r>
      <w:del w:id="332" w:author="john davis" w:date="2022-06-30T16:33:00Z">
        <w:r w:rsidRPr="005F4A48" w:rsidDel="00E27BA0">
          <w:rPr>
            <w:sz w:val="24"/>
            <w:szCs w:val="24"/>
          </w:rPr>
          <w:delText>from these alignments</w:delText>
        </w:r>
      </w:del>
      <w:ins w:id="333" w:author="john davis" w:date="2022-06-30T16:33:00Z">
        <w:r w:rsidR="00E27BA0">
          <w:rPr>
            <w:sz w:val="24"/>
            <w:szCs w:val="24"/>
          </w:rPr>
          <w:t>that pass</w:t>
        </w:r>
      </w:ins>
      <w:ins w:id="334" w:author="john davis" w:date="2022-06-30T16:34:00Z">
        <w:r w:rsidR="00E27BA0">
          <w:rPr>
            <w:sz w:val="24"/>
            <w:szCs w:val="24"/>
          </w:rPr>
          <w:t>ed these filters</w:t>
        </w:r>
      </w:ins>
      <w:r w:rsidRPr="005F4A48">
        <w:rPr>
          <w:sz w:val="24"/>
          <w:szCs w:val="24"/>
        </w:rPr>
        <w:t xml:space="preserve"> were </w:t>
      </w:r>
      <w:r w:rsidRPr="005F4A48">
        <w:rPr>
          <w:sz w:val="24"/>
          <w:szCs w:val="24"/>
        </w:rPr>
        <w:lastRenderedPageBreak/>
        <w:t xml:space="preserve">then mapped to </w:t>
      </w:r>
      <w:ins w:id="335" w:author="john davis" w:date="2022-06-30T16:34:00Z">
        <w:r w:rsidR="00E27BA0" w:rsidRPr="00E27BA0">
          <w:rPr>
            <w:i/>
            <w:iCs/>
            <w:sz w:val="24"/>
            <w:szCs w:val="24"/>
            <w:rPrChange w:id="336" w:author="john davis" w:date="2022-06-30T16:34:00Z">
              <w:rPr>
                <w:sz w:val="24"/>
                <w:szCs w:val="24"/>
              </w:rPr>
            </w:rPrChange>
          </w:rPr>
          <w:t>three</w:t>
        </w:r>
        <w:r w:rsidR="00E27BA0">
          <w:rPr>
            <w:sz w:val="24"/>
            <w:szCs w:val="24"/>
          </w:rPr>
          <w:t xml:space="preserve"> </w:t>
        </w:r>
        <w:r w:rsidR="00E27BA0">
          <w:rPr>
            <w:i/>
            <w:iCs/>
            <w:sz w:val="24"/>
            <w:szCs w:val="24"/>
          </w:rPr>
          <w:t xml:space="preserve">B. </w:t>
        </w:r>
        <w:r w:rsidR="00E27BA0" w:rsidRPr="00E27BA0">
          <w:rPr>
            <w:i/>
            <w:iCs/>
            <w:sz w:val="24"/>
            <w:szCs w:val="24"/>
          </w:rPr>
          <w:t>napus</w:t>
        </w:r>
      </w:ins>
      <w:del w:id="337" w:author="john davis" w:date="2022-06-30T16:34:00Z">
        <w:r w:rsidRPr="00E27BA0" w:rsidDel="00E27BA0">
          <w:rPr>
            <w:i/>
            <w:iCs/>
            <w:sz w:val="24"/>
            <w:szCs w:val="24"/>
            <w:rPrChange w:id="338" w:author="john davis" w:date="2022-06-30T16:34:00Z">
              <w:rPr>
                <w:sz w:val="24"/>
                <w:szCs w:val="24"/>
              </w:rPr>
            </w:rPrChange>
          </w:rPr>
          <w:delText>their</w:delText>
        </w:r>
      </w:del>
      <w:r w:rsidRPr="005F4A48">
        <w:rPr>
          <w:sz w:val="24"/>
          <w:szCs w:val="24"/>
        </w:rPr>
        <w:t xml:space="preserve"> </w:t>
      </w:r>
      <w:del w:id="339" w:author="john davis" w:date="2022-06-30T16:34:00Z">
        <w:r w:rsidRPr="005F4A48" w:rsidDel="00E27BA0">
          <w:rPr>
            <w:sz w:val="24"/>
            <w:szCs w:val="24"/>
          </w:rPr>
          <w:delText xml:space="preserve">source </w:delText>
        </w:r>
      </w:del>
      <w:r w:rsidRPr="005F4A48">
        <w:rPr>
          <w:sz w:val="24"/>
          <w:szCs w:val="24"/>
        </w:rPr>
        <w:t>genomes</w:t>
      </w:r>
      <w:ins w:id="340" w:author="john davis" w:date="2022-06-30T16:37:00Z">
        <w:r w:rsidR="00931ABE">
          <w:rPr>
            <w:sz w:val="24"/>
            <w:szCs w:val="24"/>
          </w:rPr>
          <w:t xml:space="preserve">. The </w:t>
        </w:r>
        <w:proofErr w:type="spellStart"/>
        <w:r w:rsidR="00931ABE">
          <w:rPr>
            <w:sz w:val="24"/>
            <w:szCs w:val="24"/>
          </w:rPr>
          <w:t>coverageBed</w:t>
        </w:r>
        <w:proofErr w:type="spellEnd"/>
        <w:r w:rsidR="00931ABE">
          <w:rPr>
            <w:sz w:val="24"/>
            <w:szCs w:val="24"/>
          </w:rPr>
          <w:t xml:space="preserve"> function </w:t>
        </w:r>
      </w:ins>
      <w:r w:rsidR="00931ABE">
        <w:rPr>
          <w:sz w:val="24"/>
          <w:szCs w:val="24"/>
        </w:rPr>
        <w:t>from bedtools2 v2.29.2</w:t>
      </w:r>
      <w:del w:id="341" w:author="john davis" w:date="2022-06-30T16:37:00Z">
        <w:r w:rsidRPr="005F4A48" w:rsidDel="00931ABE">
          <w:rPr>
            <w:sz w:val="24"/>
            <w:szCs w:val="24"/>
          </w:rPr>
          <w:delText>Samtools</w:delText>
        </w:r>
        <w:r w:rsidDel="00931ABE">
          <w:rPr>
            <w:sz w:val="24"/>
            <w:szCs w:val="24"/>
          </w:rPr>
          <w:delText xml:space="preserve"> </w:delText>
        </w:r>
        <w:r w:rsidR="003F3355" w:rsidDel="00931ABE">
          <w:rPr>
            <w:sz w:val="24"/>
            <w:szCs w:val="24"/>
          </w:rPr>
          <w:fldChar w:fldCharType="begin"/>
        </w:r>
        <w:r w:rsidR="00A24385" w:rsidDel="00931ABE">
          <w:rPr>
            <w:sz w:val="24"/>
            <w:szCs w:val="24"/>
          </w:rPr>
          <w:delInstrText xml:space="preserve"> ADDIN ZOTERO_ITEM CSL_CITATION {"citationID":"hUXS5mXv","properties":{"formattedCitation":"(Li {\\i{}et al.} 2009)","plainCitation":"(Li et al. 2009)","noteIndex":0},"citationItems":[{"id":123,"uris":["http://zotero.org/users/5857934/items/EJFFJ8QN"],"itemData":{"id":123,"type":"article-journal","abstract":"Summary: The Sequence Alignment/Map (SAM) format is a generic alignment format for storing read alignments against reference sequences, supporting short and long reads (up to 128 Mbp) produced by different sequencing platforms. It is flexible in style, compact in size, efficient in random access and is the format in which alignments from the 1000 Genomes Project are released. SAMtools implements various utilities for post-processing alignments in the SAM format, such as indexing, variant caller and alignment viewer, and thus provides universal tools for processing read alignments., Availability: http://samtools.sourceforge.net, Contact: rd@sanger.ac.uk","container-title":"Bioinformatics","DOI":"10.1093/bioinformatics/btp352","ISSN":"1367-4803","issue":"16","journalAbbreviation":"Bioinformatics","note":"PMID: 19505943\nPMCID: PMC2723002","page":"2078-2079","source":"PubMed Central","title":"The Sequence Alignment/Map format and SAMtools","volume":"25","author":[{"family":"Li","given":"Heng"},{"family":"Handsaker","given":"Bob"},{"family":"Wysoker","given":"Alec"},{"family":"Fennell","given":"Tim"},{"family":"Ruan","given":"Jue"},{"family":"Homer","given":"Nils"},{"family":"Marth","given":"Gabor"},{"family":"Abecasis","given":"Goncalo"},{"family":"Durbin","given":"Richard"}],"issued":{"date-parts":[["2009",8,15]]}}}],"schema":"https://github.com/citation-style-language/schema/raw/master/csl-citation.json"} </w:delInstrText>
        </w:r>
        <w:r w:rsidR="003F3355" w:rsidDel="00931ABE">
          <w:rPr>
            <w:sz w:val="24"/>
            <w:szCs w:val="24"/>
          </w:rPr>
          <w:fldChar w:fldCharType="separate"/>
        </w:r>
        <w:r w:rsidR="003F3355" w:rsidRPr="003F3355" w:rsidDel="00931ABE">
          <w:rPr>
            <w:rFonts w:ascii="Calibri" w:hAnsi="Calibri" w:cs="Calibri"/>
            <w:sz w:val="24"/>
            <w:szCs w:val="24"/>
          </w:rPr>
          <w:delText xml:space="preserve">(Li </w:delText>
        </w:r>
        <w:r w:rsidR="003F3355" w:rsidRPr="003F3355" w:rsidDel="00931ABE">
          <w:rPr>
            <w:rFonts w:ascii="Calibri" w:hAnsi="Calibri" w:cs="Calibri"/>
            <w:i/>
            <w:iCs/>
            <w:sz w:val="24"/>
            <w:szCs w:val="24"/>
          </w:rPr>
          <w:delText>et al.</w:delText>
        </w:r>
        <w:r w:rsidR="003F3355" w:rsidRPr="003F3355" w:rsidDel="00931ABE">
          <w:rPr>
            <w:rFonts w:ascii="Calibri" w:hAnsi="Calibri" w:cs="Calibri"/>
            <w:sz w:val="24"/>
            <w:szCs w:val="24"/>
          </w:rPr>
          <w:delText xml:space="preserve"> 2009)</w:delText>
        </w:r>
        <w:r w:rsidR="003F3355" w:rsidDel="00931ABE">
          <w:rPr>
            <w:sz w:val="24"/>
            <w:szCs w:val="24"/>
          </w:rPr>
          <w:fldChar w:fldCharType="end"/>
        </w:r>
      </w:del>
      <w:del w:id="342" w:author="john davis" w:date="2022-06-29T14:44:00Z">
        <w:r w:rsidRPr="009E0AB3" w:rsidDel="003F3355">
          <w:rPr>
            <w:rFonts w:ascii="Calibri" w:hAnsi="Calibri" w:cs="Calibri"/>
            <w:sz w:val="24"/>
          </w:rPr>
          <w:delText xml:space="preserve">(Li </w:delText>
        </w:r>
        <w:r w:rsidRPr="009E0AB3" w:rsidDel="003F3355">
          <w:rPr>
            <w:rFonts w:ascii="Calibri" w:hAnsi="Calibri" w:cs="Calibri"/>
            <w:i/>
            <w:iCs/>
            <w:sz w:val="24"/>
          </w:rPr>
          <w:delText>et al.</w:delText>
        </w:r>
        <w:r w:rsidRPr="009E0AB3" w:rsidDel="003F3355">
          <w:rPr>
            <w:rFonts w:ascii="Calibri" w:hAnsi="Calibri" w:cs="Calibri"/>
            <w:sz w:val="24"/>
          </w:rPr>
          <w:delText xml:space="preserve"> 2009)</w:delText>
        </w:r>
      </w:del>
      <w:r w:rsidRPr="005F4A48">
        <w:rPr>
          <w:sz w:val="24"/>
          <w:szCs w:val="24"/>
        </w:rPr>
        <w:t xml:space="preserve"> was then used to calculate the coverage across the genomes </w:t>
      </w:r>
      <w:r>
        <w:rPr>
          <w:sz w:val="24"/>
          <w:szCs w:val="24"/>
        </w:rPr>
        <w:t>and</w:t>
      </w:r>
      <w:r w:rsidRPr="005F4A48">
        <w:rPr>
          <w:sz w:val="24"/>
          <w:szCs w:val="24"/>
        </w:rPr>
        <w:t xml:space="preserve"> the coverage of the individual potential genes previously identified</w:t>
      </w:r>
      <w:r>
        <w:rPr>
          <w:sz w:val="24"/>
          <w:szCs w:val="24"/>
        </w:rPr>
        <w:t>.</w:t>
      </w:r>
      <w:r w:rsidRPr="009E2C62">
        <w:rPr>
          <w:sz w:val="24"/>
          <w:szCs w:val="24"/>
        </w:rPr>
        <w:t xml:space="preserve"> </w:t>
      </w:r>
      <w:ins w:id="343" w:author="john davis" w:date="2022-06-30T16:35:00Z">
        <w:r w:rsidR="00E27BA0">
          <w:rPr>
            <w:sz w:val="24"/>
            <w:szCs w:val="24"/>
          </w:rPr>
          <w:t xml:space="preserve">The alternate mapping sites were also captured using the </w:t>
        </w:r>
      </w:ins>
      <w:ins w:id="344" w:author="john davis" w:date="2022-06-30T16:36:00Z">
        <w:r w:rsidR="00E27BA0">
          <w:rPr>
            <w:sz w:val="24"/>
            <w:szCs w:val="24"/>
          </w:rPr>
          <w:t>“XA” tag from the bwa output. Us</w:t>
        </w:r>
      </w:ins>
      <w:r w:rsidR="00931ABE">
        <w:rPr>
          <w:sz w:val="24"/>
          <w:szCs w:val="24"/>
        </w:rPr>
        <w:t xml:space="preserve">ing edit distance as a filtering parameter, alternate mapping sites which had </w:t>
      </w:r>
      <w:proofErr w:type="gramStart"/>
      <w:r w:rsidR="00931ABE">
        <w:rPr>
          <w:sz w:val="24"/>
          <w:szCs w:val="24"/>
        </w:rPr>
        <w:t>a</w:t>
      </w:r>
      <w:proofErr w:type="gramEnd"/>
      <w:r w:rsidR="00931ABE">
        <w:rPr>
          <w:sz w:val="24"/>
          <w:szCs w:val="24"/>
        </w:rPr>
        <w:t xml:space="preserve"> edit distance equal to or less than the primary alignment’s edit distance were added to the coverage calculation. </w:t>
      </w:r>
      <w:r w:rsidRPr="005F4A48">
        <w:rPr>
          <w:sz w:val="24"/>
          <w:szCs w:val="24"/>
        </w:rPr>
        <w:t xml:space="preserve">To calculate coverage across the genomes, a window size of 100 </w:t>
      </w:r>
      <w:proofErr w:type="spellStart"/>
      <w:r>
        <w:rPr>
          <w:sz w:val="24"/>
          <w:szCs w:val="24"/>
        </w:rPr>
        <w:t>Kb</w:t>
      </w:r>
      <w:proofErr w:type="spellEnd"/>
      <w:r w:rsidRPr="005F4A48">
        <w:rPr>
          <w:sz w:val="24"/>
          <w:szCs w:val="24"/>
        </w:rPr>
        <w:t xml:space="preserve"> with a step size of 20 </w:t>
      </w:r>
      <w:proofErr w:type="spellStart"/>
      <w:r>
        <w:rPr>
          <w:sz w:val="24"/>
          <w:szCs w:val="24"/>
        </w:rPr>
        <w:t>Kb</w:t>
      </w:r>
      <w:proofErr w:type="spellEnd"/>
      <w:r w:rsidRPr="005F4A48">
        <w:rPr>
          <w:sz w:val="24"/>
          <w:szCs w:val="24"/>
        </w:rPr>
        <w:t xml:space="preserve"> was used. </w:t>
      </w:r>
      <w:r>
        <w:rPr>
          <w:sz w:val="24"/>
          <w:szCs w:val="24"/>
        </w:rPr>
        <w:t>T</w:t>
      </w:r>
      <w:r w:rsidRPr="005F4A48">
        <w:rPr>
          <w:sz w:val="24"/>
          <w:szCs w:val="24"/>
        </w:rPr>
        <w:t xml:space="preserve">he calculated coverages were standardized based on </w:t>
      </w:r>
      <w:r>
        <w:rPr>
          <w:sz w:val="24"/>
          <w:szCs w:val="24"/>
        </w:rPr>
        <w:t xml:space="preserve">the </w:t>
      </w:r>
      <w:r w:rsidRPr="005F4A48">
        <w:rPr>
          <w:sz w:val="24"/>
          <w:szCs w:val="24"/>
        </w:rPr>
        <w:t>chromosome</w:t>
      </w:r>
      <w:r>
        <w:rPr>
          <w:sz w:val="24"/>
          <w:szCs w:val="24"/>
        </w:rPr>
        <w:t xml:space="preserve"> using R </w:t>
      </w:r>
      <w:r w:rsidR="003F3355">
        <w:rPr>
          <w:sz w:val="24"/>
          <w:szCs w:val="24"/>
        </w:rPr>
        <w:fldChar w:fldCharType="begin"/>
      </w:r>
      <w:r w:rsidR="00A24385">
        <w:rPr>
          <w:sz w:val="24"/>
          <w:szCs w:val="24"/>
        </w:rPr>
        <w:instrText xml:space="preserve"> ADDIN ZOTERO_ITEM CSL_CITATION {"citationID":"dhoTF2wH","properties":{"formattedCitation":"(R Core Team 2013)","plainCitation":"(R Core Team 2013)","dontUpdate":true,"noteIndex":0},"citationItems":[{"id":22,"uris":["http://zotero.org/users/5857934/items/DCZZTAGZ"],"itemData":{"id":22,"type":"book","event-place":"Vienna, Austria","publisher":"R Foundation for Statistical Computing","publisher-place":"Vienna, Austria","title":"R: A language and environment for statistical  computing.","URL":"http://www.R-project.org/","author":[{"family":"R Core Team","given":""}],"issued":{"date-parts":[["2013"]]}}}],"schema":"https://github.com/citation-style-language/schema/raw/master/csl-citation.json"} </w:instrText>
      </w:r>
      <w:r w:rsidR="003F3355">
        <w:rPr>
          <w:sz w:val="24"/>
          <w:szCs w:val="24"/>
        </w:rPr>
        <w:fldChar w:fldCharType="separate"/>
      </w:r>
      <w:r w:rsidR="003F3355" w:rsidRPr="003F3355">
        <w:rPr>
          <w:rFonts w:ascii="Calibri" w:hAnsi="Calibri" w:cs="Calibri"/>
          <w:sz w:val="24"/>
        </w:rPr>
        <w:t>(R Core Team 20</w:t>
      </w:r>
      <w:ins w:id="345" w:author="john davis" w:date="2022-06-29T14:45:00Z">
        <w:r w:rsidR="003F3355">
          <w:rPr>
            <w:rFonts w:ascii="Calibri" w:hAnsi="Calibri" w:cs="Calibri"/>
            <w:sz w:val="24"/>
          </w:rPr>
          <w:t>20</w:t>
        </w:r>
      </w:ins>
      <w:del w:id="346" w:author="john davis" w:date="2022-06-29T14:45:00Z">
        <w:r w:rsidR="003F3355" w:rsidRPr="003F3355" w:rsidDel="003F3355">
          <w:rPr>
            <w:rFonts w:ascii="Calibri" w:hAnsi="Calibri" w:cs="Calibri"/>
            <w:sz w:val="24"/>
          </w:rPr>
          <w:delText>13</w:delText>
        </w:r>
      </w:del>
      <w:r w:rsidR="003F3355" w:rsidRPr="003F3355">
        <w:rPr>
          <w:rFonts w:ascii="Calibri" w:hAnsi="Calibri" w:cs="Calibri"/>
          <w:sz w:val="24"/>
        </w:rPr>
        <w:t>)</w:t>
      </w:r>
      <w:r w:rsidR="003F3355">
        <w:rPr>
          <w:sz w:val="24"/>
          <w:szCs w:val="24"/>
        </w:rPr>
        <w:fldChar w:fldCharType="end"/>
      </w:r>
      <w:del w:id="347" w:author="john davis" w:date="2022-06-29T14:45:00Z">
        <w:r w:rsidDel="003F3355">
          <w:rPr>
            <w:noProof/>
            <w:sz w:val="24"/>
            <w:szCs w:val="24"/>
          </w:rPr>
          <w:delText>(R Core Team 2020)</w:delText>
        </w:r>
      </w:del>
      <w:r w:rsidRPr="005F4A48">
        <w:rPr>
          <w:sz w:val="24"/>
          <w:szCs w:val="24"/>
        </w:rPr>
        <w:t xml:space="preserve">. Prior to standardization, regions </w:t>
      </w:r>
      <w:r>
        <w:rPr>
          <w:sz w:val="24"/>
          <w:szCs w:val="24"/>
        </w:rPr>
        <w:t>that</w:t>
      </w:r>
      <w:r w:rsidRPr="005F4A48">
        <w:rPr>
          <w:sz w:val="24"/>
          <w:szCs w:val="24"/>
        </w:rPr>
        <w:t xml:space="preserve"> contained </w:t>
      </w:r>
      <w:r>
        <w:rPr>
          <w:rFonts w:ascii="Roboto" w:hAnsi="Roboto"/>
          <w:color w:val="222222"/>
          <w:shd w:val="clear" w:color="auto" w:fill="FFFFFF"/>
        </w:rPr>
        <w:t>≥</w:t>
      </w:r>
      <w:r w:rsidRPr="005F4A48">
        <w:rPr>
          <w:sz w:val="24"/>
          <w:szCs w:val="24"/>
        </w:rPr>
        <w:t xml:space="preserve">10X </w:t>
      </w:r>
      <w:r w:rsidRPr="009E2C62">
        <w:rPr>
          <w:sz w:val="24"/>
          <w:szCs w:val="24"/>
        </w:rPr>
        <w:t xml:space="preserve">mean coverage </w:t>
      </w:r>
      <w:r>
        <w:rPr>
          <w:sz w:val="24"/>
          <w:szCs w:val="24"/>
        </w:rPr>
        <w:t xml:space="preserve">of </w:t>
      </w:r>
      <w:r w:rsidRPr="005F4A48">
        <w:rPr>
          <w:sz w:val="24"/>
          <w:szCs w:val="24"/>
        </w:rPr>
        <w:t>their chromosome</w:t>
      </w:r>
      <w:r>
        <w:rPr>
          <w:sz w:val="24"/>
          <w:szCs w:val="24"/>
        </w:rPr>
        <w:t xml:space="preserve"> </w:t>
      </w:r>
      <w:r w:rsidRPr="009E2C62">
        <w:rPr>
          <w:sz w:val="24"/>
          <w:szCs w:val="24"/>
        </w:rPr>
        <w:t xml:space="preserve">were removed from further analysis. The coverages were then </w:t>
      </w:r>
      <w:r w:rsidRPr="005F4A48">
        <w:rPr>
          <w:sz w:val="24"/>
          <w:szCs w:val="24"/>
        </w:rPr>
        <w:t>plotted to identify regions across the genome with higher or lower than average coverage. These regions were considered potential sites of homoeologous exchange. The coverage of the potential homoeologous genes was also compared to the genome coverage to look for agreement between the two methods.</w:t>
      </w:r>
    </w:p>
    <w:p w14:paraId="3E7069CD" w14:textId="77777777" w:rsidR="00F52EBF" w:rsidRDefault="00F52EBF">
      <w:pPr>
        <w:rPr>
          <w:sz w:val="24"/>
          <w:szCs w:val="24"/>
        </w:rPr>
      </w:pPr>
      <w:r>
        <w:rPr>
          <w:sz w:val="24"/>
          <w:szCs w:val="24"/>
        </w:rPr>
        <w:br w:type="page"/>
      </w:r>
    </w:p>
    <w:p w14:paraId="7997B4B0" w14:textId="77777777" w:rsidR="00F52EBF" w:rsidRPr="005F4A48" w:rsidRDefault="00F52EBF" w:rsidP="00F52EBF">
      <w:pPr>
        <w:spacing w:line="480" w:lineRule="auto"/>
        <w:rPr>
          <w:b/>
          <w:sz w:val="24"/>
          <w:szCs w:val="24"/>
        </w:rPr>
      </w:pPr>
      <w:r w:rsidRPr="005F4A48">
        <w:rPr>
          <w:b/>
          <w:sz w:val="24"/>
          <w:szCs w:val="24"/>
        </w:rPr>
        <w:lastRenderedPageBreak/>
        <w:t>Results</w:t>
      </w:r>
    </w:p>
    <w:p w14:paraId="4BFBAE43" w14:textId="255C0165" w:rsidR="00F52EBF" w:rsidRPr="005F4A48" w:rsidRDefault="00F52EBF" w:rsidP="00F52EBF">
      <w:pPr>
        <w:spacing w:line="480" w:lineRule="auto"/>
        <w:ind w:firstLine="720"/>
        <w:rPr>
          <w:sz w:val="24"/>
          <w:szCs w:val="24"/>
        </w:rPr>
      </w:pPr>
      <w:r w:rsidRPr="005F4A48">
        <w:rPr>
          <w:sz w:val="24"/>
          <w:szCs w:val="24"/>
        </w:rPr>
        <w:t>To develop a high-quality</w:t>
      </w:r>
      <w:del w:id="348" w:author="john davis" w:date="2022-07-14T10:53:00Z">
        <w:r w:rsidDel="00D9521E">
          <w:rPr>
            <w:sz w:val="24"/>
            <w:szCs w:val="24"/>
          </w:rPr>
          <w:delText>,</w:delText>
        </w:r>
      </w:del>
      <w:r>
        <w:rPr>
          <w:sz w:val="24"/>
          <w:szCs w:val="24"/>
        </w:rPr>
        <w:t xml:space="preserve"> </w:t>
      </w:r>
      <w:commentRangeStart w:id="349"/>
      <w:commentRangeStart w:id="350"/>
      <w:commentRangeStart w:id="351"/>
      <w:del w:id="352" w:author="john davis" w:date="2022-07-14T10:52:00Z">
        <w:r w:rsidDel="00D9521E">
          <w:rPr>
            <w:sz w:val="24"/>
            <w:szCs w:val="24"/>
          </w:rPr>
          <w:delText>m</w:delText>
        </w:r>
      </w:del>
      <w:ins w:id="353" w:author="john davis" w:date="2022-07-14T10:52:00Z">
        <w:r w:rsidR="00D9521E">
          <w:rPr>
            <w:sz w:val="24"/>
            <w:szCs w:val="24"/>
          </w:rPr>
          <w:t>a</w:t>
        </w:r>
      </w:ins>
      <w:del w:id="354" w:author="john davis" w:date="2022-07-14T10:52:00Z">
        <w:r w:rsidDel="00D9521E">
          <w:rPr>
            <w:sz w:val="24"/>
            <w:szCs w:val="24"/>
          </w:rPr>
          <w:delText>ore complet</w:delText>
        </w:r>
        <w:commentRangeEnd w:id="349"/>
        <w:r w:rsidR="00043414" w:rsidDel="00D9521E">
          <w:rPr>
            <w:rStyle w:val="CommentReference"/>
          </w:rPr>
          <w:commentReference w:id="349"/>
        </w:r>
      </w:del>
      <w:commentRangeEnd w:id="350"/>
      <w:r w:rsidR="00D9521E">
        <w:rPr>
          <w:rStyle w:val="CommentReference"/>
        </w:rPr>
        <w:commentReference w:id="350"/>
      </w:r>
      <w:commentRangeEnd w:id="351"/>
      <w:r w:rsidR="00DB5482">
        <w:rPr>
          <w:rStyle w:val="CommentReference"/>
        </w:rPr>
        <w:commentReference w:id="351"/>
      </w:r>
      <w:del w:id="355" w:author="john davis" w:date="2022-07-14T10:52:00Z">
        <w:r w:rsidDel="00D9521E">
          <w:rPr>
            <w:sz w:val="24"/>
            <w:szCs w:val="24"/>
          </w:rPr>
          <w:delText>e</w:delText>
        </w:r>
        <w:r w:rsidRPr="005F4A48" w:rsidDel="00D9521E">
          <w:rPr>
            <w:sz w:val="24"/>
            <w:szCs w:val="24"/>
          </w:rPr>
          <w:delText xml:space="preserve"> a</w:delText>
        </w:r>
      </w:del>
      <w:r w:rsidRPr="005F4A48">
        <w:rPr>
          <w:sz w:val="24"/>
          <w:szCs w:val="24"/>
        </w:rPr>
        <w:t>ssembly</w:t>
      </w:r>
      <w:r>
        <w:rPr>
          <w:sz w:val="24"/>
          <w:szCs w:val="24"/>
        </w:rPr>
        <w:t xml:space="preserve"> of</w:t>
      </w:r>
      <w:r w:rsidRPr="005F4A48">
        <w:rPr>
          <w:sz w:val="24"/>
          <w:szCs w:val="24"/>
        </w:rPr>
        <w:t xml:space="preserve"> </w:t>
      </w:r>
      <w:r w:rsidRPr="005F4A48">
        <w:rPr>
          <w:i/>
          <w:sz w:val="24"/>
          <w:szCs w:val="24"/>
        </w:rPr>
        <w:t xml:space="preserve">B. napus </w:t>
      </w:r>
      <w:r>
        <w:rPr>
          <w:sz w:val="24"/>
          <w:szCs w:val="24"/>
        </w:rPr>
        <w:t>we took advantage of contemporary</w:t>
      </w:r>
      <w:r w:rsidRPr="005F4A48">
        <w:rPr>
          <w:sz w:val="24"/>
          <w:szCs w:val="24"/>
        </w:rPr>
        <w:t xml:space="preserve"> technolog</w:t>
      </w:r>
      <w:r>
        <w:rPr>
          <w:sz w:val="24"/>
          <w:szCs w:val="24"/>
        </w:rPr>
        <w:t>ies</w:t>
      </w:r>
      <w:r w:rsidRPr="005F4A48">
        <w:rPr>
          <w:sz w:val="24"/>
          <w:szCs w:val="24"/>
        </w:rPr>
        <w:t xml:space="preserve"> </w:t>
      </w:r>
      <w:r>
        <w:rPr>
          <w:sz w:val="24"/>
          <w:szCs w:val="24"/>
        </w:rPr>
        <w:t>by using</w:t>
      </w:r>
      <w:r w:rsidRPr="005F4A48">
        <w:rPr>
          <w:sz w:val="24"/>
          <w:szCs w:val="24"/>
        </w:rPr>
        <w:t xml:space="preserve"> a combination of 10X </w:t>
      </w:r>
      <w:r>
        <w:rPr>
          <w:sz w:val="24"/>
          <w:szCs w:val="24"/>
        </w:rPr>
        <w:t>G</w:t>
      </w:r>
      <w:r w:rsidRPr="005F4A48">
        <w:rPr>
          <w:sz w:val="24"/>
          <w:szCs w:val="24"/>
        </w:rPr>
        <w:t>enomics, Pacific Biosciences, and Dovetail / Hi-C methods</w:t>
      </w:r>
      <w:r>
        <w:rPr>
          <w:sz w:val="24"/>
          <w:szCs w:val="24"/>
        </w:rPr>
        <w:t xml:space="preserve"> (Figure </w:t>
      </w:r>
      <w:r w:rsidR="008267C2">
        <w:rPr>
          <w:sz w:val="24"/>
          <w:szCs w:val="24"/>
        </w:rPr>
        <w:t>4)</w:t>
      </w:r>
      <w:r w:rsidRPr="005F4A48">
        <w:rPr>
          <w:sz w:val="24"/>
          <w:szCs w:val="24"/>
        </w:rPr>
        <w:t xml:space="preserve">.  </w:t>
      </w:r>
      <w:r>
        <w:rPr>
          <w:sz w:val="24"/>
          <w:szCs w:val="24"/>
        </w:rPr>
        <w:t>The application of</w:t>
      </w:r>
      <w:r w:rsidRPr="005F4A48">
        <w:rPr>
          <w:sz w:val="24"/>
          <w:szCs w:val="24"/>
        </w:rPr>
        <w:t xml:space="preserve"> each </w:t>
      </w:r>
      <w:r>
        <w:rPr>
          <w:sz w:val="24"/>
          <w:szCs w:val="24"/>
        </w:rPr>
        <w:t xml:space="preserve">is described </w:t>
      </w:r>
      <w:r w:rsidRPr="005F4A48">
        <w:rPr>
          <w:sz w:val="24"/>
          <w:szCs w:val="24"/>
        </w:rPr>
        <w:t>in turn</w:t>
      </w:r>
      <w:r>
        <w:rPr>
          <w:sz w:val="24"/>
          <w:szCs w:val="24"/>
        </w:rPr>
        <w:t xml:space="preserve"> below</w:t>
      </w:r>
      <w:r w:rsidRPr="005F4A48">
        <w:rPr>
          <w:sz w:val="24"/>
          <w:szCs w:val="24"/>
        </w:rPr>
        <w:t xml:space="preserve">, followed by the results of </w:t>
      </w:r>
      <w:r>
        <w:rPr>
          <w:sz w:val="24"/>
          <w:szCs w:val="24"/>
        </w:rPr>
        <w:t xml:space="preserve">the </w:t>
      </w:r>
      <w:r w:rsidRPr="005F4A48">
        <w:rPr>
          <w:sz w:val="24"/>
          <w:szCs w:val="24"/>
        </w:rPr>
        <w:t>annotation and homoeologous exchange analysis.</w:t>
      </w:r>
    </w:p>
    <w:p w14:paraId="11591097" w14:textId="77777777" w:rsidR="00F52EBF" w:rsidRPr="005F4A48" w:rsidRDefault="00F52EBF" w:rsidP="00F52EBF">
      <w:pPr>
        <w:spacing w:line="480" w:lineRule="auto"/>
        <w:rPr>
          <w:i/>
          <w:sz w:val="24"/>
          <w:szCs w:val="24"/>
        </w:rPr>
      </w:pPr>
      <w:commentRangeStart w:id="356"/>
      <w:commentRangeStart w:id="357"/>
      <w:commentRangeStart w:id="358"/>
      <w:commentRangeStart w:id="359"/>
      <w:r w:rsidRPr="005F4A48">
        <w:rPr>
          <w:i/>
          <w:sz w:val="24"/>
          <w:szCs w:val="24"/>
        </w:rPr>
        <w:t>Supernova assemblies</w:t>
      </w:r>
      <w:commentRangeEnd w:id="356"/>
      <w:r>
        <w:rPr>
          <w:rStyle w:val="CommentReference"/>
        </w:rPr>
        <w:commentReference w:id="356"/>
      </w:r>
      <w:commentRangeEnd w:id="357"/>
      <w:r w:rsidR="00D16455">
        <w:rPr>
          <w:rStyle w:val="CommentReference"/>
        </w:rPr>
        <w:commentReference w:id="357"/>
      </w:r>
      <w:commentRangeEnd w:id="358"/>
      <w:r w:rsidR="008267C2">
        <w:rPr>
          <w:rStyle w:val="CommentReference"/>
        </w:rPr>
        <w:commentReference w:id="358"/>
      </w:r>
      <w:commentRangeEnd w:id="359"/>
      <w:r w:rsidR="00DB5482">
        <w:rPr>
          <w:rStyle w:val="CommentReference"/>
        </w:rPr>
        <w:commentReference w:id="359"/>
      </w:r>
    </w:p>
    <w:p w14:paraId="20DE38F0" w14:textId="7E82B731" w:rsidR="00F52EBF" w:rsidRPr="005F4A48" w:rsidRDefault="00F52EBF" w:rsidP="00FA16D5">
      <w:pPr>
        <w:spacing w:line="480" w:lineRule="auto"/>
        <w:ind w:firstLine="720"/>
        <w:rPr>
          <w:sz w:val="24"/>
          <w:szCs w:val="24"/>
        </w:rPr>
      </w:pPr>
      <w:commentRangeStart w:id="360"/>
      <w:commentRangeStart w:id="361"/>
      <w:del w:id="362" w:author="john davis" w:date="2022-07-14T10:55:00Z">
        <w:r w:rsidRPr="005F4A48" w:rsidDel="00FA16D5">
          <w:rPr>
            <w:sz w:val="24"/>
            <w:szCs w:val="24"/>
          </w:rPr>
          <w:delText>The first assembly attempts were made using 10X Da-Ae Davis and 10X Da-Ae Novogene reads along with the default Supernova-1.1.5 pipeline and an estimated genome size of 1.12 Gb.</w:delText>
        </w:r>
      </w:del>
      <w:ins w:id="363" w:author="john davis" w:date="2022-07-14T10:55:00Z">
        <w:r w:rsidR="00FA16D5">
          <w:rPr>
            <w:sz w:val="24"/>
            <w:szCs w:val="24"/>
          </w:rPr>
          <w:t>F</w:t>
        </w:r>
      </w:ins>
      <w:del w:id="364" w:author="john davis" w:date="2022-07-14T10:55:00Z">
        <w:r w:rsidRPr="005F4A48" w:rsidDel="00FA16D5">
          <w:rPr>
            <w:sz w:val="24"/>
            <w:szCs w:val="24"/>
          </w:rPr>
          <w:delText xml:space="preserve"> </w:delText>
        </w:r>
      </w:del>
      <w:commentRangeEnd w:id="360"/>
      <w:r w:rsidR="009838A3">
        <w:rPr>
          <w:rStyle w:val="CommentReference"/>
        </w:rPr>
        <w:commentReference w:id="360"/>
      </w:r>
      <w:commentRangeEnd w:id="361"/>
      <w:r w:rsidR="00FA16D5">
        <w:rPr>
          <w:rStyle w:val="CommentReference"/>
        </w:rPr>
        <w:commentReference w:id="361"/>
      </w:r>
      <w:del w:id="365" w:author="john davis" w:date="2022-07-14T10:55:00Z">
        <w:r w:rsidRPr="009E2C62" w:rsidDel="00FA16D5">
          <w:rPr>
            <w:sz w:val="24"/>
            <w:szCs w:val="24"/>
          </w:rPr>
          <w:delText>F</w:delText>
        </w:r>
      </w:del>
      <w:r w:rsidRPr="009E2C62">
        <w:rPr>
          <w:sz w:val="24"/>
          <w:szCs w:val="24"/>
        </w:rPr>
        <w:t>ollowing the release of Supernova</w:t>
      </w:r>
      <w:r>
        <w:rPr>
          <w:sz w:val="24"/>
          <w:szCs w:val="24"/>
        </w:rPr>
        <w:t xml:space="preserve"> v</w:t>
      </w:r>
      <w:r w:rsidRPr="009E2C62">
        <w:rPr>
          <w:sz w:val="24"/>
          <w:szCs w:val="24"/>
        </w:rPr>
        <w:t xml:space="preserve">2.0.0, the </w:t>
      </w:r>
      <w:del w:id="366" w:author="John Thompson Davis" w:date="2022-07-25T10:05:00Z">
        <w:r w:rsidRPr="009E2C62" w:rsidDel="00F83074">
          <w:rPr>
            <w:sz w:val="24"/>
            <w:szCs w:val="24"/>
          </w:rPr>
          <w:delText xml:space="preserve">10X </w:delText>
        </w:r>
      </w:del>
      <w:r w:rsidRPr="009E2C62">
        <w:rPr>
          <w:sz w:val="24"/>
          <w:szCs w:val="24"/>
        </w:rPr>
        <w:t xml:space="preserve">Da-Ae </w:t>
      </w:r>
      <w:ins w:id="367" w:author="John Thompson Davis" w:date="2022-07-25T10:05:00Z">
        <w:r w:rsidR="00F83074" w:rsidRPr="009E2C62">
          <w:rPr>
            <w:sz w:val="24"/>
            <w:szCs w:val="24"/>
          </w:rPr>
          <w:t xml:space="preserve">10X </w:t>
        </w:r>
      </w:ins>
      <w:r w:rsidRPr="009E2C62">
        <w:rPr>
          <w:sz w:val="24"/>
          <w:szCs w:val="24"/>
        </w:rPr>
        <w:t xml:space="preserve">Davis reads were </w:t>
      </w:r>
      <w:del w:id="368" w:author="john davis" w:date="2022-07-14T10:55:00Z">
        <w:r w:rsidRPr="009E2C62" w:rsidDel="00FA16D5">
          <w:rPr>
            <w:sz w:val="24"/>
            <w:szCs w:val="24"/>
          </w:rPr>
          <w:delText>re</w:delText>
        </w:r>
      </w:del>
      <w:r w:rsidRPr="009E2C62">
        <w:rPr>
          <w:sz w:val="24"/>
          <w:szCs w:val="24"/>
        </w:rPr>
        <w:t>assembled. The</w:t>
      </w:r>
      <w:del w:id="369" w:author="john davis" w:date="2022-07-14T10:55:00Z">
        <w:r w:rsidRPr="009E2C62" w:rsidDel="00FA16D5">
          <w:rPr>
            <w:sz w:val="24"/>
            <w:szCs w:val="24"/>
          </w:rPr>
          <w:delText xml:space="preserve"> new</w:delText>
        </w:r>
      </w:del>
      <w:r w:rsidRPr="009E2C62">
        <w:rPr>
          <w:sz w:val="24"/>
          <w:szCs w:val="24"/>
        </w:rPr>
        <w:t xml:space="preserve"> assembly had a length of 918 Mb and a</w:t>
      </w:r>
      <w:r>
        <w:rPr>
          <w:sz w:val="24"/>
          <w:szCs w:val="24"/>
        </w:rPr>
        <w:t>n</w:t>
      </w:r>
      <w:r w:rsidRPr="009E2C62">
        <w:rPr>
          <w:sz w:val="24"/>
          <w:szCs w:val="24"/>
        </w:rPr>
        <w:t xml:space="preserve"> </w:t>
      </w:r>
      <w:r w:rsidRPr="00250FE6">
        <w:rPr>
          <w:sz w:val="24"/>
          <w:szCs w:val="24"/>
        </w:rPr>
        <w:t>N</w:t>
      </w:r>
      <w:r w:rsidRPr="00C835FA">
        <w:rPr>
          <w:sz w:val="24"/>
          <w:szCs w:val="24"/>
          <w:vertAlign w:val="subscript"/>
        </w:rPr>
        <w:t>50</w:t>
      </w:r>
      <w:r w:rsidRPr="009E2C62">
        <w:rPr>
          <w:sz w:val="24"/>
          <w:szCs w:val="24"/>
        </w:rPr>
        <w:t xml:space="preserve"> of 1.5 Mb</w:t>
      </w:r>
      <w:r w:rsidRPr="005F4A48">
        <w:rPr>
          <w:sz w:val="24"/>
          <w:szCs w:val="24"/>
        </w:rPr>
        <w:t>. Notably, the BUSCO scores of this new assembly</w:t>
      </w:r>
      <w:r>
        <w:rPr>
          <w:sz w:val="24"/>
          <w:szCs w:val="24"/>
        </w:rPr>
        <w:t xml:space="preserve"> approach</w:t>
      </w:r>
      <w:r w:rsidR="008267C2">
        <w:rPr>
          <w:sz w:val="24"/>
          <w:szCs w:val="24"/>
        </w:rPr>
        <w:t>ed</w:t>
      </w:r>
      <w:r>
        <w:rPr>
          <w:sz w:val="24"/>
          <w:szCs w:val="24"/>
        </w:rPr>
        <w:t xml:space="preserve"> </w:t>
      </w:r>
      <w:r w:rsidRPr="005F4A48">
        <w:rPr>
          <w:sz w:val="24"/>
          <w:szCs w:val="24"/>
        </w:rPr>
        <w:t xml:space="preserve">the scores of the </w:t>
      </w:r>
      <w:proofErr w:type="spellStart"/>
      <w:r w:rsidRPr="005F4A48">
        <w:rPr>
          <w:sz w:val="24"/>
          <w:szCs w:val="24"/>
        </w:rPr>
        <w:t>Darmor-bzh</w:t>
      </w:r>
      <w:proofErr w:type="spellEnd"/>
      <w:r>
        <w:rPr>
          <w:sz w:val="24"/>
          <w:szCs w:val="24"/>
        </w:rPr>
        <w:t xml:space="preserve"> </w:t>
      </w:r>
      <w:r w:rsidR="008267C2">
        <w:rPr>
          <w:sz w:val="24"/>
          <w:szCs w:val="24"/>
        </w:rPr>
        <w:t>v4.1</w:t>
      </w:r>
      <w:r w:rsidRPr="005F4A48">
        <w:rPr>
          <w:sz w:val="24"/>
          <w:szCs w:val="24"/>
        </w:rPr>
        <w:t xml:space="preserve">. The 10X reads for both </w:t>
      </w:r>
      <w:r w:rsidRPr="005F4A48">
        <w:rPr>
          <w:i/>
          <w:sz w:val="24"/>
          <w:szCs w:val="24"/>
        </w:rPr>
        <w:t xml:space="preserve">B. rapa </w:t>
      </w:r>
      <w:r w:rsidRPr="005F4A48">
        <w:rPr>
          <w:sz w:val="24"/>
          <w:szCs w:val="24"/>
        </w:rPr>
        <w:t xml:space="preserve">and </w:t>
      </w:r>
      <w:r w:rsidRPr="005F4A48">
        <w:rPr>
          <w:i/>
          <w:sz w:val="24"/>
          <w:szCs w:val="24"/>
        </w:rPr>
        <w:t>B. oleracea</w:t>
      </w:r>
      <w:r w:rsidRPr="005F4A48">
        <w:rPr>
          <w:sz w:val="24"/>
          <w:szCs w:val="24"/>
        </w:rPr>
        <w:t xml:space="preserve"> assembled using Supernova</w:t>
      </w:r>
      <w:r>
        <w:rPr>
          <w:sz w:val="24"/>
          <w:szCs w:val="24"/>
        </w:rPr>
        <w:t xml:space="preserve"> v</w:t>
      </w:r>
      <w:r w:rsidRPr="005F4A48">
        <w:rPr>
          <w:sz w:val="24"/>
          <w:szCs w:val="24"/>
        </w:rPr>
        <w:t xml:space="preserve">2.0.0 also showed promising results. Both assemblies had </w:t>
      </w:r>
      <w:r w:rsidRPr="00250FE6">
        <w:rPr>
          <w:sz w:val="24"/>
          <w:szCs w:val="24"/>
        </w:rPr>
        <w:t>N</w:t>
      </w:r>
      <w:r w:rsidRPr="00C835FA">
        <w:rPr>
          <w:sz w:val="24"/>
          <w:szCs w:val="24"/>
          <w:vertAlign w:val="subscript"/>
        </w:rPr>
        <w:t>50</w:t>
      </w:r>
      <w:r>
        <w:rPr>
          <w:sz w:val="24"/>
          <w:szCs w:val="24"/>
          <w:vertAlign w:val="subscript"/>
        </w:rPr>
        <w:t xml:space="preserve"> </w:t>
      </w:r>
      <w:r w:rsidRPr="00A4618A">
        <w:rPr>
          <w:sz w:val="24"/>
          <w:szCs w:val="24"/>
        </w:rPr>
        <w:t>values</w:t>
      </w:r>
      <w:r>
        <w:rPr>
          <w:sz w:val="24"/>
          <w:szCs w:val="24"/>
        </w:rPr>
        <w:t xml:space="preserve"> </w:t>
      </w:r>
      <w:r w:rsidRPr="005F4A48">
        <w:rPr>
          <w:sz w:val="24"/>
          <w:szCs w:val="24"/>
        </w:rPr>
        <w:t xml:space="preserve">over 2 Mb and </w:t>
      </w:r>
      <w:r>
        <w:rPr>
          <w:sz w:val="24"/>
          <w:szCs w:val="24"/>
        </w:rPr>
        <w:t>consisted</w:t>
      </w:r>
      <w:r w:rsidRPr="005F4A48">
        <w:rPr>
          <w:sz w:val="24"/>
          <w:szCs w:val="24"/>
        </w:rPr>
        <w:t xml:space="preserve"> of less than 20,000 scaffolds</w:t>
      </w:r>
      <w:r w:rsidR="008267C2">
        <w:rPr>
          <w:sz w:val="24"/>
          <w:szCs w:val="24"/>
        </w:rPr>
        <w:t xml:space="preserve">. </w:t>
      </w:r>
      <w:r w:rsidRPr="005F4A48">
        <w:rPr>
          <w:sz w:val="24"/>
          <w:szCs w:val="24"/>
        </w:rPr>
        <w:t xml:space="preserve">Although all assemblies were smaller than the expected genome sizes, they </w:t>
      </w:r>
      <w:r>
        <w:rPr>
          <w:sz w:val="24"/>
          <w:szCs w:val="24"/>
        </w:rPr>
        <w:t>were</w:t>
      </w:r>
      <w:r w:rsidRPr="005F4A48">
        <w:rPr>
          <w:sz w:val="24"/>
          <w:szCs w:val="24"/>
        </w:rPr>
        <w:t xml:space="preserve"> all on par with the sizes of the public references. The assembly metrics and BUSCO scores e</w:t>
      </w:r>
      <w:commentRangeStart w:id="370"/>
      <w:commentRangeStart w:id="371"/>
      <w:commentRangeStart w:id="372"/>
      <w:r w:rsidRPr="005F4A48">
        <w:rPr>
          <w:sz w:val="24"/>
          <w:szCs w:val="24"/>
        </w:rPr>
        <w:t xml:space="preserve">ncouraged the use of the assembly scaffolds in the manual curation of </w:t>
      </w:r>
      <w:ins w:id="373" w:author="john davis" w:date="2022-07-14T10:56:00Z">
        <w:r w:rsidR="00FA16D5">
          <w:rPr>
            <w:sz w:val="24"/>
            <w:szCs w:val="24"/>
          </w:rPr>
          <w:t xml:space="preserve">the subsequent </w:t>
        </w:r>
        <w:r w:rsidR="00FA16D5">
          <w:rPr>
            <w:i/>
            <w:iCs/>
            <w:sz w:val="24"/>
            <w:szCs w:val="24"/>
          </w:rPr>
          <w:t xml:space="preserve">B. napus </w:t>
        </w:r>
        <w:r w:rsidR="00FA16D5">
          <w:rPr>
            <w:sz w:val="24"/>
            <w:szCs w:val="24"/>
          </w:rPr>
          <w:t>Da-Ae assembly</w:t>
        </w:r>
      </w:ins>
      <w:del w:id="374" w:author="john davis" w:date="2022-07-14T10:56:00Z">
        <w:r w:rsidRPr="005F4A48" w:rsidDel="00FA16D5">
          <w:rPr>
            <w:sz w:val="24"/>
            <w:szCs w:val="24"/>
          </w:rPr>
          <w:delText>future assemblies</w:delText>
        </w:r>
      </w:del>
      <w:r w:rsidRPr="005F4A48">
        <w:rPr>
          <w:sz w:val="24"/>
          <w:szCs w:val="24"/>
        </w:rPr>
        <w:t>.</w:t>
      </w:r>
      <w:commentRangeEnd w:id="370"/>
      <w:r w:rsidR="009838A3">
        <w:rPr>
          <w:rStyle w:val="CommentReference"/>
        </w:rPr>
        <w:commentReference w:id="370"/>
      </w:r>
      <w:commentRangeEnd w:id="371"/>
      <w:r w:rsidR="009838A3">
        <w:rPr>
          <w:rStyle w:val="CommentReference"/>
        </w:rPr>
        <w:commentReference w:id="371"/>
      </w:r>
      <w:commentRangeEnd w:id="372"/>
      <w:r w:rsidR="00FA16D5">
        <w:rPr>
          <w:rStyle w:val="CommentReference"/>
        </w:rPr>
        <w:commentReference w:id="372"/>
      </w:r>
    </w:p>
    <w:p w14:paraId="083B1EFD" w14:textId="77777777" w:rsidR="00F52EBF" w:rsidRPr="005F4A48" w:rsidRDefault="00F52EBF" w:rsidP="00F52EBF">
      <w:pPr>
        <w:spacing w:line="480" w:lineRule="auto"/>
        <w:rPr>
          <w:i/>
          <w:sz w:val="24"/>
          <w:szCs w:val="24"/>
        </w:rPr>
      </w:pPr>
      <w:r w:rsidRPr="005F4A48">
        <w:rPr>
          <w:i/>
          <w:sz w:val="24"/>
          <w:szCs w:val="24"/>
        </w:rPr>
        <w:t>PacBio assemblies</w:t>
      </w:r>
    </w:p>
    <w:p w14:paraId="5F20948B" w14:textId="6FFCBEF2" w:rsidR="00F52EBF" w:rsidRPr="005F4A48" w:rsidRDefault="00F52EBF" w:rsidP="00F52EBF">
      <w:pPr>
        <w:spacing w:line="480" w:lineRule="auto"/>
        <w:ind w:firstLine="720"/>
        <w:rPr>
          <w:sz w:val="24"/>
          <w:szCs w:val="24"/>
        </w:rPr>
      </w:pPr>
      <w:r>
        <w:rPr>
          <w:sz w:val="24"/>
          <w:szCs w:val="24"/>
        </w:rPr>
        <w:t>The</w:t>
      </w:r>
      <w:r w:rsidRPr="005F4A48">
        <w:rPr>
          <w:sz w:val="24"/>
          <w:szCs w:val="24"/>
        </w:rPr>
        <w:t xml:space="preserve"> </w:t>
      </w:r>
      <w:proofErr w:type="gramStart"/>
      <w:r w:rsidRPr="005F4A48">
        <w:rPr>
          <w:sz w:val="24"/>
          <w:szCs w:val="24"/>
        </w:rPr>
        <w:t>long read</w:t>
      </w:r>
      <w:proofErr w:type="gramEnd"/>
      <w:r w:rsidRPr="005F4A48">
        <w:rPr>
          <w:sz w:val="24"/>
          <w:szCs w:val="24"/>
        </w:rPr>
        <w:t xml:space="preserve"> assembler</w:t>
      </w:r>
      <w:r>
        <w:rPr>
          <w:sz w:val="24"/>
          <w:szCs w:val="24"/>
        </w:rPr>
        <w:t xml:space="preserve"> Canu</w:t>
      </w:r>
      <w:r w:rsidRPr="005F4A48">
        <w:rPr>
          <w:sz w:val="24"/>
          <w:szCs w:val="24"/>
        </w:rPr>
        <w:t xml:space="preserve"> w</w:t>
      </w:r>
      <w:r>
        <w:rPr>
          <w:sz w:val="24"/>
          <w:szCs w:val="24"/>
        </w:rPr>
        <w:t>as</w:t>
      </w:r>
      <w:r w:rsidRPr="005F4A48">
        <w:rPr>
          <w:sz w:val="24"/>
          <w:szCs w:val="24"/>
        </w:rPr>
        <w:t xml:space="preserve"> used in this project</w:t>
      </w:r>
      <w:r>
        <w:rPr>
          <w:sz w:val="24"/>
          <w:szCs w:val="24"/>
        </w:rPr>
        <w:t xml:space="preserve">. The </w:t>
      </w:r>
      <w:del w:id="375" w:author="john davis" w:date="2022-07-14T10:59:00Z">
        <w:r w:rsidDel="001A1EB0">
          <w:rPr>
            <w:sz w:val="24"/>
            <w:szCs w:val="24"/>
          </w:rPr>
          <w:delText>Canu assembly</w:delText>
        </w:r>
      </w:del>
      <w:ins w:id="376" w:author="john davis" w:date="2022-07-14T10:59:00Z">
        <w:r w:rsidR="001A1EB0">
          <w:rPr>
            <w:sz w:val="24"/>
            <w:szCs w:val="24"/>
          </w:rPr>
          <w:t>Canu Da-Ae assembly</w:t>
        </w:r>
      </w:ins>
      <w:r>
        <w:rPr>
          <w:sz w:val="24"/>
          <w:szCs w:val="24"/>
        </w:rPr>
        <w:t xml:space="preserve"> was</w:t>
      </w:r>
      <w:r w:rsidRPr="005F4A48">
        <w:rPr>
          <w:sz w:val="24"/>
          <w:szCs w:val="24"/>
        </w:rPr>
        <w:t xml:space="preserve"> polish</w:t>
      </w:r>
      <w:r>
        <w:rPr>
          <w:sz w:val="24"/>
          <w:szCs w:val="24"/>
        </w:rPr>
        <w:t xml:space="preserve">ed </w:t>
      </w:r>
      <w:r w:rsidRPr="005F4A48">
        <w:rPr>
          <w:sz w:val="24"/>
          <w:szCs w:val="24"/>
        </w:rPr>
        <w:t xml:space="preserve">using Pilon and the 10X Da-Ae reads. After polishing with Pilon, the </w:t>
      </w:r>
      <w:del w:id="377" w:author="john davis" w:date="2022-07-14T10:59:00Z">
        <w:r w:rsidRPr="005F4A48" w:rsidDel="001A1EB0">
          <w:rPr>
            <w:sz w:val="24"/>
            <w:szCs w:val="24"/>
          </w:rPr>
          <w:delText>Canu assembly</w:delText>
        </w:r>
      </w:del>
      <w:ins w:id="378" w:author="john davis" w:date="2022-07-14T10:59:00Z">
        <w:r w:rsidR="001A1EB0">
          <w:rPr>
            <w:sz w:val="24"/>
            <w:szCs w:val="24"/>
          </w:rPr>
          <w:t>Canu Da-Ae assembly</w:t>
        </w:r>
      </w:ins>
      <w:r w:rsidRPr="005F4A48">
        <w:rPr>
          <w:sz w:val="24"/>
          <w:szCs w:val="24"/>
        </w:rPr>
        <w:t xml:space="preserve"> had a larger </w:t>
      </w:r>
      <w:r w:rsidRPr="00250FE6">
        <w:rPr>
          <w:sz w:val="24"/>
          <w:szCs w:val="24"/>
        </w:rPr>
        <w:t>N</w:t>
      </w:r>
      <w:r w:rsidRPr="00C835FA">
        <w:rPr>
          <w:sz w:val="24"/>
          <w:szCs w:val="24"/>
          <w:vertAlign w:val="subscript"/>
        </w:rPr>
        <w:t>50</w:t>
      </w:r>
      <w:r w:rsidRPr="005F4A48">
        <w:rPr>
          <w:sz w:val="24"/>
          <w:szCs w:val="24"/>
        </w:rPr>
        <w:t>, smaller assembly size</w:t>
      </w:r>
      <w:r>
        <w:rPr>
          <w:sz w:val="24"/>
          <w:szCs w:val="24"/>
        </w:rPr>
        <w:t>,</w:t>
      </w:r>
      <w:r w:rsidRPr="005F4A48">
        <w:rPr>
          <w:sz w:val="24"/>
          <w:szCs w:val="24"/>
        </w:rPr>
        <w:t xml:space="preserve"> and more complete BUSCOs compared to its unpolished counterpart</w:t>
      </w:r>
      <w:r>
        <w:rPr>
          <w:sz w:val="24"/>
          <w:szCs w:val="24"/>
        </w:rPr>
        <w:t>.</w:t>
      </w:r>
      <w:r w:rsidRPr="005F4A48">
        <w:rPr>
          <w:sz w:val="24"/>
          <w:szCs w:val="24"/>
        </w:rPr>
        <w:t xml:space="preserve"> </w:t>
      </w:r>
    </w:p>
    <w:p w14:paraId="7FEF8104" w14:textId="77777777" w:rsidR="00F52EBF" w:rsidRPr="005F4A48" w:rsidRDefault="00F52EBF" w:rsidP="00F52EBF">
      <w:pPr>
        <w:spacing w:line="480" w:lineRule="auto"/>
        <w:rPr>
          <w:sz w:val="24"/>
          <w:szCs w:val="24"/>
        </w:rPr>
      </w:pPr>
      <w:r w:rsidRPr="005F4A48">
        <w:rPr>
          <w:i/>
          <w:sz w:val="24"/>
          <w:szCs w:val="24"/>
        </w:rPr>
        <w:t>Dovetail Scaffolding</w:t>
      </w:r>
    </w:p>
    <w:p w14:paraId="22358591" w14:textId="5561698D" w:rsidR="00F52EBF" w:rsidRPr="005F4A48" w:rsidRDefault="00F52EBF" w:rsidP="00F52EBF">
      <w:pPr>
        <w:spacing w:line="480" w:lineRule="auto"/>
        <w:ind w:firstLine="720"/>
        <w:rPr>
          <w:sz w:val="24"/>
          <w:szCs w:val="24"/>
        </w:rPr>
      </w:pPr>
      <w:r>
        <w:rPr>
          <w:sz w:val="24"/>
          <w:szCs w:val="24"/>
        </w:rPr>
        <w:lastRenderedPageBreak/>
        <w:t>The</w:t>
      </w:r>
      <w:r w:rsidRPr="005F4A48">
        <w:rPr>
          <w:sz w:val="24"/>
          <w:szCs w:val="24"/>
        </w:rPr>
        <w:t xml:space="preserve"> Pilon</w:t>
      </w:r>
      <w:r>
        <w:rPr>
          <w:rStyle w:val="CommentReference"/>
          <w:sz w:val="24"/>
          <w:szCs w:val="24"/>
        </w:rPr>
        <w:t>-p</w:t>
      </w:r>
      <w:r w:rsidRPr="009E2C62">
        <w:rPr>
          <w:sz w:val="24"/>
          <w:szCs w:val="24"/>
        </w:rPr>
        <w:t xml:space="preserve">olished </w:t>
      </w:r>
      <w:del w:id="379" w:author="john davis" w:date="2022-07-14T10:59:00Z">
        <w:r w:rsidRPr="009E2C62" w:rsidDel="001A1EB0">
          <w:rPr>
            <w:sz w:val="24"/>
            <w:szCs w:val="24"/>
          </w:rPr>
          <w:delText>Canu</w:delText>
        </w:r>
        <w:r w:rsidDel="001A1EB0">
          <w:rPr>
            <w:sz w:val="24"/>
            <w:szCs w:val="24"/>
          </w:rPr>
          <w:delText xml:space="preserve"> assembly</w:delText>
        </w:r>
      </w:del>
      <w:ins w:id="380" w:author="john davis" w:date="2022-07-14T10:59:00Z">
        <w:r w:rsidR="001A1EB0">
          <w:rPr>
            <w:sz w:val="24"/>
            <w:szCs w:val="24"/>
          </w:rPr>
          <w:t>Canu Da-Ae assembly</w:t>
        </w:r>
      </w:ins>
      <w:r w:rsidR="00B875B8">
        <w:rPr>
          <w:sz w:val="24"/>
          <w:szCs w:val="24"/>
        </w:rPr>
        <w:t xml:space="preserve"> was scaffolded </w:t>
      </w:r>
      <w:r>
        <w:rPr>
          <w:sz w:val="24"/>
          <w:szCs w:val="24"/>
        </w:rPr>
        <w:t>using the</w:t>
      </w:r>
      <w:r w:rsidRPr="005F4A48">
        <w:rPr>
          <w:sz w:val="24"/>
          <w:szCs w:val="24"/>
        </w:rPr>
        <w:t xml:space="preserve"> </w:t>
      </w:r>
      <w:proofErr w:type="spellStart"/>
      <w:r w:rsidRPr="004751E7">
        <w:rPr>
          <w:sz w:val="24"/>
          <w:szCs w:val="24"/>
        </w:rPr>
        <w:t>HiRise</w:t>
      </w:r>
      <w:proofErr w:type="spellEnd"/>
      <w:r w:rsidRPr="004751E7">
        <w:rPr>
          <w:sz w:val="24"/>
          <w:szCs w:val="24"/>
        </w:rPr>
        <w:t xml:space="preserve"> pipeline</w:t>
      </w:r>
      <w:r w:rsidRPr="000A3569">
        <w:rPr>
          <w:sz w:val="24"/>
          <w:szCs w:val="24"/>
        </w:rPr>
        <w:t xml:space="preserve"> </w:t>
      </w:r>
      <w:r>
        <w:rPr>
          <w:sz w:val="24"/>
          <w:szCs w:val="24"/>
        </w:rPr>
        <w:t xml:space="preserve">by </w:t>
      </w:r>
      <w:r w:rsidRPr="005F4A48">
        <w:rPr>
          <w:sz w:val="24"/>
          <w:szCs w:val="24"/>
        </w:rPr>
        <w:t>Dovetail Genomics.</w:t>
      </w:r>
      <w:r w:rsidRPr="009E2C62">
        <w:rPr>
          <w:sz w:val="24"/>
          <w:szCs w:val="24"/>
        </w:rPr>
        <w:t xml:space="preserve"> After </w:t>
      </w:r>
      <w:proofErr w:type="spellStart"/>
      <w:r w:rsidRPr="009E2C62">
        <w:rPr>
          <w:sz w:val="24"/>
          <w:szCs w:val="24"/>
        </w:rPr>
        <w:t>HiRise</w:t>
      </w:r>
      <w:proofErr w:type="spellEnd"/>
      <w:r w:rsidRPr="009E2C62">
        <w:rPr>
          <w:sz w:val="24"/>
          <w:szCs w:val="24"/>
        </w:rPr>
        <w:t xml:space="preserve"> scaffolding, the </w:t>
      </w:r>
      <w:del w:id="381" w:author="john davis" w:date="2022-07-14T10:59:00Z">
        <w:r w:rsidRPr="009E2C62" w:rsidDel="001A1EB0">
          <w:rPr>
            <w:sz w:val="24"/>
            <w:szCs w:val="24"/>
          </w:rPr>
          <w:delText>Canu assembl</w:delText>
        </w:r>
        <w:r w:rsidR="00B875B8" w:rsidDel="001A1EB0">
          <w:rPr>
            <w:sz w:val="24"/>
            <w:szCs w:val="24"/>
          </w:rPr>
          <w:delText>y</w:delText>
        </w:r>
      </w:del>
      <w:ins w:id="382" w:author="john davis" w:date="2022-07-14T10:59:00Z">
        <w:r w:rsidR="001A1EB0">
          <w:rPr>
            <w:sz w:val="24"/>
            <w:szCs w:val="24"/>
          </w:rPr>
          <w:t>Canu Da-Ae assembly</w:t>
        </w:r>
      </w:ins>
      <w:r w:rsidRPr="009E2C62">
        <w:rPr>
          <w:sz w:val="24"/>
          <w:szCs w:val="24"/>
        </w:rPr>
        <w:t xml:space="preserve"> </w:t>
      </w:r>
      <w:r w:rsidRPr="005F4A48">
        <w:rPr>
          <w:sz w:val="24"/>
          <w:szCs w:val="24"/>
        </w:rPr>
        <w:t>showed</w:t>
      </w:r>
      <w:r w:rsidR="00B875B8">
        <w:rPr>
          <w:sz w:val="24"/>
          <w:szCs w:val="24"/>
        </w:rPr>
        <w:t xml:space="preserve"> a</w:t>
      </w:r>
      <w:r w:rsidRPr="005F4A48">
        <w:rPr>
          <w:sz w:val="24"/>
          <w:szCs w:val="24"/>
        </w:rPr>
        <w:t xml:space="preserve"> </w:t>
      </w:r>
      <w:r>
        <w:rPr>
          <w:sz w:val="24"/>
          <w:szCs w:val="24"/>
        </w:rPr>
        <w:t xml:space="preserve">large </w:t>
      </w:r>
      <w:r w:rsidRPr="005F4A48">
        <w:rPr>
          <w:sz w:val="24"/>
          <w:szCs w:val="24"/>
        </w:rPr>
        <w:t xml:space="preserve">increase in </w:t>
      </w:r>
      <w:r w:rsidRPr="00250FE6">
        <w:rPr>
          <w:sz w:val="24"/>
          <w:szCs w:val="24"/>
        </w:rPr>
        <w:t>N</w:t>
      </w:r>
      <w:r w:rsidRPr="00C835FA">
        <w:rPr>
          <w:sz w:val="24"/>
          <w:szCs w:val="24"/>
          <w:vertAlign w:val="subscript"/>
        </w:rPr>
        <w:t>50</w:t>
      </w:r>
      <w:r w:rsidRPr="005F4A48">
        <w:rPr>
          <w:sz w:val="24"/>
          <w:szCs w:val="24"/>
        </w:rPr>
        <w:t xml:space="preserve"> from 1.59 </w:t>
      </w:r>
      <w:r>
        <w:rPr>
          <w:sz w:val="24"/>
          <w:szCs w:val="24"/>
        </w:rPr>
        <w:t>Mb</w:t>
      </w:r>
      <w:r w:rsidRPr="005F4A48">
        <w:rPr>
          <w:sz w:val="24"/>
          <w:szCs w:val="24"/>
        </w:rPr>
        <w:t xml:space="preserve"> to 42.79. </w:t>
      </w:r>
      <w:r>
        <w:rPr>
          <w:sz w:val="24"/>
          <w:szCs w:val="24"/>
        </w:rPr>
        <w:t>T</w:t>
      </w:r>
      <w:r w:rsidRPr="005F4A48">
        <w:rPr>
          <w:sz w:val="24"/>
          <w:szCs w:val="24"/>
        </w:rPr>
        <w:t xml:space="preserve">he </w:t>
      </w:r>
      <w:del w:id="383" w:author="john davis" w:date="2022-07-14T10:59:00Z">
        <w:r w:rsidRPr="005F4A48" w:rsidDel="001A1EB0">
          <w:rPr>
            <w:sz w:val="24"/>
            <w:szCs w:val="24"/>
          </w:rPr>
          <w:delText>Canu assembly</w:delText>
        </w:r>
      </w:del>
      <w:ins w:id="384" w:author="john davis" w:date="2022-07-14T10:59:00Z">
        <w:r w:rsidR="001A1EB0">
          <w:rPr>
            <w:sz w:val="24"/>
            <w:szCs w:val="24"/>
          </w:rPr>
          <w:t>Canu Da-Ae assembly</w:t>
        </w:r>
      </w:ins>
      <w:r w:rsidRPr="005F4A48">
        <w:rPr>
          <w:sz w:val="24"/>
          <w:szCs w:val="24"/>
        </w:rPr>
        <w:t xml:space="preserve"> was now composed of 3</w:t>
      </w:r>
      <w:r>
        <w:rPr>
          <w:sz w:val="24"/>
          <w:szCs w:val="24"/>
        </w:rPr>
        <w:t>,</w:t>
      </w:r>
      <w:r w:rsidRPr="005F4A48">
        <w:rPr>
          <w:sz w:val="24"/>
          <w:szCs w:val="24"/>
        </w:rPr>
        <w:t xml:space="preserve">190 scaffolds. The </w:t>
      </w:r>
      <w:del w:id="385" w:author="john davis" w:date="2022-07-14T10:59:00Z">
        <w:r w:rsidRPr="005F4A48" w:rsidDel="001A1EB0">
          <w:rPr>
            <w:sz w:val="24"/>
            <w:szCs w:val="24"/>
          </w:rPr>
          <w:delText>Canu assembl</w:delText>
        </w:r>
        <w:r w:rsidR="00B875B8" w:rsidDel="001A1EB0">
          <w:rPr>
            <w:sz w:val="24"/>
            <w:szCs w:val="24"/>
          </w:rPr>
          <w:delText>y</w:delText>
        </w:r>
      </w:del>
      <w:ins w:id="386" w:author="john davis" w:date="2022-07-14T10:59:00Z">
        <w:r w:rsidR="001A1EB0">
          <w:rPr>
            <w:sz w:val="24"/>
            <w:szCs w:val="24"/>
          </w:rPr>
          <w:t>Canu Da-Ae assembly</w:t>
        </w:r>
      </w:ins>
      <w:r w:rsidRPr="005F4A48">
        <w:rPr>
          <w:sz w:val="24"/>
          <w:szCs w:val="24"/>
        </w:rPr>
        <w:t xml:space="preserve"> also had 23 scaffolds greater than 1 </w:t>
      </w:r>
      <w:r>
        <w:rPr>
          <w:sz w:val="24"/>
          <w:szCs w:val="24"/>
        </w:rPr>
        <w:t>Mb</w:t>
      </w:r>
      <w:r w:rsidRPr="005F4A48">
        <w:rPr>
          <w:sz w:val="24"/>
          <w:szCs w:val="24"/>
        </w:rPr>
        <w:t xml:space="preserve">, with the largest being </w:t>
      </w:r>
      <w:commentRangeStart w:id="387"/>
      <w:r w:rsidRPr="005F4A48">
        <w:rPr>
          <w:sz w:val="24"/>
          <w:szCs w:val="24"/>
        </w:rPr>
        <w:t xml:space="preserve">74.2 </w:t>
      </w:r>
      <w:r>
        <w:rPr>
          <w:sz w:val="24"/>
          <w:szCs w:val="24"/>
        </w:rPr>
        <w:t>Mb</w:t>
      </w:r>
      <w:commentRangeEnd w:id="387"/>
      <w:r w:rsidR="00B875B8">
        <w:rPr>
          <w:rStyle w:val="CommentReference"/>
        </w:rPr>
        <w:commentReference w:id="387"/>
      </w:r>
      <w:r w:rsidRPr="005F4A48">
        <w:rPr>
          <w:sz w:val="24"/>
          <w:szCs w:val="24"/>
        </w:rPr>
        <w:t xml:space="preserve">. Regarding BUSCO scores, the scaffolding caused the single to duplicate ratio to decrease in the </w:t>
      </w:r>
      <w:del w:id="388" w:author="john davis" w:date="2022-07-14T10:59:00Z">
        <w:r w:rsidRPr="005F4A48" w:rsidDel="001A1EB0">
          <w:rPr>
            <w:sz w:val="24"/>
            <w:szCs w:val="24"/>
          </w:rPr>
          <w:delText>Canu assembly</w:delText>
        </w:r>
      </w:del>
      <w:ins w:id="389" w:author="john davis" w:date="2022-07-14T10:59:00Z">
        <w:r w:rsidR="001A1EB0">
          <w:rPr>
            <w:sz w:val="24"/>
            <w:szCs w:val="24"/>
          </w:rPr>
          <w:t>Canu Da-Ae assembly</w:t>
        </w:r>
      </w:ins>
      <w:r>
        <w:rPr>
          <w:sz w:val="24"/>
          <w:szCs w:val="24"/>
        </w:rPr>
        <w:t>,</w:t>
      </w:r>
      <w:r w:rsidRPr="005F4A48">
        <w:rPr>
          <w:sz w:val="24"/>
          <w:szCs w:val="24"/>
        </w:rPr>
        <w:t xml:space="preserve"> </w:t>
      </w:r>
      <w:r>
        <w:rPr>
          <w:sz w:val="24"/>
          <w:szCs w:val="24"/>
        </w:rPr>
        <w:t>resulting</w:t>
      </w:r>
      <w:r w:rsidRPr="005F4A48">
        <w:rPr>
          <w:sz w:val="24"/>
          <w:szCs w:val="24"/>
        </w:rPr>
        <w:t xml:space="preserve"> </w:t>
      </w:r>
      <w:commentRangeStart w:id="390"/>
      <w:r w:rsidRPr="005F4A48">
        <w:rPr>
          <w:sz w:val="24"/>
          <w:szCs w:val="24"/>
        </w:rPr>
        <w:t xml:space="preserve">in an increase </w:t>
      </w:r>
      <w:r>
        <w:rPr>
          <w:sz w:val="24"/>
          <w:szCs w:val="24"/>
        </w:rPr>
        <w:t>in</w:t>
      </w:r>
      <w:r w:rsidRPr="005F4A48">
        <w:rPr>
          <w:sz w:val="24"/>
          <w:szCs w:val="24"/>
        </w:rPr>
        <w:t xml:space="preserve"> the number of complete BUSCOs in the </w:t>
      </w:r>
      <w:del w:id="391" w:author="john davis" w:date="2022-07-14T10:59:00Z">
        <w:r w:rsidRPr="005F4A48" w:rsidDel="001A1EB0">
          <w:rPr>
            <w:sz w:val="24"/>
            <w:szCs w:val="24"/>
          </w:rPr>
          <w:delText>Canu assembly</w:delText>
        </w:r>
      </w:del>
      <w:commentRangeEnd w:id="390"/>
      <w:ins w:id="392" w:author="john davis" w:date="2022-07-14T10:59:00Z">
        <w:r w:rsidR="001A1EB0">
          <w:rPr>
            <w:sz w:val="24"/>
            <w:szCs w:val="24"/>
          </w:rPr>
          <w:t>Canu Da-Ae assembly</w:t>
        </w:r>
      </w:ins>
      <w:r w:rsidR="006955E4">
        <w:rPr>
          <w:rStyle w:val="CommentReference"/>
        </w:rPr>
        <w:commentReference w:id="390"/>
      </w:r>
    </w:p>
    <w:p w14:paraId="7A51E31D" w14:textId="77777777" w:rsidR="00F52EBF" w:rsidRPr="005F4A48" w:rsidRDefault="00F52EBF" w:rsidP="00F52EBF">
      <w:pPr>
        <w:spacing w:line="480" w:lineRule="auto"/>
        <w:rPr>
          <w:i/>
          <w:sz w:val="24"/>
          <w:szCs w:val="24"/>
        </w:rPr>
      </w:pPr>
      <w:r w:rsidRPr="005F4A48">
        <w:rPr>
          <w:i/>
          <w:sz w:val="24"/>
          <w:szCs w:val="24"/>
        </w:rPr>
        <w:t>Assigning Scaffolds</w:t>
      </w:r>
      <w:r>
        <w:rPr>
          <w:i/>
          <w:sz w:val="24"/>
          <w:szCs w:val="24"/>
        </w:rPr>
        <w:t xml:space="preserve"> to Chromosomes</w:t>
      </w:r>
    </w:p>
    <w:p w14:paraId="3282CEC4" w14:textId="706616E5" w:rsidR="00F52EBF" w:rsidRDefault="00F52EBF" w:rsidP="00F52EBF">
      <w:pPr>
        <w:spacing w:line="480" w:lineRule="auto"/>
        <w:ind w:firstLine="720"/>
        <w:rPr>
          <w:sz w:val="24"/>
          <w:szCs w:val="24"/>
        </w:rPr>
      </w:pPr>
      <w:r w:rsidRPr="005F4A48">
        <w:rPr>
          <w:sz w:val="24"/>
          <w:szCs w:val="24"/>
        </w:rPr>
        <w:t>To assign the scaffolds</w:t>
      </w:r>
      <w:r>
        <w:rPr>
          <w:sz w:val="24"/>
          <w:szCs w:val="24"/>
        </w:rPr>
        <w:t xml:space="preserve"> to the established chromosomes</w:t>
      </w:r>
      <w:r w:rsidRPr="005F4A48">
        <w:rPr>
          <w:sz w:val="24"/>
          <w:szCs w:val="24"/>
        </w:rPr>
        <w:t>, the assembl</w:t>
      </w:r>
      <w:r w:rsidR="00B875B8">
        <w:rPr>
          <w:sz w:val="24"/>
          <w:szCs w:val="24"/>
        </w:rPr>
        <w:t>y</w:t>
      </w:r>
      <w:r w:rsidRPr="005F4A48">
        <w:rPr>
          <w:sz w:val="24"/>
          <w:szCs w:val="24"/>
        </w:rPr>
        <w:t xml:space="preserve"> w</w:t>
      </w:r>
      <w:r w:rsidR="00B875B8">
        <w:rPr>
          <w:sz w:val="24"/>
          <w:szCs w:val="24"/>
        </w:rPr>
        <w:t>as</w:t>
      </w:r>
      <w:r w:rsidRPr="005F4A48">
        <w:rPr>
          <w:sz w:val="24"/>
          <w:szCs w:val="24"/>
        </w:rPr>
        <w:t xml:space="preserve"> aligned to the </w:t>
      </w:r>
      <w:proofErr w:type="spellStart"/>
      <w:r w:rsidRPr="005F4A48">
        <w:rPr>
          <w:sz w:val="24"/>
          <w:szCs w:val="24"/>
        </w:rPr>
        <w:t>Darmor-bzh</w:t>
      </w:r>
      <w:proofErr w:type="spellEnd"/>
      <w:r w:rsidRPr="005F4A48">
        <w:rPr>
          <w:sz w:val="24"/>
          <w:szCs w:val="24"/>
        </w:rPr>
        <w:t xml:space="preserve"> </w:t>
      </w:r>
      <w:r w:rsidR="006955E4">
        <w:rPr>
          <w:sz w:val="24"/>
          <w:szCs w:val="24"/>
        </w:rPr>
        <w:t xml:space="preserve">v4.1 </w:t>
      </w:r>
      <w:r w:rsidRPr="005F4A48">
        <w:rPr>
          <w:sz w:val="24"/>
          <w:szCs w:val="24"/>
        </w:rPr>
        <w:t xml:space="preserve">assembly using Nucmer. </w:t>
      </w:r>
      <w:r>
        <w:rPr>
          <w:sz w:val="24"/>
          <w:szCs w:val="24"/>
        </w:rPr>
        <w:t>T</w:t>
      </w:r>
      <w:r w:rsidRPr="005F4A48">
        <w:rPr>
          <w:sz w:val="24"/>
          <w:szCs w:val="24"/>
        </w:rPr>
        <w:t>he</w:t>
      </w:r>
      <w:r>
        <w:rPr>
          <w:sz w:val="24"/>
          <w:szCs w:val="24"/>
        </w:rPr>
        <w:t xml:space="preserve"> 19 </w:t>
      </w:r>
      <w:proofErr w:type="spellStart"/>
      <w:r>
        <w:rPr>
          <w:sz w:val="24"/>
          <w:szCs w:val="24"/>
        </w:rPr>
        <w:t>Darmor-bzh</w:t>
      </w:r>
      <w:proofErr w:type="spellEnd"/>
      <w:r>
        <w:rPr>
          <w:sz w:val="24"/>
          <w:szCs w:val="24"/>
        </w:rPr>
        <w:t xml:space="preserve"> </w:t>
      </w:r>
      <w:r w:rsidR="006955E4">
        <w:rPr>
          <w:sz w:val="24"/>
          <w:szCs w:val="24"/>
        </w:rPr>
        <w:t xml:space="preserve">v4.1 </w:t>
      </w:r>
      <w:r>
        <w:rPr>
          <w:sz w:val="24"/>
          <w:szCs w:val="24"/>
        </w:rPr>
        <w:t>chromosomes were covered by</w:t>
      </w:r>
      <w:r w:rsidRPr="005F4A48">
        <w:rPr>
          <w:sz w:val="24"/>
          <w:szCs w:val="24"/>
        </w:rPr>
        <w:t xml:space="preserve"> </w:t>
      </w:r>
      <w:r>
        <w:rPr>
          <w:sz w:val="24"/>
          <w:szCs w:val="24"/>
        </w:rPr>
        <w:t xml:space="preserve">the </w:t>
      </w:r>
      <w:r w:rsidRPr="005F4A48">
        <w:rPr>
          <w:sz w:val="24"/>
          <w:szCs w:val="24"/>
        </w:rPr>
        <w:t>21 largest Canu scaffolds</w:t>
      </w:r>
      <w:r>
        <w:rPr>
          <w:sz w:val="24"/>
          <w:szCs w:val="24"/>
        </w:rPr>
        <w:t xml:space="preserve">; 17 </w:t>
      </w:r>
      <w:r w:rsidRPr="005F4A48">
        <w:rPr>
          <w:sz w:val="24"/>
          <w:szCs w:val="24"/>
        </w:rPr>
        <w:t>spanned</w:t>
      </w:r>
      <w:r>
        <w:rPr>
          <w:sz w:val="24"/>
          <w:szCs w:val="24"/>
        </w:rPr>
        <w:t xml:space="preserve"> the full length of their sister </w:t>
      </w:r>
      <w:proofErr w:type="spellStart"/>
      <w:r w:rsidRPr="005F4A48">
        <w:rPr>
          <w:sz w:val="24"/>
          <w:szCs w:val="24"/>
        </w:rPr>
        <w:t>Darmor-bzh</w:t>
      </w:r>
      <w:proofErr w:type="spellEnd"/>
      <w:r>
        <w:rPr>
          <w:sz w:val="24"/>
          <w:szCs w:val="24"/>
        </w:rPr>
        <w:t xml:space="preserve"> scaffold while the remaining four scaffolds had to be concatenated in pairs to </w:t>
      </w:r>
      <w:r w:rsidRPr="005F4A48">
        <w:rPr>
          <w:sz w:val="24"/>
          <w:szCs w:val="24"/>
        </w:rPr>
        <w:t>span ChrC06 and ChrC07</w:t>
      </w:r>
      <w:r>
        <w:rPr>
          <w:sz w:val="24"/>
          <w:szCs w:val="24"/>
        </w:rPr>
        <w:t xml:space="preserve"> (</w:t>
      </w:r>
      <w:r w:rsidRPr="005F4A48">
        <w:rPr>
          <w:sz w:val="24"/>
          <w:szCs w:val="24"/>
        </w:rPr>
        <w:t xml:space="preserve">Figure </w:t>
      </w:r>
      <w:r w:rsidR="006955E4">
        <w:rPr>
          <w:sz w:val="24"/>
          <w:szCs w:val="24"/>
        </w:rPr>
        <w:t>1</w:t>
      </w:r>
      <w:r w:rsidRPr="005F4A48">
        <w:rPr>
          <w:sz w:val="24"/>
          <w:szCs w:val="24"/>
        </w:rPr>
        <w:t xml:space="preserve">). Names were then assigned to the scaffolds based on </w:t>
      </w:r>
      <w:r>
        <w:rPr>
          <w:sz w:val="24"/>
          <w:szCs w:val="24"/>
        </w:rPr>
        <w:t xml:space="preserve">which </w:t>
      </w:r>
      <w:proofErr w:type="spellStart"/>
      <w:r w:rsidRPr="005F4A48">
        <w:rPr>
          <w:sz w:val="24"/>
          <w:szCs w:val="24"/>
        </w:rPr>
        <w:t>Darmor-bzh</w:t>
      </w:r>
      <w:proofErr w:type="spellEnd"/>
      <w:r w:rsidRPr="005F4A48">
        <w:rPr>
          <w:sz w:val="24"/>
          <w:szCs w:val="24"/>
        </w:rPr>
        <w:t xml:space="preserve"> chromosome</w:t>
      </w:r>
      <w:r>
        <w:rPr>
          <w:sz w:val="24"/>
          <w:szCs w:val="24"/>
        </w:rPr>
        <w:t xml:space="preserve"> they aligned to</w:t>
      </w:r>
      <w:r w:rsidRPr="005F4A48">
        <w:rPr>
          <w:sz w:val="24"/>
          <w:szCs w:val="24"/>
        </w:rPr>
        <w:t xml:space="preserve">. </w:t>
      </w:r>
    </w:p>
    <w:p w14:paraId="5F42F929" w14:textId="77777777" w:rsidR="00F52EBF" w:rsidRPr="005F4A48" w:rsidRDefault="00F52EBF" w:rsidP="00F52EBF">
      <w:pPr>
        <w:spacing w:line="480" w:lineRule="auto"/>
        <w:rPr>
          <w:i/>
          <w:sz w:val="24"/>
          <w:szCs w:val="24"/>
        </w:rPr>
      </w:pPr>
      <w:r w:rsidRPr="005F4A48">
        <w:rPr>
          <w:i/>
          <w:sz w:val="24"/>
          <w:szCs w:val="24"/>
        </w:rPr>
        <w:t>Assembly Discrepancies</w:t>
      </w:r>
    </w:p>
    <w:p w14:paraId="275D906F" w14:textId="1C3BD741" w:rsidR="00F52EBF" w:rsidRDefault="00F52EBF" w:rsidP="00F52EBF">
      <w:pPr>
        <w:spacing w:line="480" w:lineRule="auto"/>
        <w:ind w:firstLine="720"/>
        <w:rPr>
          <w:sz w:val="24"/>
          <w:szCs w:val="24"/>
        </w:rPr>
      </w:pPr>
      <w:r w:rsidRPr="005F4A48">
        <w:rPr>
          <w:sz w:val="24"/>
          <w:szCs w:val="24"/>
        </w:rPr>
        <w:t xml:space="preserve">Comparison of the </w:t>
      </w:r>
      <w:commentRangeStart w:id="393"/>
      <w:del w:id="394" w:author="john davis" w:date="2022-07-14T10:59:00Z">
        <w:r w:rsidRPr="005F4A48" w:rsidDel="001A1EB0">
          <w:rPr>
            <w:sz w:val="24"/>
            <w:szCs w:val="24"/>
          </w:rPr>
          <w:delText>Canu assembly</w:delText>
        </w:r>
      </w:del>
      <w:commentRangeEnd w:id="393"/>
      <w:ins w:id="395" w:author="john davis" w:date="2022-07-14T10:59:00Z">
        <w:r w:rsidR="001A1EB0">
          <w:rPr>
            <w:sz w:val="24"/>
            <w:szCs w:val="24"/>
          </w:rPr>
          <w:t>Canu Da-Ae assembly</w:t>
        </w:r>
      </w:ins>
      <w:r w:rsidR="009838A3">
        <w:rPr>
          <w:rStyle w:val="CommentReference"/>
        </w:rPr>
        <w:commentReference w:id="393"/>
      </w:r>
      <w:r w:rsidRPr="005F4A48">
        <w:rPr>
          <w:sz w:val="24"/>
          <w:szCs w:val="24"/>
        </w:rPr>
        <w:t xml:space="preserve"> to the </w:t>
      </w:r>
      <w:proofErr w:type="spellStart"/>
      <w:r w:rsidRPr="005F4A48">
        <w:rPr>
          <w:sz w:val="24"/>
          <w:szCs w:val="24"/>
        </w:rPr>
        <w:t>Darmor-bzh</w:t>
      </w:r>
      <w:proofErr w:type="spellEnd"/>
      <w:r w:rsidRPr="005F4A48">
        <w:rPr>
          <w:sz w:val="24"/>
          <w:szCs w:val="24"/>
        </w:rPr>
        <w:t xml:space="preserve"> </w:t>
      </w:r>
      <w:r w:rsidR="006955E4">
        <w:rPr>
          <w:sz w:val="24"/>
          <w:szCs w:val="24"/>
        </w:rPr>
        <w:t xml:space="preserve">v4.1 </w:t>
      </w:r>
      <w:r w:rsidRPr="005F4A48">
        <w:rPr>
          <w:sz w:val="24"/>
          <w:szCs w:val="24"/>
        </w:rPr>
        <w:t>assembly revealed 24 assembly discrepancies</w:t>
      </w:r>
      <w:r>
        <w:rPr>
          <w:sz w:val="24"/>
          <w:szCs w:val="24"/>
        </w:rPr>
        <w:t xml:space="preserve"> (</w:t>
      </w:r>
      <w:r w:rsidRPr="005F4A48">
        <w:rPr>
          <w:sz w:val="24"/>
          <w:szCs w:val="24"/>
        </w:rPr>
        <w:t>Supplemental</w:t>
      </w:r>
      <w:r>
        <w:rPr>
          <w:sz w:val="24"/>
          <w:szCs w:val="24"/>
        </w:rPr>
        <w:t xml:space="preserve"> Table 1</w:t>
      </w:r>
      <w:r w:rsidRPr="005F4A48">
        <w:rPr>
          <w:sz w:val="24"/>
          <w:szCs w:val="24"/>
        </w:rPr>
        <w:t xml:space="preserve">). These discrepancies included inversions, lack of contiguity, and introduction of new sequence. To assess the validity of these discrepancies, both the parental 10X scaffolds and the PacBio reads were mapped to the </w:t>
      </w:r>
      <w:del w:id="396" w:author="john davis" w:date="2022-07-14T10:59:00Z">
        <w:r w:rsidRPr="005F4A48" w:rsidDel="001A1EB0">
          <w:rPr>
            <w:sz w:val="24"/>
            <w:szCs w:val="24"/>
          </w:rPr>
          <w:delText>Canu assembly</w:delText>
        </w:r>
      </w:del>
      <w:ins w:id="397" w:author="john davis" w:date="2022-07-14T10:59:00Z">
        <w:r w:rsidR="001A1EB0">
          <w:rPr>
            <w:sz w:val="24"/>
            <w:szCs w:val="24"/>
          </w:rPr>
          <w:t>Canu Da-Ae assembly</w:t>
        </w:r>
      </w:ins>
      <w:r w:rsidRPr="005F4A48">
        <w:rPr>
          <w:sz w:val="24"/>
          <w:szCs w:val="24"/>
        </w:rPr>
        <w:t xml:space="preserve">. In 15 of the 24 discrepancies, the </w:t>
      </w:r>
      <w:del w:id="398" w:author="john davis" w:date="2022-07-14T10:59:00Z">
        <w:r w:rsidRPr="005F4A48" w:rsidDel="001A1EB0">
          <w:rPr>
            <w:sz w:val="24"/>
            <w:szCs w:val="24"/>
          </w:rPr>
          <w:delText>Canu assembly</w:delText>
        </w:r>
      </w:del>
      <w:ins w:id="399" w:author="john davis" w:date="2022-07-14T10:59:00Z">
        <w:r w:rsidR="001A1EB0">
          <w:rPr>
            <w:sz w:val="24"/>
            <w:szCs w:val="24"/>
          </w:rPr>
          <w:t>Canu Da-Ae assembly</w:t>
        </w:r>
      </w:ins>
      <w:r w:rsidRPr="005F4A48">
        <w:rPr>
          <w:sz w:val="24"/>
          <w:szCs w:val="24"/>
        </w:rPr>
        <w:t xml:space="preserve"> was supported by either read mapping or scaffold evidence. In </w:t>
      </w:r>
      <w:r>
        <w:rPr>
          <w:sz w:val="24"/>
          <w:szCs w:val="24"/>
        </w:rPr>
        <w:t>C</w:t>
      </w:r>
      <w:r w:rsidRPr="005F4A48">
        <w:rPr>
          <w:sz w:val="24"/>
          <w:szCs w:val="24"/>
        </w:rPr>
        <w:t xml:space="preserve">hrC06 and </w:t>
      </w:r>
      <w:r>
        <w:rPr>
          <w:sz w:val="24"/>
          <w:szCs w:val="24"/>
        </w:rPr>
        <w:t>C</w:t>
      </w:r>
      <w:r w:rsidRPr="005F4A48">
        <w:rPr>
          <w:sz w:val="24"/>
          <w:szCs w:val="24"/>
        </w:rPr>
        <w:t xml:space="preserve">hrC07, two scaffolds spanned the whole </w:t>
      </w:r>
      <w:r w:rsidRPr="005F4A48">
        <w:rPr>
          <w:sz w:val="24"/>
          <w:szCs w:val="24"/>
        </w:rPr>
        <w:lastRenderedPageBreak/>
        <w:t>reference chromosome but failed to be scaffolded together. The</w:t>
      </w:r>
      <w:r>
        <w:rPr>
          <w:sz w:val="24"/>
          <w:szCs w:val="24"/>
        </w:rPr>
        <w:t>se</w:t>
      </w:r>
      <w:r w:rsidRPr="005F4A48">
        <w:rPr>
          <w:sz w:val="24"/>
          <w:szCs w:val="24"/>
        </w:rPr>
        <w:t xml:space="preserve"> scaffolds were joined with 100</w:t>
      </w:r>
      <w:r>
        <w:rPr>
          <w:sz w:val="24"/>
          <w:szCs w:val="24"/>
        </w:rPr>
        <w:t xml:space="preserve"> </w:t>
      </w:r>
      <w:r w:rsidRPr="005F4A48">
        <w:rPr>
          <w:sz w:val="24"/>
          <w:szCs w:val="24"/>
        </w:rPr>
        <w:t xml:space="preserve">Ns to signify a scaffolding gap and were then able to span the entire </w:t>
      </w:r>
      <w:proofErr w:type="spellStart"/>
      <w:r w:rsidRPr="005F4A48">
        <w:rPr>
          <w:sz w:val="24"/>
          <w:szCs w:val="24"/>
        </w:rPr>
        <w:t>Darmor-bzh</w:t>
      </w:r>
      <w:proofErr w:type="spellEnd"/>
      <w:r w:rsidRPr="005F4A48">
        <w:rPr>
          <w:sz w:val="24"/>
          <w:szCs w:val="24"/>
        </w:rPr>
        <w:t xml:space="preserve"> </w:t>
      </w:r>
      <w:r w:rsidR="006955E4">
        <w:rPr>
          <w:sz w:val="24"/>
          <w:szCs w:val="24"/>
        </w:rPr>
        <w:t xml:space="preserve">v4.1 </w:t>
      </w:r>
      <w:r w:rsidRPr="005F4A48">
        <w:rPr>
          <w:sz w:val="24"/>
          <w:szCs w:val="24"/>
        </w:rPr>
        <w:t xml:space="preserve">chromosome as one scaffold. In six cases, the </w:t>
      </w:r>
      <w:del w:id="400" w:author="john davis" w:date="2022-07-14T10:59:00Z">
        <w:r w:rsidRPr="005F4A48" w:rsidDel="001A1EB0">
          <w:rPr>
            <w:sz w:val="24"/>
            <w:szCs w:val="24"/>
          </w:rPr>
          <w:delText>Canu assembly</w:delText>
        </w:r>
      </w:del>
      <w:ins w:id="401" w:author="john davis" w:date="2022-07-14T10:59:00Z">
        <w:r w:rsidR="001A1EB0">
          <w:rPr>
            <w:sz w:val="24"/>
            <w:szCs w:val="24"/>
          </w:rPr>
          <w:t>Canu Da-Ae assembly</w:t>
        </w:r>
      </w:ins>
      <w:r w:rsidRPr="005F4A48">
        <w:rPr>
          <w:sz w:val="24"/>
          <w:szCs w:val="24"/>
        </w:rPr>
        <w:t xml:space="preserve"> had unsupported inversions with four of the inversions spanning from one scaffold gap to another scaffold gap. For each case, the sequence was inverted to match the </w:t>
      </w:r>
      <w:proofErr w:type="spellStart"/>
      <w:r w:rsidRPr="005F4A48">
        <w:rPr>
          <w:sz w:val="24"/>
          <w:szCs w:val="24"/>
        </w:rPr>
        <w:t>Darmor-bzh</w:t>
      </w:r>
      <w:proofErr w:type="spellEnd"/>
      <w:r w:rsidRPr="005F4A48">
        <w:rPr>
          <w:sz w:val="24"/>
          <w:szCs w:val="24"/>
        </w:rPr>
        <w:t xml:space="preserve"> </w:t>
      </w:r>
      <w:r w:rsidR="006955E4">
        <w:rPr>
          <w:sz w:val="24"/>
          <w:szCs w:val="24"/>
        </w:rPr>
        <w:t xml:space="preserve">v4.1 </w:t>
      </w:r>
      <w:r w:rsidRPr="005F4A48">
        <w:rPr>
          <w:sz w:val="24"/>
          <w:szCs w:val="24"/>
        </w:rPr>
        <w:t xml:space="preserve">assembly. The most prominent discrepancy occurred on </w:t>
      </w:r>
      <w:r>
        <w:rPr>
          <w:sz w:val="24"/>
          <w:szCs w:val="24"/>
        </w:rPr>
        <w:t>C</w:t>
      </w:r>
      <w:r w:rsidRPr="005F4A48">
        <w:rPr>
          <w:sz w:val="24"/>
          <w:szCs w:val="24"/>
        </w:rPr>
        <w:t xml:space="preserve">hrA05. Alignment to </w:t>
      </w:r>
      <w:proofErr w:type="spellStart"/>
      <w:r w:rsidRPr="005F4A48">
        <w:rPr>
          <w:sz w:val="24"/>
          <w:szCs w:val="24"/>
        </w:rPr>
        <w:t>Darmor-bzh</w:t>
      </w:r>
      <w:proofErr w:type="spellEnd"/>
      <w:r w:rsidRPr="005F4A48">
        <w:rPr>
          <w:sz w:val="24"/>
          <w:szCs w:val="24"/>
        </w:rPr>
        <w:t xml:space="preserve"> </w:t>
      </w:r>
      <w:r w:rsidR="006955E4">
        <w:rPr>
          <w:sz w:val="24"/>
          <w:szCs w:val="24"/>
        </w:rPr>
        <w:t xml:space="preserve">v4.1 </w:t>
      </w:r>
      <w:r w:rsidRPr="005F4A48">
        <w:rPr>
          <w:sz w:val="24"/>
          <w:szCs w:val="24"/>
        </w:rPr>
        <w:t>suggested that both chromosome arms were inverted at their junction with the centromere. As there was no read or scaffolding eviden</w:t>
      </w:r>
      <w:r>
        <w:rPr>
          <w:sz w:val="24"/>
          <w:szCs w:val="24"/>
        </w:rPr>
        <w:t>ce</w:t>
      </w:r>
      <w:r w:rsidRPr="005F4A48">
        <w:rPr>
          <w:sz w:val="24"/>
          <w:szCs w:val="24"/>
        </w:rPr>
        <w:t xml:space="preserve"> to support this,</w:t>
      </w:r>
      <w:r w:rsidRPr="009E2C62">
        <w:rPr>
          <w:sz w:val="24"/>
          <w:szCs w:val="24"/>
        </w:rPr>
        <w:t xml:space="preserve"> both chromosome arms were inverted to match </w:t>
      </w:r>
      <w:proofErr w:type="spellStart"/>
      <w:r w:rsidRPr="005F4A48">
        <w:rPr>
          <w:sz w:val="24"/>
          <w:szCs w:val="24"/>
        </w:rPr>
        <w:t>Darmor-bzh</w:t>
      </w:r>
      <w:proofErr w:type="spellEnd"/>
      <w:r w:rsidRPr="005F4A48">
        <w:rPr>
          <w:sz w:val="24"/>
          <w:szCs w:val="24"/>
        </w:rPr>
        <w:t xml:space="preserve">. Although </w:t>
      </w:r>
      <w:r>
        <w:rPr>
          <w:sz w:val="24"/>
          <w:szCs w:val="24"/>
        </w:rPr>
        <w:t xml:space="preserve">our </w:t>
      </w:r>
      <w:r w:rsidRPr="005F4A48">
        <w:rPr>
          <w:sz w:val="24"/>
          <w:szCs w:val="24"/>
        </w:rPr>
        <w:t xml:space="preserve">chrA05 now agrees with the </w:t>
      </w:r>
      <w:proofErr w:type="spellStart"/>
      <w:r w:rsidRPr="005F4A48">
        <w:rPr>
          <w:sz w:val="24"/>
          <w:szCs w:val="24"/>
        </w:rPr>
        <w:t>Darmor-bzh</w:t>
      </w:r>
      <w:proofErr w:type="spellEnd"/>
      <w:r w:rsidRPr="005F4A48">
        <w:rPr>
          <w:sz w:val="24"/>
          <w:szCs w:val="24"/>
        </w:rPr>
        <w:t xml:space="preserve"> </w:t>
      </w:r>
      <w:r w:rsidR="006955E4">
        <w:rPr>
          <w:sz w:val="24"/>
          <w:szCs w:val="24"/>
        </w:rPr>
        <w:t xml:space="preserve">v4.1 </w:t>
      </w:r>
      <w:r w:rsidRPr="005F4A48">
        <w:rPr>
          <w:sz w:val="24"/>
          <w:szCs w:val="24"/>
        </w:rPr>
        <w:t xml:space="preserve">assembly, the </w:t>
      </w:r>
      <w:r>
        <w:rPr>
          <w:sz w:val="24"/>
          <w:szCs w:val="24"/>
        </w:rPr>
        <w:t xml:space="preserve">orientation and </w:t>
      </w:r>
      <w:r w:rsidRPr="005F4A48">
        <w:rPr>
          <w:sz w:val="24"/>
          <w:szCs w:val="24"/>
        </w:rPr>
        <w:t xml:space="preserve">centromeric region remains questionable. </w:t>
      </w:r>
      <w:commentRangeStart w:id="402"/>
      <w:commentRangeStart w:id="403"/>
      <w:r w:rsidRPr="005F4A48">
        <w:rPr>
          <w:sz w:val="24"/>
          <w:szCs w:val="24"/>
        </w:rPr>
        <w:t xml:space="preserve">After all discrepancies </w:t>
      </w:r>
      <w:r>
        <w:rPr>
          <w:sz w:val="24"/>
          <w:szCs w:val="24"/>
        </w:rPr>
        <w:t>were</w:t>
      </w:r>
      <w:r w:rsidRPr="005F4A48">
        <w:rPr>
          <w:sz w:val="24"/>
          <w:szCs w:val="24"/>
        </w:rPr>
        <w:t xml:space="preserve"> addressed, the assembly was deemed </w:t>
      </w:r>
      <w:proofErr w:type="gramStart"/>
      <w:r w:rsidRPr="005F4A48">
        <w:rPr>
          <w:sz w:val="24"/>
          <w:szCs w:val="24"/>
        </w:rPr>
        <w:t>final</w:t>
      </w:r>
      <w:proofErr w:type="gramEnd"/>
      <w:r w:rsidRPr="005F4A48">
        <w:rPr>
          <w:sz w:val="24"/>
          <w:szCs w:val="24"/>
        </w:rPr>
        <w:t xml:space="preserve"> and annotation began</w:t>
      </w:r>
      <w:commentRangeEnd w:id="402"/>
      <w:r>
        <w:rPr>
          <w:rStyle w:val="CommentReference"/>
        </w:rPr>
        <w:commentReference w:id="402"/>
      </w:r>
      <w:commentRangeEnd w:id="403"/>
      <w:r>
        <w:rPr>
          <w:rStyle w:val="CommentReference"/>
        </w:rPr>
        <w:commentReference w:id="403"/>
      </w:r>
      <w:r>
        <w:rPr>
          <w:sz w:val="24"/>
          <w:szCs w:val="24"/>
        </w:rPr>
        <w:t xml:space="preserve"> (</w:t>
      </w:r>
      <w:r w:rsidRPr="005F4A48">
        <w:rPr>
          <w:sz w:val="24"/>
          <w:szCs w:val="24"/>
        </w:rPr>
        <w:t>Figure</w:t>
      </w:r>
      <w:r w:rsidR="006955E4">
        <w:rPr>
          <w:sz w:val="24"/>
          <w:szCs w:val="24"/>
        </w:rPr>
        <w:t xml:space="preserve"> 2)</w:t>
      </w:r>
      <w:r w:rsidRPr="005F4A48">
        <w:rPr>
          <w:sz w:val="24"/>
          <w:szCs w:val="24"/>
        </w:rPr>
        <w:t>.</w:t>
      </w:r>
    </w:p>
    <w:p w14:paraId="4B7AB370" w14:textId="77777777" w:rsidR="00F52EBF" w:rsidRPr="005F4A48" w:rsidRDefault="00F52EBF" w:rsidP="00F52EBF">
      <w:pPr>
        <w:spacing w:line="480" w:lineRule="auto"/>
        <w:rPr>
          <w:i/>
          <w:sz w:val="24"/>
          <w:szCs w:val="24"/>
        </w:rPr>
      </w:pPr>
      <w:r w:rsidRPr="005F4A48">
        <w:rPr>
          <w:i/>
          <w:sz w:val="24"/>
          <w:szCs w:val="24"/>
        </w:rPr>
        <w:t>Annotation</w:t>
      </w:r>
    </w:p>
    <w:p w14:paraId="3D42A39C" w14:textId="0B752C5A" w:rsidR="00F52EBF" w:rsidRDefault="00F52EBF" w:rsidP="00F52EBF">
      <w:pPr>
        <w:spacing w:line="480" w:lineRule="auto"/>
        <w:ind w:firstLine="720"/>
        <w:rPr>
          <w:sz w:val="24"/>
          <w:szCs w:val="24"/>
        </w:rPr>
      </w:pPr>
      <w:r>
        <w:rPr>
          <w:sz w:val="24"/>
          <w:szCs w:val="24"/>
        </w:rPr>
        <w:t xml:space="preserve">MAKER analysis of the Da-Ae assembly </w:t>
      </w:r>
      <w:commentRangeStart w:id="404"/>
      <w:commentRangeStart w:id="405"/>
      <w:r>
        <w:rPr>
          <w:sz w:val="24"/>
          <w:szCs w:val="24"/>
        </w:rPr>
        <w:t xml:space="preserve">predicted </w:t>
      </w:r>
      <w:r w:rsidR="008718F3">
        <w:rPr>
          <w:sz w:val="24"/>
          <w:szCs w:val="24"/>
        </w:rPr>
        <w:t>125,439</w:t>
      </w:r>
      <w:r>
        <w:rPr>
          <w:sz w:val="24"/>
          <w:szCs w:val="24"/>
        </w:rPr>
        <w:t xml:space="preserve"> </w:t>
      </w:r>
      <w:commentRangeEnd w:id="404"/>
      <w:r w:rsidR="005A7011">
        <w:rPr>
          <w:rStyle w:val="CommentReference"/>
        </w:rPr>
        <w:commentReference w:id="404"/>
      </w:r>
      <w:commentRangeEnd w:id="405"/>
      <w:r w:rsidR="00867CDA">
        <w:rPr>
          <w:rStyle w:val="CommentReference"/>
        </w:rPr>
        <w:commentReference w:id="405"/>
      </w:r>
      <w:r w:rsidRPr="005F4A48">
        <w:rPr>
          <w:sz w:val="24"/>
          <w:szCs w:val="24"/>
        </w:rPr>
        <w:t>protein coding genes</w:t>
      </w:r>
      <w:r>
        <w:rPr>
          <w:sz w:val="24"/>
          <w:szCs w:val="24"/>
        </w:rPr>
        <w:t xml:space="preserve"> after filtering, compared to the</w:t>
      </w:r>
      <w:commentRangeStart w:id="406"/>
      <w:commentRangeStart w:id="407"/>
      <w:r w:rsidRPr="005F4A48">
        <w:rPr>
          <w:sz w:val="24"/>
          <w:szCs w:val="24"/>
        </w:rPr>
        <w:t xml:space="preserve"> 101,400</w:t>
      </w:r>
      <w:commentRangeEnd w:id="406"/>
      <w:r>
        <w:rPr>
          <w:rStyle w:val="CommentReference"/>
        </w:rPr>
        <w:commentReference w:id="406"/>
      </w:r>
      <w:commentRangeEnd w:id="407"/>
      <w:r>
        <w:rPr>
          <w:rStyle w:val="CommentReference"/>
        </w:rPr>
        <w:commentReference w:id="407"/>
      </w:r>
      <w:r w:rsidRPr="005F4A48">
        <w:rPr>
          <w:sz w:val="24"/>
          <w:szCs w:val="24"/>
        </w:rPr>
        <w:t xml:space="preserve"> </w:t>
      </w:r>
      <w:ins w:id="408" w:author="john davis" w:date="2022-07-14T11:48:00Z">
        <w:r w:rsidR="00324884">
          <w:rPr>
            <w:sz w:val="24"/>
            <w:szCs w:val="24"/>
          </w:rPr>
          <w:t xml:space="preserve">and </w:t>
        </w:r>
      </w:ins>
      <w:ins w:id="409" w:author="john davis" w:date="2022-07-14T11:50:00Z">
        <w:r w:rsidR="00324884">
          <w:rPr>
            <w:sz w:val="24"/>
            <w:szCs w:val="24"/>
          </w:rPr>
          <w:t xml:space="preserve">108,190 </w:t>
        </w:r>
      </w:ins>
      <w:r w:rsidRPr="005F4A48">
        <w:rPr>
          <w:sz w:val="24"/>
          <w:szCs w:val="24"/>
        </w:rPr>
        <w:t>genes</w:t>
      </w:r>
      <w:r>
        <w:rPr>
          <w:sz w:val="24"/>
          <w:szCs w:val="24"/>
        </w:rPr>
        <w:t xml:space="preserve"> annotated in the </w:t>
      </w:r>
      <w:proofErr w:type="spellStart"/>
      <w:r w:rsidR="008718F3">
        <w:rPr>
          <w:sz w:val="24"/>
          <w:szCs w:val="24"/>
        </w:rPr>
        <w:t>Darmor-bzh</w:t>
      </w:r>
      <w:proofErr w:type="spellEnd"/>
      <w:r w:rsidR="008718F3">
        <w:rPr>
          <w:sz w:val="24"/>
          <w:szCs w:val="24"/>
        </w:rPr>
        <w:t xml:space="preserve"> v4.1</w:t>
      </w:r>
      <w:r>
        <w:rPr>
          <w:sz w:val="24"/>
          <w:szCs w:val="24"/>
        </w:rPr>
        <w:t xml:space="preserve"> </w:t>
      </w:r>
      <w:ins w:id="410" w:author="john davis" w:date="2022-07-14T11:50:00Z">
        <w:r w:rsidR="00324884">
          <w:rPr>
            <w:sz w:val="24"/>
            <w:szCs w:val="24"/>
          </w:rPr>
          <w:t xml:space="preserve">and v10 </w:t>
        </w:r>
      </w:ins>
      <w:r>
        <w:rPr>
          <w:sz w:val="24"/>
          <w:szCs w:val="24"/>
        </w:rPr>
        <w:t>assembl</w:t>
      </w:r>
      <w:ins w:id="411" w:author="john davis" w:date="2022-07-14T11:50:00Z">
        <w:r w:rsidR="00324884">
          <w:rPr>
            <w:sz w:val="24"/>
            <w:szCs w:val="24"/>
          </w:rPr>
          <w:t>ies</w:t>
        </w:r>
      </w:ins>
      <w:del w:id="412" w:author="john davis" w:date="2022-07-14T11:50:00Z">
        <w:r w:rsidDel="00324884">
          <w:rPr>
            <w:sz w:val="24"/>
            <w:szCs w:val="24"/>
          </w:rPr>
          <w:delText>y</w:delText>
        </w:r>
      </w:del>
      <w:r>
        <w:rPr>
          <w:sz w:val="24"/>
          <w:szCs w:val="24"/>
        </w:rPr>
        <w:t xml:space="preserve">.  To explore these differences, we determined the location of the predicted genes in their respective assemblies.  Da-Ae contains </w:t>
      </w:r>
      <w:r w:rsidR="005661F8">
        <w:rPr>
          <w:sz w:val="24"/>
          <w:szCs w:val="24"/>
        </w:rPr>
        <w:t>more</w:t>
      </w:r>
      <w:r>
        <w:rPr>
          <w:sz w:val="24"/>
          <w:szCs w:val="24"/>
        </w:rPr>
        <w:t xml:space="preserve"> gene models than </w:t>
      </w:r>
      <w:proofErr w:type="spellStart"/>
      <w:r>
        <w:rPr>
          <w:sz w:val="24"/>
          <w:szCs w:val="24"/>
        </w:rPr>
        <w:t>Darmor-bzh</w:t>
      </w:r>
      <w:proofErr w:type="spellEnd"/>
      <w:r w:rsidR="005661F8">
        <w:rPr>
          <w:sz w:val="24"/>
          <w:szCs w:val="24"/>
        </w:rPr>
        <w:t xml:space="preserve"> v4.1</w:t>
      </w:r>
      <w:ins w:id="413" w:author="john davis" w:date="2022-07-14T11:56:00Z">
        <w:r w:rsidR="00ED5A34">
          <w:rPr>
            <w:sz w:val="24"/>
            <w:szCs w:val="24"/>
          </w:rPr>
          <w:t xml:space="preserve"> and v10</w:t>
        </w:r>
      </w:ins>
      <w:r>
        <w:rPr>
          <w:sz w:val="24"/>
          <w:szCs w:val="24"/>
        </w:rPr>
        <w:t>,</w:t>
      </w:r>
      <w:commentRangeStart w:id="414"/>
      <w:commentRangeEnd w:id="414"/>
      <w:r w:rsidRPr="005F4A48">
        <w:rPr>
          <w:rStyle w:val="CommentReference"/>
          <w:sz w:val="24"/>
          <w:szCs w:val="24"/>
        </w:rPr>
        <w:commentReference w:id="414"/>
      </w:r>
      <w:r>
        <w:rPr>
          <w:sz w:val="24"/>
          <w:szCs w:val="24"/>
        </w:rPr>
        <w:t xml:space="preserve"> </w:t>
      </w:r>
      <w:r w:rsidR="005661F8">
        <w:rPr>
          <w:sz w:val="24"/>
          <w:szCs w:val="24"/>
        </w:rPr>
        <w:t>with 123,488</w:t>
      </w:r>
      <w:r>
        <w:rPr>
          <w:sz w:val="24"/>
          <w:szCs w:val="24"/>
        </w:rPr>
        <w:t xml:space="preserve"> of the Da-Ae gene models </w:t>
      </w:r>
      <w:r w:rsidR="005661F8">
        <w:rPr>
          <w:sz w:val="24"/>
          <w:szCs w:val="24"/>
        </w:rPr>
        <w:t>being</w:t>
      </w:r>
      <w:r>
        <w:rPr>
          <w:sz w:val="24"/>
          <w:szCs w:val="24"/>
        </w:rPr>
        <w:t xml:space="preserve"> present on its 19 pseudomolecules compared to </w:t>
      </w:r>
      <w:proofErr w:type="spellStart"/>
      <w:r>
        <w:rPr>
          <w:sz w:val="24"/>
          <w:szCs w:val="24"/>
        </w:rPr>
        <w:t>Darmor-bzh</w:t>
      </w:r>
      <w:proofErr w:type="spellEnd"/>
      <w:r w:rsidR="005661F8">
        <w:rPr>
          <w:sz w:val="24"/>
          <w:szCs w:val="24"/>
        </w:rPr>
        <w:t xml:space="preserve"> v4.1</w:t>
      </w:r>
      <w:ins w:id="415" w:author="john davis" w:date="2022-07-14T11:57:00Z">
        <w:r w:rsidR="00ED5A34">
          <w:rPr>
            <w:sz w:val="24"/>
            <w:szCs w:val="24"/>
          </w:rPr>
          <w:t xml:space="preserve"> and v10</w:t>
        </w:r>
      </w:ins>
      <w:del w:id="416" w:author="john davis" w:date="2022-07-14T11:57:00Z">
        <w:r w:rsidDel="00ED5A34">
          <w:rPr>
            <w:sz w:val="24"/>
            <w:szCs w:val="24"/>
          </w:rPr>
          <w:delText>,</w:delText>
        </w:r>
      </w:del>
      <w:r>
        <w:rPr>
          <w:sz w:val="24"/>
          <w:szCs w:val="24"/>
        </w:rPr>
        <w:t xml:space="preserve"> which contain</w:t>
      </w:r>
      <w:del w:id="417" w:author="john davis" w:date="2022-07-14T11:58:00Z">
        <w:r w:rsidDel="007B0E37">
          <w:rPr>
            <w:sz w:val="24"/>
            <w:szCs w:val="24"/>
          </w:rPr>
          <w:delText>s</w:delText>
        </w:r>
      </w:del>
      <w:r>
        <w:rPr>
          <w:sz w:val="24"/>
          <w:szCs w:val="24"/>
        </w:rPr>
        <w:t xml:space="preserve"> 80,927 </w:t>
      </w:r>
      <w:ins w:id="418" w:author="john davis" w:date="2022-07-14T11:58:00Z">
        <w:r w:rsidR="007B0E37">
          <w:rPr>
            <w:sz w:val="24"/>
            <w:szCs w:val="24"/>
          </w:rPr>
          <w:t xml:space="preserve">and 106,885 </w:t>
        </w:r>
      </w:ins>
      <w:r>
        <w:rPr>
          <w:sz w:val="24"/>
          <w:szCs w:val="24"/>
        </w:rPr>
        <w:t xml:space="preserve">gene models on </w:t>
      </w:r>
      <w:ins w:id="419" w:author="john davis" w:date="2022-07-14T11:59:00Z">
        <w:r w:rsidR="007B0E37">
          <w:rPr>
            <w:sz w:val="24"/>
            <w:szCs w:val="24"/>
          </w:rPr>
          <w:t>respectively on their</w:t>
        </w:r>
      </w:ins>
      <w:del w:id="420" w:author="john davis" w:date="2022-07-14T11:59:00Z">
        <w:r w:rsidDel="007B0E37">
          <w:rPr>
            <w:sz w:val="24"/>
            <w:szCs w:val="24"/>
          </w:rPr>
          <w:delText>i</w:delText>
        </w:r>
      </w:del>
      <w:del w:id="421" w:author="john davis" w:date="2022-07-14T11:58:00Z">
        <w:r w:rsidDel="007B0E37">
          <w:rPr>
            <w:sz w:val="24"/>
            <w:szCs w:val="24"/>
          </w:rPr>
          <w:delText>ts</w:delText>
        </w:r>
      </w:del>
      <w:r>
        <w:rPr>
          <w:sz w:val="24"/>
          <w:szCs w:val="24"/>
        </w:rPr>
        <w:t xml:space="preserve"> 19 pseudomolecules</w:t>
      </w:r>
      <w:ins w:id="422" w:author="john davis" w:date="2022-07-14T11:59:00Z">
        <w:r w:rsidR="007B0E37">
          <w:rPr>
            <w:sz w:val="24"/>
            <w:szCs w:val="24"/>
          </w:rPr>
          <w:t>.</w:t>
        </w:r>
      </w:ins>
    </w:p>
    <w:p w14:paraId="3D52A582" w14:textId="77777777" w:rsidR="00F52EBF" w:rsidRDefault="00F52EBF" w:rsidP="00F52EBF">
      <w:pPr>
        <w:spacing w:line="480" w:lineRule="auto"/>
        <w:rPr>
          <w:i/>
          <w:sz w:val="24"/>
          <w:szCs w:val="24"/>
        </w:rPr>
      </w:pPr>
      <w:commentRangeStart w:id="423"/>
      <w:commentRangeStart w:id="424"/>
      <w:commentRangeStart w:id="425"/>
      <w:r>
        <w:rPr>
          <w:i/>
          <w:sz w:val="24"/>
          <w:szCs w:val="24"/>
        </w:rPr>
        <w:t>Final Assembly Comparison</w:t>
      </w:r>
      <w:commentRangeEnd w:id="423"/>
      <w:r w:rsidR="00893FEE">
        <w:rPr>
          <w:rStyle w:val="CommentReference"/>
        </w:rPr>
        <w:commentReference w:id="423"/>
      </w:r>
      <w:commentRangeEnd w:id="424"/>
      <w:r w:rsidR="001A1EB0">
        <w:rPr>
          <w:rStyle w:val="CommentReference"/>
        </w:rPr>
        <w:commentReference w:id="424"/>
      </w:r>
      <w:commentRangeEnd w:id="425"/>
      <w:r w:rsidR="00DB5482">
        <w:rPr>
          <w:rStyle w:val="CommentReference"/>
        </w:rPr>
        <w:commentReference w:id="425"/>
      </w:r>
    </w:p>
    <w:p w14:paraId="3675BEB6" w14:textId="17C814F7" w:rsidR="001A1EB0" w:rsidRPr="005F4A48" w:rsidRDefault="00F52EBF" w:rsidP="001A1EB0">
      <w:pPr>
        <w:spacing w:line="480" w:lineRule="auto"/>
        <w:ind w:firstLine="720"/>
        <w:rPr>
          <w:sz w:val="24"/>
          <w:szCs w:val="24"/>
        </w:rPr>
      </w:pPr>
      <w:commentRangeStart w:id="426"/>
      <w:r>
        <w:rPr>
          <w:sz w:val="24"/>
          <w:szCs w:val="24"/>
        </w:rPr>
        <w:lastRenderedPageBreak/>
        <w:t xml:space="preserve">The final Da-Ae assembly improves upon the </w:t>
      </w:r>
      <w:proofErr w:type="spellStart"/>
      <w:r>
        <w:rPr>
          <w:sz w:val="24"/>
          <w:szCs w:val="24"/>
        </w:rPr>
        <w:t>Darmor-bzh</w:t>
      </w:r>
      <w:proofErr w:type="spellEnd"/>
      <w:r>
        <w:rPr>
          <w:sz w:val="24"/>
          <w:szCs w:val="24"/>
        </w:rPr>
        <w:t xml:space="preserve"> </w:t>
      </w:r>
      <w:r w:rsidR="005661F8">
        <w:rPr>
          <w:sz w:val="24"/>
          <w:szCs w:val="24"/>
        </w:rPr>
        <w:t xml:space="preserve">v4.1 </w:t>
      </w:r>
      <w:r>
        <w:rPr>
          <w:sz w:val="24"/>
          <w:szCs w:val="24"/>
        </w:rPr>
        <w:t xml:space="preserve">assembly by </w:t>
      </w:r>
      <w:proofErr w:type="gramStart"/>
      <w:r>
        <w:rPr>
          <w:sz w:val="24"/>
          <w:szCs w:val="24"/>
        </w:rPr>
        <w:t>a number of</w:t>
      </w:r>
      <w:proofErr w:type="gramEnd"/>
      <w:r>
        <w:rPr>
          <w:sz w:val="24"/>
          <w:szCs w:val="24"/>
        </w:rPr>
        <w:t xml:space="preserve"> criteria (Table</w:t>
      </w:r>
      <w:ins w:id="427" w:author="john davis" w:date="2022-07-01T10:30:00Z">
        <w:r w:rsidR="00EA4281">
          <w:rPr>
            <w:sz w:val="24"/>
            <w:szCs w:val="24"/>
          </w:rPr>
          <w:t>s</w:t>
        </w:r>
      </w:ins>
      <w:r>
        <w:rPr>
          <w:sz w:val="24"/>
          <w:szCs w:val="24"/>
        </w:rPr>
        <w:t xml:space="preserve"> </w:t>
      </w:r>
      <w:ins w:id="428" w:author="john davis" w:date="2022-07-01T10:30:00Z">
        <w:r w:rsidR="00EA4281">
          <w:rPr>
            <w:sz w:val="24"/>
            <w:szCs w:val="24"/>
          </w:rPr>
          <w:t>1 and 2</w:t>
        </w:r>
      </w:ins>
      <w:del w:id="429" w:author="john davis" w:date="2022-07-01T10:30:00Z">
        <w:r w:rsidDel="00EA4281">
          <w:rPr>
            <w:sz w:val="24"/>
            <w:szCs w:val="24"/>
          </w:rPr>
          <w:delText>3</w:delText>
        </w:r>
      </w:del>
      <w:r>
        <w:rPr>
          <w:sz w:val="24"/>
          <w:szCs w:val="24"/>
        </w:rPr>
        <w:t>). Comparing the full assemblies and the pseudomolecule assemblies, respectively, the N50 is 24% to 32% longer; there are 36% to 47% more unambiguous bases incorporated into the Da-Ae assembly</w:t>
      </w:r>
      <w:ins w:id="430" w:author="john davis" w:date="2022-07-01T10:15:00Z">
        <w:r w:rsidR="00F92D7A">
          <w:rPr>
            <w:sz w:val="24"/>
            <w:szCs w:val="24"/>
          </w:rPr>
          <w:t xml:space="preserve"> (Table 1)</w:t>
        </w:r>
      </w:ins>
      <w:del w:id="431" w:author="john davis" w:date="2022-07-01T10:29:00Z">
        <w:r w:rsidDel="00EA4281">
          <w:rPr>
            <w:sz w:val="24"/>
            <w:szCs w:val="24"/>
          </w:rPr>
          <w:delText xml:space="preserve">; and </w:delText>
        </w:r>
        <w:commentRangeStart w:id="432"/>
        <w:r w:rsidDel="00EA4281">
          <w:rPr>
            <w:sz w:val="24"/>
            <w:szCs w:val="24"/>
          </w:rPr>
          <w:delText>there are 1% to 4%</w:delText>
        </w:r>
        <w:r w:rsidRPr="003E7E72" w:rsidDel="00EA4281">
          <w:rPr>
            <w:color w:val="FF0000"/>
            <w:sz w:val="24"/>
            <w:szCs w:val="24"/>
          </w:rPr>
          <w:delText xml:space="preserve"> </w:delText>
        </w:r>
        <w:r w:rsidDel="00EA4281">
          <w:rPr>
            <w:sz w:val="24"/>
            <w:szCs w:val="24"/>
          </w:rPr>
          <w:delText>more complete BUSCOs in the Da-Ae assembly</w:delText>
        </w:r>
        <w:commentRangeEnd w:id="432"/>
        <w:r w:rsidR="005661F8" w:rsidDel="00EA4281">
          <w:rPr>
            <w:rStyle w:val="CommentReference"/>
          </w:rPr>
          <w:commentReference w:id="432"/>
        </w:r>
      </w:del>
      <w:r>
        <w:rPr>
          <w:sz w:val="24"/>
          <w:szCs w:val="24"/>
        </w:rPr>
        <w:t xml:space="preserve">. </w:t>
      </w:r>
      <w:del w:id="433" w:author="john davis" w:date="2022-07-14T11:34:00Z">
        <w:r w:rsidDel="004E7F49">
          <w:rPr>
            <w:sz w:val="24"/>
            <w:szCs w:val="24"/>
          </w:rPr>
          <w:delText xml:space="preserve">As for gene models, Da-Ae had </w:delText>
        </w:r>
        <w:r w:rsidR="005661F8" w:rsidDel="004E7F49">
          <w:rPr>
            <w:sz w:val="24"/>
            <w:szCs w:val="24"/>
          </w:rPr>
          <w:delText>23.7</w:delText>
        </w:r>
        <w:r w:rsidDel="004E7F49">
          <w:rPr>
            <w:sz w:val="24"/>
            <w:szCs w:val="24"/>
          </w:rPr>
          <w:delText xml:space="preserve">% </w:delText>
        </w:r>
        <w:r w:rsidR="005661F8" w:rsidDel="004E7F49">
          <w:rPr>
            <w:sz w:val="24"/>
            <w:szCs w:val="24"/>
          </w:rPr>
          <w:delText>more</w:delText>
        </w:r>
        <w:r w:rsidDel="004E7F49">
          <w:rPr>
            <w:sz w:val="24"/>
            <w:szCs w:val="24"/>
          </w:rPr>
          <w:delText xml:space="preserve"> than Darmor-bzh</w:delText>
        </w:r>
        <w:r w:rsidR="005661F8" w:rsidDel="004E7F49">
          <w:rPr>
            <w:sz w:val="24"/>
            <w:szCs w:val="24"/>
          </w:rPr>
          <w:delText xml:space="preserve"> v4.1</w:delText>
        </w:r>
        <w:r w:rsidDel="004E7F49">
          <w:rPr>
            <w:sz w:val="24"/>
            <w:szCs w:val="24"/>
          </w:rPr>
          <w:delText xml:space="preserve"> in the full assembly</w:delText>
        </w:r>
        <w:r w:rsidR="005661F8" w:rsidDel="004E7F49">
          <w:rPr>
            <w:sz w:val="24"/>
            <w:szCs w:val="24"/>
          </w:rPr>
          <w:delText xml:space="preserve"> with</w:delText>
        </w:r>
        <w:r w:rsidDel="004E7F49">
          <w:rPr>
            <w:sz w:val="24"/>
            <w:szCs w:val="24"/>
          </w:rPr>
          <w:delText xml:space="preserve"> </w:delText>
        </w:r>
        <w:r w:rsidR="005661F8" w:rsidDel="004E7F49">
          <w:rPr>
            <w:sz w:val="24"/>
            <w:szCs w:val="24"/>
          </w:rPr>
          <w:delText>52.6</w:delText>
        </w:r>
        <w:r w:rsidDel="004E7F49">
          <w:rPr>
            <w:sz w:val="24"/>
            <w:szCs w:val="24"/>
          </w:rPr>
          <w:delText>% more gene models incorporated into pseudomolecules.</w:delText>
        </w:r>
        <w:commentRangeEnd w:id="426"/>
        <w:r w:rsidR="005A7011" w:rsidDel="004E7F49">
          <w:rPr>
            <w:rStyle w:val="CommentReference"/>
          </w:rPr>
          <w:commentReference w:id="426"/>
        </w:r>
      </w:del>
      <w:ins w:id="434" w:author="john davis" w:date="2022-07-14T11:03:00Z">
        <w:r w:rsidR="001A1EB0">
          <w:rPr>
            <w:sz w:val="24"/>
            <w:szCs w:val="24"/>
          </w:rPr>
          <w:t>When c</w:t>
        </w:r>
      </w:ins>
      <w:ins w:id="435" w:author="john davis" w:date="2022-07-14T11:01:00Z">
        <w:r w:rsidR="001A1EB0">
          <w:rPr>
            <w:sz w:val="24"/>
            <w:szCs w:val="24"/>
          </w:rPr>
          <w:t xml:space="preserve">ompared to the </w:t>
        </w:r>
        <w:proofErr w:type="spellStart"/>
        <w:r w:rsidR="001A1EB0">
          <w:rPr>
            <w:sz w:val="24"/>
            <w:szCs w:val="24"/>
          </w:rPr>
          <w:t>Darmor-bzh</w:t>
        </w:r>
        <w:proofErr w:type="spellEnd"/>
        <w:r w:rsidR="001A1EB0">
          <w:rPr>
            <w:sz w:val="24"/>
            <w:szCs w:val="24"/>
          </w:rPr>
          <w:t xml:space="preserve"> v10 assembly, the </w:t>
        </w:r>
      </w:ins>
      <w:ins w:id="436" w:author="john davis" w:date="2022-07-14T11:05:00Z">
        <w:r w:rsidR="001F588B">
          <w:rPr>
            <w:sz w:val="24"/>
            <w:szCs w:val="24"/>
          </w:rPr>
          <w:t xml:space="preserve">full </w:t>
        </w:r>
      </w:ins>
      <w:ins w:id="437" w:author="john davis" w:date="2022-07-14T11:01:00Z">
        <w:r w:rsidR="001A1EB0">
          <w:rPr>
            <w:sz w:val="24"/>
            <w:szCs w:val="24"/>
          </w:rPr>
          <w:t>Da-Ae assembly</w:t>
        </w:r>
      </w:ins>
      <w:ins w:id="438" w:author="john davis" w:date="2022-07-14T11:05:00Z">
        <w:r w:rsidR="001F588B">
          <w:rPr>
            <w:sz w:val="24"/>
            <w:szCs w:val="24"/>
          </w:rPr>
          <w:t xml:space="preserve"> </w:t>
        </w:r>
      </w:ins>
      <w:ins w:id="439" w:author="john davis" w:date="2022-07-14T11:07:00Z">
        <w:r w:rsidR="001F588B">
          <w:rPr>
            <w:sz w:val="24"/>
            <w:szCs w:val="24"/>
          </w:rPr>
          <w:t xml:space="preserve">along with the pseudomolecule assembly both have </w:t>
        </w:r>
      </w:ins>
      <w:ins w:id="440" w:author="john davis" w:date="2022-07-14T11:05:00Z">
        <w:r w:rsidR="001F588B">
          <w:rPr>
            <w:sz w:val="24"/>
            <w:szCs w:val="24"/>
          </w:rPr>
          <w:t>4% shorter</w:t>
        </w:r>
      </w:ins>
      <w:ins w:id="441" w:author="john davis" w:date="2022-07-14T11:06:00Z">
        <w:r w:rsidR="001F588B">
          <w:rPr>
            <w:sz w:val="24"/>
            <w:szCs w:val="24"/>
          </w:rPr>
          <w:t xml:space="preserve"> N50</w:t>
        </w:r>
      </w:ins>
      <w:ins w:id="442" w:author="john davis" w:date="2022-07-14T11:07:00Z">
        <w:r w:rsidR="001F588B">
          <w:rPr>
            <w:sz w:val="24"/>
            <w:szCs w:val="24"/>
          </w:rPr>
          <w:t>s</w:t>
        </w:r>
      </w:ins>
      <w:ins w:id="443" w:author="john davis" w:date="2022-07-14T11:29:00Z">
        <w:r w:rsidR="007F07AA">
          <w:rPr>
            <w:sz w:val="24"/>
            <w:szCs w:val="24"/>
          </w:rPr>
          <w:t xml:space="preserve"> while having 12% </w:t>
        </w:r>
      </w:ins>
      <w:ins w:id="444" w:author="john davis" w:date="2022-07-14T11:31:00Z">
        <w:r w:rsidR="007F07AA">
          <w:rPr>
            <w:sz w:val="24"/>
            <w:szCs w:val="24"/>
          </w:rPr>
          <w:t>more unambiguous bases in the full assembly with 4% less</w:t>
        </w:r>
      </w:ins>
      <w:ins w:id="445" w:author="john davis" w:date="2022-07-14T11:30:00Z">
        <w:r w:rsidR="007F07AA">
          <w:rPr>
            <w:sz w:val="24"/>
            <w:szCs w:val="24"/>
          </w:rPr>
          <w:t xml:space="preserve"> </w:t>
        </w:r>
      </w:ins>
      <w:ins w:id="446" w:author="john davis" w:date="2022-07-14T11:31:00Z">
        <w:r w:rsidR="007F07AA">
          <w:rPr>
            <w:sz w:val="24"/>
            <w:szCs w:val="24"/>
          </w:rPr>
          <w:t>unambiguous bases in the pseudomolecule assembly (Table 1).</w:t>
        </w:r>
      </w:ins>
      <w:ins w:id="447" w:author="john davis" w:date="2022-07-14T11:34:00Z">
        <w:r w:rsidR="004E7F49">
          <w:rPr>
            <w:sz w:val="24"/>
            <w:szCs w:val="24"/>
          </w:rPr>
          <w:t xml:space="preserve"> When comparing BUSCOs</w:t>
        </w:r>
      </w:ins>
      <w:ins w:id="448" w:author="john davis" w:date="2022-07-14T11:35:00Z">
        <w:r w:rsidR="004E7F49">
          <w:rPr>
            <w:sz w:val="24"/>
            <w:szCs w:val="24"/>
          </w:rPr>
          <w:t xml:space="preserve"> using the</w:t>
        </w:r>
      </w:ins>
      <w:ins w:id="449" w:author="john davis" w:date="2022-07-14T11:37:00Z">
        <w:r w:rsidR="004E7F49">
          <w:rPr>
            <w:sz w:val="24"/>
            <w:szCs w:val="24"/>
          </w:rPr>
          <w:t xml:space="preserve"> </w:t>
        </w:r>
        <w:r w:rsidR="004E7F49" w:rsidRPr="004E7F49">
          <w:rPr>
            <w:sz w:val="24"/>
            <w:szCs w:val="24"/>
          </w:rPr>
          <w:t>brassicales_odb10</w:t>
        </w:r>
        <w:r w:rsidR="004E7F49">
          <w:rPr>
            <w:sz w:val="24"/>
            <w:szCs w:val="24"/>
          </w:rPr>
          <w:t xml:space="preserve"> dataset</w:t>
        </w:r>
      </w:ins>
      <w:ins w:id="450" w:author="john davis" w:date="2022-07-14T11:34:00Z">
        <w:r w:rsidR="004E7F49">
          <w:rPr>
            <w:sz w:val="24"/>
            <w:szCs w:val="24"/>
          </w:rPr>
          <w:t>, both the Da-Ae assembly and t</w:t>
        </w:r>
      </w:ins>
      <w:ins w:id="451" w:author="john davis" w:date="2022-07-14T11:35:00Z">
        <w:r w:rsidR="004E7F49">
          <w:rPr>
            <w:sz w:val="24"/>
            <w:szCs w:val="24"/>
          </w:rPr>
          <w:t xml:space="preserve">he </w:t>
        </w:r>
        <w:proofErr w:type="spellStart"/>
        <w:r w:rsidR="004E7F49">
          <w:rPr>
            <w:sz w:val="24"/>
            <w:szCs w:val="24"/>
          </w:rPr>
          <w:t>Darmor-bzh</w:t>
        </w:r>
        <w:proofErr w:type="spellEnd"/>
        <w:r w:rsidR="004E7F49">
          <w:rPr>
            <w:sz w:val="24"/>
            <w:szCs w:val="24"/>
          </w:rPr>
          <w:t xml:space="preserve"> v10 assemblies had a </w:t>
        </w:r>
        <w:proofErr w:type="gramStart"/>
        <w:r w:rsidR="004E7F49">
          <w:rPr>
            <w:sz w:val="24"/>
            <w:szCs w:val="24"/>
          </w:rPr>
          <w:t>compl</w:t>
        </w:r>
      </w:ins>
      <w:ins w:id="452" w:author="john davis" w:date="2022-07-14T11:37:00Z">
        <w:r w:rsidR="004E7F49">
          <w:rPr>
            <w:sz w:val="24"/>
            <w:szCs w:val="24"/>
          </w:rPr>
          <w:t>ete BUSCO scores</w:t>
        </w:r>
        <w:proofErr w:type="gramEnd"/>
        <w:r w:rsidR="004E7F49">
          <w:rPr>
            <w:sz w:val="24"/>
            <w:szCs w:val="24"/>
          </w:rPr>
          <w:t xml:space="preserve"> of 98.5% while </w:t>
        </w:r>
        <w:proofErr w:type="spellStart"/>
        <w:r w:rsidR="004E7F49">
          <w:rPr>
            <w:sz w:val="24"/>
            <w:szCs w:val="24"/>
          </w:rPr>
          <w:t>Darmor-bzh</w:t>
        </w:r>
        <w:proofErr w:type="spellEnd"/>
        <w:r w:rsidR="004E7F49">
          <w:rPr>
            <w:sz w:val="24"/>
            <w:szCs w:val="24"/>
          </w:rPr>
          <w:t xml:space="preserve"> v4.1 had a slightly </w:t>
        </w:r>
      </w:ins>
      <w:ins w:id="453" w:author="john davis" w:date="2022-07-14T11:38:00Z">
        <w:r w:rsidR="004E7F49">
          <w:rPr>
            <w:sz w:val="24"/>
            <w:szCs w:val="24"/>
          </w:rPr>
          <w:t xml:space="preserve">lower score of 98.2%. </w:t>
        </w:r>
        <w:proofErr w:type="gramStart"/>
        <w:r w:rsidR="00D82289">
          <w:rPr>
            <w:sz w:val="24"/>
            <w:szCs w:val="24"/>
          </w:rPr>
          <w:t xml:space="preserve">Both </w:t>
        </w:r>
        <w:proofErr w:type="spellStart"/>
        <w:r w:rsidR="00D82289">
          <w:rPr>
            <w:sz w:val="24"/>
            <w:szCs w:val="24"/>
          </w:rPr>
          <w:t>Darmor</w:t>
        </w:r>
        <w:proofErr w:type="gramEnd"/>
        <w:r w:rsidR="00D82289">
          <w:rPr>
            <w:sz w:val="24"/>
            <w:szCs w:val="24"/>
          </w:rPr>
          <w:t>-bzh</w:t>
        </w:r>
        <w:proofErr w:type="spellEnd"/>
        <w:r w:rsidR="00D82289">
          <w:rPr>
            <w:sz w:val="24"/>
            <w:szCs w:val="24"/>
          </w:rPr>
          <w:t xml:space="preserve"> assembl</w:t>
        </w:r>
      </w:ins>
      <w:ins w:id="454" w:author="john davis" w:date="2022-07-14T11:39:00Z">
        <w:r w:rsidR="00D82289">
          <w:rPr>
            <w:sz w:val="24"/>
            <w:szCs w:val="24"/>
          </w:rPr>
          <w:t>ies had a higher percentage of complete single copy-BUSCOs while the Da-Ae assembly had a higher percentage of duplicated BUSCOs.</w:t>
        </w:r>
      </w:ins>
    </w:p>
    <w:p w14:paraId="06B390C4" w14:textId="77777777" w:rsidR="00F52EBF" w:rsidRPr="005F4A48" w:rsidRDefault="00F52EBF" w:rsidP="00F52EBF">
      <w:pPr>
        <w:spacing w:line="480" w:lineRule="auto"/>
        <w:rPr>
          <w:i/>
          <w:iCs/>
          <w:sz w:val="24"/>
          <w:szCs w:val="24"/>
        </w:rPr>
      </w:pPr>
      <w:commentRangeStart w:id="455"/>
      <w:commentRangeStart w:id="456"/>
      <w:commentRangeStart w:id="457"/>
      <w:commentRangeStart w:id="458"/>
      <w:r>
        <w:rPr>
          <w:i/>
          <w:iCs/>
          <w:sz w:val="24"/>
          <w:szCs w:val="24"/>
        </w:rPr>
        <w:t xml:space="preserve">Genome Completeness </w:t>
      </w:r>
      <w:r w:rsidRPr="005F4A48">
        <w:rPr>
          <w:i/>
          <w:iCs/>
          <w:sz w:val="24"/>
          <w:szCs w:val="24"/>
        </w:rPr>
        <w:t>Analysis</w:t>
      </w:r>
    </w:p>
    <w:p w14:paraId="31C56561" w14:textId="274C96AD" w:rsidR="00F52EBF" w:rsidRDefault="00F52EBF" w:rsidP="00F52EBF">
      <w:pPr>
        <w:spacing w:line="480" w:lineRule="auto"/>
        <w:ind w:firstLine="720"/>
        <w:rPr>
          <w:sz w:val="24"/>
          <w:szCs w:val="24"/>
        </w:rPr>
      </w:pPr>
      <w:r>
        <w:rPr>
          <w:sz w:val="24"/>
          <w:szCs w:val="24"/>
        </w:rPr>
        <w:t xml:space="preserve">Genome completeness of Da-Ae and </w:t>
      </w:r>
      <w:proofErr w:type="spellStart"/>
      <w:r>
        <w:rPr>
          <w:sz w:val="24"/>
          <w:szCs w:val="24"/>
        </w:rPr>
        <w:t>Darmor-bzh</w:t>
      </w:r>
      <w:proofErr w:type="spellEnd"/>
      <w:ins w:id="459" w:author="John Thompson Davis" w:date="2022-07-25T08:55:00Z">
        <w:r w:rsidR="00916157">
          <w:rPr>
            <w:sz w:val="24"/>
            <w:szCs w:val="24"/>
          </w:rPr>
          <w:t xml:space="preserve"> v4.1 and </w:t>
        </w:r>
      </w:ins>
      <w:proofErr w:type="spellStart"/>
      <w:ins w:id="460" w:author="John Thompson Davis" w:date="2022-07-25T08:56:00Z">
        <w:r w:rsidR="00916157">
          <w:rPr>
            <w:sz w:val="24"/>
            <w:szCs w:val="24"/>
          </w:rPr>
          <w:t>Darmor-bzh</w:t>
        </w:r>
        <w:proofErr w:type="spellEnd"/>
        <w:r w:rsidR="00916157">
          <w:rPr>
            <w:sz w:val="24"/>
            <w:szCs w:val="24"/>
          </w:rPr>
          <w:t xml:space="preserve"> v10</w:t>
        </w:r>
      </w:ins>
      <w:r>
        <w:rPr>
          <w:sz w:val="24"/>
          <w:szCs w:val="24"/>
        </w:rPr>
        <w:t xml:space="preserve"> was analyzed using the public </w:t>
      </w:r>
      <w:proofErr w:type="spellStart"/>
      <w:r>
        <w:rPr>
          <w:sz w:val="24"/>
          <w:szCs w:val="24"/>
        </w:rPr>
        <w:t>Unigene</w:t>
      </w:r>
      <w:proofErr w:type="spellEnd"/>
      <w:r>
        <w:rPr>
          <w:sz w:val="24"/>
          <w:szCs w:val="24"/>
        </w:rPr>
        <w:t xml:space="preserve"> set of 133,127 Brassica sequences. Of the 133,127 sequences, 117,447</w:t>
      </w:r>
      <w:r w:rsidRPr="004C5122">
        <w:rPr>
          <w:color w:val="FF0000"/>
          <w:sz w:val="24"/>
          <w:szCs w:val="24"/>
        </w:rPr>
        <w:t xml:space="preserve"> </w:t>
      </w:r>
      <w:r>
        <w:rPr>
          <w:sz w:val="24"/>
          <w:szCs w:val="24"/>
        </w:rPr>
        <w:t>(88.22%) were present in both genomes, 1,300</w:t>
      </w:r>
      <w:r w:rsidRPr="004C5122">
        <w:rPr>
          <w:color w:val="FF0000"/>
          <w:sz w:val="24"/>
          <w:szCs w:val="24"/>
        </w:rPr>
        <w:t xml:space="preserve"> </w:t>
      </w:r>
      <w:r>
        <w:rPr>
          <w:sz w:val="24"/>
          <w:szCs w:val="24"/>
        </w:rPr>
        <w:t>(0.98%) were present in only Da-Ae, 1,198</w:t>
      </w:r>
      <w:r w:rsidRPr="004C5122">
        <w:rPr>
          <w:color w:val="FF0000"/>
          <w:sz w:val="24"/>
          <w:szCs w:val="24"/>
        </w:rPr>
        <w:t xml:space="preserve"> </w:t>
      </w:r>
      <w:r>
        <w:rPr>
          <w:sz w:val="24"/>
          <w:szCs w:val="24"/>
        </w:rPr>
        <w:t xml:space="preserve">(0.90%) were present in only </w:t>
      </w:r>
      <w:proofErr w:type="spellStart"/>
      <w:r>
        <w:rPr>
          <w:sz w:val="24"/>
          <w:szCs w:val="24"/>
        </w:rPr>
        <w:t>Darmor-bzh</w:t>
      </w:r>
      <w:proofErr w:type="spellEnd"/>
      <w:r>
        <w:rPr>
          <w:sz w:val="24"/>
          <w:szCs w:val="24"/>
        </w:rPr>
        <w:t>, and 13,182</w:t>
      </w:r>
      <w:r w:rsidRPr="004C5122">
        <w:rPr>
          <w:color w:val="FF0000"/>
          <w:sz w:val="24"/>
          <w:szCs w:val="24"/>
        </w:rPr>
        <w:t xml:space="preserve"> </w:t>
      </w:r>
      <w:r>
        <w:rPr>
          <w:sz w:val="24"/>
          <w:szCs w:val="24"/>
        </w:rPr>
        <w:t xml:space="preserve">(9.90%) were missing from both genomes. To determine there were </w:t>
      </w:r>
      <w:proofErr w:type="gramStart"/>
      <w:r>
        <w:rPr>
          <w:sz w:val="24"/>
          <w:szCs w:val="24"/>
        </w:rPr>
        <w:t>particular classes</w:t>
      </w:r>
      <w:proofErr w:type="gramEnd"/>
      <w:r>
        <w:rPr>
          <w:sz w:val="24"/>
          <w:szCs w:val="24"/>
        </w:rPr>
        <w:t xml:space="preserve"> of genes that were deleted in these genomes, we looked for enriched GO terms among the set of genes that were either present in Da-Ae and missing in </w:t>
      </w:r>
      <w:proofErr w:type="spellStart"/>
      <w:r>
        <w:rPr>
          <w:sz w:val="24"/>
          <w:szCs w:val="24"/>
        </w:rPr>
        <w:t>Darmor-bzh</w:t>
      </w:r>
      <w:proofErr w:type="spellEnd"/>
      <w:r>
        <w:rPr>
          <w:sz w:val="24"/>
          <w:szCs w:val="24"/>
        </w:rPr>
        <w:t xml:space="preserve"> or present in </w:t>
      </w:r>
      <w:proofErr w:type="spellStart"/>
      <w:r>
        <w:rPr>
          <w:sz w:val="24"/>
          <w:szCs w:val="24"/>
        </w:rPr>
        <w:t>Darmor-bzh</w:t>
      </w:r>
      <w:proofErr w:type="spellEnd"/>
      <w:r>
        <w:rPr>
          <w:sz w:val="24"/>
          <w:szCs w:val="24"/>
        </w:rPr>
        <w:t xml:space="preserve"> but missing in Da-Ae. We found an enrichment for genes involved in very long chain fatty acid metabolism, perhaps reflecting different breeding selection targets for these oil-seed crops (Figure 7).  We also found </w:t>
      </w:r>
      <w:r>
        <w:rPr>
          <w:sz w:val="24"/>
          <w:szCs w:val="24"/>
        </w:rPr>
        <w:lastRenderedPageBreak/>
        <w:t xml:space="preserve">enrichment for genes involved in several hormone pathways and in cuticle development, potentially representing adaptations to different environmental stressors (Figure 7). </w:t>
      </w:r>
      <w:commentRangeEnd w:id="455"/>
      <w:r w:rsidR="005A7011">
        <w:rPr>
          <w:rStyle w:val="CommentReference"/>
        </w:rPr>
        <w:commentReference w:id="455"/>
      </w:r>
      <w:commentRangeEnd w:id="456"/>
      <w:r w:rsidR="00D16455">
        <w:rPr>
          <w:rStyle w:val="CommentReference"/>
        </w:rPr>
        <w:commentReference w:id="456"/>
      </w:r>
      <w:commentRangeEnd w:id="457"/>
      <w:r w:rsidR="005661F8">
        <w:rPr>
          <w:rStyle w:val="CommentReference"/>
        </w:rPr>
        <w:commentReference w:id="457"/>
      </w:r>
      <w:commentRangeEnd w:id="458"/>
      <w:r w:rsidR="002F13CC">
        <w:rPr>
          <w:rStyle w:val="CommentReference"/>
        </w:rPr>
        <w:commentReference w:id="458"/>
      </w:r>
    </w:p>
    <w:p w14:paraId="7CCEFA39" w14:textId="77777777" w:rsidR="00F52EBF" w:rsidRPr="006F42F1" w:rsidRDefault="00F52EBF" w:rsidP="00F52EBF">
      <w:pPr>
        <w:spacing w:line="480" w:lineRule="auto"/>
        <w:rPr>
          <w:i/>
          <w:sz w:val="24"/>
          <w:szCs w:val="24"/>
        </w:rPr>
      </w:pPr>
    </w:p>
    <w:p w14:paraId="2B62618E" w14:textId="77777777" w:rsidR="00F52EBF" w:rsidRPr="005B4E5E" w:rsidRDefault="00F52EBF" w:rsidP="00F52EBF">
      <w:pPr>
        <w:spacing w:line="480" w:lineRule="auto"/>
        <w:rPr>
          <w:i/>
          <w:iCs/>
          <w:sz w:val="24"/>
          <w:szCs w:val="24"/>
        </w:rPr>
      </w:pPr>
      <w:r w:rsidRPr="005F4A48">
        <w:rPr>
          <w:i/>
          <w:iCs/>
          <w:sz w:val="24"/>
          <w:szCs w:val="24"/>
        </w:rPr>
        <w:t>Homoeologous Exchange</w:t>
      </w:r>
    </w:p>
    <w:p w14:paraId="7845605F" w14:textId="77777777" w:rsidR="00F52EBF" w:rsidRDefault="00F52EBF" w:rsidP="00F52EBF">
      <w:pPr>
        <w:spacing w:line="480" w:lineRule="auto"/>
        <w:ind w:firstLine="720"/>
        <w:rPr>
          <w:sz w:val="24"/>
          <w:szCs w:val="24"/>
        </w:rPr>
      </w:pPr>
      <w:r w:rsidRPr="005F4A48">
        <w:rPr>
          <w:sz w:val="24"/>
          <w:szCs w:val="24"/>
        </w:rPr>
        <w:t xml:space="preserve">Homoeologous exchange is the exchange of genetic material from one </w:t>
      </w:r>
      <w:proofErr w:type="spellStart"/>
      <w:r w:rsidRPr="005F4A48">
        <w:rPr>
          <w:sz w:val="24"/>
          <w:szCs w:val="24"/>
        </w:rPr>
        <w:t>subgenome</w:t>
      </w:r>
      <w:proofErr w:type="spellEnd"/>
      <w:r w:rsidRPr="005F4A48">
        <w:rPr>
          <w:sz w:val="24"/>
          <w:szCs w:val="24"/>
        </w:rPr>
        <w:t xml:space="preserve"> to the other. This could result in the conversion of an A </w:t>
      </w:r>
      <w:proofErr w:type="spellStart"/>
      <w:r w:rsidRPr="005F4A48">
        <w:rPr>
          <w:sz w:val="24"/>
          <w:szCs w:val="24"/>
        </w:rPr>
        <w:t>subgenome</w:t>
      </w:r>
      <w:proofErr w:type="spellEnd"/>
      <w:r w:rsidRPr="005F4A48">
        <w:rPr>
          <w:sz w:val="24"/>
          <w:szCs w:val="24"/>
        </w:rPr>
        <w:t xml:space="preserve"> gene to a C </w:t>
      </w:r>
      <w:proofErr w:type="spellStart"/>
      <w:r w:rsidRPr="005F4A48">
        <w:rPr>
          <w:sz w:val="24"/>
          <w:szCs w:val="24"/>
        </w:rPr>
        <w:t>subgenome</w:t>
      </w:r>
      <w:proofErr w:type="spellEnd"/>
      <w:r w:rsidRPr="005F4A48">
        <w:rPr>
          <w:sz w:val="24"/>
          <w:szCs w:val="24"/>
        </w:rPr>
        <w:t xml:space="preserve"> gene or vice versa.  </w:t>
      </w:r>
      <w:r w:rsidRPr="005F4A48">
        <w:rPr>
          <w:i/>
          <w:iCs/>
          <w:sz w:val="24"/>
          <w:szCs w:val="24"/>
        </w:rPr>
        <w:t xml:space="preserve">B. napus </w:t>
      </w:r>
      <w:r w:rsidRPr="005F4A48">
        <w:rPr>
          <w:sz w:val="24"/>
          <w:szCs w:val="24"/>
        </w:rPr>
        <w:t xml:space="preserve">is an allotetraploid containing two diploid subgenomes A and C, meaning homoeologous exchange can result in </w:t>
      </w:r>
      <w:proofErr w:type="spellStart"/>
      <w:r w:rsidRPr="005F4A48">
        <w:rPr>
          <w:sz w:val="24"/>
          <w:szCs w:val="24"/>
        </w:rPr>
        <w:t>homoeolog</w:t>
      </w:r>
      <w:proofErr w:type="spellEnd"/>
      <w:r w:rsidRPr="005F4A48">
        <w:rPr>
          <w:sz w:val="24"/>
          <w:szCs w:val="24"/>
        </w:rPr>
        <w:t xml:space="preserve"> ratios of 2:2, 3:1, or 4:0</w:t>
      </w:r>
      <w:r>
        <w:rPr>
          <w:sz w:val="24"/>
          <w:szCs w:val="24"/>
        </w:rPr>
        <w:t>,</w:t>
      </w:r>
      <w:r w:rsidRPr="005F4A48">
        <w:rPr>
          <w:sz w:val="24"/>
          <w:szCs w:val="24"/>
        </w:rPr>
        <w:t xml:space="preserve"> corresponding to reciprocal, partial, or complete conversions</w:t>
      </w:r>
      <w:r>
        <w:rPr>
          <w:sz w:val="24"/>
          <w:szCs w:val="24"/>
        </w:rPr>
        <w:t>, respectively</w:t>
      </w:r>
      <w:r w:rsidRPr="005F4A48">
        <w:rPr>
          <w:sz w:val="24"/>
          <w:szCs w:val="24"/>
        </w:rPr>
        <w:t xml:space="preserve">. </w:t>
      </w:r>
      <w:commentRangeStart w:id="461"/>
      <w:commentRangeStart w:id="462"/>
      <w:r w:rsidRPr="005F4A48">
        <w:rPr>
          <w:sz w:val="24"/>
          <w:szCs w:val="24"/>
        </w:rPr>
        <w:t xml:space="preserve">For </w:t>
      </w:r>
      <w:r>
        <w:rPr>
          <w:sz w:val="24"/>
          <w:szCs w:val="24"/>
        </w:rPr>
        <w:t>ease of detection given our unphased assembly we focused on</w:t>
      </w:r>
      <w:r w:rsidRPr="005F4A48">
        <w:rPr>
          <w:sz w:val="24"/>
          <w:szCs w:val="24"/>
        </w:rPr>
        <w:t xml:space="preserve"> complete conversions </w:t>
      </w:r>
      <w:r>
        <w:rPr>
          <w:sz w:val="24"/>
          <w:szCs w:val="24"/>
        </w:rPr>
        <w:t xml:space="preserve">for </w:t>
      </w:r>
      <w:r w:rsidRPr="005F4A48">
        <w:rPr>
          <w:sz w:val="24"/>
          <w:szCs w:val="24"/>
        </w:rPr>
        <w:t xml:space="preserve">our homoeologous exchange analysis. </w:t>
      </w:r>
      <w:commentRangeEnd w:id="461"/>
      <w:r>
        <w:rPr>
          <w:rStyle w:val="CommentReference"/>
        </w:rPr>
        <w:commentReference w:id="461"/>
      </w:r>
      <w:commentRangeEnd w:id="462"/>
      <w:r>
        <w:rPr>
          <w:rStyle w:val="CommentReference"/>
        </w:rPr>
        <w:commentReference w:id="462"/>
      </w:r>
    </w:p>
    <w:p w14:paraId="188F09E9" w14:textId="2569F2AC" w:rsidR="00F52EBF" w:rsidRPr="00E93962" w:rsidRDefault="00F52EBF" w:rsidP="00F52EBF">
      <w:pPr>
        <w:spacing w:line="480" w:lineRule="auto"/>
        <w:ind w:firstLine="720"/>
        <w:rPr>
          <w:i/>
          <w:sz w:val="24"/>
          <w:szCs w:val="24"/>
        </w:rPr>
      </w:pPr>
      <w:commentRangeStart w:id="463"/>
      <w:commentRangeStart w:id="464"/>
      <w:commentRangeStart w:id="465"/>
      <w:commentRangeStart w:id="466"/>
      <w:r>
        <w:rPr>
          <w:sz w:val="24"/>
          <w:szCs w:val="24"/>
        </w:rPr>
        <w:t xml:space="preserve">At the gene level, </w:t>
      </w:r>
      <w:r w:rsidRPr="005F4A48">
        <w:rPr>
          <w:sz w:val="24"/>
          <w:szCs w:val="24"/>
        </w:rPr>
        <w:t>there were 2</w:t>
      </w:r>
      <w:r>
        <w:rPr>
          <w:sz w:val="24"/>
          <w:szCs w:val="24"/>
        </w:rPr>
        <w:t>,</w:t>
      </w:r>
      <w:ins w:id="467" w:author="john davis" w:date="2022-07-01T10:41:00Z">
        <w:r w:rsidR="00882A9A">
          <w:rPr>
            <w:sz w:val="24"/>
            <w:szCs w:val="24"/>
          </w:rPr>
          <w:t>303</w:t>
        </w:r>
      </w:ins>
      <w:del w:id="468" w:author="john davis" w:date="2022-07-01T10:41:00Z">
        <w:r w:rsidRPr="005F4A48" w:rsidDel="00882A9A">
          <w:rPr>
            <w:sz w:val="24"/>
            <w:szCs w:val="24"/>
          </w:rPr>
          <w:delText>189</w:delText>
        </w:r>
      </w:del>
      <w:r w:rsidRPr="005F4A48">
        <w:rPr>
          <w:sz w:val="24"/>
          <w:szCs w:val="24"/>
        </w:rPr>
        <w:t xml:space="preserve">, </w:t>
      </w:r>
      <w:ins w:id="469" w:author="john davis" w:date="2022-07-01T10:54:00Z">
        <w:r w:rsidR="00F11556">
          <w:rPr>
            <w:sz w:val="24"/>
            <w:szCs w:val="24"/>
          </w:rPr>
          <w:t>3,111</w:t>
        </w:r>
      </w:ins>
      <w:del w:id="470" w:author="john davis" w:date="2022-07-01T10:49:00Z">
        <w:r w:rsidRPr="005F4A48" w:rsidDel="00605248">
          <w:rPr>
            <w:sz w:val="24"/>
            <w:szCs w:val="24"/>
          </w:rPr>
          <w:delText>1</w:delText>
        </w:r>
        <w:r w:rsidDel="00605248">
          <w:rPr>
            <w:sz w:val="24"/>
            <w:szCs w:val="24"/>
          </w:rPr>
          <w:delText>,</w:delText>
        </w:r>
        <w:r w:rsidRPr="005F4A48" w:rsidDel="00605248">
          <w:rPr>
            <w:sz w:val="24"/>
            <w:szCs w:val="24"/>
          </w:rPr>
          <w:delText>848</w:delText>
        </w:r>
      </w:del>
      <w:r w:rsidRPr="005F4A48">
        <w:rPr>
          <w:sz w:val="24"/>
          <w:szCs w:val="24"/>
        </w:rPr>
        <w:t xml:space="preserve">, and </w:t>
      </w:r>
      <w:ins w:id="471" w:author="john davis" w:date="2022-07-01T10:48:00Z">
        <w:r w:rsidR="00605248">
          <w:rPr>
            <w:sz w:val="24"/>
            <w:szCs w:val="24"/>
          </w:rPr>
          <w:t>2,269</w:t>
        </w:r>
      </w:ins>
      <w:del w:id="472" w:author="john davis" w:date="2022-07-01T10:44:00Z">
        <w:r w:rsidRPr="005F4A48" w:rsidDel="00A3623B">
          <w:rPr>
            <w:sz w:val="24"/>
            <w:szCs w:val="24"/>
          </w:rPr>
          <w:delText>823</w:delText>
        </w:r>
      </w:del>
      <w:r w:rsidRPr="005F4A48">
        <w:rPr>
          <w:sz w:val="24"/>
          <w:szCs w:val="24"/>
        </w:rPr>
        <w:t xml:space="preserve"> potential gene pairs in Da-Ae, </w:t>
      </w:r>
      <w:proofErr w:type="spellStart"/>
      <w:r w:rsidRPr="005F4A48">
        <w:rPr>
          <w:sz w:val="24"/>
          <w:szCs w:val="24"/>
        </w:rPr>
        <w:t>Darmor-bzh</w:t>
      </w:r>
      <w:proofErr w:type="spellEnd"/>
      <w:ins w:id="473" w:author="john davis" w:date="2022-07-01T10:37:00Z">
        <w:r w:rsidR="00882A9A">
          <w:rPr>
            <w:sz w:val="24"/>
            <w:szCs w:val="24"/>
          </w:rPr>
          <w:t xml:space="preserve"> v10</w:t>
        </w:r>
      </w:ins>
      <w:r w:rsidRPr="005F4A48">
        <w:rPr>
          <w:sz w:val="24"/>
          <w:szCs w:val="24"/>
        </w:rPr>
        <w:t xml:space="preserve">, and </w:t>
      </w:r>
      <w:del w:id="474" w:author="john davis" w:date="2022-07-01T10:37:00Z">
        <w:r w:rsidRPr="005F4A48" w:rsidDel="00882A9A">
          <w:rPr>
            <w:sz w:val="24"/>
            <w:szCs w:val="24"/>
          </w:rPr>
          <w:delText xml:space="preserve">Tapidor </w:delText>
        </w:r>
      </w:del>
      <w:ins w:id="475" w:author="john davis" w:date="2022-07-01T10:37:00Z">
        <w:r w:rsidR="00882A9A">
          <w:rPr>
            <w:sz w:val="24"/>
            <w:szCs w:val="24"/>
          </w:rPr>
          <w:t>ZS11</w:t>
        </w:r>
        <w:r w:rsidR="00882A9A" w:rsidRPr="005F4A48">
          <w:rPr>
            <w:sz w:val="24"/>
            <w:szCs w:val="24"/>
          </w:rPr>
          <w:t xml:space="preserve"> </w:t>
        </w:r>
      </w:ins>
      <w:r>
        <w:rPr>
          <w:sz w:val="24"/>
          <w:szCs w:val="24"/>
        </w:rPr>
        <w:t>where</w:t>
      </w:r>
      <w:r w:rsidRPr="005F4A48">
        <w:rPr>
          <w:sz w:val="24"/>
          <w:szCs w:val="24"/>
        </w:rPr>
        <w:t xml:space="preserve"> the C </w:t>
      </w:r>
      <w:proofErr w:type="spellStart"/>
      <w:r w:rsidRPr="005F4A48">
        <w:rPr>
          <w:sz w:val="24"/>
          <w:szCs w:val="24"/>
        </w:rPr>
        <w:t>subgenome</w:t>
      </w:r>
      <w:proofErr w:type="spellEnd"/>
      <w:r w:rsidRPr="005F4A48">
        <w:rPr>
          <w:sz w:val="24"/>
          <w:szCs w:val="24"/>
        </w:rPr>
        <w:t xml:space="preserve"> gene was a copy of the A </w:t>
      </w:r>
      <w:proofErr w:type="spellStart"/>
      <w:r w:rsidRPr="005F4A48">
        <w:rPr>
          <w:sz w:val="24"/>
          <w:szCs w:val="24"/>
        </w:rPr>
        <w:t>subgenome</w:t>
      </w:r>
      <w:proofErr w:type="spellEnd"/>
      <w:r w:rsidRPr="005F4A48">
        <w:rPr>
          <w:sz w:val="24"/>
          <w:szCs w:val="24"/>
        </w:rPr>
        <w:t xml:space="preserve"> gene. Conversely, there </w:t>
      </w:r>
      <w:r>
        <w:rPr>
          <w:sz w:val="24"/>
          <w:szCs w:val="24"/>
        </w:rPr>
        <w:t>were</w:t>
      </w:r>
      <w:r w:rsidRPr="005F4A48">
        <w:rPr>
          <w:sz w:val="24"/>
          <w:szCs w:val="24"/>
        </w:rPr>
        <w:t xml:space="preserve"> 1</w:t>
      </w:r>
      <w:ins w:id="476" w:author="john davis" w:date="2022-07-01T10:42:00Z">
        <w:r w:rsidR="00882A9A">
          <w:rPr>
            <w:sz w:val="24"/>
            <w:szCs w:val="24"/>
          </w:rPr>
          <w:t>,</w:t>
        </w:r>
      </w:ins>
      <w:ins w:id="477" w:author="john davis" w:date="2022-07-01T10:41:00Z">
        <w:r w:rsidR="00882A9A">
          <w:rPr>
            <w:sz w:val="24"/>
            <w:szCs w:val="24"/>
          </w:rPr>
          <w:t>5</w:t>
        </w:r>
      </w:ins>
      <w:ins w:id="478" w:author="john davis" w:date="2022-07-01T10:42:00Z">
        <w:r w:rsidR="00882A9A">
          <w:rPr>
            <w:sz w:val="24"/>
            <w:szCs w:val="24"/>
          </w:rPr>
          <w:t>73</w:t>
        </w:r>
      </w:ins>
      <w:del w:id="479" w:author="john davis" w:date="2022-07-01T10:41:00Z">
        <w:r w:rsidDel="00882A9A">
          <w:rPr>
            <w:sz w:val="24"/>
            <w:szCs w:val="24"/>
          </w:rPr>
          <w:delText>,</w:delText>
        </w:r>
        <w:r w:rsidRPr="005F4A48" w:rsidDel="00882A9A">
          <w:rPr>
            <w:sz w:val="24"/>
            <w:szCs w:val="24"/>
          </w:rPr>
          <w:delText>815</w:delText>
        </w:r>
      </w:del>
      <w:r w:rsidRPr="005F4A48">
        <w:rPr>
          <w:sz w:val="24"/>
          <w:szCs w:val="24"/>
        </w:rPr>
        <w:t xml:space="preserve">, </w:t>
      </w:r>
      <w:ins w:id="480" w:author="john davis" w:date="2022-07-01T10:54:00Z">
        <w:r w:rsidR="00F11556">
          <w:rPr>
            <w:sz w:val="24"/>
            <w:szCs w:val="24"/>
          </w:rPr>
          <w:t>1,310</w:t>
        </w:r>
      </w:ins>
      <w:del w:id="481" w:author="john davis" w:date="2022-07-01T10:49:00Z">
        <w:r w:rsidRPr="005F4A48" w:rsidDel="00605248">
          <w:rPr>
            <w:sz w:val="24"/>
            <w:szCs w:val="24"/>
          </w:rPr>
          <w:delText>1</w:delText>
        </w:r>
        <w:r w:rsidDel="00605248">
          <w:rPr>
            <w:sz w:val="24"/>
            <w:szCs w:val="24"/>
          </w:rPr>
          <w:delText>,</w:delText>
        </w:r>
        <w:r w:rsidRPr="005F4A48" w:rsidDel="00605248">
          <w:rPr>
            <w:sz w:val="24"/>
            <w:szCs w:val="24"/>
          </w:rPr>
          <w:delText>666</w:delText>
        </w:r>
      </w:del>
      <w:r w:rsidRPr="005F4A48">
        <w:rPr>
          <w:sz w:val="24"/>
          <w:szCs w:val="24"/>
        </w:rPr>
        <w:t xml:space="preserve">, and </w:t>
      </w:r>
      <w:ins w:id="482" w:author="john davis" w:date="2022-07-01T10:48:00Z">
        <w:r w:rsidR="00605248">
          <w:rPr>
            <w:sz w:val="24"/>
            <w:szCs w:val="24"/>
          </w:rPr>
          <w:t>1,426</w:t>
        </w:r>
      </w:ins>
      <w:del w:id="483" w:author="john davis" w:date="2022-07-01T10:48:00Z">
        <w:r w:rsidRPr="005F4A48" w:rsidDel="00605248">
          <w:rPr>
            <w:sz w:val="24"/>
            <w:szCs w:val="24"/>
          </w:rPr>
          <w:delText>666</w:delText>
        </w:r>
      </w:del>
      <w:r w:rsidRPr="005F4A48">
        <w:rPr>
          <w:sz w:val="24"/>
          <w:szCs w:val="24"/>
        </w:rPr>
        <w:t xml:space="preserve"> potential gene pairs </w:t>
      </w:r>
      <w:r>
        <w:rPr>
          <w:sz w:val="24"/>
          <w:szCs w:val="24"/>
        </w:rPr>
        <w:t xml:space="preserve">where the A </w:t>
      </w:r>
      <w:proofErr w:type="spellStart"/>
      <w:r>
        <w:rPr>
          <w:sz w:val="24"/>
          <w:szCs w:val="24"/>
        </w:rPr>
        <w:t>subgenome</w:t>
      </w:r>
      <w:proofErr w:type="spellEnd"/>
      <w:r>
        <w:rPr>
          <w:sz w:val="24"/>
          <w:szCs w:val="24"/>
        </w:rPr>
        <w:t xml:space="preserve"> gene was a copy of the C </w:t>
      </w:r>
      <w:proofErr w:type="spellStart"/>
      <w:r>
        <w:rPr>
          <w:sz w:val="24"/>
          <w:szCs w:val="24"/>
        </w:rPr>
        <w:t>subgenome</w:t>
      </w:r>
      <w:proofErr w:type="spellEnd"/>
      <w:r>
        <w:rPr>
          <w:sz w:val="24"/>
          <w:szCs w:val="24"/>
        </w:rPr>
        <w:t xml:space="preserve"> gene</w:t>
      </w:r>
      <w:r w:rsidRPr="005F4A48">
        <w:rPr>
          <w:sz w:val="24"/>
          <w:szCs w:val="24"/>
        </w:rPr>
        <w:t>.</w:t>
      </w:r>
      <w:commentRangeEnd w:id="463"/>
      <w:r w:rsidR="005A7011">
        <w:rPr>
          <w:rStyle w:val="CommentReference"/>
        </w:rPr>
        <w:commentReference w:id="463"/>
      </w:r>
      <w:commentRangeEnd w:id="464"/>
      <w:r w:rsidR="00D16455">
        <w:rPr>
          <w:rStyle w:val="CommentReference"/>
        </w:rPr>
        <w:commentReference w:id="464"/>
      </w:r>
      <w:commentRangeEnd w:id="465"/>
      <w:r w:rsidR="00EA4281">
        <w:rPr>
          <w:rStyle w:val="CommentReference"/>
        </w:rPr>
        <w:commentReference w:id="465"/>
      </w:r>
      <w:commentRangeEnd w:id="466"/>
      <w:r w:rsidR="00867CDA">
        <w:rPr>
          <w:rStyle w:val="CommentReference"/>
        </w:rPr>
        <w:commentReference w:id="466"/>
      </w:r>
      <w:r w:rsidRPr="005F4A48">
        <w:rPr>
          <w:sz w:val="24"/>
          <w:szCs w:val="24"/>
        </w:rPr>
        <w:t xml:space="preserve"> To further validate these candidates, homoeologous exchange </w:t>
      </w:r>
      <w:r>
        <w:rPr>
          <w:sz w:val="24"/>
          <w:szCs w:val="24"/>
        </w:rPr>
        <w:t xml:space="preserve">candidate </w:t>
      </w:r>
      <w:r w:rsidRPr="005F4A48">
        <w:rPr>
          <w:sz w:val="24"/>
          <w:szCs w:val="24"/>
        </w:rPr>
        <w:t xml:space="preserve">gene pairs were next filtered based on their genomic sequencing coverage. If a C to A conversion has taken place, the expected average coverage ratio between orthologs should be 3:1 or greater when mapping reads to </w:t>
      </w:r>
      <w:r>
        <w:rPr>
          <w:sz w:val="24"/>
          <w:szCs w:val="24"/>
        </w:rPr>
        <w:t>an</w:t>
      </w:r>
      <w:r w:rsidRPr="005F4A48">
        <w:rPr>
          <w:sz w:val="24"/>
          <w:szCs w:val="24"/>
        </w:rPr>
        <w:t xml:space="preserve"> </w:t>
      </w:r>
      <w:r w:rsidRPr="005F4A48">
        <w:rPr>
          <w:i/>
          <w:sz w:val="24"/>
          <w:szCs w:val="24"/>
        </w:rPr>
        <w:t xml:space="preserve">in silico </w:t>
      </w:r>
      <w:r w:rsidRPr="005F4A48">
        <w:rPr>
          <w:sz w:val="24"/>
          <w:szCs w:val="24"/>
        </w:rPr>
        <w:t xml:space="preserve">combined </w:t>
      </w:r>
      <w:r w:rsidRPr="005F4A48">
        <w:rPr>
          <w:i/>
          <w:sz w:val="24"/>
          <w:szCs w:val="24"/>
        </w:rPr>
        <w:t>B. rapa</w:t>
      </w:r>
      <w:r w:rsidRPr="005F4A48">
        <w:rPr>
          <w:sz w:val="24"/>
          <w:szCs w:val="24"/>
        </w:rPr>
        <w:t xml:space="preserve"> + </w:t>
      </w:r>
      <w:r w:rsidRPr="005F4A48">
        <w:rPr>
          <w:i/>
          <w:sz w:val="24"/>
          <w:szCs w:val="24"/>
        </w:rPr>
        <w:t>B. oleracea</w:t>
      </w:r>
      <w:r w:rsidRPr="005F4A48">
        <w:rPr>
          <w:sz w:val="24"/>
          <w:szCs w:val="24"/>
        </w:rPr>
        <w:t xml:space="preserve"> reference</w:t>
      </w:r>
      <w:r>
        <w:rPr>
          <w:sz w:val="24"/>
          <w:szCs w:val="24"/>
        </w:rPr>
        <w:t xml:space="preserve"> genome and</w:t>
      </w:r>
      <w:r w:rsidRPr="005F4A48">
        <w:rPr>
          <w:sz w:val="24"/>
          <w:szCs w:val="24"/>
        </w:rPr>
        <w:t xml:space="preserve"> </w:t>
      </w:r>
      <w:r>
        <w:rPr>
          <w:sz w:val="24"/>
          <w:szCs w:val="24"/>
        </w:rPr>
        <w:t>should be</w:t>
      </w:r>
      <w:r w:rsidRPr="005F4A48">
        <w:rPr>
          <w:sz w:val="24"/>
          <w:szCs w:val="24"/>
        </w:rPr>
        <w:t xml:space="preserve"> 1:1</w:t>
      </w:r>
      <w:r>
        <w:rPr>
          <w:sz w:val="24"/>
          <w:szCs w:val="24"/>
        </w:rPr>
        <w:t xml:space="preserve"> between </w:t>
      </w:r>
      <w:proofErr w:type="spellStart"/>
      <w:r>
        <w:rPr>
          <w:sz w:val="24"/>
          <w:szCs w:val="24"/>
        </w:rPr>
        <w:t>homoeologs</w:t>
      </w:r>
      <w:proofErr w:type="spellEnd"/>
      <w:r>
        <w:rPr>
          <w:sz w:val="24"/>
          <w:szCs w:val="24"/>
        </w:rPr>
        <w:t xml:space="preserve"> in</w:t>
      </w:r>
      <w:r w:rsidRPr="005F4A48">
        <w:rPr>
          <w:sz w:val="24"/>
          <w:szCs w:val="24"/>
        </w:rPr>
        <w:t xml:space="preserve"> the </w:t>
      </w:r>
      <w:r w:rsidRPr="005F4A48">
        <w:rPr>
          <w:i/>
          <w:iCs/>
          <w:sz w:val="24"/>
          <w:szCs w:val="24"/>
        </w:rPr>
        <w:t>B. napus</w:t>
      </w:r>
      <w:r>
        <w:rPr>
          <w:i/>
          <w:iCs/>
          <w:sz w:val="24"/>
          <w:szCs w:val="24"/>
        </w:rPr>
        <w:t xml:space="preserve"> </w:t>
      </w:r>
      <w:r>
        <w:rPr>
          <w:sz w:val="24"/>
          <w:szCs w:val="24"/>
        </w:rPr>
        <w:t>genome</w:t>
      </w:r>
      <w:r w:rsidRPr="005F4A48">
        <w:rPr>
          <w:sz w:val="24"/>
          <w:szCs w:val="24"/>
        </w:rPr>
        <w:t xml:space="preserve">. Thus, a candidate exchange gene pair was </w:t>
      </w:r>
      <w:r>
        <w:rPr>
          <w:sz w:val="24"/>
          <w:szCs w:val="24"/>
        </w:rPr>
        <w:t>retained</w:t>
      </w:r>
      <w:r w:rsidRPr="005F4A48">
        <w:rPr>
          <w:sz w:val="24"/>
          <w:szCs w:val="24"/>
        </w:rPr>
        <w:t xml:space="preserve"> if the ratio of coverage between the </w:t>
      </w:r>
      <w:r w:rsidRPr="005F4A48">
        <w:rPr>
          <w:i/>
          <w:iCs/>
          <w:sz w:val="24"/>
          <w:szCs w:val="24"/>
        </w:rPr>
        <w:t>B. rapa</w:t>
      </w:r>
      <w:r w:rsidRPr="005F4A48">
        <w:rPr>
          <w:sz w:val="24"/>
          <w:szCs w:val="24"/>
        </w:rPr>
        <w:t xml:space="preserve"> and </w:t>
      </w:r>
      <w:r w:rsidRPr="005F4A48">
        <w:rPr>
          <w:i/>
          <w:iCs/>
          <w:sz w:val="24"/>
          <w:szCs w:val="24"/>
        </w:rPr>
        <w:t>B. oleracea</w:t>
      </w:r>
      <w:r w:rsidRPr="005F4A48">
        <w:rPr>
          <w:sz w:val="24"/>
          <w:szCs w:val="24"/>
        </w:rPr>
        <w:t xml:space="preserve"> orthologs was at least 2.5 and the ratio of coverage between the two </w:t>
      </w:r>
      <w:r w:rsidRPr="005F4A48">
        <w:rPr>
          <w:i/>
          <w:iCs/>
          <w:sz w:val="24"/>
          <w:szCs w:val="24"/>
        </w:rPr>
        <w:t>B. napus</w:t>
      </w:r>
      <w:r w:rsidRPr="005F4A48">
        <w:rPr>
          <w:sz w:val="24"/>
          <w:szCs w:val="24"/>
        </w:rPr>
        <w:t xml:space="preserve"> </w:t>
      </w:r>
      <w:r w:rsidRPr="005F4A48">
        <w:rPr>
          <w:sz w:val="24"/>
          <w:szCs w:val="24"/>
        </w:rPr>
        <w:lastRenderedPageBreak/>
        <w:t xml:space="preserve">homeologs was between 0.5 and 1.5. After filtering, </w:t>
      </w:r>
      <w:ins w:id="484" w:author="john davis" w:date="2022-07-01T10:52:00Z">
        <w:r w:rsidR="00F11556">
          <w:rPr>
            <w:sz w:val="24"/>
            <w:szCs w:val="24"/>
          </w:rPr>
          <w:t>393</w:t>
        </w:r>
      </w:ins>
      <w:del w:id="485" w:author="john davis" w:date="2022-07-01T10:52:00Z">
        <w:r w:rsidRPr="005F4A48" w:rsidDel="00F11556">
          <w:rPr>
            <w:sz w:val="24"/>
            <w:szCs w:val="24"/>
          </w:rPr>
          <w:delText>234</w:delText>
        </w:r>
      </w:del>
      <w:r w:rsidRPr="005F4A48">
        <w:rPr>
          <w:sz w:val="24"/>
          <w:szCs w:val="24"/>
        </w:rPr>
        <w:t xml:space="preserve">, </w:t>
      </w:r>
      <w:ins w:id="486" w:author="john davis" w:date="2022-07-01T10:52:00Z">
        <w:r w:rsidR="00F11556">
          <w:rPr>
            <w:sz w:val="24"/>
            <w:szCs w:val="24"/>
          </w:rPr>
          <w:t>219</w:t>
        </w:r>
      </w:ins>
      <w:del w:id="487" w:author="john davis" w:date="2022-07-01T10:52:00Z">
        <w:r w:rsidRPr="005F4A48" w:rsidDel="00F11556">
          <w:rPr>
            <w:sz w:val="24"/>
            <w:szCs w:val="24"/>
          </w:rPr>
          <w:delText>137</w:delText>
        </w:r>
      </w:del>
      <w:r w:rsidRPr="005F4A48">
        <w:rPr>
          <w:sz w:val="24"/>
          <w:szCs w:val="24"/>
        </w:rPr>
        <w:t xml:space="preserve">, and </w:t>
      </w:r>
      <w:ins w:id="488" w:author="john davis" w:date="2022-07-01T10:52:00Z">
        <w:r w:rsidR="00F11556">
          <w:rPr>
            <w:sz w:val="24"/>
            <w:szCs w:val="24"/>
          </w:rPr>
          <w:t>178</w:t>
        </w:r>
      </w:ins>
      <w:del w:id="489" w:author="john davis" w:date="2022-07-01T10:52:00Z">
        <w:r w:rsidRPr="005F4A48" w:rsidDel="00F11556">
          <w:rPr>
            <w:sz w:val="24"/>
            <w:szCs w:val="24"/>
          </w:rPr>
          <w:delText>80</w:delText>
        </w:r>
      </w:del>
      <w:r w:rsidRPr="005F4A48">
        <w:rPr>
          <w:sz w:val="24"/>
          <w:szCs w:val="24"/>
        </w:rPr>
        <w:t xml:space="preserve"> gene pairs remained in the C converted to A case, and </w:t>
      </w:r>
      <w:ins w:id="490" w:author="john davis" w:date="2022-07-01T10:53:00Z">
        <w:r w:rsidR="00F11556">
          <w:rPr>
            <w:sz w:val="24"/>
            <w:szCs w:val="24"/>
          </w:rPr>
          <w:t>142</w:t>
        </w:r>
      </w:ins>
      <w:del w:id="491" w:author="john davis" w:date="2022-07-01T10:53:00Z">
        <w:r w:rsidRPr="005F4A48" w:rsidDel="00F11556">
          <w:rPr>
            <w:sz w:val="24"/>
            <w:szCs w:val="24"/>
          </w:rPr>
          <w:delText>123</w:delText>
        </w:r>
      </w:del>
      <w:r w:rsidRPr="005F4A48">
        <w:rPr>
          <w:sz w:val="24"/>
          <w:szCs w:val="24"/>
        </w:rPr>
        <w:t xml:space="preserve">, </w:t>
      </w:r>
      <w:ins w:id="492" w:author="john davis" w:date="2022-07-01T10:53:00Z">
        <w:r w:rsidR="00F11556">
          <w:rPr>
            <w:sz w:val="24"/>
            <w:szCs w:val="24"/>
          </w:rPr>
          <w:t>128</w:t>
        </w:r>
      </w:ins>
      <w:del w:id="493" w:author="john davis" w:date="2022-07-01T10:53:00Z">
        <w:r w:rsidRPr="005F4A48" w:rsidDel="00F11556">
          <w:rPr>
            <w:sz w:val="24"/>
            <w:szCs w:val="24"/>
          </w:rPr>
          <w:delText>150</w:delText>
        </w:r>
      </w:del>
      <w:r w:rsidRPr="005F4A48">
        <w:rPr>
          <w:sz w:val="24"/>
          <w:szCs w:val="24"/>
        </w:rPr>
        <w:t xml:space="preserve">, and </w:t>
      </w:r>
      <w:ins w:id="494" w:author="john davis" w:date="2022-07-01T10:53:00Z">
        <w:r w:rsidR="00F11556">
          <w:rPr>
            <w:sz w:val="24"/>
            <w:szCs w:val="24"/>
          </w:rPr>
          <w:t>10</w:t>
        </w:r>
      </w:ins>
      <w:del w:id="495" w:author="john davis" w:date="2022-07-01T10:53:00Z">
        <w:r w:rsidRPr="005F4A48" w:rsidDel="00F11556">
          <w:rPr>
            <w:sz w:val="24"/>
            <w:szCs w:val="24"/>
          </w:rPr>
          <w:delText>3</w:delText>
        </w:r>
      </w:del>
      <w:r w:rsidRPr="005F4A48">
        <w:rPr>
          <w:sz w:val="24"/>
          <w:szCs w:val="24"/>
        </w:rPr>
        <w:t xml:space="preserve">1 in the A converted to C case for Da-Ae, </w:t>
      </w:r>
      <w:proofErr w:type="spellStart"/>
      <w:r w:rsidRPr="005F4A48">
        <w:rPr>
          <w:sz w:val="24"/>
          <w:szCs w:val="24"/>
        </w:rPr>
        <w:t>Darmor-bzh</w:t>
      </w:r>
      <w:proofErr w:type="spellEnd"/>
      <w:ins w:id="496" w:author="john davis" w:date="2022-07-01T10:53:00Z">
        <w:r w:rsidR="00F11556">
          <w:rPr>
            <w:sz w:val="24"/>
            <w:szCs w:val="24"/>
          </w:rPr>
          <w:t xml:space="preserve"> v10</w:t>
        </w:r>
      </w:ins>
      <w:r w:rsidRPr="005F4A48">
        <w:rPr>
          <w:sz w:val="24"/>
          <w:szCs w:val="24"/>
        </w:rPr>
        <w:t xml:space="preserve">, and </w:t>
      </w:r>
      <w:del w:id="497" w:author="john davis" w:date="2022-07-01T10:44:00Z">
        <w:r w:rsidRPr="005F4A48" w:rsidDel="00A3623B">
          <w:rPr>
            <w:sz w:val="24"/>
            <w:szCs w:val="24"/>
          </w:rPr>
          <w:delText>Tapidor</w:delText>
        </w:r>
      </w:del>
      <w:ins w:id="498" w:author="john davis" w:date="2022-07-01T10:44:00Z">
        <w:r w:rsidR="00A3623B">
          <w:rPr>
            <w:sz w:val="24"/>
            <w:szCs w:val="24"/>
          </w:rPr>
          <w:t>ZS11</w:t>
        </w:r>
      </w:ins>
      <w:r>
        <w:rPr>
          <w:sz w:val="24"/>
          <w:szCs w:val="24"/>
        </w:rPr>
        <w:t>,</w:t>
      </w:r>
      <w:r w:rsidRPr="005F4A48">
        <w:rPr>
          <w:sz w:val="24"/>
          <w:szCs w:val="24"/>
        </w:rPr>
        <w:t xml:space="preserve"> respectively. Between the </w:t>
      </w:r>
      <w:r>
        <w:rPr>
          <w:sz w:val="24"/>
          <w:szCs w:val="24"/>
        </w:rPr>
        <w:t>three</w:t>
      </w:r>
      <w:r w:rsidRPr="005F4A48">
        <w:rPr>
          <w:sz w:val="24"/>
          <w:szCs w:val="24"/>
        </w:rPr>
        <w:t xml:space="preserve"> </w:t>
      </w:r>
      <w:r w:rsidRPr="005F4A48">
        <w:rPr>
          <w:i/>
          <w:iCs/>
          <w:sz w:val="24"/>
          <w:szCs w:val="24"/>
        </w:rPr>
        <w:t>B. napus</w:t>
      </w:r>
      <w:r w:rsidRPr="005F4A48">
        <w:rPr>
          <w:sz w:val="24"/>
          <w:szCs w:val="24"/>
        </w:rPr>
        <w:t xml:space="preserve"> genomes, only </w:t>
      </w:r>
      <w:r>
        <w:rPr>
          <w:sz w:val="24"/>
          <w:szCs w:val="24"/>
        </w:rPr>
        <w:t>six</w:t>
      </w:r>
      <w:r w:rsidRPr="005F4A48">
        <w:rPr>
          <w:sz w:val="24"/>
          <w:szCs w:val="24"/>
        </w:rPr>
        <w:t xml:space="preserve"> C to A and </w:t>
      </w:r>
      <w:r>
        <w:rPr>
          <w:sz w:val="24"/>
          <w:szCs w:val="24"/>
        </w:rPr>
        <w:t>one</w:t>
      </w:r>
      <w:r w:rsidRPr="005F4A48">
        <w:rPr>
          <w:sz w:val="24"/>
          <w:szCs w:val="24"/>
        </w:rPr>
        <w:t xml:space="preserve"> A to C gene conversion</w:t>
      </w:r>
      <w:r>
        <w:rPr>
          <w:sz w:val="24"/>
          <w:szCs w:val="24"/>
        </w:rPr>
        <w:t>s</w:t>
      </w:r>
      <w:r w:rsidRPr="005F4A48">
        <w:rPr>
          <w:sz w:val="24"/>
          <w:szCs w:val="24"/>
        </w:rPr>
        <w:t xml:space="preserve"> were shared</w:t>
      </w:r>
      <w:r>
        <w:rPr>
          <w:sz w:val="24"/>
          <w:szCs w:val="24"/>
        </w:rPr>
        <w:t xml:space="preserve"> (</w:t>
      </w:r>
      <w:r w:rsidRPr="005F4A48">
        <w:rPr>
          <w:sz w:val="24"/>
          <w:szCs w:val="24"/>
        </w:rPr>
        <w:t xml:space="preserve">Figure </w:t>
      </w:r>
      <w:ins w:id="499" w:author="john davis" w:date="2022-07-01T10:53:00Z">
        <w:r w:rsidR="00F11556">
          <w:rPr>
            <w:sz w:val="24"/>
            <w:szCs w:val="24"/>
          </w:rPr>
          <w:t>5</w:t>
        </w:r>
      </w:ins>
      <w:del w:id="500" w:author="john davis" w:date="2022-07-01T10:53:00Z">
        <w:r w:rsidDel="00F11556">
          <w:rPr>
            <w:sz w:val="24"/>
            <w:szCs w:val="24"/>
          </w:rPr>
          <w:delText>8</w:delText>
        </w:r>
      </w:del>
      <w:ins w:id="501" w:author="john davis" w:date="2022-07-01T10:53:00Z">
        <w:r w:rsidR="00F11556">
          <w:rPr>
            <w:sz w:val="24"/>
            <w:szCs w:val="24"/>
          </w:rPr>
          <w:t>)</w:t>
        </w:r>
      </w:ins>
      <w:del w:id="502" w:author="john davis" w:date="2022-07-01T10:53:00Z">
        <w:r w:rsidRPr="005F4A48" w:rsidDel="00F11556">
          <w:rPr>
            <w:sz w:val="24"/>
            <w:szCs w:val="24"/>
          </w:rPr>
          <w:delText xml:space="preserve">). Interestingly, there was only </w:delText>
        </w:r>
        <w:r w:rsidDel="00F11556">
          <w:rPr>
            <w:sz w:val="24"/>
            <w:szCs w:val="24"/>
          </w:rPr>
          <w:delText>one</w:delText>
        </w:r>
        <w:r w:rsidRPr="005F4A48" w:rsidDel="00F11556">
          <w:rPr>
            <w:sz w:val="24"/>
            <w:szCs w:val="24"/>
          </w:rPr>
          <w:delText xml:space="preserve"> </w:delText>
        </w:r>
        <w:r w:rsidRPr="005F4A48" w:rsidDel="00F11556">
          <w:rPr>
            <w:i/>
            <w:iCs/>
            <w:sz w:val="24"/>
            <w:szCs w:val="24"/>
          </w:rPr>
          <w:delText xml:space="preserve">B. rapa </w:delText>
        </w:r>
        <w:r w:rsidRPr="005F4A48" w:rsidDel="00F11556">
          <w:rPr>
            <w:sz w:val="24"/>
            <w:szCs w:val="24"/>
          </w:rPr>
          <w:delText xml:space="preserve">to </w:delText>
        </w:r>
        <w:r w:rsidRPr="005F4A48" w:rsidDel="00F11556">
          <w:rPr>
            <w:i/>
            <w:iCs/>
            <w:sz w:val="24"/>
            <w:szCs w:val="24"/>
          </w:rPr>
          <w:delText>B. oleracea</w:delText>
        </w:r>
        <w:r w:rsidRPr="005F4A48" w:rsidDel="00F11556">
          <w:rPr>
            <w:sz w:val="24"/>
            <w:szCs w:val="24"/>
          </w:rPr>
          <w:delText xml:space="preserve"> gene pair </w:delText>
        </w:r>
        <w:r w:rsidDel="00F11556">
          <w:rPr>
            <w:sz w:val="24"/>
            <w:szCs w:val="24"/>
          </w:rPr>
          <w:delText>that</w:delText>
        </w:r>
        <w:r w:rsidRPr="005F4A48" w:rsidDel="00F11556">
          <w:rPr>
            <w:sz w:val="24"/>
            <w:szCs w:val="24"/>
          </w:rPr>
          <w:delText xml:space="preserve"> showed opposite conversions between the Da-Ae and Darmor-bzh  genome</w:delText>
        </w:r>
        <w:r w:rsidDel="00F11556">
          <w:rPr>
            <w:sz w:val="24"/>
            <w:szCs w:val="24"/>
          </w:rPr>
          <w:delText>,</w:delText>
        </w:r>
        <w:r w:rsidRPr="005F4A48" w:rsidDel="00F11556">
          <w:rPr>
            <w:sz w:val="24"/>
            <w:szCs w:val="24"/>
          </w:rPr>
          <w:delText xml:space="preserve"> where an A to C conversion took place in Da-Ae and a C to A conversion took place in Darmor-bzh.</w:delText>
        </w:r>
      </w:del>
    </w:p>
    <w:p w14:paraId="427BEA9D" w14:textId="439DB475" w:rsidR="00F52EBF" w:rsidRPr="005F4A48" w:rsidRDefault="00F52EBF" w:rsidP="00F52EBF">
      <w:pPr>
        <w:spacing w:line="480" w:lineRule="auto"/>
        <w:ind w:firstLine="720"/>
        <w:rPr>
          <w:sz w:val="24"/>
          <w:szCs w:val="24"/>
        </w:rPr>
      </w:pPr>
      <w:r w:rsidRPr="005F4A48">
        <w:rPr>
          <w:sz w:val="24"/>
          <w:szCs w:val="24"/>
        </w:rPr>
        <w:t>At the sequence level, homoeologous exchange was examined by looking at the coverage across the genome using the previously described alignments. In regions where homoeologous exchange has occurred</w:t>
      </w:r>
      <w:r>
        <w:rPr>
          <w:sz w:val="24"/>
          <w:szCs w:val="24"/>
        </w:rPr>
        <w:t>,</w:t>
      </w:r>
      <w:r w:rsidRPr="005F4A48">
        <w:rPr>
          <w:sz w:val="24"/>
          <w:szCs w:val="24"/>
        </w:rPr>
        <w:t xml:space="preserve"> we would expect an increase in </w:t>
      </w:r>
      <w:r>
        <w:rPr>
          <w:sz w:val="24"/>
          <w:szCs w:val="24"/>
        </w:rPr>
        <w:t xml:space="preserve">the </w:t>
      </w:r>
      <w:r w:rsidRPr="005F4A48">
        <w:rPr>
          <w:sz w:val="24"/>
          <w:szCs w:val="24"/>
        </w:rPr>
        <w:t>coverage of reads mapped to the donor region and a decrease in</w:t>
      </w:r>
      <w:r>
        <w:rPr>
          <w:sz w:val="24"/>
          <w:szCs w:val="24"/>
        </w:rPr>
        <w:t xml:space="preserve"> the</w:t>
      </w:r>
      <w:r w:rsidRPr="005F4A48">
        <w:rPr>
          <w:sz w:val="24"/>
          <w:szCs w:val="24"/>
        </w:rPr>
        <w:t xml:space="preserve"> coverage of reads mapped to the recipient region in the</w:t>
      </w:r>
      <w:r w:rsidRPr="005F4A48">
        <w:rPr>
          <w:i/>
          <w:iCs/>
          <w:sz w:val="24"/>
          <w:szCs w:val="24"/>
        </w:rPr>
        <w:t xml:space="preserve"> in silico</w:t>
      </w:r>
      <w:r w:rsidRPr="005F4A48">
        <w:rPr>
          <w:sz w:val="24"/>
          <w:szCs w:val="24"/>
        </w:rPr>
        <w:t xml:space="preserve"> </w:t>
      </w:r>
      <w:proofErr w:type="gramStart"/>
      <w:r>
        <w:rPr>
          <w:i/>
          <w:sz w:val="24"/>
          <w:szCs w:val="24"/>
        </w:rPr>
        <w:t>B .rapa</w:t>
      </w:r>
      <w:proofErr w:type="gramEnd"/>
      <w:r>
        <w:rPr>
          <w:i/>
          <w:sz w:val="24"/>
          <w:szCs w:val="24"/>
        </w:rPr>
        <w:t xml:space="preserve"> </w:t>
      </w:r>
      <w:r>
        <w:rPr>
          <w:sz w:val="24"/>
          <w:szCs w:val="24"/>
        </w:rPr>
        <w:t xml:space="preserve">+ </w:t>
      </w:r>
      <w:r>
        <w:rPr>
          <w:i/>
          <w:sz w:val="24"/>
          <w:szCs w:val="24"/>
        </w:rPr>
        <w:t xml:space="preserve">B. </w:t>
      </w:r>
      <w:proofErr w:type="spellStart"/>
      <w:r>
        <w:rPr>
          <w:i/>
          <w:sz w:val="24"/>
          <w:szCs w:val="24"/>
        </w:rPr>
        <w:t>oleraceae</w:t>
      </w:r>
      <w:proofErr w:type="spellEnd"/>
      <w:r>
        <w:rPr>
          <w:i/>
          <w:sz w:val="24"/>
          <w:szCs w:val="24"/>
        </w:rPr>
        <w:t xml:space="preserve"> </w:t>
      </w:r>
      <w:r>
        <w:rPr>
          <w:sz w:val="24"/>
          <w:szCs w:val="24"/>
        </w:rPr>
        <w:t xml:space="preserve">combined </w:t>
      </w:r>
      <w:r w:rsidRPr="005F4A48">
        <w:rPr>
          <w:sz w:val="24"/>
          <w:szCs w:val="24"/>
        </w:rPr>
        <w:t>genome. This is due to</w:t>
      </w:r>
      <w:r>
        <w:rPr>
          <w:sz w:val="24"/>
          <w:szCs w:val="24"/>
        </w:rPr>
        <w:t xml:space="preserve"> the</w:t>
      </w:r>
      <w:r w:rsidRPr="005F4A48">
        <w:rPr>
          <w:sz w:val="24"/>
          <w:szCs w:val="24"/>
        </w:rPr>
        <w:t xml:space="preserve"> </w:t>
      </w:r>
      <w:proofErr w:type="gramStart"/>
      <w:r w:rsidRPr="005F4A48">
        <w:rPr>
          <w:i/>
          <w:iCs/>
          <w:sz w:val="24"/>
          <w:szCs w:val="24"/>
        </w:rPr>
        <w:t>in silico</w:t>
      </w:r>
      <w:proofErr w:type="gramEnd"/>
      <w:r w:rsidRPr="005F4A48">
        <w:rPr>
          <w:sz w:val="24"/>
          <w:szCs w:val="24"/>
        </w:rPr>
        <w:t xml:space="preserve"> recipient region being replaced with the donor region in the </w:t>
      </w:r>
      <w:r w:rsidRPr="005F4A48">
        <w:rPr>
          <w:i/>
          <w:iCs/>
          <w:sz w:val="24"/>
          <w:szCs w:val="24"/>
        </w:rPr>
        <w:t>B. napus</w:t>
      </w:r>
      <w:r w:rsidRPr="005F4A48">
        <w:rPr>
          <w:sz w:val="24"/>
          <w:szCs w:val="24"/>
        </w:rPr>
        <w:t xml:space="preserve"> genome. In the </w:t>
      </w:r>
      <w:r w:rsidRPr="005F4A48">
        <w:rPr>
          <w:i/>
          <w:iCs/>
          <w:sz w:val="24"/>
          <w:szCs w:val="24"/>
        </w:rPr>
        <w:t xml:space="preserve">B. </w:t>
      </w:r>
      <w:r w:rsidRPr="005F4A48">
        <w:rPr>
          <w:sz w:val="24"/>
          <w:szCs w:val="24"/>
        </w:rPr>
        <w:t xml:space="preserve">napus genome, there would be an equal </w:t>
      </w:r>
      <w:commentRangeStart w:id="503"/>
      <w:commentRangeStart w:id="504"/>
      <w:commentRangeStart w:id="505"/>
      <w:commentRangeStart w:id="506"/>
      <w:commentRangeStart w:id="507"/>
      <w:commentRangeStart w:id="508"/>
      <w:commentRangeStart w:id="509"/>
      <w:commentRangeStart w:id="510"/>
      <w:r w:rsidRPr="005F4A48">
        <w:rPr>
          <w:sz w:val="24"/>
          <w:szCs w:val="24"/>
        </w:rPr>
        <w:t xml:space="preserve">increase </w:t>
      </w:r>
      <w:commentRangeEnd w:id="503"/>
      <w:r>
        <w:rPr>
          <w:rStyle w:val="CommentReference"/>
        </w:rPr>
        <w:commentReference w:id="503"/>
      </w:r>
      <w:commentRangeEnd w:id="504"/>
      <w:r>
        <w:rPr>
          <w:rStyle w:val="CommentReference"/>
        </w:rPr>
        <w:commentReference w:id="504"/>
      </w:r>
      <w:commentRangeEnd w:id="505"/>
      <w:r>
        <w:rPr>
          <w:rStyle w:val="CommentReference"/>
        </w:rPr>
        <w:commentReference w:id="505"/>
      </w:r>
      <w:commentRangeEnd w:id="506"/>
      <w:r>
        <w:rPr>
          <w:rStyle w:val="CommentReference"/>
        </w:rPr>
        <w:commentReference w:id="506"/>
      </w:r>
      <w:commentRangeEnd w:id="507"/>
      <w:r>
        <w:rPr>
          <w:rStyle w:val="CommentReference"/>
        </w:rPr>
        <w:commentReference w:id="507"/>
      </w:r>
      <w:commentRangeEnd w:id="508"/>
      <w:r>
        <w:rPr>
          <w:rStyle w:val="CommentReference"/>
        </w:rPr>
        <w:commentReference w:id="508"/>
      </w:r>
      <w:commentRangeEnd w:id="509"/>
      <w:r>
        <w:rPr>
          <w:rStyle w:val="CommentReference"/>
        </w:rPr>
        <w:commentReference w:id="509"/>
      </w:r>
      <w:commentRangeEnd w:id="510"/>
      <w:r>
        <w:rPr>
          <w:rStyle w:val="CommentReference"/>
        </w:rPr>
        <w:commentReference w:id="510"/>
      </w:r>
      <w:r w:rsidRPr="005F4A48">
        <w:rPr>
          <w:sz w:val="24"/>
          <w:szCs w:val="24"/>
        </w:rPr>
        <w:t>in coverage for reads mapped to both homoeologous exchange regions since both regions will be identical</w:t>
      </w:r>
      <w:r>
        <w:rPr>
          <w:sz w:val="24"/>
          <w:szCs w:val="24"/>
        </w:rPr>
        <w:t>,</w:t>
      </w:r>
      <w:r w:rsidRPr="005F4A48">
        <w:rPr>
          <w:sz w:val="24"/>
          <w:szCs w:val="24"/>
        </w:rPr>
        <w:t xml:space="preserve"> allowing reads to map to both regions equally well. We observed sites of possible homoeologous exchange on every chromosome in the </w:t>
      </w:r>
      <w:r w:rsidRPr="005F4A48">
        <w:rPr>
          <w:i/>
          <w:iCs/>
          <w:sz w:val="24"/>
          <w:szCs w:val="24"/>
        </w:rPr>
        <w:t xml:space="preserve">B. napus </w:t>
      </w:r>
      <w:r w:rsidRPr="005F4A48">
        <w:rPr>
          <w:sz w:val="24"/>
          <w:szCs w:val="24"/>
        </w:rPr>
        <w:t xml:space="preserve">genome in regions ranging from 100 </w:t>
      </w:r>
      <w:proofErr w:type="spellStart"/>
      <w:r>
        <w:rPr>
          <w:sz w:val="24"/>
          <w:szCs w:val="24"/>
        </w:rPr>
        <w:t>Kb</w:t>
      </w:r>
      <w:proofErr w:type="spellEnd"/>
      <w:r w:rsidRPr="005F4A48">
        <w:rPr>
          <w:sz w:val="24"/>
          <w:szCs w:val="24"/>
        </w:rPr>
        <w:t xml:space="preserve"> to greater than 1 </w:t>
      </w:r>
      <w:r>
        <w:rPr>
          <w:sz w:val="24"/>
          <w:szCs w:val="24"/>
        </w:rPr>
        <w:t>Mb</w:t>
      </w:r>
      <w:r w:rsidRPr="005F4A48">
        <w:rPr>
          <w:sz w:val="24"/>
          <w:szCs w:val="24"/>
        </w:rPr>
        <w:t xml:space="preserve">. </w:t>
      </w:r>
      <w:commentRangeStart w:id="511"/>
      <w:commentRangeStart w:id="512"/>
      <w:commentRangeStart w:id="513"/>
      <w:commentRangeStart w:id="514"/>
      <w:commentRangeStart w:id="515"/>
      <w:commentRangeStart w:id="516"/>
      <w:commentRangeStart w:id="517"/>
      <w:r w:rsidRPr="005F4A48">
        <w:rPr>
          <w:sz w:val="24"/>
          <w:szCs w:val="24"/>
        </w:rPr>
        <w:t xml:space="preserve">There are several large regions that appear to have undergone homoeologous exchange in two or more </w:t>
      </w:r>
      <w:r w:rsidRPr="005F4A48">
        <w:rPr>
          <w:i/>
          <w:iCs/>
          <w:sz w:val="24"/>
          <w:szCs w:val="24"/>
        </w:rPr>
        <w:t xml:space="preserve">B. napus </w:t>
      </w:r>
      <w:r w:rsidRPr="005F4A48">
        <w:rPr>
          <w:sz w:val="24"/>
          <w:szCs w:val="24"/>
        </w:rPr>
        <w:t>genomes</w:t>
      </w:r>
      <w:r>
        <w:rPr>
          <w:sz w:val="24"/>
          <w:szCs w:val="24"/>
        </w:rPr>
        <w:t xml:space="preserve"> </w:t>
      </w:r>
      <w:commentRangeEnd w:id="511"/>
      <w:r w:rsidR="00E22079">
        <w:rPr>
          <w:rStyle w:val="CommentReference"/>
        </w:rPr>
        <w:commentReference w:id="511"/>
      </w:r>
      <w:commentRangeEnd w:id="512"/>
      <w:r w:rsidR="00817C9F">
        <w:rPr>
          <w:rStyle w:val="CommentReference"/>
        </w:rPr>
        <w:commentReference w:id="512"/>
      </w:r>
      <w:commentRangeEnd w:id="513"/>
      <w:r w:rsidR="00110846">
        <w:rPr>
          <w:rStyle w:val="CommentReference"/>
        </w:rPr>
        <w:commentReference w:id="513"/>
      </w:r>
      <w:commentRangeEnd w:id="514"/>
      <w:r w:rsidR="00B32F5F">
        <w:rPr>
          <w:rStyle w:val="CommentReference"/>
        </w:rPr>
        <w:commentReference w:id="514"/>
      </w:r>
      <w:commentRangeEnd w:id="515"/>
      <w:r w:rsidR="002F13CC">
        <w:rPr>
          <w:rStyle w:val="CommentReference"/>
        </w:rPr>
        <w:commentReference w:id="515"/>
      </w:r>
      <w:r>
        <w:rPr>
          <w:sz w:val="24"/>
          <w:szCs w:val="24"/>
        </w:rPr>
        <w:t>(</w:t>
      </w:r>
      <w:commentRangeStart w:id="518"/>
      <w:commentRangeStart w:id="519"/>
      <w:commentRangeStart w:id="520"/>
      <w:commentRangeStart w:id="521"/>
      <w:r w:rsidRPr="005F4A48">
        <w:rPr>
          <w:sz w:val="24"/>
          <w:szCs w:val="24"/>
        </w:rPr>
        <w:t xml:space="preserve">Figure </w:t>
      </w:r>
      <w:ins w:id="522" w:author="john davis" w:date="2022-07-01T11:04:00Z">
        <w:r w:rsidR="006667C7">
          <w:rPr>
            <w:sz w:val="24"/>
            <w:szCs w:val="24"/>
          </w:rPr>
          <w:t>6</w:t>
        </w:r>
      </w:ins>
      <w:del w:id="523" w:author="john davis" w:date="2022-07-01T11:04:00Z">
        <w:r w:rsidDel="006667C7">
          <w:rPr>
            <w:sz w:val="24"/>
            <w:szCs w:val="24"/>
          </w:rPr>
          <w:delText>9</w:delText>
        </w:r>
      </w:del>
      <w:r w:rsidRPr="005F4A48">
        <w:rPr>
          <w:sz w:val="24"/>
          <w:szCs w:val="24"/>
        </w:rPr>
        <w:t>)</w:t>
      </w:r>
      <w:commentRangeEnd w:id="518"/>
      <w:r w:rsidRPr="005F4A48">
        <w:rPr>
          <w:rStyle w:val="CommentReference"/>
          <w:sz w:val="24"/>
          <w:szCs w:val="24"/>
        </w:rPr>
        <w:commentReference w:id="518"/>
      </w:r>
      <w:commentRangeEnd w:id="519"/>
      <w:r w:rsidRPr="005F4A48">
        <w:rPr>
          <w:rStyle w:val="CommentReference"/>
          <w:sz w:val="24"/>
          <w:szCs w:val="24"/>
        </w:rPr>
        <w:commentReference w:id="519"/>
      </w:r>
      <w:r w:rsidRPr="009E2C62">
        <w:rPr>
          <w:sz w:val="24"/>
          <w:szCs w:val="24"/>
        </w:rPr>
        <w:t xml:space="preserve">. </w:t>
      </w:r>
      <w:commentRangeEnd w:id="516"/>
      <w:r w:rsidR="005A7011">
        <w:rPr>
          <w:rStyle w:val="CommentReference"/>
        </w:rPr>
        <w:commentReference w:id="516"/>
      </w:r>
      <w:commentRangeEnd w:id="517"/>
      <w:r w:rsidR="00867CDA">
        <w:rPr>
          <w:rStyle w:val="CommentReference"/>
        </w:rPr>
        <w:commentReference w:id="517"/>
      </w:r>
      <w:r w:rsidRPr="009E2C62">
        <w:rPr>
          <w:sz w:val="24"/>
          <w:szCs w:val="24"/>
        </w:rPr>
        <w:t>At the same time</w:t>
      </w:r>
      <w:r>
        <w:rPr>
          <w:sz w:val="24"/>
          <w:szCs w:val="24"/>
        </w:rPr>
        <w:t>,</w:t>
      </w:r>
      <w:r w:rsidRPr="009E2C62">
        <w:rPr>
          <w:sz w:val="24"/>
          <w:szCs w:val="24"/>
        </w:rPr>
        <w:t xml:space="preserve"> each </w:t>
      </w:r>
      <w:r w:rsidRPr="005F4A48">
        <w:rPr>
          <w:i/>
          <w:iCs/>
          <w:sz w:val="24"/>
          <w:szCs w:val="24"/>
        </w:rPr>
        <w:t>B. napus</w:t>
      </w:r>
      <w:r w:rsidRPr="005F4A48">
        <w:rPr>
          <w:sz w:val="24"/>
          <w:szCs w:val="24"/>
        </w:rPr>
        <w:t xml:space="preserve"> genome appears to contain numerous smaller sites of homoeologous exchange that are unique to their genome</w:t>
      </w:r>
      <w:ins w:id="524" w:author="john davis" w:date="2022-07-01T11:08:00Z">
        <w:r w:rsidR="00785A12">
          <w:rPr>
            <w:sz w:val="24"/>
            <w:szCs w:val="24"/>
          </w:rPr>
          <w:t>.</w:t>
        </w:r>
      </w:ins>
      <w:del w:id="525" w:author="john davis" w:date="2022-07-01T11:08:00Z">
        <w:r w:rsidDel="00785A12">
          <w:rPr>
            <w:sz w:val="24"/>
            <w:szCs w:val="24"/>
          </w:rPr>
          <w:delText xml:space="preserve"> (</w:delText>
        </w:r>
        <w:r w:rsidRPr="005F4A48" w:rsidDel="00785A12">
          <w:rPr>
            <w:sz w:val="24"/>
            <w:szCs w:val="24"/>
          </w:rPr>
          <w:delText xml:space="preserve">Figure </w:delText>
        </w:r>
      </w:del>
      <w:del w:id="526" w:author="john davis" w:date="2022-07-01T11:04:00Z">
        <w:r w:rsidDel="006667C7">
          <w:rPr>
            <w:sz w:val="24"/>
            <w:szCs w:val="24"/>
          </w:rPr>
          <w:delText>10</w:delText>
        </w:r>
      </w:del>
      <w:del w:id="527" w:author="john davis" w:date="2022-07-01T11:08:00Z">
        <w:r w:rsidRPr="005F4A48" w:rsidDel="00785A12">
          <w:rPr>
            <w:sz w:val="24"/>
            <w:szCs w:val="24"/>
          </w:rPr>
          <w:delText>).</w:delText>
        </w:r>
        <w:commentRangeEnd w:id="520"/>
        <w:r w:rsidRPr="005F4A48" w:rsidDel="00785A12">
          <w:rPr>
            <w:rStyle w:val="CommentReference"/>
            <w:sz w:val="24"/>
            <w:szCs w:val="24"/>
          </w:rPr>
          <w:commentReference w:id="520"/>
        </w:r>
        <w:commentRangeEnd w:id="521"/>
        <w:r w:rsidRPr="005F4A48" w:rsidDel="00785A12">
          <w:rPr>
            <w:rStyle w:val="CommentReference"/>
            <w:sz w:val="24"/>
            <w:szCs w:val="24"/>
          </w:rPr>
          <w:commentReference w:id="521"/>
        </w:r>
      </w:del>
    </w:p>
    <w:p w14:paraId="26E46101" w14:textId="77777777" w:rsidR="00F52EBF" w:rsidRPr="005F4A48" w:rsidRDefault="00F52EBF" w:rsidP="00F52EBF">
      <w:pPr>
        <w:spacing w:line="480" w:lineRule="auto"/>
        <w:rPr>
          <w:b/>
          <w:bCs/>
          <w:sz w:val="24"/>
          <w:szCs w:val="24"/>
        </w:rPr>
      </w:pPr>
      <w:r w:rsidRPr="005F4A48">
        <w:rPr>
          <w:b/>
          <w:bCs/>
          <w:sz w:val="24"/>
          <w:szCs w:val="24"/>
        </w:rPr>
        <w:t>Discussion</w:t>
      </w:r>
    </w:p>
    <w:p w14:paraId="226A2048" w14:textId="6B449F28" w:rsidR="00F52EBF" w:rsidRPr="005F4A48" w:rsidRDefault="00F52EBF" w:rsidP="00F52EBF">
      <w:pPr>
        <w:spacing w:line="480" w:lineRule="auto"/>
        <w:rPr>
          <w:bCs/>
          <w:sz w:val="24"/>
          <w:szCs w:val="24"/>
        </w:rPr>
      </w:pPr>
      <w:r w:rsidRPr="005F4A48">
        <w:rPr>
          <w:bCs/>
          <w:sz w:val="24"/>
          <w:szCs w:val="24"/>
        </w:rPr>
        <w:t>Since the release of the first reference genome</w:t>
      </w:r>
      <w:r>
        <w:rPr>
          <w:bCs/>
          <w:sz w:val="24"/>
          <w:szCs w:val="24"/>
        </w:rPr>
        <w:t xml:space="preserve"> </w:t>
      </w:r>
      <w:r w:rsidR="003F3355">
        <w:rPr>
          <w:bCs/>
          <w:sz w:val="24"/>
          <w:szCs w:val="24"/>
        </w:rPr>
        <w:fldChar w:fldCharType="begin"/>
      </w:r>
      <w:r w:rsidR="00A24385">
        <w:rPr>
          <w:bCs/>
          <w:sz w:val="24"/>
          <w:szCs w:val="24"/>
        </w:rPr>
        <w:instrText xml:space="preserve"> ADDIN ZOTERO_ITEM CSL_CITATION {"citationID":"IRpBBfHz","properties":{"formattedCitation":"(Chalhoub {\\i{}et al.} 2014)","plainCitation":"(Chalhoub et al. 2014)","noteIndex":0},"citationItems":[{"id":126,"uris":["http://zotero.org/users/5857934/items/TAXATDJ3"],"itemData":{"id":126,"type":"article-journal","container-title":"Science","DOI":"10.1126/science.1253435","ISSN":"0036-8075, 1095-9203","issue":"6199","language":"en","page":"950-953","source":"Crossref","title":"Early allopolyploid evolution in the post-Neolithic Brassica napus oilseed genome","volume":"345","author":[{"family":"Chalhoub","given":"B."},{"family":"Denoeud","given":"F."},{"family":"Liu","given":"S."},{"family":"Parkin","given":"I. A. P."},{"family":"Tang","given":"H."},{"family":"Wang","given":"X."},{"family":"Chiquet","given":"J."},{"family":"Belcram","given":"H."},{"family":"Tong","given":"C."},{"family":"Samans","given":"B."},{"family":"Correa","given":"M."},{"family":"Da Silva","given":"C."},{"family":"Just","given":"J."},{"family":"Falentin","given":"C."},{"family":"Koh","given":"C. S."},{"family":"Le Clainche","given":"I."},{"family":"Bernard","given":"M."},{"family":"Bento","given":"P."},{"family":"Noel","given":"B."},{"family":"Labadie","given":"K."},{"family":"Alberti","given":"A."},{"family":"Charles","given":"M."},{"family":"Arnaud","given":"D."},{"family":"Guo","given":"H."},{"family":"Daviaud","given":"C."},{"family":"Alamery","given":"S."},{"family":"Jabbari","given":"K."},{"family":"Zhao","given":"M."},{"family":"Edger","given":"P. P."},{"family":"Chelaifa","given":"H."},{"family":"Tack","given":"D."},{"family":"Lassalle","given":"G."},{"family":"Mestiri","given":"I."},{"family":"Schnel","given":"N."},{"family":"Le Paslier","given":"M.-C."},{"family":"Fan","given":"G."},{"family":"Renault","given":"V."},{"family":"Bayer","given":"P. E."},{"family":"Golicz","given":"A. A."},{"family":"Manoli","given":"S."},{"family":"Lee","given":"T.-H."},{"family":"Thi","given":"V. H. D."},{"family":"Chalabi","given":"S."},{"family":"Hu","given":"Q."},{"family":"Fan","given":"C."},{"family":"Tollenaere","given":"R."},{"family":"Lu","given":"Y."},{"family":"Battail","given":"C."},{"family":"Shen","given":"J."},{"family":"Sidebottom","given":"C. H. D."},{"family":"Wang","given":"X."},{"family":"Canaguier","given":"A."},{"family":"Chauveau","given":"A."},{"family":"Berard","given":"A."},{"family":"Deniot","given":"G."},{"family":"Guan","given":"M."},{"family":"Liu","given":"Z."},{"family":"Sun","given":"F."},{"family":"Lim","given":"Y. P."},{"family":"Lyons","given":"E."},{"family":"Town","given":"C. D."},{"family":"Bancroft","given":"I."},{"family":"Wang","given":"X."},{"family":"Meng","given":"J."},{"family":"Ma","given":"J."},{"family":"Pires","given":"J. C."},{"family":"King","given":"G. J."},{"family":"Brunel","given":"D."},{"family":"Delourme","given":"R."},{"family":"Renard","given":"M."},{"family":"Aury","given":"J.-M."},{"family":"Adams","given":"K. L."},{"family":"Batley","given":"J."},{"family":"Snowdon","given":"R. J."},{"family":"Tost","given":"J."},{"family":"Edwards","given":"D."},{"family":"Zhou","given":"Y."},{"family":"Hua","given":"W."},{"family":"Sharpe","given":"A. G."},{"family":"Paterson","given":"A. H."},{"family":"Guan","given":"C."},{"family":"Wincker","given":"P."}],"issued":{"date-parts":[["2014",8,22]]}}}],"schema":"https://github.com/citation-style-language/schema/raw/master/csl-citation.json"} </w:instrText>
      </w:r>
      <w:r w:rsidR="003F3355">
        <w:rPr>
          <w:bCs/>
          <w:sz w:val="24"/>
          <w:szCs w:val="24"/>
        </w:rPr>
        <w:fldChar w:fldCharType="separate"/>
      </w:r>
      <w:r w:rsidR="003F3355" w:rsidRPr="003F3355">
        <w:rPr>
          <w:rFonts w:ascii="Calibri" w:hAnsi="Calibri" w:cs="Calibri"/>
          <w:sz w:val="24"/>
          <w:szCs w:val="24"/>
        </w:rPr>
        <w:t xml:space="preserve">(Chalhoub </w:t>
      </w:r>
      <w:r w:rsidR="003F3355" w:rsidRPr="003F3355">
        <w:rPr>
          <w:rFonts w:ascii="Calibri" w:hAnsi="Calibri" w:cs="Calibri"/>
          <w:i/>
          <w:iCs/>
          <w:sz w:val="24"/>
          <w:szCs w:val="24"/>
        </w:rPr>
        <w:t>et al.</w:t>
      </w:r>
      <w:r w:rsidR="003F3355" w:rsidRPr="003F3355">
        <w:rPr>
          <w:rFonts w:ascii="Calibri" w:hAnsi="Calibri" w:cs="Calibri"/>
          <w:sz w:val="24"/>
          <w:szCs w:val="24"/>
        </w:rPr>
        <w:t xml:space="preserve"> 2014)</w:t>
      </w:r>
      <w:r w:rsidR="003F3355">
        <w:rPr>
          <w:bCs/>
          <w:sz w:val="24"/>
          <w:szCs w:val="24"/>
        </w:rPr>
        <w:fldChar w:fldCharType="end"/>
      </w:r>
      <w:del w:id="528" w:author="john davis" w:date="2022-06-29T14:46:00Z">
        <w:r w:rsidRPr="009E0AB3" w:rsidDel="003F3355">
          <w:rPr>
            <w:rFonts w:ascii="Calibri" w:hAnsi="Calibri" w:cs="Calibri"/>
            <w:sz w:val="24"/>
          </w:rPr>
          <w:delText xml:space="preserve">(Chalhoub </w:delText>
        </w:r>
        <w:r w:rsidRPr="009E0AB3" w:rsidDel="003F3355">
          <w:rPr>
            <w:rFonts w:ascii="Calibri" w:hAnsi="Calibri" w:cs="Calibri"/>
            <w:i/>
            <w:iCs/>
            <w:sz w:val="24"/>
          </w:rPr>
          <w:delText>et al.</w:delText>
        </w:r>
        <w:r w:rsidRPr="009E0AB3" w:rsidDel="003F3355">
          <w:rPr>
            <w:rFonts w:ascii="Calibri" w:hAnsi="Calibri" w:cs="Calibri"/>
            <w:sz w:val="24"/>
          </w:rPr>
          <w:delText xml:space="preserve"> 2014)</w:delText>
        </w:r>
      </w:del>
      <w:r>
        <w:rPr>
          <w:bCs/>
          <w:sz w:val="24"/>
          <w:szCs w:val="24"/>
        </w:rPr>
        <w:t xml:space="preserve">, </w:t>
      </w:r>
      <w:r w:rsidRPr="005F4A48">
        <w:rPr>
          <w:bCs/>
          <w:sz w:val="24"/>
          <w:szCs w:val="24"/>
        </w:rPr>
        <w:t xml:space="preserve">multiple research groups </w:t>
      </w:r>
      <w:r>
        <w:rPr>
          <w:bCs/>
          <w:sz w:val="24"/>
          <w:szCs w:val="24"/>
        </w:rPr>
        <w:t xml:space="preserve">have </w:t>
      </w:r>
      <w:r w:rsidRPr="005F4A48">
        <w:rPr>
          <w:bCs/>
          <w:sz w:val="24"/>
          <w:szCs w:val="24"/>
        </w:rPr>
        <w:t>releas</w:t>
      </w:r>
      <w:r>
        <w:rPr>
          <w:bCs/>
          <w:sz w:val="24"/>
          <w:szCs w:val="24"/>
        </w:rPr>
        <w:t>ed</w:t>
      </w:r>
      <w:r w:rsidRPr="005F4A48">
        <w:rPr>
          <w:bCs/>
          <w:sz w:val="24"/>
          <w:szCs w:val="24"/>
        </w:rPr>
        <w:t xml:space="preserve"> </w:t>
      </w:r>
      <w:r>
        <w:rPr>
          <w:bCs/>
          <w:sz w:val="24"/>
          <w:szCs w:val="24"/>
        </w:rPr>
        <w:t xml:space="preserve">genome </w:t>
      </w:r>
      <w:r w:rsidRPr="005F4A48">
        <w:rPr>
          <w:bCs/>
          <w:sz w:val="24"/>
          <w:szCs w:val="24"/>
        </w:rPr>
        <w:t xml:space="preserve">assemblies of different </w:t>
      </w:r>
      <w:r w:rsidRPr="005F4A48">
        <w:rPr>
          <w:bCs/>
          <w:i/>
          <w:iCs/>
          <w:sz w:val="24"/>
          <w:szCs w:val="24"/>
        </w:rPr>
        <w:t>B. napus</w:t>
      </w:r>
      <w:r w:rsidRPr="005F4A48">
        <w:rPr>
          <w:bCs/>
          <w:sz w:val="24"/>
          <w:szCs w:val="24"/>
        </w:rPr>
        <w:t xml:space="preserve"> cultivars, analyz</w:t>
      </w:r>
      <w:r>
        <w:rPr>
          <w:bCs/>
          <w:sz w:val="24"/>
          <w:szCs w:val="24"/>
        </w:rPr>
        <w:t>ed</w:t>
      </w:r>
      <w:r w:rsidRPr="005F4A48">
        <w:rPr>
          <w:bCs/>
          <w:sz w:val="24"/>
          <w:szCs w:val="24"/>
        </w:rPr>
        <w:t xml:space="preserve"> homoeologous exchange, and identif</w:t>
      </w:r>
      <w:r>
        <w:rPr>
          <w:bCs/>
          <w:sz w:val="24"/>
          <w:szCs w:val="24"/>
        </w:rPr>
        <w:t>ied</w:t>
      </w:r>
      <w:r w:rsidRPr="005F4A48">
        <w:rPr>
          <w:bCs/>
          <w:sz w:val="24"/>
          <w:szCs w:val="24"/>
        </w:rPr>
        <w:t xml:space="preserve"> quantitative trait loci</w:t>
      </w:r>
      <w:r>
        <w:rPr>
          <w:bCs/>
          <w:sz w:val="24"/>
          <w:szCs w:val="24"/>
        </w:rPr>
        <w:t xml:space="preserve"> (</w:t>
      </w:r>
      <w:r w:rsidRPr="005F4A48">
        <w:rPr>
          <w:bCs/>
          <w:sz w:val="24"/>
          <w:szCs w:val="24"/>
        </w:rPr>
        <w:t>QTLs) related to key agricultural traits</w:t>
      </w:r>
      <w:ins w:id="529" w:author="john davis" w:date="2022-06-30T17:09:00Z">
        <w:r w:rsidR="001428AA">
          <w:rPr>
            <w:bCs/>
            <w:sz w:val="24"/>
            <w:szCs w:val="24"/>
          </w:rPr>
          <w:t xml:space="preserve"> </w:t>
        </w:r>
      </w:ins>
      <w:r w:rsidR="001428AA">
        <w:rPr>
          <w:bCs/>
          <w:sz w:val="24"/>
          <w:szCs w:val="24"/>
        </w:rPr>
        <w:fldChar w:fldCharType="begin"/>
      </w:r>
      <w:r w:rsidR="001428AA">
        <w:rPr>
          <w:bCs/>
          <w:sz w:val="24"/>
          <w:szCs w:val="24"/>
        </w:rPr>
        <w:instrText xml:space="preserve"> ADDIN ZOTERO_ITEM CSL_CITATION {"citationID":"H7eRWQ0O","properties":{"formattedCitation":"(Wang {\\i{}et al.} 2015; Bayer {\\i{}et al.} 2017; Samans {\\i{}et al.} 2017; Stein {\\i{}et al.} 2017; Song {\\i{}et al.} 2020; Rousseau-Gueutin {\\i{}et al.} 2020; Boideau {\\i{}et al.} 2022)","plainCitation":"(Wang et al. 2015; Bayer et al. 2017; Samans et al. 2017; Stein et al. 2017; Song et al. 2020; Rousseau-Gueutin et al. 2020; Boideau et al. 2022)","noteIndex":0},"citationItems":[{"id":1590,"uris":["http://zotero.org/users/5857934/items/VGFG9BSD"],"itemData":{"id":1590,"type":"article-journal","abstract":"The apetalous genotype is a morphological ideotype for increasing seed yield and should be of considerable agricultural use; however, only a few studies have focused on the genetic control of this trait in Brassica napus. In the present study, a recombinant inbred line, the AH population, containing 189 individuals was derived from a cross between an apetalous line ‘APL01’ and a normally petalled variety ‘Holly’. The Brassica 60 K Infinium BeadChip Array harboring 52,157 single nucleotide polymorphism (SNP) markers was used to genotype the AH individuals. A high-density genetic linkage map was constructed based on 2,755 bins involving 11,458 SNPs and 57 simple sequence repeats, and was used to identify loci associated with petalous degree (PDgr). The linkage map covered 2,027.53 cM, with an average marker interval of 0.72 cM. The AH map had good collinearity with the B. napus reference genome, indicating its high quality and accuracy. After phenotypic analyses across five different experiments, a total of 19 identified quantitative trait loci (QTLs) distributed across chromosomes A3, A5, A6, A9 and C8 were obtained, and these QTLs were further integrated into nine consensus QTLs by a meta-analysis. Interestingly, the major QTL qPD.C8-2 was consistently detected in all five experiments, and qPD.A9-2 and qPD.C8-3 were stably expressed in four experiments. Comparative mapping between the AH map and the B. napus reference genome suggested that there were 328 genes underlying the confidence intervals of the three steady QTLs. Based on the Gene Ontology assignments of 52 genes to the regulation of floral development in published studies, 146 genes were considered as potential candidate genes for PDgr. The current study carried out a QTL analysis for PDgr using a high-density SNP map in B. napus, providing novel targets for improving seed yield. These results advanced our understanding of the genetic control of PDgr regulation in B. napus.","container-title":"Frontiers in Plant Science","DOI":"10.3389/fpls.2015.01164","ISSN":"1664-462X","journalAbbreviation":"Front. Plant Sci.","language":"English","note":"publisher: Frontiers","source":"Frontiers","title":"High-Density SNP Map Construction and QTL Identification for the Apetalous Character in Brassica napus L.","URL":"https://www.frontiersin.org/articles/10.3389/fpls.2015.01164/full","volume":"6","author":[{"family":"Wang","given":"Xiaodong"},{"family":"Yu","given":"Kunjiang"},{"family":"Li","given":"Hongge"},{"family":"Peng","given":"Qi"},{"family":"Chen","given":"Feng"},{"family":"Zhang","given":"Wei"},{"family":"Chen","given":"Song"},{"family":"Hu","given":"Maolong"},{"family":"Zhang","given":"Jiefu"}],"accessed":{"date-parts":[["2021",2,24]]},"issued":{"date-parts":[["2015"]]}}},{"id":1593,"uris":["http://zotero.org/users/5857934/items/DURF4TQY"],"itemData":{"id":1593,"type":"article-journal","abstract":"As an increasing number of plant genome sequences become available, it is clear that gene content varies between individuals, and the challenge arises to predict the gene content of a species. However, genome comparison is often confounded by variation in assembly and annotation. Differentiating between true gene absence and variation in assembly or annotation is essential for the accurate identification of conserved and variable genes in a species. Here, we present the de novo assembly of the B. napus cultivar Tapidor and comparison with an improved assembly of the Brassica napus cultivar Darmor-bzh. Both cultivars were annotated using the same method to allow comparison of gene content. We identified genes unique to each cultivar and differentiate these from artefacts due to variation in the assembly and annotation. We demonstrate that using a common annotation pipeline can result in different gene predictions, even for closely related cultivars, and repeat regions which collapse during assembly impact whole genome comparison. After accounting for differences in assembly and annotation, we demonstrate that the genome of Darmor-bzh contains a greater number of genes than the genome of Tapidor. Our results are the first step towards comparison of the true differences between B. napus genomes and highlight the potential sources of error in future production of a B. napus pangenome.","container-title":"Plant Biotechnology Journal","DOI":"https://doi.org/10.1111/pbi.12742","ISSN":"1467-7652","issue":"12","language":"en","note":"_eprint: https://onlinelibrary.wiley.com/doi/pdf/10.1111/pbi.12742","page":"1602-1610","source":"Wiley Online Library","title":"Assembly and comparison of two closely related Brassica napus genomes","volume":"15","author":[{"family":"Bayer","given":"Philipp E."},{"family":"Hurgobin","given":"Bhavna"},{"family":"Golicz","given":"Agnieszka A."},{"family":"Chan","given":"Chon-Kit Kenneth"},{"family":"Yuan","given":"Yuxuan"},{"family":"Lee","given":"HueyTyng"},{"family":"Renton","given":"Michael"},{"family":"Meng","given":"Jinling"},{"family":"Li","given":"Ruiyuan"},{"family":"Long","given":"Yan"},{"family":"Zou","given":"Jun"},{"family":"Bancroft","given":"Ian"},{"family":"Chalhoub","given":"Boulos"},{"family":"King","given":"Graham J."},{"family":"Batley","given":"Jacqueline"},{"family":"Edwards","given":"David"}],"issued":{"date-parts":[["2017"]]}}},{"id":1592,"uris":["http://zotero.org/users/5857934/items/ALLCHC94"],"itemData":{"id":1592,"type":"article-journal","abstract":"Core Ideas Homeologous chromosome exchanges drive postpolyploidization genetic diversification in Brassica napus. Homeologous exchanges cause rapid genome size reduction after allopolyploidization. Segmental deletions contain genes associated with adaptive processes and chromosome stability. Breakpoints of genomic rearrangements contain motifs associated with meiotic recombination. Genes involved in chromosome mismatch repair are subject to selection after polyploidization. Polyploidization has played a major role in crop plant evolution, leading to advantageous traits that have been selected by humans. Here, we describe restructuring patterns in the genome of Brassica napus L., a recent allopolyploid species. Widespread segmental deletions, duplications, and homeologous chromosome exchanges were identified in diverse genome sequences from 32 natural and 20 synthetic accessions, indicating that homeologous exchanges are a major driver of postpolyploidization genome diversification. Breakpoints of genomic rearrangements are rich in microsatellite sequences that are known to interact with the meiotic recombination machinery. In both synthetic and natural B. napus, a subgenome bias was observed toward exchanges replacing larger chromosome segments from the C-subgenome by their smaller, homeologous A-subgenome segments, driving postpolyploidization genome size reduction. Selection in natural B. napus favored segmental deletions involving genes associated with immunity, reproduction, and adaptation. Deletions affecting mismatch repair system genes, which are assumed to control homeologous recombination, were also found to be under selection. Structural exchanges between homeologous subgenomes appear to be a major source of novel genetic diversity in de novo allopolyploids. Documenting the consequences of genomic collision by genomic resequencing gives insights into the adaptive processes accompanying allopolyploidization.","container-title":"The Plant Genome","DOI":"https://doi.org/10.3835/plantgenome2017.02.0013","ISSN":"1940-3372","issue":"3","language":"en","note":"_eprint: https://acsess.onlinelibrary.wiley.com/doi/pdf/10.3835/plantgenome2017.02.0013","page":"plantgenome2017.02.0013","source":"Wiley Online Library","title":"Surviving a Genome Collision: Genomic Signatures of Allopolyploidization in the Recent Crop Species Brassica napus","title-short":"Surviving a Genome Collision","volume":"10","author":[{"family":"Samans","given":"Birgit"},{"family":"Chalhoub","given":"Boulos"},{"family":"Snowdon","given":"Rod J."}],"issued":{"date-parts":[["2017"]]}}},{"id":1589,"uris":["http://zotero.org/users/5857934/items/YWZYUEZ2"],"itemData":{"id":1589,"type":"article-journal","abstract":"Genomic rearrangements arising during polyploidization are an important source of genetic and phenotypic variation in the recent allopolyploid crop Brassica napus. Exchanges among homoeologous chromosomes, due to interhomoeologue pairing, and deletions without compensating homoeologous duplications are observed in both natural B. napus and synthetic B. napus. Rearrangements of large or small chromosome segments induce gene copy number variation (CNV) and can potentially cause phenotypic changes. Unfortunately, complex genome restructuring is difficult to deal with in linkage mapping studies. Here, we demonstrate how high-density genetic mapping with codominant, physically anchored SNP markers can detect segmental homoeologous exchanges (HE) as well as deletions and accurately link these to QTL. We validated rearrangements detected in genetic mapping data by whole-genome resequencing of parental lines along with cytogenetic analysis using fluorescence in situ hybridization with bacterial artificial chromosome probes (BAC-FISH) coupled with PCR using primers specific to the rearranged region. Using a well-known QTL region influencing seed quality traits as an example, we confirmed that HE underlies the trait variation in a DH population involving a synthetic B. napus trait donor, and succeeded in narrowing the QTL to a small defined interval that enables delineation of key candidate genes.","container-title":"Plant Biotechnology Journal","DOI":"https://doi.org/10.1111/pbi.12732","ISSN":"1467-7652","issue":"11","language":"en","note":"_eprint: https://onlinelibrary.wiley.com/doi/pdf/10.1111/pbi.12732","page":"1478-1489","source":"Wiley Online Library","title":"Mapping of homoeologous chromosome exchanges influencing quantitative trait variation in Brassica napus","volume":"15","author":[{"family":"Stein","given":"Anna"},{"family":"Coriton","given":"Olivier"},{"family":"Rousseau‐Gueutin","given":"Mathieu"},{"family":"Samans","given":"Birgit"},{"family":"Schiessl","given":"Sarah V."},{"family":"Obermeier","given":"Christian"},{"family":"Parkin","given":"Isobel A. P."},{"family":"Chèvre","given":"Anne-Marie"},{"family":"Snowdon","given":"Rod J."}],"issued":{"date-parts":[["2017"]]}}},{"id":1594,"uris":["http://zotero.org/users/5857934/items/A9RME2FD"],"itemData":{"id":1594,"type":"article-journal","abstract":"Rapeseed (Brassica napus) is the second most important oilseed crop in the world but the genetic diversity underlying its massive phenotypic variations remains largely unexplored. Here, we report the sequencing, de novo assembly and annotation of eight B. napus accessions. Using pan-genome comparative analysis, millions of small variations and 77.2–149.6 megabase presence and absence variations (PAVs) were identified. More than 9.4% of the genes contained large-effect mutations or structural variations. PAV-based genome-wide association study (PAV-GWAS) directly identified causal structural variations for silique length, seed weight and flowering time in a nested association mapping population with ZS11 (reference line) as the donor, which were not detected by single-nucleotide polymorphisms-based GWAS (SNP-GWAS), demonstrating that PAV-GWAS was complementary to SNP-GWAS in identifying associations to traits. Further analysis showed that PAVs in three FLOWERING LOCUS C genes were closely related to flowering time and ecotype differentiation. This study provides resources to support a better understanding of the genome architecture and acceleration of the genetic improvement of B. napus.","container-title":"Nature Plants","DOI":"10.1038/s41477-019-0577-7","ISSN":"2055-0278","issue":"1","language":"en","note":"number: 1\npublisher: Nature Publishing Group","page":"34-45","source":"www.nature.com","title":"Eight high-quality genomes reveal pan-genome architecture and ecotype differentiation of Brassica napus","volume":"6","author":[{"family":"Song","given":"Jia-Ming"},{"family":"Guan","given":"Zhilin"},{"family":"Hu","given":"Jianlin"},{"family":"Guo","given":"Chaocheng"},{"family":"Yang","given":"Zhiquan"},{"family":"Wang","given":"Shuo"},{"family":"Liu","given":"Dongxu"},{"family":"Wang","given":"Bo"},{"family":"Lu","given":"Shaoping"},{"family":"Zhou","given":"Run"},{"family":"Xie","given":"Wen-Zhao"},{"family":"Cheng","given":"Yuanfang"},{"family":"Zhang","given":"Yuting"},{"family":"Liu","given":"Kede"},{"family":"Yang","given":"Qing-Yong"},{"family":"Chen","given":"Ling-Ling"},{"family":"Guo","given":"Liang"}],"issued":{"date-parts":[["2020",1]]}}},{"id":1690,"uris":["http://zotero.org/users/5857934/items/CUCWP2Y9"],"itemData":{"id":1690,"type":"article-journal","abstract":"The combination of long reads and long-range information to produce genome assemblies is now accepted as a common standard. This strategy not only allows access to the gene catalogue of a given species but also reveals the architecture and organization of chromosomes, including complex regions such as telomeres and centromeres. The Brassica genus is not exempt, and many assemblies based on long reads are now available. The reference genome for Brassica napus, Darmor-bzh, which was published in 2014, was produced using short reads and its contiguity was extremely low compared with current assemblies of the Brassica genus.Herein, we report the new long-read assembly of Darmor-bzh genome (Brassica napus) generated by combining long-read sequencing data and optical and genetic maps. Using the PromethION device and 6 flowcells, we generated </w:instrText>
      </w:r>
      <w:r w:rsidR="001428AA">
        <w:rPr>
          <w:rFonts w:ascii="Cambria Math" w:hAnsi="Cambria Math" w:cs="Cambria Math"/>
          <w:bCs/>
          <w:sz w:val="24"/>
          <w:szCs w:val="24"/>
        </w:rPr>
        <w:instrText>∼</w:instrText>
      </w:r>
      <w:r w:rsidR="001428AA">
        <w:rPr>
          <w:bCs/>
          <w:sz w:val="24"/>
          <w:szCs w:val="24"/>
        </w:rPr>
        <w:instrText>16 million</w:instrText>
      </w:r>
      <w:r w:rsidR="001428AA">
        <w:rPr>
          <w:rFonts w:ascii="Calibri" w:hAnsi="Calibri" w:cs="Calibri"/>
          <w:bCs/>
          <w:sz w:val="24"/>
          <w:szCs w:val="24"/>
        </w:rPr>
        <w:instrText> </w:instrText>
      </w:r>
      <w:r w:rsidR="001428AA">
        <w:rPr>
          <w:bCs/>
          <w:sz w:val="24"/>
          <w:szCs w:val="24"/>
        </w:rPr>
        <w:instrText>long reads representing 93</w:instrText>
      </w:r>
      <w:r w:rsidR="001428AA">
        <w:rPr>
          <w:rFonts w:ascii="Calibri" w:hAnsi="Calibri" w:cs="Calibri"/>
          <w:bCs/>
          <w:sz w:val="24"/>
          <w:szCs w:val="24"/>
        </w:rPr>
        <w:instrText>×</w:instrText>
      </w:r>
      <w:r w:rsidR="001428AA">
        <w:rPr>
          <w:bCs/>
          <w:sz w:val="24"/>
          <w:szCs w:val="24"/>
        </w:rPr>
        <w:instrText xml:space="preserve"> coverage and, more importantly, 6</w:instrText>
      </w:r>
      <w:r w:rsidR="001428AA">
        <w:rPr>
          <w:rFonts w:ascii="Calibri" w:hAnsi="Calibri" w:cs="Calibri"/>
          <w:bCs/>
          <w:sz w:val="24"/>
          <w:szCs w:val="24"/>
        </w:rPr>
        <w:instrText>×</w:instrText>
      </w:r>
      <w:r w:rsidR="001428AA">
        <w:rPr>
          <w:bCs/>
          <w:sz w:val="24"/>
          <w:szCs w:val="24"/>
        </w:rPr>
        <w:instrText xml:space="preserve"> with reads longer than 100 kb. This ultralong-read dataset allows us to generate one of the most contiguous and complete assemblies of a Brassica genome to date (contig N50 &amp;gt; 10 Mb). In addition, we exploited all the advantages of the nanopore technology to detect modified bases and sequence transcriptomic data using direct RNA to annotate the genome and focus on resistance genes.Using these cutting-edge technologies, and in particular by relying on all the advantages of the nanopore technology, we provide the most contiguous Brassica napus assembly, a resource that will be valuable to the Brassica community for crop improvement and will facilitate the rapid selection of agronomically important traits.","container-title":"GigaScience","DOI":"10.1093/gigascience/giaa137","ISSN":"2047-217X","issue":"12","journalAbbreviation":"GigaScience","page":"giaa137","source":"Silverchair","title":"Long-read assembly of the Brassica napus reference genome Darmor-bzh","volume":"9","author":[{"family":"Rousseau-Gueutin","given":"Mathieu"},{"family":"Belser","given":"Caroline"},{"family":"Da Silva","given":"Corinne"},{"family":"Richard","given":"Gautier"},{"family":"Istace","given":"Benjamin"},{"family":"Cruaud","given":"Corinne"},{"family":"Falentin","given":"Cyril"},{"family":"Boideau","given":"Franz"},{"family":"Boutte","given":"Julien"},{"family":"Delourme","given":"Regine"},{"family":"Deniot","given":"Gwenaëlle"},{"family":"Engelen","given":"Stefan"},{"family":"de Carvalho","given":"Julie Ferreira"},{"family":"Lemainque","given":"Arnaud"},{"family":"Maillet","given":"Loeiz"},{"family":"Morice","given":"Jérôme"},{"family":"Wincker","given":"Patrick"},{"family":"Denoeud","given":"France"},{"family":"Chèvre","given":"Anne-Marie"},{"family":"Aury","given":"Jean-Marc"}],"issued":{"date-parts":[["2020",11,30]]}}},{"id":1700,"uris":["http://zotero.org/users/5857934/items/CHVMMRSQ"],"itemData":{"id":1700,"type":"article-journal","abstract":"Meiotic recombination is a major evolutionary process generating genetic diversity at each generation in sexual organisms. However, this process is highly regulated, with the majority of crossovers lying in the distal chromosomal regions that harbor low DNA methylation levels. Even in these regions, some islands without recombination remain, for which we investigated the underlying causes. Genetic maps were established in two Brassica napus hybrids to detect the presence of such large nonrecombinant islands. The role played by DNA methylation and structural variations in this local absence of recombination was determined by performing bisulfite sequencing and whole genome comparisons. Inferred structural variations were validated using either optical mapping or oligo fluorescence in situ hybridization. Hypermethylated or inverted regions between Brassica genomes were associated with the absence of recombination. Pairwise comparisons of nine B. napus genome assemblies revealed that such inversions occur frequently and may contain key agronomic genes such as resistance to biotic stresses. We conclude that such islands without recombination can have different origins, such as DNA methylation or structural variations in B. napus. It is thus essential to take into account these features in breeding programs as they may hamper the efficient combination of favorable alleles in elite varieties.","container-title":"New Phytologist","DOI":"10.1111/nph.18004","ISSN":"1469-8137","issue":"2","language":"en","note":"_eprint: https://onlinelibrary.wiley.com/doi/pdf/10.1111/nph.18004","page":"545-559","source":"Wiley Online Library","title":"Epigenomic and structural events preclude recombination in Brassica napus","volume":"234","author":[{"family":"Boideau","given":"Franz"},{"family":"Richard","given":"Gautier"},{"family":"Coriton","given":"Olivier"},{"family":"Huteau","given":"Virginie"},{"family":"Belser","given":"Caroline"},{"family":"Deniot","given":"Gwenaelle"},{"family":"Eber","given":"Frédérique"},{"family":"Falentin","given":"Cyril"},{"family":"Ferreira de Carvalho","given":"Julie"},{"family":"Gilet","given":"Marie"},{"family":"Lodé-Taburel","given":"Maryse"},{"family":"Maillet","given":"Loeiz"},{"family":"Morice","given":"Jérôme"},{"family":"Trotoux","given":"Gwenn"},{"family":"Aury","given":"Jean-Marc"},{"family":"Chèvre","given":"Anne-Marie"},{"family":"Rousseau-Gueutin","given":"Mathieu"}],"issued":{"date-parts":[["2022"]]}}}],"schema":"https://github.com/citation-style-language/schema/raw/master/csl-citation.json"} </w:instrText>
      </w:r>
      <w:r w:rsidR="001428AA">
        <w:rPr>
          <w:bCs/>
          <w:sz w:val="24"/>
          <w:szCs w:val="24"/>
        </w:rPr>
        <w:fldChar w:fldCharType="separate"/>
      </w:r>
      <w:r w:rsidR="001428AA" w:rsidRPr="001428AA">
        <w:rPr>
          <w:rFonts w:ascii="Calibri" w:hAnsi="Calibri" w:cs="Calibri"/>
          <w:sz w:val="24"/>
          <w:szCs w:val="24"/>
        </w:rPr>
        <w:t xml:space="preserve">(Wang </w:t>
      </w:r>
      <w:r w:rsidR="001428AA" w:rsidRPr="001428AA">
        <w:rPr>
          <w:rFonts w:ascii="Calibri" w:hAnsi="Calibri" w:cs="Calibri"/>
          <w:i/>
          <w:iCs/>
          <w:sz w:val="24"/>
          <w:szCs w:val="24"/>
        </w:rPr>
        <w:t xml:space="preserve">et </w:t>
      </w:r>
      <w:r w:rsidR="001428AA" w:rsidRPr="001428AA">
        <w:rPr>
          <w:rFonts w:ascii="Calibri" w:hAnsi="Calibri" w:cs="Calibri"/>
          <w:i/>
          <w:iCs/>
          <w:sz w:val="24"/>
          <w:szCs w:val="24"/>
        </w:rPr>
        <w:lastRenderedPageBreak/>
        <w:t>al.</w:t>
      </w:r>
      <w:r w:rsidR="001428AA" w:rsidRPr="001428AA">
        <w:rPr>
          <w:rFonts w:ascii="Calibri" w:hAnsi="Calibri" w:cs="Calibri"/>
          <w:sz w:val="24"/>
          <w:szCs w:val="24"/>
        </w:rPr>
        <w:t xml:space="preserve"> 2015; Bayer </w:t>
      </w:r>
      <w:r w:rsidR="001428AA" w:rsidRPr="001428AA">
        <w:rPr>
          <w:rFonts w:ascii="Calibri" w:hAnsi="Calibri" w:cs="Calibri"/>
          <w:i/>
          <w:iCs/>
          <w:sz w:val="24"/>
          <w:szCs w:val="24"/>
        </w:rPr>
        <w:t>et al.</w:t>
      </w:r>
      <w:r w:rsidR="001428AA" w:rsidRPr="001428AA">
        <w:rPr>
          <w:rFonts w:ascii="Calibri" w:hAnsi="Calibri" w:cs="Calibri"/>
          <w:sz w:val="24"/>
          <w:szCs w:val="24"/>
        </w:rPr>
        <w:t xml:space="preserve"> 2017; Samans </w:t>
      </w:r>
      <w:r w:rsidR="001428AA" w:rsidRPr="001428AA">
        <w:rPr>
          <w:rFonts w:ascii="Calibri" w:hAnsi="Calibri" w:cs="Calibri"/>
          <w:i/>
          <w:iCs/>
          <w:sz w:val="24"/>
          <w:szCs w:val="24"/>
        </w:rPr>
        <w:t>et al.</w:t>
      </w:r>
      <w:r w:rsidR="001428AA" w:rsidRPr="001428AA">
        <w:rPr>
          <w:rFonts w:ascii="Calibri" w:hAnsi="Calibri" w:cs="Calibri"/>
          <w:sz w:val="24"/>
          <w:szCs w:val="24"/>
        </w:rPr>
        <w:t xml:space="preserve"> 2017; Stein </w:t>
      </w:r>
      <w:r w:rsidR="001428AA" w:rsidRPr="001428AA">
        <w:rPr>
          <w:rFonts w:ascii="Calibri" w:hAnsi="Calibri" w:cs="Calibri"/>
          <w:i/>
          <w:iCs/>
          <w:sz w:val="24"/>
          <w:szCs w:val="24"/>
        </w:rPr>
        <w:t>et al.</w:t>
      </w:r>
      <w:r w:rsidR="001428AA" w:rsidRPr="001428AA">
        <w:rPr>
          <w:rFonts w:ascii="Calibri" w:hAnsi="Calibri" w:cs="Calibri"/>
          <w:sz w:val="24"/>
          <w:szCs w:val="24"/>
        </w:rPr>
        <w:t xml:space="preserve"> 2017; Song </w:t>
      </w:r>
      <w:r w:rsidR="001428AA" w:rsidRPr="001428AA">
        <w:rPr>
          <w:rFonts w:ascii="Calibri" w:hAnsi="Calibri" w:cs="Calibri"/>
          <w:i/>
          <w:iCs/>
          <w:sz w:val="24"/>
          <w:szCs w:val="24"/>
        </w:rPr>
        <w:t>et al.</w:t>
      </w:r>
      <w:r w:rsidR="001428AA" w:rsidRPr="001428AA">
        <w:rPr>
          <w:rFonts w:ascii="Calibri" w:hAnsi="Calibri" w:cs="Calibri"/>
          <w:sz w:val="24"/>
          <w:szCs w:val="24"/>
        </w:rPr>
        <w:t xml:space="preserve"> 2020; Rousseau-Gueutin </w:t>
      </w:r>
      <w:r w:rsidR="001428AA" w:rsidRPr="001428AA">
        <w:rPr>
          <w:rFonts w:ascii="Calibri" w:hAnsi="Calibri" w:cs="Calibri"/>
          <w:i/>
          <w:iCs/>
          <w:sz w:val="24"/>
          <w:szCs w:val="24"/>
        </w:rPr>
        <w:t>et al.</w:t>
      </w:r>
      <w:r w:rsidR="001428AA" w:rsidRPr="001428AA">
        <w:rPr>
          <w:rFonts w:ascii="Calibri" w:hAnsi="Calibri" w:cs="Calibri"/>
          <w:sz w:val="24"/>
          <w:szCs w:val="24"/>
        </w:rPr>
        <w:t xml:space="preserve"> 2020; Boideau </w:t>
      </w:r>
      <w:r w:rsidR="001428AA" w:rsidRPr="001428AA">
        <w:rPr>
          <w:rFonts w:ascii="Calibri" w:hAnsi="Calibri" w:cs="Calibri"/>
          <w:i/>
          <w:iCs/>
          <w:sz w:val="24"/>
          <w:szCs w:val="24"/>
        </w:rPr>
        <w:t>et al.</w:t>
      </w:r>
      <w:r w:rsidR="001428AA" w:rsidRPr="001428AA">
        <w:rPr>
          <w:rFonts w:ascii="Calibri" w:hAnsi="Calibri" w:cs="Calibri"/>
          <w:sz w:val="24"/>
          <w:szCs w:val="24"/>
        </w:rPr>
        <w:t xml:space="preserve"> 2022)</w:t>
      </w:r>
      <w:r w:rsidR="001428AA">
        <w:rPr>
          <w:bCs/>
          <w:sz w:val="24"/>
          <w:szCs w:val="24"/>
        </w:rPr>
        <w:fldChar w:fldCharType="end"/>
      </w:r>
      <w:ins w:id="530" w:author="john davis" w:date="2022-06-30T17:10:00Z">
        <w:r w:rsidR="001428AA">
          <w:rPr>
            <w:bCs/>
            <w:sz w:val="24"/>
            <w:szCs w:val="24"/>
          </w:rPr>
          <w:t xml:space="preserve">. </w:t>
        </w:r>
      </w:ins>
      <w:del w:id="531" w:author="john davis" w:date="2022-06-30T17:10:00Z">
        <w:r w:rsidDel="001428AA">
          <w:rPr>
            <w:bCs/>
            <w:sz w:val="24"/>
            <w:szCs w:val="24"/>
          </w:rPr>
          <w:delText xml:space="preserve"> </w:delText>
        </w:r>
        <w:commentRangeStart w:id="532"/>
        <w:r w:rsidDel="001428AA">
          <w:rPr>
            <w:bCs/>
            <w:sz w:val="24"/>
            <w:szCs w:val="24"/>
          </w:rPr>
          <w:fldChar w:fldCharType="begin"/>
        </w:r>
        <w:r w:rsidR="00A24385" w:rsidDel="001428AA">
          <w:rPr>
            <w:bCs/>
            <w:sz w:val="24"/>
            <w:szCs w:val="24"/>
          </w:rPr>
          <w:delInstrText xml:space="preserve"> ADDIN ZOTERO_ITEM CSL_CITATION {"citationID":"06aoomnZ","properties":{"formattedCitation":"(Wang {\\i{}et al.} 2015, 2016; Bayer {\\i{}et al.} 2017; Samans {\\i{}et al.} 2017; Stein {\\i{}et al.} 2017; Song {\\i{}et al.} 2020)","plainCitation":"(Wang et al. 2015, 2016; Bayer et al. 2017; Samans et al. 2017; Stein et al. 2017; Song et al. 2020)","noteIndex":0},"citationItems":[{"id":1590,"uris":["http://zotero.org/users/5857934/items/VGFG9BSD"],"itemData":{"id":1590,"type":"article-journal","abstract":"The apetalous genotype is a morphological ideotype for increasing seed yield and should be of considerable agricultural use; however, only a few studies have focused on the genetic control of this trait in Brassica napus. In the present study, a recombinant inbred line, the AH population, containing 189 individuals was derived from a cross between an apetalous line ‘APL01’ and a normally petalled variety ‘Holly’. The Brassica 60 K Infinium BeadChip Array harboring 52,157 single nucleotide polymorphism (SNP) markers was used to genotype the AH individuals. A high-density genetic linkage map was constructed based on 2,755 bins involving 11,458 SNPs and 57 simple sequence repeats, and was used to identify loci associated with petalous degree (PDgr). The linkage map covered 2,027.53 cM, with an average marker interval of 0.72 cM. The AH map had good collinearity with the B. napus reference genome, indicating its high quality and accuracy. After phenotypic analyses across five different experiments, a total of 19 identified quantitative trait loci (QTLs) distributed across chromosomes A3, A5, A6, A9 and C8 were obtained, and these QTLs were further integrated into nine consensus QTLs by a meta-analysis. Interestingly, the major QTL qPD.C8-2 was consistently detected in all five experiments, and qPD.A9-2 and qPD.C8-3 were stably expressed in four experiments. Comparative mapping between the AH map and the B. napus reference genome suggested that there were 328 genes underlying the confidence intervals of the three steady QTLs. Based on the Gene Ontology assignments of 52 genes to the regulation of floral development in published studies, 146 genes were considered as potential candidate genes for PDgr. The current study carried out a QTL analysis for PDgr using a high-density SNP map in B. napus, providing novel targets for improving seed yield. These results advanced our understanding of the genetic control of PDgr regulation in B. napus.","container-title":"Frontiers in Plant Science","DOI":"10.3389/fpls.2015.01164","ISSN":"1664-462X","journalAbbreviation":"Front. Plant Sci.","language":"English","note":"publisher: Frontiers","source":"Frontiers","title":"High-Density SNP Map Construction and QTL Identification for the Apetalous Character in Brassica napus L.","URL":"https://www.frontiersin.org/articles/10.3389/fpls.2015.01164/full","volume":"6","author":[{"family":"Wang","given":"Xiaodong"},{"family":"Yu","given":"Kunjiang"},{"family":"Li","given":"Hongge"},{"family":"Peng","given":"Qi"},{"family":"Chen","given":"Feng"},{"family":"Zhang","given":"Wei"},{"family":"Chen","given":"Song"},{"family":"Hu","given":"Maolong"},{"family":"Zhang","given":"Jiefu"}],"accessed":{"date-parts":[["2021",2,24]]},"issued":{"date-parts":[["2015"]]}}},{"id":1591,"uris":["http://zotero.org/users/5857934/items/2JINXACY"],"itemData":{"id":1591,"type":"article-journal","abstract":"Oilseed rape (Brassica napus L.) is one of the most important oil crops in China as well as worldwide. Branch angle as a plant architecture component trait plays an important role for high density planting and yield performance. In this study, bulked segregant analysis (BSA) combined with next generation sequencing technology was used to fine map QTL for branch angle. A major QTL, designated as branch angle 1 (ba1) was identified on A06 and further validated by Indel marker-based classical QTL mapping in an F2 population. Eighty-two genes were identified in the ba1 region. Among these genes, BnaA0639380D is a homolog of AtYUCCA6. Sequence comparison of BnaA0639380D from small- and big-branch angle oilseed rape lines identified six SNPs and four amino acid variation in the promoter and coding region, respectively. The expression level of BnaA0639380D is significantly higher in the small branch angle line Purler than in the big branch angle line Huyou19, suggesting that the genomic mutations may result in reduced activity of BnaA0639380D in Huyou19. Phytohormone determination showed that the IAA content in Purler was also obviously increased. Taken together, our results suggested BnaA0639380D is a possible candidate gene for branch angle in oilseed rape.","container-title":"Scientific Reports","DOI":"10.1038/srep38493","ISSN":"2045-2322","issue":"1","language":"en","note":"number: 1\npublisher: Nature Publishing Group","page":"38493","source":"www.nature.com","title":"Identification of BnaYUCCA6 as a candidate gene for branch angle in Brassica napus by QTL-seq","volume":"6","author":[{"family":"Wang","given":"Hui"},{"family":"Cheng","given":"Hongtao"},{"family":"Wang","given":"Wenxiang"},{"family":"Liu","given":"Jia"},{"family":"Hao","given":"Mengyu"},{"family":"Mei","given":"Desheng"},{"family":"Zhou","given":"Rijin"},{"family":"Fu","given":"Li"},{"family":"Hu","given":"Qiong"}],"issued":{"date-parts":[["2016",12,6]]}}},{"id":1593,"uris":["http://zotero.org/users/5857934/items/DURF4TQY"],"itemData":{"id":1593,"type":"article-journal","abstract":"As an increasing number of plant genome sequences become available, it is clear that gene content varies between individuals, and the challenge arises to predict the gene content of a species. However, genome comparison is often confounded by variation in assembly and annotation. Differentiating between true gene absence and variation in assembly or annotation is essential for the accurate identification of conserved and variable genes in a species. Here, we present the de novo assembly of the B. napus cultivar Tapidor and comparison with an improved assembly of the Brassica napus cultivar Darmor-bzh. Both cultivars were annotated using the same method to allow comparison of gene content. We identified genes unique to each cultivar and differentiate these from artefacts due to variation in the assembly and annotation. We demonstrate that using a common annotation pipeline can result in different gene predictions, even for closely related cultivars, and repeat regions which collapse during assembly impact whole genome comparison. After accounting for differences in assembly and annotation, we demonstrate that the genome of Darmor-bzh contains a greater number of genes than the genome of Tapidor. Our results are the first step towards comparison of the true differences between B. napus genomes and highlight the potential sources of error in future production of a B. napus pangenome.","container-title":"Plant Biotechnology Journal","DOI":"https://doi.org/10.1111/pbi.12742","ISSN":"1467-7652","issue":"12","language":"en","note":"_eprint: https://onlinelibrary.wiley.com/doi/pdf/10.1111/pbi.12742","page":"1602-1610","source":"Wiley Online Library","title":"Assembly and comparison of two closely related Brassica napus genomes","volume":"15","author":[{"family":"Bayer","given":"Philipp E."},{"family":"Hurgobin","given":"Bhavna"},{"family":"Golicz","given":"Agnieszka A."},{"family":"Chan","given":"Chon-Kit Kenneth"},{"family":"Yuan","given":"Yuxuan"},{"family":"Lee","given":"HueyTyng"},{"family":"Renton","given":"Michael"},{"family":"Meng","given":"Jinling"},{"family":"Li","given":"Ruiyuan"},{"family":"Long","given":"Yan"},{"family":"Zou","given":"Jun"},{"family":"Bancroft","given":"Ian"},{"family":"Chalhoub","given":"Boulos"},{"family":"King","given":"Graham J."},{"family":"Batley","given":"Jacqueline"},{"family":"Edwards","given":"David"}],"issued":{"date-parts":[["2017"]]}}},{"id":1592,"uris":["http://zotero.org/users/5857934/items/ALLCHC94"],"itemData":{"id":1592,"type":"article-journal","abstract":"Core Ideas Homeologous chromosome exchanges drive postpolyploidization genetic diversification in Brassica napus. Homeologous exchanges cause rapid genome size reduction after allopolyploidization. Segmental deletions contain genes associated with adaptive processes and chromosome stability. Breakpoints of genomic rearrangements contain motifs associated with meiotic recombination. Genes involved in chromosome mismatch repair are subject to selection after polyploidization. Polyploidization has played a major role in crop plant evolution, leading to advantageous traits that have been selected by humans. Here, we describe restructuring patterns in the genome of Brassica napus L., a recent allopolyploid species. Widespread segmental deletions, duplications, and homeologous chromosome exchanges were identified in diverse genome sequences from 32 natural and 20 synthetic accessions, indicating that homeologous exchanges are a major driver of postpolyploidization genome diversification. Breakpoints of genomic rearrangements are rich in microsatellite sequences that are known to interact with the meiotic recombination machinery. In both synthetic and natural B. napus, a subgenome bias was observed toward exchanges replacing larger chromosome segments from the C-subgenome by their smaller, homeologous A-subgenome segments, driving postpolyploidization genome size reduction. Selection in natural B. napus favored segmental deletions involving genes associated with immunity, reproduction, and adaptation. Deletions affecting mismatch repair system genes, which are assumed to control homeologous recombination, were also found to be under selection. Structural exchanges between homeologous subgenomes appear to be a major source of novel genetic diversity in de novo allopolyploids. Documenting the consequences of genomic collision by genomic resequencing gives insights into the adaptive processes accompanying allopolyploidization.","container-title":"The Plant Genome","DOI":"https://doi.org/10.3835/plantgenome2017.02.0013","ISSN":"1940-3372","issue":"3","language":"en","note":"_eprint: https://acsess.onlinelibrary.wiley.com/doi/pdf/10.3835/plantgenome2017.02.0013","page":"plantgenome2017.02.0013","source":"Wiley Online Library","title":"Surviving a Genome Collision: Genomic Signatures of Allopolyploidization in the Recent Crop Species Brassica napus","title-short":"Surviving a Genome Collision","volume":"10","author":[{"family":"Samans","given":"Birgit"},{"family":"Chalhoub","given":"Boulos"},{"family":"Snowdon","given":"Rod J."}],"issued":{"date-parts":[["2017"]]}}},{"id":1589,"uris":["http://zotero.org/users/5857934/items/YWZYUEZ2"],"itemData":{"id":1589,"type":"article-journal","abstract":"Genomic rearrangements arising during polyploidization are an important source of genetic and phenotypic variation in the recent allopolyploid crop Brassica napus. Exchanges among homoeologous chromosomes, due to interhomoeologue pairing, and deletions without compensating homoeologous duplications are observed in both natural B. napus and synthetic B. napus. Rearrangements of large or small chromosome segments induce gene copy number variation (CNV) and can potentially cause phenotypic changes. Unfortunately, complex genome restructuring is difficult to deal with in linkage mapping studies. Here, we demonstrate how high-density genetic mapping with codominant, physically anchored SNP markers can detect segmental homoeologous exchanges (HE) as well as deletions and accurately link these to QTL. We validated rearrangements detected in genetic mapping data by whole-genome resequencing of parental lines along with cytogenetic analysis using fluorescence in situ hybridization with bacterial artificial chromosome probes (BAC-FISH) coupled with PCR using primers specific to the rearranged region. Using a well-known QTL region influencing seed quality traits as an example, we confirmed that HE underlies the trait variation in a DH population involving a synthetic B. napus trait donor, and succeeded in narrowing the QTL to a small defined interval that enables delineation of key candidate genes.","container-title":"Plant Biotechnology Journal","DOI":"https://doi.org/10.1111/pbi.12732","ISSN":"1467-7652","issue":"11","language":"en","note":"_eprint: https://onlinelibrary.wiley.com/doi/pdf/10.1111/pbi.12732","page":"1478-1489","source":"Wiley Online Library","title":"Mapping of homoeologous chromosome exchanges influencing quantitative trait variation in Brassica napus","volume":"15","author":[{"family":"Stein","given":"Anna"},{"family":"Coriton","given":"Olivier"},{"family":"Rousseau‐Gueutin","given":"Mathieu"},{"family":"Samans","given":"Birgit"},{"family":"Schiessl","given":"Sarah V."},{"family":"Obermeier","given":"Christian"},{"family":"Parkin","given":"Isobel A. P."},{"family":"Chèvre","given":"Anne-Marie"},{"family":"Snowdon","given":"Rod J."}],"issued":{"date-parts":[["2017"]]}}},{"id":1594,"uris":["http://zotero.org/users/5857934/items/A9RME2FD"],"itemData":{"id":1594,"type":"article-journal","abstract":"Rapeseed (Brassica napus) is the second most important oilseed crop in the world but the genetic diversity underlying its massive phenotypic variations remains largely unexplored. Here, we report the sequencing, de novo assembly and annotation of eight B. napus accessions. Using pan-genome comparative analysis, millions of small variations and 77.2–149.6 megabase presence and absence variations (PAVs) were identified. More than 9.4% of the genes contained large-effect mutations or structural variations. PAV-based genome-wide association study (PAV-GWAS) directly identified causal structural variations for silique length, seed weight and flowering time in a nested association mapping population with ZS11 (reference line) as the donor, which were not detected by single-nucleotide polymorphisms-based GWAS (SNP-GWAS), demonstrating that PAV-GWAS was complementary to SNP-GWAS in identifying associations to traits. Further analysis showed that PAVs in three FLOWERING LOCUS C genes were closely related to flowering time and ecotype differentiation. This study provides resources to support a better understanding of the genome architecture and acceleration of the genetic improvement of B. napus.","container-title":"Nature Plants","DOI":"10.1038/s41477-019-0577-7","ISSN":"2055-0278","issue":"1","language":"en","note":"number: 1\npublisher: Nature Publishing Group","page":"34-45","source":"www.nature.com","title":"Eight high-quality genomes reveal pan-genome architecture and ecotype differentiation of Brassica napus","volume":"6","author":[{"family":"Song","given":"Jia-Ming"},{"family":"Guan","given":"Zhilin"},{"family":"Hu","given":"Jianlin"},{"family":"Guo","given":"Chaocheng"},{"family":"Yang","given":"Zhiquan"},{"family":"Wang","given":"Shuo"},{"family":"Liu","given":"Dongxu"},{"family":"Wang","given":"Bo"},{"family":"Lu","given":"Shaoping"},{"family":"Zhou","given":"Run"},{"family":"Xie","given":"Wen-Zhao"},{"family":"Cheng","given":"Yuanfang"},{"family":"Zhang","given":"Yuting"},{"family":"Liu","given":"Kede"},{"family":"Yang","given":"Qing-Yong"},{"family":"Chen","given":"Ling-Ling"},{"family":"Guo","given":"Liang"}],"issued":{"date-parts":[["2020",1]]}}}],"schema":"https://github.com/citation-style-language/schema/raw/master/csl-citation.json"} </w:delInstrText>
        </w:r>
        <w:r w:rsidDel="001428AA">
          <w:rPr>
            <w:bCs/>
            <w:sz w:val="24"/>
            <w:szCs w:val="24"/>
          </w:rPr>
          <w:fldChar w:fldCharType="separate"/>
        </w:r>
        <w:r w:rsidR="003F3355" w:rsidRPr="003F3355" w:rsidDel="001428AA">
          <w:rPr>
            <w:rFonts w:ascii="Calibri" w:hAnsi="Calibri" w:cs="Calibri"/>
            <w:sz w:val="24"/>
            <w:szCs w:val="24"/>
          </w:rPr>
          <w:delText xml:space="preserve">(Wang </w:delText>
        </w:r>
        <w:r w:rsidR="003F3355" w:rsidRPr="003F3355" w:rsidDel="001428AA">
          <w:rPr>
            <w:rFonts w:ascii="Calibri" w:hAnsi="Calibri" w:cs="Calibri"/>
            <w:i/>
            <w:iCs/>
            <w:sz w:val="24"/>
            <w:szCs w:val="24"/>
          </w:rPr>
          <w:delText>et al.</w:delText>
        </w:r>
        <w:r w:rsidR="003F3355" w:rsidRPr="003F3355" w:rsidDel="001428AA">
          <w:rPr>
            <w:rFonts w:ascii="Calibri" w:hAnsi="Calibri" w:cs="Calibri"/>
            <w:sz w:val="24"/>
            <w:szCs w:val="24"/>
          </w:rPr>
          <w:delText xml:space="preserve"> 2015, 2016; Bayer </w:delText>
        </w:r>
        <w:r w:rsidR="003F3355" w:rsidRPr="003F3355" w:rsidDel="001428AA">
          <w:rPr>
            <w:rFonts w:ascii="Calibri" w:hAnsi="Calibri" w:cs="Calibri"/>
            <w:i/>
            <w:iCs/>
            <w:sz w:val="24"/>
            <w:szCs w:val="24"/>
          </w:rPr>
          <w:delText>et al.</w:delText>
        </w:r>
        <w:r w:rsidR="003F3355" w:rsidRPr="003F3355" w:rsidDel="001428AA">
          <w:rPr>
            <w:rFonts w:ascii="Calibri" w:hAnsi="Calibri" w:cs="Calibri"/>
            <w:sz w:val="24"/>
            <w:szCs w:val="24"/>
          </w:rPr>
          <w:delText xml:space="preserve"> 2017; Samans </w:delText>
        </w:r>
        <w:r w:rsidR="003F3355" w:rsidRPr="003F3355" w:rsidDel="001428AA">
          <w:rPr>
            <w:rFonts w:ascii="Calibri" w:hAnsi="Calibri" w:cs="Calibri"/>
            <w:i/>
            <w:iCs/>
            <w:sz w:val="24"/>
            <w:szCs w:val="24"/>
          </w:rPr>
          <w:delText>et al.</w:delText>
        </w:r>
        <w:r w:rsidR="003F3355" w:rsidRPr="003F3355" w:rsidDel="001428AA">
          <w:rPr>
            <w:rFonts w:ascii="Calibri" w:hAnsi="Calibri" w:cs="Calibri"/>
            <w:sz w:val="24"/>
            <w:szCs w:val="24"/>
          </w:rPr>
          <w:delText xml:space="preserve"> 2017; Stein </w:delText>
        </w:r>
        <w:r w:rsidR="003F3355" w:rsidRPr="003F3355" w:rsidDel="001428AA">
          <w:rPr>
            <w:rFonts w:ascii="Calibri" w:hAnsi="Calibri" w:cs="Calibri"/>
            <w:i/>
            <w:iCs/>
            <w:sz w:val="24"/>
            <w:szCs w:val="24"/>
          </w:rPr>
          <w:delText>et al.</w:delText>
        </w:r>
        <w:r w:rsidR="003F3355" w:rsidRPr="003F3355" w:rsidDel="001428AA">
          <w:rPr>
            <w:rFonts w:ascii="Calibri" w:hAnsi="Calibri" w:cs="Calibri"/>
            <w:sz w:val="24"/>
            <w:szCs w:val="24"/>
          </w:rPr>
          <w:delText xml:space="preserve"> 2017; Song </w:delText>
        </w:r>
        <w:r w:rsidR="003F3355" w:rsidRPr="003F3355" w:rsidDel="001428AA">
          <w:rPr>
            <w:rFonts w:ascii="Calibri" w:hAnsi="Calibri" w:cs="Calibri"/>
            <w:i/>
            <w:iCs/>
            <w:sz w:val="24"/>
            <w:szCs w:val="24"/>
          </w:rPr>
          <w:delText>et al.</w:delText>
        </w:r>
        <w:r w:rsidR="003F3355" w:rsidRPr="003F3355" w:rsidDel="001428AA">
          <w:rPr>
            <w:rFonts w:ascii="Calibri" w:hAnsi="Calibri" w:cs="Calibri"/>
            <w:sz w:val="24"/>
            <w:szCs w:val="24"/>
          </w:rPr>
          <w:delText xml:space="preserve"> 2020)</w:delText>
        </w:r>
        <w:r w:rsidDel="001428AA">
          <w:rPr>
            <w:bCs/>
            <w:sz w:val="24"/>
            <w:szCs w:val="24"/>
          </w:rPr>
          <w:fldChar w:fldCharType="end"/>
        </w:r>
        <w:commentRangeEnd w:id="532"/>
        <w:r w:rsidR="005A7011" w:rsidDel="001428AA">
          <w:rPr>
            <w:rStyle w:val="CommentReference"/>
          </w:rPr>
          <w:commentReference w:id="532"/>
        </w:r>
        <w:r w:rsidDel="001428AA">
          <w:rPr>
            <w:bCs/>
            <w:sz w:val="24"/>
            <w:szCs w:val="24"/>
          </w:rPr>
          <w:delText xml:space="preserve">. </w:delText>
        </w:r>
      </w:del>
      <w:r w:rsidRPr="005F4A48">
        <w:rPr>
          <w:bCs/>
          <w:sz w:val="24"/>
          <w:szCs w:val="24"/>
        </w:rPr>
        <w:t xml:space="preserve">These efforts all </w:t>
      </w:r>
      <w:r>
        <w:rPr>
          <w:bCs/>
          <w:sz w:val="24"/>
          <w:szCs w:val="24"/>
        </w:rPr>
        <w:t>contribute</w:t>
      </w:r>
      <w:r w:rsidRPr="005F4A48">
        <w:rPr>
          <w:bCs/>
          <w:sz w:val="24"/>
          <w:szCs w:val="24"/>
        </w:rPr>
        <w:t xml:space="preserve"> to untangl</w:t>
      </w:r>
      <w:r>
        <w:rPr>
          <w:bCs/>
          <w:sz w:val="24"/>
          <w:szCs w:val="24"/>
        </w:rPr>
        <w:t>ing</w:t>
      </w:r>
      <w:r w:rsidRPr="005F4A48">
        <w:rPr>
          <w:bCs/>
          <w:sz w:val="24"/>
          <w:szCs w:val="24"/>
        </w:rPr>
        <w:t xml:space="preserve"> the genome biology of </w:t>
      </w:r>
      <w:r w:rsidRPr="005F4A48">
        <w:rPr>
          <w:bCs/>
          <w:i/>
          <w:iCs/>
          <w:sz w:val="24"/>
          <w:szCs w:val="24"/>
        </w:rPr>
        <w:t>B. napus</w:t>
      </w:r>
      <w:r w:rsidRPr="005F4A48">
        <w:rPr>
          <w:bCs/>
          <w:sz w:val="24"/>
          <w:szCs w:val="24"/>
        </w:rPr>
        <w:t xml:space="preserve"> </w:t>
      </w:r>
      <w:r>
        <w:rPr>
          <w:bCs/>
          <w:sz w:val="24"/>
          <w:szCs w:val="24"/>
        </w:rPr>
        <w:t>that</w:t>
      </w:r>
      <w:r w:rsidRPr="005F4A48">
        <w:rPr>
          <w:bCs/>
          <w:sz w:val="24"/>
          <w:szCs w:val="24"/>
        </w:rPr>
        <w:t xml:space="preserve"> will one day be combined to create </w:t>
      </w:r>
      <w:r>
        <w:rPr>
          <w:bCs/>
          <w:sz w:val="24"/>
          <w:szCs w:val="24"/>
        </w:rPr>
        <w:t xml:space="preserve">a species-wide </w:t>
      </w:r>
      <w:r w:rsidRPr="005F4A48">
        <w:rPr>
          <w:bCs/>
          <w:sz w:val="24"/>
          <w:szCs w:val="24"/>
        </w:rPr>
        <w:t>pangenome.</w:t>
      </w:r>
    </w:p>
    <w:p w14:paraId="5C65377B" w14:textId="1A16A591" w:rsidR="00F52EBF" w:rsidRPr="00AB6BDF" w:rsidRDefault="00F52EBF" w:rsidP="00F52EBF">
      <w:pPr>
        <w:spacing w:line="480" w:lineRule="auto"/>
        <w:ind w:firstLine="720"/>
        <w:rPr>
          <w:bCs/>
          <w:sz w:val="24"/>
          <w:szCs w:val="24"/>
        </w:rPr>
      </w:pPr>
      <w:r w:rsidRPr="005F4A48">
        <w:rPr>
          <w:bCs/>
          <w:sz w:val="24"/>
          <w:szCs w:val="24"/>
        </w:rPr>
        <w:t xml:space="preserve">The original </w:t>
      </w:r>
      <w:r w:rsidRPr="005F4A48">
        <w:rPr>
          <w:bCs/>
          <w:i/>
          <w:iCs/>
          <w:sz w:val="24"/>
          <w:szCs w:val="24"/>
        </w:rPr>
        <w:t xml:space="preserve">B. napus </w:t>
      </w:r>
      <w:r w:rsidRPr="005F4A48">
        <w:rPr>
          <w:bCs/>
          <w:sz w:val="24"/>
          <w:szCs w:val="24"/>
        </w:rPr>
        <w:t>reference was assembled and released during a time whe</w:t>
      </w:r>
      <w:r>
        <w:rPr>
          <w:bCs/>
          <w:sz w:val="24"/>
          <w:szCs w:val="24"/>
        </w:rPr>
        <w:t>n</w:t>
      </w:r>
      <w:r w:rsidRPr="005F4A48">
        <w:rPr>
          <w:bCs/>
          <w:sz w:val="24"/>
          <w:szCs w:val="24"/>
        </w:rPr>
        <w:t xml:space="preserve"> sequencing technologies from PacBio, 10X Genomics, and Dovetail Genomics were in their infancy and/or not fiscally feasible for most research groups. As a result, the first release of the </w:t>
      </w:r>
      <w:r w:rsidRPr="005F4A48">
        <w:rPr>
          <w:bCs/>
          <w:i/>
          <w:iCs/>
          <w:sz w:val="24"/>
          <w:szCs w:val="24"/>
        </w:rPr>
        <w:t>B. napus</w:t>
      </w:r>
      <w:r w:rsidRPr="005F4A48">
        <w:rPr>
          <w:bCs/>
          <w:sz w:val="24"/>
          <w:szCs w:val="24"/>
        </w:rPr>
        <w:t xml:space="preserve"> genome was not able to benefit from the analytical power of these technologies. This </w:t>
      </w:r>
      <w:r>
        <w:rPr>
          <w:bCs/>
          <w:sz w:val="24"/>
          <w:szCs w:val="24"/>
        </w:rPr>
        <w:t>is reflected</w:t>
      </w:r>
      <w:r w:rsidRPr="005F4A48">
        <w:rPr>
          <w:bCs/>
          <w:sz w:val="24"/>
          <w:szCs w:val="24"/>
        </w:rPr>
        <w:t xml:space="preserve"> in the assembly size of the </w:t>
      </w:r>
      <w:proofErr w:type="spellStart"/>
      <w:r w:rsidRPr="005F4A48">
        <w:rPr>
          <w:bCs/>
          <w:sz w:val="24"/>
          <w:szCs w:val="24"/>
        </w:rPr>
        <w:t>Darmor-bzh</w:t>
      </w:r>
      <w:proofErr w:type="spellEnd"/>
      <w:r w:rsidRPr="005F4A48">
        <w:rPr>
          <w:bCs/>
          <w:sz w:val="24"/>
          <w:szCs w:val="24"/>
        </w:rPr>
        <w:t xml:space="preserve"> </w:t>
      </w:r>
      <w:r w:rsidR="005A7011">
        <w:rPr>
          <w:bCs/>
          <w:sz w:val="24"/>
          <w:szCs w:val="24"/>
        </w:rPr>
        <w:t xml:space="preserve">V4.1 </w:t>
      </w:r>
      <w:r w:rsidRPr="005F4A48">
        <w:rPr>
          <w:bCs/>
          <w:sz w:val="24"/>
          <w:szCs w:val="24"/>
        </w:rPr>
        <w:t>genome</w:t>
      </w:r>
      <w:ins w:id="533" w:author="Julin Maloof" w:date="2020-12-26T11:28:00Z">
        <w:r>
          <w:rPr>
            <w:bCs/>
            <w:sz w:val="24"/>
            <w:szCs w:val="24"/>
          </w:rPr>
          <w:t xml:space="preserve"> </w:t>
        </w:r>
      </w:ins>
      <w:r w:rsidR="003F3355">
        <w:rPr>
          <w:bCs/>
          <w:sz w:val="24"/>
          <w:szCs w:val="24"/>
        </w:rPr>
        <w:fldChar w:fldCharType="begin"/>
      </w:r>
      <w:r w:rsidR="00A24385">
        <w:rPr>
          <w:bCs/>
          <w:sz w:val="24"/>
          <w:szCs w:val="24"/>
        </w:rPr>
        <w:instrText xml:space="preserve"> ADDIN ZOTERO_ITEM CSL_CITATION {"citationID":"6SEHwIl8","properties":{"formattedCitation":"(Chalhoub {\\i{}et al.} 2014)","plainCitation":"(Chalhoub et al. 2014)","noteIndex":0},"citationItems":[{"id":126,"uris":["http://zotero.org/users/5857934/items/TAXATDJ3"],"itemData":{"id":126,"type":"article-journal","container-title":"Science","DOI":"10.1126/science.1253435","ISSN":"0036-8075, 1095-9203","issue":"6199","language":"en","page":"950-953","source":"Crossref","title":"Early allopolyploid evolution in the post-Neolithic Brassica napus oilseed genome","volume":"345","author":[{"family":"Chalhoub","given":"B."},{"family":"Denoeud","given":"F."},{"family":"Liu","given":"S."},{"family":"Parkin","given":"I. A. P."},{"family":"Tang","given":"H."},{"family":"Wang","given":"X."},{"family":"Chiquet","given":"J."},{"family":"Belcram","given":"H."},{"family":"Tong","given":"C."},{"family":"Samans","given":"B."},{"family":"Correa","given":"M."},{"family":"Da Silva","given":"C."},{"family":"Just","given":"J."},{"family":"Falentin","given":"C."},{"family":"Koh","given":"C. S."},{"family":"Le Clainche","given":"I."},{"family":"Bernard","given":"M."},{"family":"Bento","given":"P."},{"family":"Noel","given":"B."},{"family":"Labadie","given":"K."},{"family":"Alberti","given":"A."},{"family":"Charles","given":"M."},{"family":"Arnaud","given":"D."},{"family":"Guo","given":"H."},{"family":"Daviaud","given":"C."},{"family":"Alamery","given":"S."},{"family":"Jabbari","given":"K."},{"family":"Zhao","given":"M."},{"family":"Edger","given":"P. P."},{"family":"Chelaifa","given":"H."},{"family":"Tack","given":"D."},{"family":"Lassalle","given":"G."},{"family":"Mestiri","given":"I."},{"family":"Schnel","given":"N."},{"family":"Le Paslier","given":"M.-C."},{"family":"Fan","given":"G."},{"family":"Renault","given":"V."},{"family":"Bayer","given":"P. E."},{"family":"Golicz","given":"A. A."},{"family":"Manoli","given":"S."},{"family":"Lee","given":"T.-H."},{"family":"Thi","given":"V. H. D."},{"family":"Chalabi","given":"S."},{"family":"Hu","given":"Q."},{"family":"Fan","given":"C."},{"family":"Tollenaere","given":"R."},{"family":"Lu","given":"Y."},{"family":"Battail","given":"C."},{"family":"Shen","given":"J."},{"family":"Sidebottom","given":"C. H. D."},{"family":"Wang","given":"X."},{"family":"Canaguier","given":"A."},{"family":"Chauveau","given":"A."},{"family":"Berard","given":"A."},{"family":"Deniot","given":"G."},{"family":"Guan","given":"M."},{"family":"Liu","given":"Z."},{"family":"Sun","given":"F."},{"family":"Lim","given":"Y. P."},{"family":"Lyons","given":"E."},{"family":"Town","given":"C. D."},{"family":"Bancroft","given":"I."},{"family":"Wang","given":"X."},{"family":"Meng","given":"J."},{"family":"Ma","given":"J."},{"family":"Pires","given":"J. C."},{"family":"King","given":"G. J."},{"family":"Brunel","given":"D."},{"family":"Delourme","given":"R."},{"family":"Renard","given":"M."},{"family":"Aury","given":"J.-M."},{"family":"Adams","given":"K. L."},{"family":"Batley","given":"J."},{"family":"Snowdon","given":"R. J."},{"family":"Tost","given":"J."},{"family":"Edwards","given":"D."},{"family":"Zhou","given":"Y."},{"family":"Hua","given":"W."},{"family":"Sharpe","given":"A. G."},{"family":"Paterson","given":"A. H."},{"family":"Guan","given":"C."},{"family":"Wincker","given":"P."}],"issued":{"date-parts":[["2014",8,22]]}}}],"schema":"https://github.com/citation-style-language/schema/raw/master/csl-citation.json"} </w:instrText>
      </w:r>
      <w:r w:rsidR="003F3355">
        <w:rPr>
          <w:bCs/>
          <w:sz w:val="24"/>
          <w:szCs w:val="24"/>
        </w:rPr>
        <w:fldChar w:fldCharType="separate"/>
      </w:r>
      <w:r w:rsidR="003F3355" w:rsidRPr="003F3355">
        <w:rPr>
          <w:rFonts w:ascii="Calibri" w:hAnsi="Calibri" w:cs="Calibri"/>
          <w:sz w:val="24"/>
          <w:szCs w:val="24"/>
        </w:rPr>
        <w:t>(</w:t>
      </w:r>
      <w:proofErr w:type="spellStart"/>
      <w:r w:rsidR="003F3355" w:rsidRPr="003F3355">
        <w:rPr>
          <w:rFonts w:ascii="Calibri" w:hAnsi="Calibri" w:cs="Calibri"/>
          <w:sz w:val="24"/>
          <w:szCs w:val="24"/>
        </w:rPr>
        <w:t>Chalhoub</w:t>
      </w:r>
      <w:proofErr w:type="spellEnd"/>
      <w:r w:rsidR="003F3355" w:rsidRPr="003F3355">
        <w:rPr>
          <w:rFonts w:ascii="Calibri" w:hAnsi="Calibri" w:cs="Calibri"/>
          <w:sz w:val="24"/>
          <w:szCs w:val="24"/>
        </w:rPr>
        <w:t xml:space="preserve"> </w:t>
      </w:r>
      <w:r w:rsidR="003F3355" w:rsidRPr="003F3355">
        <w:rPr>
          <w:rFonts w:ascii="Calibri" w:hAnsi="Calibri" w:cs="Calibri"/>
          <w:i/>
          <w:iCs/>
          <w:sz w:val="24"/>
          <w:szCs w:val="24"/>
        </w:rPr>
        <w:t>et al.</w:t>
      </w:r>
      <w:r w:rsidR="003F3355" w:rsidRPr="003F3355">
        <w:rPr>
          <w:rFonts w:ascii="Calibri" w:hAnsi="Calibri" w:cs="Calibri"/>
          <w:sz w:val="24"/>
          <w:szCs w:val="24"/>
        </w:rPr>
        <w:t xml:space="preserve"> 2014)</w:t>
      </w:r>
      <w:r w:rsidR="003F3355">
        <w:rPr>
          <w:bCs/>
          <w:sz w:val="24"/>
          <w:szCs w:val="24"/>
        </w:rPr>
        <w:fldChar w:fldCharType="end"/>
      </w:r>
      <w:del w:id="534" w:author="john davis" w:date="2022-06-29T14:46:00Z">
        <w:r w:rsidRPr="005A49A6" w:rsidDel="003F3355">
          <w:rPr>
            <w:rFonts w:ascii="Calibri" w:cs="Calibri"/>
            <w:sz w:val="24"/>
          </w:rPr>
          <w:delText xml:space="preserve">(Chalhoub </w:delText>
        </w:r>
        <w:r w:rsidRPr="005A49A6" w:rsidDel="003F3355">
          <w:rPr>
            <w:rFonts w:ascii="Calibri" w:cs="Calibri"/>
            <w:i/>
            <w:iCs/>
            <w:sz w:val="24"/>
          </w:rPr>
          <w:delText>et al.</w:delText>
        </w:r>
        <w:r w:rsidRPr="005A49A6" w:rsidDel="003F3355">
          <w:rPr>
            <w:rFonts w:ascii="Calibri" w:cs="Calibri"/>
            <w:sz w:val="24"/>
          </w:rPr>
          <w:delText xml:space="preserve"> 2014)</w:delText>
        </w:r>
      </w:del>
      <w:commentRangeStart w:id="535"/>
      <w:r w:rsidRPr="005F4A48">
        <w:rPr>
          <w:bCs/>
          <w:sz w:val="24"/>
          <w:szCs w:val="24"/>
        </w:rPr>
        <w:t>.</w:t>
      </w:r>
      <w:commentRangeEnd w:id="535"/>
      <w:r>
        <w:rPr>
          <w:rStyle w:val="CommentReference"/>
        </w:rPr>
        <w:commentReference w:id="535"/>
      </w:r>
      <w:r w:rsidRPr="005F4A48">
        <w:rPr>
          <w:bCs/>
          <w:sz w:val="24"/>
          <w:szCs w:val="24"/>
        </w:rPr>
        <w:t xml:space="preserve"> Although the expected size of the </w:t>
      </w:r>
      <w:r w:rsidRPr="005F4A48">
        <w:rPr>
          <w:bCs/>
          <w:i/>
          <w:iCs/>
          <w:sz w:val="24"/>
          <w:szCs w:val="24"/>
        </w:rPr>
        <w:t>B. napus</w:t>
      </w:r>
      <w:r w:rsidRPr="005F4A48">
        <w:rPr>
          <w:bCs/>
          <w:sz w:val="24"/>
          <w:szCs w:val="24"/>
        </w:rPr>
        <w:t xml:space="preserve"> genome is over 1 Gb, the </w:t>
      </w:r>
      <w:proofErr w:type="spellStart"/>
      <w:r w:rsidRPr="005F4A48">
        <w:rPr>
          <w:bCs/>
          <w:sz w:val="24"/>
          <w:szCs w:val="24"/>
        </w:rPr>
        <w:t>Darmor-bzh</w:t>
      </w:r>
      <w:proofErr w:type="spellEnd"/>
      <w:r w:rsidRPr="005F4A48">
        <w:rPr>
          <w:bCs/>
          <w:sz w:val="24"/>
          <w:szCs w:val="24"/>
        </w:rPr>
        <w:t xml:space="preserve"> </w:t>
      </w:r>
      <w:r w:rsidR="005A7011">
        <w:rPr>
          <w:bCs/>
          <w:sz w:val="24"/>
          <w:szCs w:val="24"/>
        </w:rPr>
        <w:t xml:space="preserve">V4.1 </w:t>
      </w:r>
      <w:r w:rsidRPr="005F4A48">
        <w:rPr>
          <w:bCs/>
          <w:sz w:val="24"/>
          <w:szCs w:val="24"/>
        </w:rPr>
        <w:t xml:space="preserve">genome </w:t>
      </w:r>
      <w:r>
        <w:rPr>
          <w:bCs/>
          <w:sz w:val="24"/>
          <w:szCs w:val="24"/>
        </w:rPr>
        <w:t xml:space="preserve">assembly </w:t>
      </w:r>
      <w:r w:rsidRPr="005F4A48">
        <w:rPr>
          <w:bCs/>
          <w:sz w:val="24"/>
          <w:szCs w:val="24"/>
        </w:rPr>
        <w:t xml:space="preserve">is only </w:t>
      </w:r>
      <w:r>
        <w:rPr>
          <w:bCs/>
          <w:sz w:val="24"/>
          <w:szCs w:val="24"/>
        </w:rPr>
        <w:t>approximately</w:t>
      </w:r>
      <w:r w:rsidRPr="005F4A48">
        <w:rPr>
          <w:bCs/>
          <w:sz w:val="24"/>
          <w:szCs w:val="24"/>
        </w:rPr>
        <w:t xml:space="preserve"> 850 </w:t>
      </w:r>
      <w:r>
        <w:rPr>
          <w:bCs/>
          <w:sz w:val="24"/>
          <w:szCs w:val="24"/>
        </w:rPr>
        <w:t>Mb</w:t>
      </w:r>
      <w:r w:rsidRPr="005F4A48">
        <w:rPr>
          <w:bCs/>
          <w:sz w:val="24"/>
          <w:szCs w:val="24"/>
        </w:rPr>
        <w:t xml:space="preserve"> </w:t>
      </w:r>
      <w:r>
        <w:rPr>
          <w:bCs/>
          <w:sz w:val="24"/>
          <w:szCs w:val="24"/>
        </w:rPr>
        <w:t>of which</w:t>
      </w:r>
      <w:r w:rsidRPr="005F4A48">
        <w:rPr>
          <w:bCs/>
          <w:sz w:val="24"/>
          <w:szCs w:val="24"/>
        </w:rPr>
        <w:t xml:space="preserve"> 650 </w:t>
      </w:r>
      <w:r>
        <w:rPr>
          <w:bCs/>
          <w:sz w:val="24"/>
          <w:szCs w:val="24"/>
        </w:rPr>
        <w:t>Mb</w:t>
      </w:r>
      <w:r w:rsidRPr="005F4A48">
        <w:rPr>
          <w:bCs/>
          <w:sz w:val="24"/>
          <w:szCs w:val="24"/>
        </w:rPr>
        <w:t xml:space="preserve"> </w:t>
      </w:r>
      <w:r>
        <w:rPr>
          <w:bCs/>
          <w:sz w:val="24"/>
          <w:szCs w:val="24"/>
        </w:rPr>
        <w:t xml:space="preserve">is </w:t>
      </w:r>
      <w:r w:rsidRPr="005F4A48">
        <w:rPr>
          <w:bCs/>
          <w:sz w:val="24"/>
          <w:szCs w:val="24"/>
        </w:rPr>
        <w:t xml:space="preserve">contained </w:t>
      </w:r>
      <w:r>
        <w:rPr>
          <w:bCs/>
          <w:sz w:val="24"/>
          <w:szCs w:val="24"/>
        </w:rPr>
        <w:t xml:space="preserve">in </w:t>
      </w:r>
      <w:r w:rsidRPr="005F4A48">
        <w:rPr>
          <w:bCs/>
          <w:sz w:val="24"/>
          <w:szCs w:val="24"/>
        </w:rPr>
        <w:t>19 chromosome</w:t>
      </w:r>
      <w:r>
        <w:rPr>
          <w:bCs/>
          <w:sz w:val="24"/>
          <w:szCs w:val="24"/>
        </w:rPr>
        <w:t>-</w:t>
      </w:r>
      <w:r w:rsidRPr="005F4A48">
        <w:rPr>
          <w:bCs/>
          <w:sz w:val="24"/>
          <w:szCs w:val="24"/>
        </w:rPr>
        <w:t>scale pseudomolecule scaffolds</w:t>
      </w:r>
      <w:commentRangeStart w:id="536"/>
      <w:commentRangeStart w:id="537"/>
      <w:r w:rsidRPr="005F4A48">
        <w:rPr>
          <w:bCs/>
          <w:sz w:val="24"/>
          <w:szCs w:val="24"/>
        </w:rPr>
        <w:t xml:space="preserve">. By using a recently created synthetic </w:t>
      </w:r>
      <w:r w:rsidRPr="005F4A48">
        <w:rPr>
          <w:bCs/>
          <w:i/>
          <w:iCs/>
          <w:sz w:val="24"/>
          <w:szCs w:val="24"/>
        </w:rPr>
        <w:t>B. napus</w:t>
      </w:r>
      <w:r w:rsidRPr="005A49A6">
        <w:rPr>
          <w:bCs/>
          <w:iCs/>
          <w:sz w:val="24"/>
          <w:szCs w:val="24"/>
        </w:rPr>
        <w:t>,</w:t>
      </w:r>
      <w:r w:rsidRPr="005F4A48">
        <w:rPr>
          <w:bCs/>
          <w:i/>
          <w:iCs/>
          <w:sz w:val="24"/>
          <w:szCs w:val="24"/>
        </w:rPr>
        <w:t xml:space="preserve"> Da-Ae</w:t>
      </w:r>
      <w:r w:rsidRPr="005A49A6">
        <w:rPr>
          <w:bCs/>
          <w:iCs/>
          <w:sz w:val="24"/>
          <w:szCs w:val="24"/>
        </w:rPr>
        <w:t>,</w:t>
      </w:r>
      <w:r w:rsidRPr="001B6944">
        <w:rPr>
          <w:bCs/>
          <w:sz w:val="24"/>
          <w:szCs w:val="24"/>
        </w:rPr>
        <w:t xml:space="preserve"> </w:t>
      </w:r>
      <w:r w:rsidRPr="005F4A48">
        <w:rPr>
          <w:bCs/>
          <w:sz w:val="24"/>
          <w:szCs w:val="24"/>
        </w:rPr>
        <w:t>along with long</w:t>
      </w:r>
      <w:r>
        <w:rPr>
          <w:bCs/>
          <w:sz w:val="24"/>
          <w:szCs w:val="24"/>
        </w:rPr>
        <w:t>-</w:t>
      </w:r>
      <w:r w:rsidRPr="005F4A48">
        <w:rPr>
          <w:bCs/>
          <w:sz w:val="24"/>
          <w:szCs w:val="24"/>
        </w:rPr>
        <w:t>read, linked</w:t>
      </w:r>
      <w:r>
        <w:rPr>
          <w:bCs/>
          <w:sz w:val="24"/>
          <w:szCs w:val="24"/>
        </w:rPr>
        <w:t>-</w:t>
      </w:r>
      <w:r w:rsidRPr="005F4A48">
        <w:rPr>
          <w:bCs/>
          <w:sz w:val="24"/>
          <w:szCs w:val="24"/>
        </w:rPr>
        <w:t xml:space="preserve">read, and proximity </w:t>
      </w:r>
      <w:r>
        <w:rPr>
          <w:bCs/>
          <w:sz w:val="24"/>
          <w:szCs w:val="24"/>
        </w:rPr>
        <w:t xml:space="preserve">ligation </w:t>
      </w:r>
      <w:r w:rsidRPr="005F4A48">
        <w:rPr>
          <w:bCs/>
          <w:sz w:val="24"/>
          <w:szCs w:val="24"/>
        </w:rPr>
        <w:t>technologies</w:t>
      </w:r>
      <w:r>
        <w:rPr>
          <w:bCs/>
          <w:sz w:val="24"/>
          <w:szCs w:val="24"/>
        </w:rPr>
        <w:t>,</w:t>
      </w:r>
      <w:r w:rsidRPr="005F4A48">
        <w:rPr>
          <w:bCs/>
          <w:sz w:val="24"/>
          <w:szCs w:val="24"/>
        </w:rPr>
        <w:t xml:space="preserve"> we were able to </w:t>
      </w:r>
      <w:r>
        <w:rPr>
          <w:bCs/>
          <w:sz w:val="24"/>
          <w:szCs w:val="24"/>
        </w:rPr>
        <w:t>generate</w:t>
      </w:r>
      <w:r w:rsidRPr="005F4A48">
        <w:rPr>
          <w:bCs/>
          <w:sz w:val="24"/>
          <w:szCs w:val="24"/>
        </w:rPr>
        <w:t xml:space="preserve"> a new </w:t>
      </w:r>
      <w:r w:rsidRPr="005F4A48">
        <w:rPr>
          <w:bCs/>
          <w:i/>
          <w:iCs/>
          <w:sz w:val="24"/>
          <w:szCs w:val="24"/>
        </w:rPr>
        <w:t xml:space="preserve">B. napus </w:t>
      </w:r>
      <w:r w:rsidRPr="005F4A48">
        <w:rPr>
          <w:bCs/>
          <w:sz w:val="24"/>
          <w:szCs w:val="24"/>
        </w:rPr>
        <w:t>genome reference that exceed</w:t>
      </w:r>
      <w:r>
        <w:rPr>
          <w:bCs/>
          <w:sz w:val="24"/>
          <w:szCs w:val="24"/>
        </w:rPr>
        <w:t>ed</w:t>
      </w:r>
      <w:r w:rsidRPr="005F4A48">
        <w:rPr>
          <w:bCs/>
          <w:sz w:val="24"/>
          <w:szCs w:val="24"/>
        </w:rPr>
        <w:t xml:space="preserve"> the previous high-quality reference genome by several metrics. Our assembly of Da-Ae is over 1 Gb</w:t>
      </w:r>
      <w:r>
        <w:rPr>
          <w:bCs/>
          <w:sz w:val="24"/>
          <w:szCs w:val="24"/>
        </w:rPr>
        <w:t>,</w:t>
      </w:r>
      <w:r w:rsidRPr="005F4A48">
        <w:rPr>
          <w:bCs/>
          <w:sz w:val="24"/>
          <w:szCs w:val="24"/>
        </w:rPr>
        <w:t xml:space="preserve"> with more than 800 </w:t>
      </w:r>
      <w:r>
        <w:rPr>
          <w:bCs/>
          <w:sz w:val="24"/>
          <w:szCs w:val="24"/>
        </w:rPr>
        <w:t>Mb</w:t>
      </w:r>
      <w:r w:rsidRPr="005F4A48">
        <w:rPr>
          <w:bCs/>
          <w:sz w:val="24"/>
          <w:szCs w:val="24"/>
        </w:rPr>
        <w:t xml:space="preserve"> contained within 19 chromosome</w:t>
      </w:r>
      <w:r>
        <w:rPr>
          <w:bCs/>
          <w:sz w:val="24"/>
          <w:szCs w:val="24"/>
        </w:rPr>
        <w:t>-</w:t>
      </w:r>
      <w:r w:rsidRPr="005F4A48">
        <w:rPr>
          <w:bCs/>
          <w:sz w:val="24"/>
          <w:szCs w:val="24"/>
        </w:rPr>
        <w:t>scale pseudomolecule scaffolds. While our assembly is larger compared to</w:t>
      </w:r>
      <w:ins w:id="538" w:author="john davis" w:date="2022-07-14T12:01:00Z">
        <w:r w:rsidR="00867CDA">
          <w:rPr>
            <w:bCs/>
            <w:sz w:val="24"/>
            <w:szCs w:val="24"/>
          </w:rPr>
          <w:t xml:space="preserve"> both</w:t>
        </w:r>
      </w:ins>
      <w:r w:rsidRPr="005F4A48">
        <w:rPr>
          <w:bCs/>
          <w:sz w:val="24"/>
          <w:szCs w:val="24"/>
        </w:rPr>
        <w:t xml:space="preserve"> the </w:t>
      </w:r>
      <w:proofErr w:type="spellStart"/>
      <w:r w:rsidRPr="005F4A48">
        <w:rPr>
          <w:bCs/>
          <w:sz w:val="24"/>
          <w:szCs w:val="24"/>
        </w:rPr>
        <w:t>Darmor-bzh</w:t>
      </w:r>
      <w:proofErr w:type="spellEnd"/>
      <w:r w:rsidRPr="005F4A48">
        <w:rPr>
          <w:bCs/>
          <w:sz w:val="24"/>
          <w:szCs w:val="24"/>
        </w:rPr>
        <w:t xml:space="preserve"> </w:t>
      </w:r>
      <w:r w:rsidR="00ED778B">
        <w:rPr>
          <w:bCs/>
          <w:sz w:val="24"/>
          <w:szCs w:val="24"/>
        </w:rPr>
        <w:t xml:space="preserve">V4.1 </w:t>
      </w:r>
      <w:ins w:id="539" w:author="john davis" w:date="2022-07-14T12:01:00Z">
        <w:r w:rsidR="00867CDA">
          <w:rPr>
            <w:bCs/>
            <w:sz w:val="24"/>
            <w:szCs w:val="24"/>
          </w:rPr>
          <w:t xml:space="preserve">and v10 </w:t>
        </w:r>
      </w:ins>
      <w:commentRangeStart w:id="540"/>
      <w:r>
        <w:rPr>
          <w:bCs/>
          <w:sz w:val="24"/>
          <w:szCs w:val="24"/>
        </w:rPr>
        <w:t>assembl</w:t>
      </w:r>
      <w:ins w:id="541" w:author="john davis" w:date="2022-07-14T12:01:00Z">
        <w:r w:rsidR="00867CDA">
          <w:rPr>
            <w:bCs/>
            <w:sz w:val="24"/>
            <w:szCs w:val="24"/>
          </w:rPr>
          <w:t>ies,</w:t>
        </w:r>
      </w:ins>
      <w:del w:id="542" w:author="john davis" w:date="2022-07-14T12:01:00Z">
        <w:r w:rsidDel="00867CDA">
          <w:rPr>
            <w:bCs/>
            <w:sz w:val="24"/>
            <w:szCs w:val="24"/>
          </w:rPr>
          <w:delText>y</w:delText>
        </w:r>
        <w:commentRangeEnd w:id="540"/>
        <w:r w:rsidDel="00867CDA">
          <w:rPr>
            <w:rStyle w:val="CommentReference"/>
          </w:rPr>
          <w:commentReference w:id="540"/>
        </w:r>
        <w:r w:rsidRPr="005F4A48" w:rsidDel="00867CDA">
          <w:rPr>
            <w:bCs/>
            <w:sz w:val="24"/>
            <w:szCs w:val="24"/>
          </w:rPr>
          <w:delText>,</w:delText>
        </w:r>
      </w:del>
      <w:r w:rsidRPr="005F4A48">
        <w:rPr>
          <w:bCs/>
          <w:sz w:val="24"/>
          <w:szCs w:val="24"/>
        </w:rPr>
        <w:t xml:space="preserve"> it still maintains a high level of sequence </w:t>
      </w:r>
      <w:r>
        <w:rPr>
          <w:bCs/>
          <w:sz w:val="24"/>
          <w:szCs w:val="24"/>
        </w:rPr>
        <w:t>collinearity</w:t>
      </w:r>
      <w:ins w:id="543" w:author="john davis" w:date="2022-07-14T12:01:00Z">
        <w:r w:rsidR="00867CDA">
          <w:rPr>
            <w:bCs/>
            <w:sz w:val="24"/>
            <w:szCs w:val="24"/>
          </w:rPr>
          <w:t xml:space="preserve"> with </w:t>
        </w:r>
      </w:ins>
      <w:ins w:id="544" w:author="john davis" w:date="2022-07-14T12:02:00Z">
        <w:r w:rsidR="00867CDA">
          <w:rPr>
            <w:bCs/>
            <w:sz w:val="24"/>
            <w:szCs w:val="24"/>
          </w:rPr>
          <w:t xml:space="preserve">the two </w:t>
        </w:r>
        <w:proofErr w:type="spellStart"/>
        <w:r w:rsidR="00867CDA">
          <w:rPr>
            <w:bCs/>
            <w:sz w:val="24"/>
            <w:szCs w:val="24"/>
          </w:rPr>
          <w:t>Darmor-bzh</w:t>
        </w:r>
        <w:proofErr w:type="spellEnd"/>
        <w:r w:rsidR="00867CDA">
          <w:rPr>
            <w:bCs/>
            <w:sz w:val="24"/>
            <w:szCs w:val="24"/>
          </w:rPr>
          <w:t xml:space="preserve"> assemblies</w:t>
        </w:r>
      </w:ins>
      <w:del w:id="545" w:author="john davis" w:date="2022-07-14T12:01:00Z">
        <w:r w:rsidDel="00867CDA">
          <w:rPr>
            <w:bCs/>
            <w:sz w:val="24"/>
            <w:szCs w:val="24"/>
          </w:rPr>
          <w:delText xml:space="preserve"> </w:delText>
        </w:r>
        <w:r w:rsidRPr="005F4A48" w:rsidDel="00867CDA">
          <w:rPr>
            <w:bCs/>
            <w:sz w:val="24"/>
            <w:szCs w:val="24"/>
          </w:rPr>
          <w:delText xml:space="preserve">with much of the </w:delText>
        </w:r>
        <w:r w:rsidDel="00867CDA">
          <w:rPr>
            <w:bCs/>
            <w:sz w:val="24"/>
            <w:szCs w:val="24"/>
          </w:rPr>
          <w:delText>increase</w:delText>
        </w:r>
        <w:r w:rsidRPr="005F4A48" w:rsidDel="00867CDA">
          <w:rPr>
            <w:bCs/>
            <w:sz w:val="24"/>
            <w:szCs w:val="24"/>
          </w:rPr>
          <w:delText xml:space="preserve"> in length being </w:delText>
        </w:r>
        <w:r w:rsidDel="00867CDA">
          <w:rPr>
            <w:bCs/>
            <w:sz w:val="24"/>
            <w:szCs w:val="24"/>
          </w:rPr>
          <w:delText>due</w:delText>
        </w:r>
        <w:r w:rsidRPr="005F4A48" w:rsidDel="00867CDA">
          <w:rPr>
            <w:bCs/>
            <w:sz w:val="24"/>
            <w:szCs w:val="24"/>
          </w:rPr>
          <w:delText xml:space="preserve"> to sequences in the Darmor-bzh </w:delText>
        </w:r>
        <w:r w:rsidDel="00867CDA">
          <w:rPr>
            <w:bCs/>
            <w:sz w:val="24"/>
            <w:szCs w:val="24"/>
          </w:rPr>
          <w:delText>assembly</w:delText>
        </w:r>
        <w:r w:rsidRPr="005F4A48" w:rsidDel="00867CDA">
          <w:rPr>
            <w:bCs/>
            <w:sz w:val="24"/>
            <w:szCs w:val="24"/>
          </w:rPr>
          <w:delText xml:space="preserve"> </w:delText>
        </w:r>
        <w:r w:rsidDel="00867CDA">
          <w:rPr>
            <w:bCs/>
            <w:sz w:val="24"/>
            <w:szCs w:val="24"/>
          </w:rPr>
          <w:delText xml:space="preserve">that were </w:delText>
        </w:r>
        <w:r w:rsidRPr="005F4A48" w:rsidDel="00867CDA">
          <w:rPr>
            <w:bCs/>
            <w:sz w:val="24"/>
            <w:szCs w:val="24"/>
          </w:rPr>
          <w:delText xml:space="preserve">not anchored in the 19 chromosome pseudomolecules being </w:delText>
        </w:r>
        <w:r w:rsidDel="00867CDA">
          <w:rPr>
            <w:bCs/>
            <w:sz w:val="24"/>
            <w:szCs w:val="24"/>
          </w:rPr>
          <w:delText>included</w:delText>
        </w:r>
        <w:r w:rsidRPr="005F4A48" w:rsidDel="00867CDA">
          <w:rPr>
            <w:bCs/>
            <w:sz w:val="24"/>
            <w:szCs w:val="24"/>
          </w:rPr>
          <w:delText xml:space="preserve"> in the Da-Ae assembly</w:delText>
        </w:r>
        <w:commentRangeEnd w:id="536"/>
        <w:r w:rsidR="00ED778B" w:rsidDel="00867CDA">
          <w:rPr>
            <w:rStyle w:val="CommentReference"/>
          </w:rPr>
          <w:commentReference w:id="536"/>
        </w:r>
      </w:del>
      <w:commentRangeEnd w:id="537"/>
      <w:r w:rsidR="00867CDA">
        <w:rPr>
          <w:rStyle w:val="CommentReference"/>
        </w:rPr>
        <w:commentReference w:id="537"/>
      </w:r>
      <w:r w:rsidRPr="005F4A48">
        <w:rPr>
          <w:bCs/>
          <w:sz w:val="24"/>
          <w:szCs w:val="24"/>
        </w:rPr>
        <w:t xml:space="preserve">. </w:t>
      </w:r>
      <w:commentRangeStart w:id="546"/>
      <w:r w:rsidRPr="005F4A48">
        <w:rPr>
          <w:bCs/>
          <w:sz w:val="24"/>
          <w:szCs w:val="24"/>
        </w:rPr>
        <w:t xml:space="preserve">On a gene level, </w:t>
      </w:r>
      <w:commentRangeStart w:id="547"/>
      <w:commentRangeStart w:id="548"/>
      <w:r w:rsidRPr="005F4A48">
        <w:rPr>
          <w:bCs/>
          <w:sz w:val="24"/>
          <w:szCs w:val="24"/>
        </w:rPr>
        <w:t xml:space="preserve">the </w:t>
      </w:r>
      <w:proofErr w:type="spellStart"/>
      <w:r w:rsidRPr="005F4A48">
        <w:rPr>
          <w:bCs/>
          <w:sz w:val="24"/>
          <w:szCs w:val="24"/>
        </w:rPr>
        <w:t>Darmor-bzh</w:t>
      </w:r>
      <w:proofErr w:type="spellEnd"/>
      <w:r w:rsidRPr="005F4A48">
        <w:rPr>
          <w:bCs/>
          <w:sz w:val="24"/>
          <w:szCs w:val="24"/>
        </w:rPr>
        <w:t xml:space="preserve"> </w:t>
      </w:r>
      <w:ins w:id="549" w:author="john davis" w:date="2022-06-30T17:11:00Z">
        <w:r w:rsidR="001428AA">
          <w:rPr>
            <w:bCs/>
            <w:sz w:val="24"/>
            <w:szCs w:val="24"/>
          </w:rPr>
          <w:t xml:space="preserve">v4.1 </w:t>
        </w:r>
      </w:ins>
      <w:ins w:id="550" w:author="john davis" w:date="2022-07-14T12:02:00Z">
        <w:r w:rsidR="00867CDA">
          <w:rPr>
            <w:bCs/>
            <w:sz w:val="24"/>
            <w:szCs w:val="24"/>
          </w:rPr>
          <w:t xml:space="preserve">and v10 </w:t>
        </w:r>
      </w:ins>
      <w:r w:rsidRPr="005F4A48">
        <w:rPr>
          <w:bCs/>
          <w:sz w:val="24"/>
          <w:szCs w:val="24"/>
        </w:rPr>
        <w:t>reference</w:t>
      </w:r>
      <w:ins w:id="551" w:author="john davis" w:date="2022-07-14T12:02:00Z">
        <w:r w:rsidR="00867CDA">
          <w:rPr>
            <w:bCs/>
            <w:sz w:val="24"/>
            <w:szCs w:val="24"/>
          </w:rPr>
          <w:t>s</w:t>
        </w:r>
      </w:ins>
      <w:r w:rsidRPr="005F4A48">
        <w:rPr>
          <w:bCs/>
          <w:sz w:val="24"/>
          <w:szCs w:val="24"/>
        </w:rPr>
        <w:t xml:space="preserve"> </w:t>
      </w:r>
      <w:del w:id="552" w:author="john davis" w:date="2022-06-30T17:11:00Z">
        <w:r w:rsidRPr="005F4A48" w:rsidDel="001428AA">
          <w:rPr>
            <w:bCs/>
            <w:sz w:val="24"/>
            <w:szCs w:val="24"/>
          </w:rPr>
          <w:delText>does have slightly</w:delText>
        </w:r>
      </w:del>
      <w:ins w:id="553" w:author="john davis" w:date="2022-06-30T17:11:00Z">
        <w:r w:rsidR="001428AA">
          <w:rPr>
            <w:bCs/>
            <w:sz w:val="24"/>
            <w:szCs w:val="24"/>
          </w:rPr>
          <w:t>ha</w:t>
        </w:r>
      </w:ins>
      <w:ins w:id="554" w:author="john davis" w:date="2022-07-14T12:02:00Z">
        <w:r w:rsidR="00867CDA">
          <w:rPr>
            <w:bCs/>
            <w:sz w:val="24"/>
            <w:szCs w:val="24"/>
          </w:rPr>
          <w:t>ve</w:t>
        </w:r>
      </w:ins>
      <w:ins w:id="555" w:author="john davis" w:date="2022-06-30T17:11:00Z">
        <w:r w:rsidR="001428AA">
          <w:rPr>
            <w:bCs/>
            <w:sz w:val="24"/>
            <w:szCs w:val="24"/>
          </w:rPr>
          <w:t xml:space="preserve"> fewer</w:t>
        </w:r>
      </w:ins>
      <w:del w:id="556" w:author="john davis" w:date="2022-06-30T17:11:00Z">
        <w:r w:rsidRPr="005F4A48" w:rsidDel="001428AA">
          <w:rPr>
            <w:bCs/>
            <w:sz w:val="24"/>
            <w:szCs w:val="24"/>
          </w:rPr>
          <w:delText xml:space="preserve"> more</w:delText>
        </w:r>
      </w:del>
      <w:r w:rsidRPr="005F4A48">
        <w:rPr>
          <w:bCs/>
          <w:sz w:val="24"/>
          <w:szCs w:val="24"/>
        </w:rPr>
        <w:t xml:space="preserve"> annotated genes than our assembl</w:t>
      </w:r>
      <w:ins w:id="557" w:author="john davis" w:date="2022-06-30T17:11:00Z">
        <w:r w:rsidR="001428AA">
          <w:rPr>
            <w:bCs/>
            <w:sz w:val="24"/>
            <w:szCs w:val="24"/>
          </w:rPr>
          <w:t xml:space="preserve">y. </w:t>
        </w:r>
      </w:ins>
      <w:del w:id="558" w:author="john davis" w:date="2022-06-30T17:11:00Z">
        <w:r w:rsidRPr="005F4A48" w:rsidDel="001428AA">
          <w:rPr>
            <w:bCs/>
            <w:sz w:val="24"/>
            <w:szCs w:val="24"/>
          </w:rPr>
          <w:delText xml:space="preserve">y, but </w:delText>
        </w:r>
        <w:r w:rsidDel="001428AA">
          <w:rPr>
            <w:bCs/>
            <w:sz w:val="24"/>
            <w:szCs w:val="24"/>
          </w:rPr>
          <w:delText>the great majority of these are very small in length and</w:delText>
        </w:r>
        <w:r w:rsidRPr="005F4A48" w:rsidDel="001428AA">
          <w:rPr>
            <w:bCs/>
            <w:sz w:val="24"/>
            <w:szCs w:val="24"/>
          </w:rPr>
          <w:delText xml:space="preserve"> most likely d</w:delText>
        </w:r>
        <w:r w:rsidDel="001428AA">
          <w:rPr>
            <w:bCs/>
            <w:sz w:val="24"/>
            <w:szCs w:val="24"/>
          </w:rPr>
          <w:delText>o not reflect true genes</w:delText>
        </w:r>
        <w:r w:rsidRPr="005F4A48" w:rsidDel="001428AA">
          <w:rPr>
            <w:bCs/>
            <w:sz w:val="24"/>
            <w:szCs w:val="24"/>
          </w:rPr>
          <w:delText xml:space="preserve">. </w:delText>
        </w:r>
        <w:commentRangeEnd w:id="546"/>
        <w:r w:rsidDel="001428AA">
          <w:rPr>
            <w:rStyle w:val="CommentReference"/>
          </w:rPr>
          <w:commentReference w:id="546"/>
        </w:r>
        <w:commentRangeStart w:id="559"/>
        <w:commentRangeStart w:id="560"/>
        <w:commentRangeStart w:id="561"/>
        <w:r w:rsidRPr="005F4A48" w:rsidDel="001428AA">
          <w:rPr>
            <w:bCs/>
            <w:sz w:val="24"/>
            <w:szCs w:val="24"/>
          </w:rPr>
          <w:delText>While Darmor-bzh has more annotated genes</w:delText>
        </w:r>
        <w:commentRangeEnd w:id="559"/>
        <w:r w:rsidRPr="005F4A48" w:rsidDel="001428AA">
          <w:rPr>
            <w:rStyle w:val="CommentReference"/>
            <w:sz w:val="24"/>
            <w:szCs w:val="24"/>
          </w:rPr>
          <w:commentReference w:id="559"/>
        </w:r>
        <w:commentRangeEnd w:id="560"/>
        <w:r w:rsidRPr="005F4A48" w:rsidDel="001428AA">
          <w:rPr>
            <w:rStyle w:val="CommentReference"/>
            <w:sz w:val="24"/>
            <w:szCs w:val="24"/>
          </w:rPr>
          <w:commentReference w:id="560"/>
        </w:r>
        <w:commentRangeEnd w:id="561"/>
        <w:r w:rsidRPr="005F4A48" w:rsidDel="001428AA">
          <w:rPr>
            <w:rStyle w:val="CommentReference"/>
            <w:sz w:val="24"/>
            <w:szCs w:val="24"/>
          </w:rPr>
          <w:commentReference w:id="561"/>
        </w:r>
        <w:r w:rsidRPr="009E2C62" w:rsidDel="001428AA">
          <w:rPr>
            <w:bCs/>
            <w:sz w:val="24"/>
            <w:szCs w:val="24"/>
          </w:rPr>
          <w:delText>, our Da-Ae assembly has a higher number of</w:delText>
        </w:r>
        <w:r w:rsidDel="001428AA">
          <w:rPr>
            <w:bCs/>
            <w:sz w:val="24"/>
            <w:szCs w:val="24"/>
          </w:rPr>
          <w:delText xml:space="preserve"> gene models located on the 19 pseudomolecules</w:delText>
        </w:r>
        <w:r w:rsidRPr="005F4A48" w:rsidDel="001428AA">
          <w:rPr>
            <w:bCs/>
            <w:sz w:val="24"/>
            <w:szCs w:val="24"/>
          </w:rPr>
          <w:delText xml:space="preserve">. </w:delText>
        </w:r>
      </w:del>
      <w:r>
        <w:rPr>
          <w:bCs/>
          <w:sz w:val="24"/>
          <w:szCs w:val="24"/>
        </w:rPr>
        <w:t xml:space="preserve">The improved assembly enabled by third generation sequencing technologies will serve as an excellent resource for </w:t>
      </w:r>
      <w:r>
        <w:rPr>
          <w:bCs/>
          <w:i/>
          <w:iCs/>
          <w:sz w:val="24"/>
          <w:szCs w:val="24"/>
        </w:rPr>
        <w:t>B. napus</w:t>
      </w:r>
      <w:r>
        <w:rPr>
          <w:bCs/>
          <w:sz w:val="24"/>
          <w:szCs w:val="24"/>
        </w:rPr>
        <w:t xml:space="preserve"> geneticists and scientists aiming to identify genes underlying agronomic traits.</w:t>
      </w:r>
      <w:commentRangeEnd w:id="547"/>
      <w:r w:rsidR="00ED778B">
        <w:rPr>
          <w:rStyle w:val="CommentReference"/>
        </w:rPr>
        <w:commentReference w:id="547"/>
      </w:r>
      <w:commentRangeEnd w:id="548"/>
      <w:r w:rsidR="00867CDA">
        <w:rPr>
          <w:rStyle w:val="CommentReference"/>
        </w:rPr>
        <w:commentReference w:id="548"/>
      </w:r>
    </w:p>
    <w:p w14:paraId="320E54E8" w14:textId="697E27D6" w:rsidR="00F52EBF" w:rsidRPr="005F4A48" w:rsidRDefault="00F52EBF" w:rsidP="00F52EBF">
      <w:pPr>
        <w:spacing w:line="480" w:lineRule="auto"/>
        <w:ind w:firstLine="720"/>
        <w:rPr>
          <w:bCs/>
          <w:sz w:val="24"/>
          <w:szCs w:val="24"/>
        </w:rPr>
      </w:pPr>
      <w:r w:rsidRPr="005F4A48">
        <w:rPr>
          <w:bCs/>
          <w:sz w:val="24"/>
          <w:szCs w:val="24"/>
        </w:rPr>
        <w:t>Homoeologous exchange is a biological process observed in allopolyploids</w:t>
      </w:r>
      <w:r>
        <w:rPr>
          <w:bCs/>
          <w:sz w:val="24"/>
          <w:szCs w:val="24"/>
        </w:rPr>
        <w:t>,</w:t>
      </w:r>
      <w:r w:rsidRPr="005F4A48">
        <w:rPr>
          <w:bCs/>
          <w:sz w:val="24"/>
          <w:szCs w:val="24"/>
        </w:rPr>
        <w:t xml:space="preserve"> like </w:t>
      </w:r>
      <w:r w:rsidRPr="005F4A48">
        <w:rPr>
          <w:bCs/>
          <w:i/>
          <w:iCs/>
          <w:sz w:val="24"/>
          <w:szCs w:val="24"/>
        </w:rPr>
        <w:t>B. napus</w:t>
      </w:r>
      <w:r>
        <w:rPr>
          <w:bCs/>
          <w:iCs/>
          <w:sz w:val="24"/>
          <w:szCs w:val="24"/>
        </w:rPr>
        <w:t>,</w:t>
      </w:r>
      <w:r w:rsidRPr="005F4A48">
        <w:rPr>
          <w:bCs/>
          <w:sz w:val="24"/>
          <w:szCs w:val="24"/>
        </w:rPr>
        <w:t xml:space="preserve"> where highly similar yet different regions of the two diploid subgenomes exchange genetic </w:t>
      </w:r>
      <w:r w:rsidRPr="005F4A48">
        <w:rPr>
          <w:bCs/>
          <w:sz w:val="24"/>
          <w:szCs w:val="24"/>
        </w:rPr>
        <w:lastRenderedPageBreak/>
        <w:t>material with one another. The result is new chromosome structures that</w:t>
      </w:r>
      <w:r>
        <w:rPr>
          <w:bCs/>
          <w:sz w:val="24"/>
          <w:szCs w:val="24"/>
        </w:rPr>
        <w:t>,</w:t>
      </w:r>
      <w:r w:rsidRPr="005F4A48">
        <w:rPr>
          <w:bCs/>
          <w:sz w:val="24"/>
          <w:szCs w:val="24"/>
        </w:rPr>
        <w:t xml:space="preserve"> while being primarily composed of one ancestral genome</w:t>
      </w:r>
      <w:r>
        <w:rPr>
          <w:bCs/>
          <w:sz w:val="24"/>
          <w:szCs w:val="24"/>
        </w:rPr>
        <w:t>,</w:t>
      </w:r>
      <w:r w:rsidRPr="005F4A48">
        <w:rPr>
          <w:bCs/>
          <w:sz w:val="24"/>
          <w:szCs w:val="24"/>
        </w:rPr>
        <w:t xml:space="preserve"> now also contain regions belonging to a different ancestral genome. To investigate the occurrence of homoeologous exchange in Da-Ae</w:t>
      </w:r>
      <w:ins w:id="562" w:author="Editor" w:date="2020-12-17T15:53:00Z">
        <w:r>
          <w:rPr>
            <w:bCs/>
            <w:sz w:val="24"/>
            <w:szCs w:val="24"/>
          </w:rPr>
          <w:t>,</w:t>
        </w:r>
      </w:ins>
      <w:r w:rsidRPr="005F4A48">
        <w:rPr>
          <w:bCs/>
          <w:sz w:val="24"/>
          <w:szCs w:val="24"/>
        </w:rPr>
        <w:t xml:space="preserve"> we </w:t>
      </w:r>
      <w:proofErr w:type="gramStart"/>
      <w:r>
        <w:rPr>
          <w:bCs/>
          <w:sz w:val="24"/>
          <w:szCs w:val="24"/>
        </w:rPr>
        <w:t>investigated</w:t>
      </w:r>
      <w:r w:rsidRPr="005F4A48">
        <w:rPr>
          <w:bCs/>
          <w:sz w:val="24"/>
          <w:szCs w:val="24"/>
        </w:rPr>
        <w:t xml:space="preserve"> </w:t>
      </w:r>
      <w:ins w:id="563" w:author="john davis" w:date="2022-07-21T11:18:00Z">
        <w:r w:rsidR="005459CD">
          <w:rPr>
            <w:bCs/>
            <w:sz w:val="24"/>
            <w:szCs w:val="24"/>
          </w:rPr>
          <w:t xml:space="preserve"> </w:t>
        </w:r>
      </w:ins>
      <w:r w:rsidRPr="005F4A48">
        <w:rPr>
          <w:bCs/>
          <w:sz w:val="24"/>
          <w:szCs w:val="24"/>
        </w:rPr>
        <w:t>both</w:t>
      </w:r>
      <w:proofErr w:type="gramEnd"/>
      <w:r w:rsidRPr="005F4A48">
        <w:rPr>
          <w:bCs/>
          <w:sz w:val="24"/>
          <w:szCs w:val="24"/>
        </w:rPr>
        <w:t xml:space="preserve"> genome coverage and gene content across the genomes of </w:t>
      </w:r>
      <w:commentRangeStart w:id="564"/>
      <w:commentRangeStart w:id="565"/>
      <w:r>
        <w:rPr>
          <w:bCs/>
          <w:sz w:val="24"/>
          <w:szCs w:val="24"/>
        </w:rPr>
        <w:t>three</w:t>
      </w:r>
      <w:r w:rsidRPr="005F4A48">
        <w:rPr>
          <w:bCs/>
          <w:sz w:val="24"/>
          <w:szCs w:val="24"/>
        </w:rPr>
        <w:t xml:space="preserve"> assemblies</w:t>
      </w:r>
      <w:r>
        <w:rPr>
          <w:bCs/>
          <w:sz w:val="24"/>
          <w:szCs w:val="24"/>
        </w:rPr>
        <w:t xml:space="preserve"> of</w:t>
      </w:r>
      <w:r w:rsidRPr="005F4A48">
        <w:rPr>
          <w:bCs/>
          <w:i/>
          <w:iCs/>
          <w:sz w:val="24"/>
          <w:szCs w:val="24"/>
        </w:rPr>
        <w:t xml:space="preserve"> B. napus</w:t>
      </w:r>
      <w:r w:rsidRPr="005F4A48">
        <w:rPr>
          <w:bCs/>
          <w:sz w:val="24"/>
          <w:szCs w:val="24"/>
        </w:rPr>
        <w:t xml:space="preserve">, Da-Ae, </w:t>
      </w:r>
      <w:proofErr w:type="spellStart"/>
      <w:r w:rsidRPr="005F4A48">
        <w:rPr>
          <w:bCs/>
          <w:sz w:val="24"/>
          <w:szCs w:val="24"/>
        </w:rPr>
        <w:t>Darmor-bzh</w:t>
      </w:r>
      <w:proofErr w:type="spellEnd"/>
      <w:ins w:id="566" w:author="john davis" w:date="2022-06-30T17:12:00Z">
        <w:r w:rsidR="001428AA">
          <w:rPr>
            <w:bCs/>
            <w:sz w:val="24"/>
            <w:szCs w:val="24"/>
          </w:rPr>
          <w:t xml:space="preserve"> v10</w:t>
        </w:r>
      </w:ins>
      <w:r w:rsidRPr="005F4A48">
        <w:rPr>
          <w:bCs/>
          <w:sz w:val="24"/>
          <w:szCs w:val="24"/>
        </w:rPr>
        <w:t xml:space="preserve">, and </w:t>
      </w:r>
      <w:del w:id="567" w:author="john davis" w:date="2022-06-30T17:11:00Z">
        <w:r w:rsidRPr="005F4A48" w:rsidDel="001428AA">
          <w:rPr>
            <w:bCs/>
            <w:sz w:val="24"/>
            <w:szCs w:val="24"/>
          </w:rPr>
          <w:delText>Tapidor</w:delText>
        </w:r>
      </w:del>
      <w:ins w:id="568" w:author="john davis" w:date="2022-06-30T17:11:00Z">
        <w:r w:rsidR="001428AA">
          <w:rPr>
            <w:bCs/>
            <w:sz w:val="24"/>
            <w:szCs w:val="24"/>
          </w:rPr>
          <w:t>Z</w:t>
        </w:r>
      </w:ins>
      <w:ins w:id="569" w:author="john davis" w:date="2022-06-30T17:12:00Z">
        <w:r w:rsidR="001428AA">
          <w:rPr>
            <w:bCs/>
            <w:sz w:val="24"/>
            <w:szCs w:val="24"/>
          </w:rPr>
          <w:t>S11</w:t>
        </w:r>
      </w:ins>
      <w:r w:rsidRPr="005F4A48">
        <w:rPr>
          <w:bCs/>
          <w:sz w:val="24"/>
          <w:szCs w:val="24"/>
        </w:rPr>
        <w:t xml:space="preserve">. </w:t>
      </w:r>
      <w:commentRangeEnd w:id="564"/>
      <w:r w:rsidR="00ED778B">
        <w:rPr>
          <w:rStyle w:val="CommentReference"/>
        </w:rPr>
        <w:commentReference w:id="564"/>
      </w:r>
      <w:commentRangeEnd w:id="565"/>
      <w:r w:rsidR="00152113">
        <w:rPr>
          <w:rStyle w:val="CommentReference"/>
        </w:rPr>
        <w:commentReference w:id="565"/>
      </w:r>
      <w:r w:rsidRPr="005F4A48">
        <w:rPr>
          <w:bCs/>
          <w:sz w:val="24"/>
          <w:szCs w:val="24"/>
        </w:rPr>
        <w:t xml:space="preserve">Our results </w:t>
      </w:r>
      <w:r>
        <w:rPr>
          <w:bCs/>
          <w:sz w:val="24"/>
          <w:szCs w:val="24"/>
        </w:rPr>
        <w:t>indicate</w:t>
      </w:r>
      <w:r w:rsidRPr="005F4A48">
        <w:rPr>
          <w:bCs/>
          <w:sz w:val="24"/>
          <w:szCs w:val="24"/>
        </w:rPr>
        <w:t xml:space="preserve"> that homoeologous exchange </w:t>
      </w:r>
      <w:r>
        <w:rPr>
          <w:bCs/>
          <w:sz w:val="24"/>
          <w:szCs w:val="24"/>
        </w:rPr>
        <w:t>ha</w:t>
      </w:r>
      <w:r w:rsidRPr="005F4A48">
        <w:rPr>
          <w:bCs/>
          <w:sz w:val="24"/>
          <w:szCs w:val="24"/>
        </w:rPr>
        <w:t xml:space="preserve">s </w:t>
      </w:r>
      <w:r>
        <w:rPr>
          <w:bCs/>
          <w:sz w:val="24"/>
          <w:szCs w:val="24"/>
        </w:rPr>
        <w:t>occurred</w:t>
      </w:r>
      <w:r w:rsidRPr="005F4A48">
        <w:rPr>
          <w:bCs/>
          <w:sz w:val="24"/>
          <w:szCs w:val="24"/>
        </w:rPr>
        <w:t xml:space="preserve"> in both small and large regions </w:t>
      </w:r>
      <w:r>
        <w:rPr>
          <w:bCs/>
          <w:sz w:val="24"/>
          <w:szCs w:val="24"/>
        </w:rPr>
        <w:t>throughout</w:t>
      </w:r>
      <w:r w:rsidRPr="005F4A48">
        <w:rPr>
          <w:bCs/>
          <w:sz w:val="24"/>
          <w:szCs w:val="24"/>
        </w:rPr>
        <w:t xml:space="preserve"> the </w:t>
      </w:r>
      <w:r>
        <w:rPr>
          <w:bCs/>
          <w:sz w:val="24"/>
          <w:szCs w:val="24"/>
        </w:rPr>
        <w:t xml:space="preserve">whole </w:t>
      </w:r>
      <w:r w:rsidRPr="005F4A48">
        <w:rPr>
          <w:bCs/>
          <w:sz w:val="24"/>
          <w:szCs w:val="24"/>
        </w:rPr>
        <w:t>genome. Each</w:t>
      </w:r>
      <w:r w:rsidRPr="00B5598F">
        <w:rPr>
          <w:bCs/>
          <w:sz w:val="24"/>
          <w:szCs w:val="24"/>
        </w:rPr>
        <w:t xml:space="preserve"> </w:t>
      </w:r>
      <w:r w:rsidRPr="005F4A48">
        <w:rPr>
          <w:bCs/>
          <w:sz w:val="24"/>
          <w:szCs w:val="24"/>
        </w:rPr>
        <w:t xml:space="preserve">cultivar </w:t>
      </w:r>
      <w:r>
        <w:rPr>
          <w:bCs/>
          <w:sz w:val="24"/>
          <w:szCs w:val="24"/>
        </w:rPr>
        <w:t xml:space="preserve">of </w:t>
      </w:r>
      <w:r w:rsidRPr="005F4A48">
        <w:rPr>
          <w:bCs/>
          <w:i/>
          <w:iCs/>
          <w:sz w:val="24"/>
          <w:szCs w:val="24"/>
        </w:rPr>
        <w:t>B. napus</w:t>
      </w:r>
      <w:r w:rsidRPr="005F4A48">
        <w:rPr>
          <w:bCs/>
          <w:sz w:val="24"/>
          <w:szCs w:val="24"/>
        </w:rPr>
        <w:t xml:space="preserve"> </w:t>
      </w:r>
      <w:r>
        <w:rPr>
          <w:bCs/>
          <w:sz w:val="24"/>
          <w:szCs w:val="24"/>
        </w:rPr>
        <w:t>had</w:t>
      </w:r>
      <w:r w:rsidRPr="005F4A48">
        <w:rPr>
          <w:bCs/>
          <w:sz w:val="24"/>
          <w:szCs w:val="24"/>
        </w:rPr>
        <w:t xml:space="preserve"> many unique homoeologous exchange events.</w:t>
      </w:r>
      <w:commentRangeStart w:id="570"/>
      <w:commentRangeStart w:id="571"/>
      <w:commentRangeStart w:id="572"/>
      <w:r w:rsidRPr="005F4A48">
        <w:rPr>
          <w:bCs/>
          <w:sz w:val="24"/>
          <w:szCs w:val="24"/>
        </w:rPr>
        <w:t xml:space="preserve"> More surprising </w:t>
      </w:r>
      <w:r>
        <w:rPr>
          <w:bCs/>
          <w:sz w:val="24"/>
          <w:szCs w:val="24"/>
        </w:rPr>
        <w:t>wa</w:t>
      </w:r>
      <w:r w:rsidRPr="005F4A48">
        <w:rPr>
          <w:bCs/>
          <w:sz w:val="24"/>
          <w:szCs w:val="24"/>
        </w:rPr>
        <w:t xml:space="preserve">s that there are multiple large regions of homoeologous exchange </w:t>
      </w:r>
      <w:r>
        <w:rPr>
          <w:bCs/>
          <w:sz w:val="24"/>
          <w:szCs w:val="24"/>
        </w:rPr>
        <w:t>that</w:t>
      </w:r>
      <w:r w:rsidRPr="005F4A48">
        <w:rPr>
          <w:bCs/>
          <w:sz w:val="24"/>
          <w:szCs w:val="24"/>
        </w:rPr>
        <w:t xml:space="preserve"> are shared among the </w:t>
      </w:r>
      <w:r>
        <w:rPr>
          <w:bCs/>
          <w:sz w:val="24"/>
          <w:szCs w:val="24"/>
        </w:rPr>
        <w:t>three</w:t>
      </w:r>
      <w:r w:rsidRPr="005F4A48">
        <w:rPr>
          <w:bCs/>
          <w:sz w:val="24"/>
          <w:szCs w:val="24"/>
        </w:rPr>
        <w:t xml:space="preserve"> </w:t>
      </w:r>
      <w:r w:rsidRPr="005F4A48">
        <w:rPr>
          <w:bCs/>
          <w:i/>
          <w:iCs/>
          <w:sz w:val="24"/>
          <w:szCs w:val="24"/>
        </w:rPr>
        <w:t>B. napus</w:t>
      </w:r>
      <w:r w:rsidRPr="005F4A48">
        <w:rPr>
          <w:bCs/>
          <w:sz w:val="24"/>
          <w:szCs w:val="24"/>
        </w:rPr>
        <w:t xml:space="preserve"> cultivars. </w:t>
      </w:r>
      <w:commentRangeEnd w:id="570"/>
      <w:r w:rsidRPr="005F4A48">
        <w:rPr>
          <w:rStyle w:val="CommentReference"/>
          <w:sz w:val="24"/>
          <w:szCs w:val="24"/>
        </w:rPr>
        <w:commentReference w:id="570"/>
      </w:r>
      <w:commentRangeEnd w:id="571"/>
      <w:r w:rsidRPr="005F4A48">
        <w:rPr>
          <w:rStyle w:val="CommentReference"/>
          <w:sz w:val="24"/>
          <w:szCs w:val="24"/>
        </w:rPr>
        <w:commentReference w:id="571"/>
      </w:r>
      <w:commentRangeEnd w:id="572"/>
      <w:r w:rsidRPr="005F4A48">
        <w:rPr>
          <w:rStyle w:val="CommentReference"/>
          <w:sz w:val="24"/>
          <w:szCs w:val="24"/>
        </w:rPr>
        <w:commentReference w:id="572"/>
      </w:r>
      <w:r w:rsidRPr="009E2C62">
        <w:rPr>
          <w:bCs/>
          <w:sz w:val="24"/>
          <w:szCs w:val="24"/>
        </w:rPr>
        <w:t xml:space="preserve">These shared regions may be homoeologous exchange hotspots </w:t>
      </w:r>
      <w:r w:rsidRPr="005F4A48">
        <w:rPr>
          <w:bCs/>
          <w:sz w:val="24"/>
          <w:szCs w:val="24"/>
        </w:rPr>
        <w:t>for chromosomal rearrangements</w:t>
      </w:r>
      <w:r>
        <w:rPr>
          <w:bCs/>
          <w:sz w:val="24"/>
          <w:szCs w:val="24"/>
        </w:rPr>
        <w:t>,</w:t>
      </w:r>
      <w:r w:rsidRPr="005F4A48">
        <w:rPr>
          <w:bCs/>
          <w:sz w:val="24"/>
          <w:szCs w:val="24"/>
        </w:rPr>
        <w:t xml:space="preserve"> </w:t>
      </w:r>
      <w:commentRangeStart w:id="573"/>
      <w:r w:rsidRPr="005F4A48">
        <w:rPr>
          <w:bCs/>
          <w:sz w:val="24"/>
          <w:szCs w:val="24"/>
        </w:rPr>
        <w:t xml:space="preserve">which are required for viable </w:t>
      </w:r>
      <w:r w:rsidRPr="005F4A48">
        <w:rPr>
          <w:bCs/>
          <w:i/>
          <w:iCs/>
          <w:sz w:val="24"/>
          <w:szCs w:val="24"/>
        </w:rPr>
        <w:t>B. napus</w:t>
      </w:r>
      <w:r w:rsidRPr="005F4A48">
        <w:rPr>
          <w:bCs/>
          <w:sz w:val="24"/>
          <w:szCs w:val="24"/>
        </w:rPr>
        <w:t xml:space="preserve"> cultivars to exist</w:t>
      </w:r>
      <w:commentRangeEnd w:id="573"/>
      <w:r w:rsidRPr="005F4A48">
        <w:rPr>
          <w:rStyle w:val="CommentReference"/>
          <w:sz w:val="24"/>
          <w:szCs w:val="24"/>
        </w:rPr>
        <w:commentReference w:id="573"/>
      </w:r>
      <w:r w:rsidRPr="009E2C62">
        <w:rPr>
          <w:bCs/>
          <w:sz w:val="24"/>
          <w:szCs w:val="24"/>
        </w:rPr>
        <w:t xml:space="preserve"> and further build upon the previous work done to identify hotspot regions</w:t>
      </w:r>
      <w:r>
        <w:rPr>
          <w:rFonts w:ascii="Calibri" w:hAnsi="Calibri" w:cs="Calibri"/>
          <w:sz w:val="24"/>
        </w:rPr>
        <w:t xml:space="preserve"> (</w:t>
      </w:r>
      <w:r w:rsidRPr="000B55C6">
        <w:rPr>
          <w:rFonts w:ascii="Calibri" w:hAnsi="Calibri" w:cs="Calibri"/>
          <w:sz w:val="24"/>
        </w:rPr>
        <w:t xml:space="preserve">Higgins </w:t>
      </w:r>
      <w:r w:rsidRPr="000B55C6">
        <w:rPr>
          <w:rFonts w:ascii="Calibri" w:hAnsi="Calibri" w:cs="Calibri"/>
          <w:i/>
          <w:iCs/>
          <w:sz w:val="24"/>
        </w:rPr>
        <w:t>et al.</w:t>
      </w:r>
      <w:r w:rsidRPr="000B55C6">
        <w:rPr>
          <w:rFonts w:ascii="Calibri" w:hAnsi="Calibri" w:cs="Calibri"/>
          <w:sz w:val="24"/>
        </w:rPr>
        <w:t xml:space="preserve"> 2018)</w:t>
      </w:r>
      <w:r w:rsidRPr="009E2C62">
        <w:rPr>
          <w:bCs/>
          <w:sz w:val="24"/>
          <w:szCs w:val="24"/>
        </w:rPr>
        <w:t xml:space="preserve">. Further investigation is needed to see </w:t>
      </w:r>
      <w:r w:rsidRPr="005F4A48">
        <w:rPr>
          <w:bCs/>
          <w:sz w:val="24"/>
          <w:szCs w:val="24"/>
        </w:rPr>
        <w:t xml:space="preserve">how prevalent these shared homoeologous exchange regions are in the </w:t>
      </w:r>
      <w:r w:rsidRPr="005F4A48">
        <w:rPr>
          <w:bCs/>
          <w:i/>
          <w:iCs/>
          <w:sz w:val="24"/>
          <w:szCs w:val="24"/>
        </w:rPr>
        <w:t>B. napus</w:t>
      </w:r>
      <w:r w:rsidRPr="005F4A48">
        <w:rPr>
          <w:bCs/>
          <w:sz w:val="24"/>
          <w:szCs w:val="24"/>
        </w:rPr>
        <w:t xml:space="preserve"> </w:t>
      </w:r>
      <w:r>
        <w:rPr>
          <w:bCs/>
          <w:sz w:val="24"/>
          <w:szCs w:val="24"/>
        </w:rPr>
        <w:t>species</w:t>
      </w:r>
      <w:r w:rsidRPr="005F4A48">
        <w:rPr>
          <w:bCs/>
          <w:sz w:val="24"/>
          <w:szCs w:val="24"/>
        </w:rPr>
        <w:t>.</w:t>
      </w:r>
    </w:p>
    <w:p w14:paraId="3B123771" w14:textId="2BBD8452" w:rsidR="00ED778B" w:rsidRDefault="00F52EBF" w:rsidP="00F52EBF">
      <w:pPr>
        <w:spacing w:line="480" w:lineRule="auto"/>
        <w:ind w:firstLine="720"/>
        <w:rPr>
          <w:bCs/>
          <w:sz w:val="24"/>
          <w:szCs w:val="24"/>
        </w:rPr>
      </w:pPr>
      <w:r>
        <w:rPr>
          <w:bCs/>
          <w:sz w:val="24"/>
          <w:szCs w:val="24"/>
        </w:rPr>
        <w:t>In conclusion, u</w:t>
      </w:r>
      <w:r w:rsidRPr="005F4A48">
        <w:rPr>
          <w:bCs/>
          <w:sz w:val="24"/>
          <w:szCs w:val="24"/>
        </w:rPr>
        <w:t xml:space="preserve">sing </w:t>
      </w:r>
      <w:r>
        <w:rPr>
          <w:bCs/>
          <w:sz w:val="24"/>
          <w:szCs w:val="24"/>
        </w:rPr>
        <w:t>several</w:t>
      </w:r>
      <w:r w:rsidRPr="005F4A48">
        <w:rPr>
          <w:bCs/>
          <w:sz w:val="24"/>
          <w:szCs w:val="24"/>
        </w:rPr>
        <w:t xml:space="preserve"> </w:t>
      </w:r>
      <w:del w:id="574" w:author="John Thompson Davis" w:date="2022-07-21T10:43:00Z">
        <w:r w:rsidRPr="005F4A48" w:rsidDel="00C107DD">
          <w:rPr>
            <w:bCs/>
            <w:sz w:val="24"/>
            <w:szCs w:val="24"/>
          </w:rPr>
          <w:delText>recent</w:delText>
        </w:r>
      </w:del>
      <w:ins w:id="575" w:author="John Thompson Davis" w:date="2022-07-21T10:43:00Z">
        <w:r w:rsidR="00C107DD">
          <w:rPr>
            <w:bCs/>
            <w:sz w:val="24"/>
            <w:szCs w:val="24"/>
          </w:rPr>
          <w:t>contemporary</w:t>
        </w:r>
      </w:ins>
      <w:r w:rsidRPr="005F4A48">
        <w:rPr>
          <w:bCs/>
          <w:sz w:val="24"/>
          <w:szCs w:val="24"/>
        </w:rPr>
        <w:t xml:space="preserve"> sequencing technologies</w:t>
      </w:r>
      <w:commentRangeStart w:id="576"/>
      <w:commentRangeStart w:id="577"/>
      <w:commentRangeStart w:id="578"/>
      <w:r w:rsidRPr="005F4A48">
        <w:rPr>
          <w:bCs/>
          <w:sz w:val="24"/>
          <w:szCs w:val="24"/>
        </w:rPr>
        <w:t>, we created a genome assembly</w:t>
      </w:r>
      <w:ins w:id="579" w:author="John Thompson Davis" w:date="2022-07-21T10:42:00Z">
        <w:r w:rsidR="00B32F5F">
          <w:rPr>
            <w:bCs/>
            <w:sz w:val="24"/>
            <w:szCs w:val="24"/>
          </w:rPr>
          <w:t xml:space="preserve"> like</w:t>
        </w:r>
      </w:ins>
      <w:ins w:id="580" w:author="John Thompson Davis" w:date="2022-07-21T10:44:00Z">
        <w:r w:rsidR="00C107DD">
          <w:rPr>
            <w:bCs/>
            <w:sz w:val="24"/>
            <w:szCs w:val="24"/>
          </w:rPr>
          <w:t xml:space="preserve"> other</w:t>
        </w:r>
      </w:ins>
      <w:ins w:id="581" w:author="John Thompson Davis" w:date="2022-07-21T10:42:00Z">
        <w:r w:rsidR="00B32F5F">
          <w:rPr>
            <w:bCs/>
            <w:sz w:val="24"/>
            <w:szCs w:val="24"/>
          </w:rPr>
          <w:t xml:space="preserve"> recently published </w:t>
        </w:r>
      </w:ins>
      <w:ins w:id="582" w:author="John Thompson Davis" w:date="2022-07-21T10:43:00Z">
        <w:r w:rsidR="00B32F5F">
          <w:rPr>
            <w:bCs/>
            <w:sz w:val="24"/>
            <w:szCs w:val="24"/>
          </w:rPr>
          <w:t>assemblies using 3</w:t>
        </w:r>
        <w:r w:rsidR="00B32F5F" w:rsidRPr="00B32F5F">
          <w:rPr>
            <w:bCs/>
            <w:sz w:val="24"/>
            <w:szCs w:val="24"/>
            <w:vertAlign w:val="superscript"/>
            <w:rPrChange w:id="583" w:author="John Thompson Davis" w:date="2022-07-21T10:43:00Z">
              <w:rPr>
                <w:bCs/>
                <w:sz w:val="24"/>
                <w:szCs w:val="24"/>
              </w:rPr>
            </w:rPrChange>
          </w:rPr>
          <w:t>rd</w:t>
        </w:r>
        <w:r w:rsidR="00B32F5F">
          <w:rPr>
            <w:bCs/>
            <w:sz w:val="24"/>
            <w:szCs w:val="24"/>
          </w:rPr>
          <w:t xml:space="preserve"> generation sequencing</w:t>
        </w:r>
      </w:ins>
      <w:r w:rsidRPr="005F4A48">
        <w:rPr>
          <w:bCs/>
          <w:sz w:val="24"/>
          <w:szCs w:val="24"/>
        </w:rPr>
        <w:t xml:space="preserve"> </w:t>
      </w:r>
      <w:r>
        <w:rPr>
          <w:bCs/>
          <w:sz w:val="24"/>
          <w:szCs w:val="24"/>
        </w:rPr>
        <w:t>that</w:t>
      </w:r>
      <w:r w:rsidRPr="005F4A48">
        <w:rPr>
          <w:bCs/>
          <w:sz w:val="24"/>
          <w:szCs w:val="24"/>
        </w:rPr>
        <w:t xml:space="preserve"> </w:t>
      </w:r>
      <w:r>
        <w:rPr>
          <w:bCs/>
          <w:sz w:val="24"/>
          <w:szCs w:val="24"/>
        </w:rPr>
        <w:t>improves upon</w:t>
      </w:r>
      <w:r w:rsidRPr="005F4A48">
        <w:rPr>
          <w:bCs/>
          <w:sz w:val="24"/>
          <w:szCs w:val="24"/>
        </w:rPr>
        <w:t xml:space="preserve"> </w:t>
      </w:r>
      <w:ins w:id="584" w:author="John Thompson Davis" w:date="2022-07-21T10:44:00Z">
        <w:r w:rsidR="00C107DD">
          <w:rPr>
            <w:bCs/>
            <w:sz w:val="24"/>
            <w:szCs w:val="24"/>
          </w:rPr>
          <w:t>the original</w:t>
        </w:r>
      </w:ins>
      <w:del w:id="585" w:author="John Thompson Davis" w:date="2022-07-21T10:44:00Z">
        <w:r w:rsidDel="00C107DD">
          <w:rPr>
            <w:bCs/>
            <w:sz w:val="24"/>
            <w:szCs w:val="24"/>
          </w:rPr>
          <w:delText>previous</w:delText>
        </w:r>
        <w:r w:rsidRPr="005F4A48" w:rsidDel="00C107DD">
          <w:rPr>
            <w:bCs/>
            <w:sz w:val="24"/>
            <w:szCs w:val="24"/>
          </w:rPr>
          <w:delText xml:space="preserve"> assemblies</w:delText>
        </w:r>
      </w:del>
      <w:r w:rsidRPr="005F4A48">
        <w:rPr>
          <w:bCs/>
          <w:sz w:val="24"/>
          <w:szCs w:val="24"/>
        </w:rPr>
        <w:t xml:space="preserve">. </w:t>
      </w:r>
      <w:commentRangeEnd w:id="576"/>
      <w:r w:rsidR="00ED778B">
        <w:rPr>
          <w:rStyle w:val="CommentReference"/>
        </w:rPr>
        <w:commentReference w:id="576"/>
      </w:r>
      <w:commentRangeEnd w:id="577"/>
      <w:r w:rsidR="00110846">
        <w:rPr>
          <w:rStyle w:val="CommentReference"/>
        </w:rPr>
        <w:commentReference w:id="577"/>
      </w:r>
      <w:commentRangeEnd w:id="578"/>
      <w:r w:rsidR="005459CD">
        <w:rPr>
          <w:rStyle w:val="CommentReference"/>
        </w:rPr>
        <w:commentReference w:id="578"/>
      </w:r>
      <w:r w:rsidRPr="005F4A48">
        <w:rPr>
          <w:bCs/>
          <w:sz w:val="24"/>
          <w:szCs w:val="24"/>
        </w:rPr>
        <w:t xml:space="preserve">We were able to </w:t>
      </w:r>
      <w:r>
        <w:rPr>
          <w:bCs/>
          <w:sz w:val="24"/>
          <w:szCs w:val="24"/>
        </w:rPr>
        <w:t>include</w:t>
      </w:r>
      <w:r w:rsidRPr="005F4A48">
        <w:rPr>
          <w:bCs/>
          <w:sz w:val="24"/>
          <w:szCs w:val="24"/>
        </w:rPr>
        <w:t xml:space="preserve"> sequences </w:t>
      </w:r>
      <w:r>
        <w:rPr>
          <w:bCs/>
          <w:sz w:val="24"/>
          <w:szCs w:val="24"/>
        </w:rPr>
        <w:t xml:space="preserve">that were </w:t>
      </w:r>
      <w:r w:rsidRPr="005F4A48">
        <w:rPr>
          <w:bCs/>
          <w:sz w:val="24"/>
          <w:szCs w:val="24"/>
        </w:rPr>
        <w:t>previously</w:t>
      </w:r>
      <w:r>
        <w:rPr>
          <w:bCs/>
          <w:sz w:val="24"/>
          <w:szCs w:val="24"/>
        </w:rPr>
        <w:t xml:space="preserve"> unassigned,</w:t>
      </w:r>
      <w:r w:rsidRPr="005F4A48">
        <w:rPr>
          <w:bCs/>
          <w:sz w:val="24"/>
          <w:szCs w:val="24"/>
        </w:rPr>
        <w:t xml:space="preserve"> thus increasing the completeness of the </w:t>
      </w:r>
      <w:r w:rsidRPr="005F4A48">
        <w:rPr>
          <w:bCs/>
          <w:i/>
          <w:iCs/>
          <w:sz w:val="24"/>
          <w:szCs w:val="24"/>
        </w:rPr>
        <w:t xml:space="preserve">B. napus </w:t>
      </w:r>
      <w:r w:rsidRPr="005F4A48">
        <w:rPr>
          <w:bCs/>
          <w:sz w:val="24"/>
          <w:szCs w:val="24"/>
        </w:rPr>
        <w:t xml:space="preserve">genome assembly. We also identified potential hotspots of homoeologous exchange along with single-copy BUSCOs </w:t>
      </w:r>
      <w:r>
        <w:rPr>
          <w:bCs/>
          <w:sz w:val="24"/>
          <w:szCs w:val="24"/>
        </w:rPr>
        <w:t>that</w:t>
      </w:r>
      <w:r w:rsidRPr="005F4A48">
        <w:rPr>
          <w:bCs/>
          <w:sz w:val="24"/>
          <w:szCs w:val="24"/>
        </w:rPr>
        <w:t xml:space="preserve"> are shared among different </w:t>
      </w:r>
      <w:r w:rsidRPr="00243133">
        <w:rPr>
          <w:bCs/>
          <w:iCs/>
          <w:sz w:val="24"/>
          <w:szCs w:val="24"/>
        </w:rPr>
        <w:t>cultivars</w:t>
      </w:r>
      <w:r w:rsidRPr="005F4A48">
        <w:rPr>
          <w:bCs/>
          <w:sz w:val="24"/>
          <w:szCs w:val="24"/>
        </w:rPr>
        <w:t xml:space="preserve"> of </w:t>
      </w:r>
      <w:r w:rsidRPr="005F4A48">
        <w:rPr>
          <w:bCs/>
          <w:i/>
          <w:iCs/>
          <w:sz w:val="24"/>
          <w:szCs w:val="24"/>
        </w:rPr>
        <w:t>B. napus</w:t>
      </w:r>
      <w:r w:rsidRPr="005F4A48">
        <w:rPr>
          <w:bCs/>
          <w:sz w:val="24"/>
          <w:szCs w:val="24"/>
        </w:rPr>
        <w:t xml:space="preserve">. Our assembly and analysis of Da-Ae is another step forward toward the </w:t>
      </w:r>
      <w:r>
        <w:rPr>
          <w:bCs/>
          <w:sz w:val="24"/>
          <w:szCs w:val="24"/>
        </w:rPr>
        <w:t>realization</w:t>
      </w:r>
      <w:r w:rsidRPr="005F4A48">
        <w:rPr>
          <w:bCs/>
          <w:sz w:val="24"/>
          <w:szCs w:val="24"/>
        </w:rPr>
        <w:t xml:space="preserve"> of a</w:t>
      </w:r>
      <w:r w:rsidRPr="005F4A48">
        <w:rPr>
          <w:bCs/>
          <w:i/>
          <w:iCs/>
          <w:sz w:val="24"/>
          <w:szCs w:val="24"/>
        </w:rPr>
        <w:t xml:space="preserve"> </w:t>
      </w:r>
      <w:r w:rsidRPr="005F4A48">
        <w:rPr>
          <w:bCs/>
          <w:sz w:val="24"/>
          <w:szCs w:val="24"/>
        </w:rPr>
        <w:t>pangenome</w:t>
      </w:r>
      <w:r>
        <w:rPr>
          <w:bCs/>
          <w:sz w:val="24"/>
          <w:szCs w:val="24"/>
        </w:rPr>
        <w:t xml:space="preserve"> for</w:t>
      </w:r>
      <w:r w:rsidRPr="005F4A48">
        <w:rPr>
          <w:bCs/>
          <w:sz w:val="24"/>
          <w:szCs w:val="24"/>
        </w:rPr>
        <w:t xml:space="preserve"> </w:t>
      </w:r>
      <w:r w:rsidRPr="005F4A48">
        <w:rPr>
          <w:bCs/>
          <w:i/>
          <w:iCs/>
          <w:sz w:val="24"/>
          <w:szCs w:val="24"/>
        </w:rPr>
        <w:t>B. napus</w:t>
      </w:r>
      <w:r w:rsidRPr="005F4A48">
        <w:rPr>
          <w:bCs/>
          <w:sz w:val="24"/>
          <w:szCs w:val="24"/>
        </w:rPr>
        <w:t>.</w:t>
      </w:r>
    </w:p>
    <w:p w14:paraId="779E9ADB" w14:textId="77777777" w:rsidR="00ED778B" w:rsidRDefault="00ED778B">
      <w:pPr>
        <w:rPr>
          <w:bCs/>
          <w:sz w:val="24"/>
          <w:szCs w:val="24"/>
        </w:rPr>
      </w:pPr>
      <w:r>
        <w:rPr>
          <w:bCs/>
          <w:sz w:val="24"/>
          <w:szCs w:val="24"/>
        </w:rPr>
        <w:br w:type="page"/>
      </w:r>
    </w:p>
    <w:p w14:paraId="60A00555" w14:textId="77777777" w:rsidR="00ED778B" w:rsidRDefault="00ED778B" w:rsidP="00ED778B">
      <w:pPr>
        <w:spacing w:line="480" w:lineRule="auto"/>
        <w:rPr>
          <w:b/>
          <w:bCs/>
          <w:sz w:val="24"/>
          <w:szCs w:val="24"/>
        </w:rPr>
      </w:pPr>
      <w:r>
        <w:rPr>
          <w:b/>
          <w:bCs/>
          <w:sz w:val="24"/>
          <w:szCs w:val="24"/>
        </w:rPr>
        <w:lastRenderedPageBreak/>
        <w:t>Acknowledgements</w:t>
      </w:r>
    </w:p>
    <w:p w14:paraId="75F9762D" w14:textId="77777777" w:rsidR="00ED778B" w:rsidRDefault="00ED778B" w:rsidP="00ED778B">
      <w:pPr>
        <w:spacing w:line="480" w:lineRule="auto"/>
        <w:rPr>
          <w:sz w:val="24"/>
          <w:szCs w:val="24"/>
        </w:rPr>
      </w:pPr>
      <w:r>
        <w:rPr>
          <w:sz w:val="24"/>
          <w:szCs w:val="24"/>
        </w:rPr>
        <w:t xml:space="preserve">We would like to thank the members of the </w:t>
      </w:r>
      <w:proofErr w:type="spellStart"/>
      <w:r>
        <w:rPr>
          <w:sz w:val="24"/>
          <w:szCs w:val="24"/>
        </w:rPr>
        <w:t>Michelmore</w:t>
      </w:r>
      <w:proofErr w:type="spellEnd"/>
      <w:r>
        <w:rPr>
          <w:sz w:val="24"/>
          <w:szCs w:val="24"/>
        </w:rPr>
        <w:t xml:space="preserve"> Lab (UC Davis) especially Kyle Fletcher, Will Palmer, and Sebastian Reyes Chin Wo for countless hours of advice and support throughout this project.</w:t>
      </w:r>
    </w:p>
    <w:p w14:paraId="62440DE0" w14:textId="4E4D8F38" w:rsidR="00355F74" w:rsidRDefault="00ED778B" w:rsidP="00ED778B">
      <w:pPr>
        <w:spacing w:line="480" w:lineRule="auto"/>
        <w:rPr>
          <w:b/>
          <w:bCs/>
          <w:sz w:val="24"/>
          <w:szCs w:val="24"/>
        </w:rPr>
      </w:pPr>
      <w:r>
        <w:rPr>
          <w:b/>
          <w:bCs/>
          <w:sz w:val="24"/>
          <w:szCs w:val="24"/>
        </w:rPr>
        <w:t>Conflict of Interest</w:t>
      </w:r>
    </w:p>
    <w:p w14:paraId="107C456B" w14:textId="71F7F656" w:rsidR="00ED778B" w:rsidRDefault="00ED778B" w:rsidP="00ED778B">
      <w:pPr>
        <w:spacing w:line="480" w:lineRule="auto"/>
        <w:rPr>
          <w:sz w:val="24"/>
          <w:szCs w:val="24"/>
        </w:rPr>
      </w:pPr>
      <w:r>
        <w:rPr>
          <w:sz w:val="24"/>
          <w:szCs w:val="24"/>
        </w:rPr>
        <w:t>The authors report no conflict of interest</w:t>
      </w:r>
    </w:p>
    <w:p w14:paraId="50B22E69" w14:textId="76B0DA50" w:rsidR="00ED778B" w:rsidRDefault="00ED778B" w:rsidP="00ED778B">
      <w:pPr>
        <w:spacing w:line="480" w:lineRule="auto"/>
        <w:rPr>
          <w:b/>
          <w:bCs/>
          <w:sz w:val="24"/>
          <w:szCs w:val="24"/>
        </w:rPr>
      </w:pPr>
      <w:r>
        <w:rPr>
          <w:b/>
          <w:bCs/>
          <w:sz w:val="24"/>
          <w:szCs w:val="24"/>
        </w:rPr>
        <w:t>Funder information</w:t>
      </w:r>
    </w:p>
    <w:p w14:paraId="79B42885" w14:textId="1AA182E7" w:rsidR="00ED778B" w:rsidRDefault="00ED778B" w:rsidP="00ED778B">
      <w:pPr>
        <w:spacing w:line="480" w:lineRule="auto"/>
        <w:rPr>
          <w:sz w:val="24"/>
          <w:szCs w:val="24"/>
        </w:rPr>
      </w:pPr>
      <w:r>
        <w:rPr>
          <w:sz w:val="24"/>
          <w:szCs w:val="24"/>
        </w:rPr>
        <w:t>Need to pull from online</w:t>
      </w:r>
    </w:p>
    <w:p w14:paraId="4127A76B" w14:textId="4AB2801B" w:rsidR="00ED778B" w:rsidRDefault="00ED778B" w:rsidP="00ED778B">
      <w:pPr>
        <w:spacing w:line="480" w:lineRule="auto"/>
        <w:rPr>
          <w:b/>
          <w:bCs/>
          <w:sz w:val="24"/>
          <w:szCs w:val="24"/>
        </w:rPr>
      </w:pPr>
      <w:r>
        <w:rPr>
          <w:b/>
          <w:bCs/>
          <w:sz w:val="24"/>
          <w:szCs w:val="24"/>
        </w:rPr>
        <w:t>Citations</w:t>
      </w:r>
    </w:p>
    <w:p w14:paraId="1E95BC10" w14:textId="77777777" w:rsidR="001428AA" w:rsidRPr="001428AA" w:rsidRDefault="00920AA8" w:rsidP="001428AA">
      <w:pPr>
        <w:pStyle w:val="Bibliography"/>
        <w:rPr>
          <w:rFonts w:ascii="Calibri" w:hAnsi="Calibri" w:cs="Calibri"/>
          <w:sz w:val="24"/>
        </w:rPr>
      </w:pPr>
      <w:r>
        <w:fldChar w:fldCharType="begin"/>
      </w:r>
      <w:r>
        <w:instrText xml:space="preserve"> ADDIN ZOTERO_BIBL {"uncited":[],"omitted":[],"custom":[]} CSL_BIBLIOGRAPHY </w:instrText>
      </w:r>
      <w:r>
        <w:fldChar w:fldCharType="separate"/>
      </w:r>
      <w:r w:rsidR="001428AA" w:rsidRPr="001428AA">
        <w:rPr>
          <w:rFonts w:ascii="Calibri" w:hAnsi="Calibri" w:cs="Calibri"/>
          <w:sz w:val="24"/>
        </w:rPr>
        <w:t>AltschuP, S. F., W. Gish, W. Miller, E. W. Myers, and D. J. Lipman Basic Local Alignment Search Tool. 8.</w:t>
      </w:r>
    </w:p>
    <w:p w14:paraId="715C7A91"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Bayer, P. E., B. Hurgobin, A. A. Golicz, C.-K. K. Chan, Y. Yuan </w:t>
      </w:r>
      <w:r w:rsidRPr="001428AA">
        <w:rPr>
          <w:rFonts w:ascii="Calibri" w:hAnsi="Calibri" w:cs="Calibri"/>
          <w:i/>
          <w:iCs/>
          <w:sz w:val="24"/>
        </w:rPr>
        <w:t>et al.</w:t>
      </w:r>
      <w:r w:rsidRPr="001428AA">
        <w:rPr>
          <w:rFonts w:ascii="Calibri" w:hAnsi="Calibri" w:cs="Calibri"/>
          <w:sz w:val="24"/>
        </w:rPr>
        <w:t>, 2017 Assembly and comparison of two closely related Brassica napus genomes. Plant Biotechnol. J. 15: 1602–1610.</w:t>
      </w:r>
    </w:p>
    <w:p w14:paraId="03D6F4D5"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Belser, C., B. Istace, E. Denis, M. Dubarry, F.-C. Baurens </w:t>
      </w:r>
      <w:r w:rsidRPr="001428AA">
        <w:rPr>
          <w:rFonts w:ascii="Calibri" w:hAnsi="Calibri" w:cs="Calibri"/>
          <w:i/>
          <w:iCs/>
          <w:sz w:val="24"/>
        </w:rPr>
        <w:t>et al.</w:t>
      </w:r>
      <w:r w:rsidRPr="001428AA">
        <w:rPr>
          <w:rFonts w:ascii="Calibri" w:hAnsi="Calibri" w:cs="Calibri"/>
          <w:sz w:val="24"/>
        </w:rPr>
        <w:t>, 2018 Chromosome-scale assemblies of plant genomes using nanopore long reads and optical maps. Nat. Plants 4: 879–887.</w:t>
      </w:r>
    </w:p>
    <w:p w14:paraId="687B2F12"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Berardini, T. Z., L. Reiser, D. Li, Y. Mezheritsky, R. Muller </w:t>
      </w:r>
      <w:r w:rsidRPr="001428AA">
        <w:rPr>
          <w:rFonts w:ascii="Calibri" w:hAnsi="Calibri" w:cs="Calibri"/>
          <w:i/>
          <w:iCs/>
          <w:sz w:val="24"/>
        </w:rPr>
        <w:t>et al.</w:t>
      </w:r>
      <w:r w:rsidRPr="001428AA">
        <w:rPr>
          <w:rFonts w:ascii="Calibri" w:hAnsi="Calibri" w:cs="Calibri"/>
          <w:sz w:val="24"/>
        </w:rPr>
        <w:t>, 2015 The arabidopsis information resource: Making and mining the “gold standard” annotated reference plant genome. genesis 53: 474–485.</w:t>
      </w:r>
    </w:p>
    <w:p w14:paraId="58C9BF5F"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Bertioli, D. J., J. Jenkins, J. Clevenger, O. Dudchenko, D. Gao </w:t>
      </w:r>
      <w:r w:rsidRPr="001428AA">
        <w:rPr>
          <w:rFonts w:ascii="Calibri" w:hAnsi="Calibri" w:cs="Calibri"/>
          <w:i/>
          <w:iCs/>
          <w:sz w:val="24"/>
        </w:rPr>
        <w:t>et al.</w:t>
      </w:r>
      <w:r w:rsidRPr="001428AA">
        <w:rPr>
          <w:rFonts w:ascii="Calibri" w:hAnsi="Calibri" w:cs="Calibri"/>
          <w:sz w:val="24"/>
        </w:rPr>
        <w:t>, 2019 The genome sequence of segmental allotetraploid peanut Arachis hypogaea. Nat. Genet. 51: 877–884.</w:t>
      </w:r>
    </w:p>
    <w:p w14:paraId="4EBF86B0"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Boideau, F., G. Richard, O. Coriton, V. Huteau, C. Belser </w:t>
      </w:r>
      <w:r w:rsidRPr="001428AA">
        <w:rPr>
          <w:rFonts w:ascii="Calibri" w:hAnsi="Calibri" w:cs="Calibri"/>
          <w:i/>
          <w:iCs/>
          <w:sz w:val="24"/>
        </w:rPr>
        <w:t>et al.</w:t>
      </w:r>
      <w:r w:rsidRPr="001428AA">
        <w:rPr>
          <w:rFonts w:ascii="Calibri" w:hAnsi="Calibri" w:cs="Calibri"/>
          <w:sz w:val="24"/>
        </w:rPr>
        <w:t>, 2022 Epigenomic and structural events preclude recombination in Brassica napus. New Phytol. 234: 545–559.</w:t>
      </w:r>
    </w:p>
    <w:p w14:paraId="249EEC59"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Bolger, A. M., M. Lohse, and B. Usadel, 2014 Trimmomatic: a flexible trimmer for Illumina sequence data. Bioinformatics 30: 2114–2120.</w:t>
      </w:r>
    </w:p>
    <w:p w14:paraId="7FDDE713"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lastRenderedPageBreak/>
        <w:t>Bray, N. L., H. Pimentel, P. Melsted, and L. Pachter, 2016 Near-optimal probabilistic RNA-seq quantification. Nat. Biotechnol. 34: 525–527.</w:t>
      </w:r>
    </w:p>
    <w:p w14:paraId="7EF6AE72"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Campbell, M. S., C. Holt, B. Moore, and M. Yandell, 2014a Genome Annotation and Curation Using MAKER and MAKER-P: Genome Annotation and Curation Using MAKER and MAKER-P, pp. 4.11.1-4.11.39 in </w:t>
      </w:r>
      <w:r w:rsidRPr="001428AA">
        <w:rPr>
          <w:rFonts w:ascii="Calibri" w:hAnsi="Calibri" w:cs="Calibri"/>
          <w:i/>
          <w:iCs/>
          <w:sz w:val="24"/>
        </w:rPr>
        <w:t>Current Protocols in Bioinformatics</w:t>
      </w:r>
      <w:r w:rsidRPr="001428AA">
        <w:rPr>
          <w:rFonts w:ascii="Calibri" w:hAnsi="Calibri" w:cs="Calibri"/>
          <w:sz w:val="24"/>
        </w:rPr>
        <w:t>, edited by A. Bateman, W. R. Pearson, L. D. Stein, G. D. Stormo, and J. R. Yates. John Wiley &amp; Sons, Inc., Hoboken, NJ, USA.</w:t>
      </w:r>
    </w:p>
    <w:p w14:paraId="588F5701"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Campbell, M. S., M. Law, C. Holt, J. C. Stein, G. D. Moghe </w:t>
      </w:r>
      <w:r w:rsidRPr="001428AA">
        <w:rPr>
          <w:rFonts w:ascii="Calibri" w:hAnsi="Calibri" w:cs="Calibri"/>
          <w:i/>
          <w:iCs/>
          <w:sz w:val="24"/>
        </w:rPr>
        <w:t>et al.</w:t>
      </w:r>
      <w:r w:rsidRPr="001428AA">
        <w:rPr>
          <w:rFonts w:ascii="Calibri" w:hAnsi="Calibri" w:cs="Calibri"/>
          <w:sz w:val="24"/>
        </w:rPr>
        <w:t>, 2014b MAKER-P: A Tool Kit for the Rapid Creation, Management, and Quality Control of Plant Genome Annotations. Plant Physiol. 164: 513–524.</w:t>
      </w:r>
    </w:p>
    <w:p w14:paraId="0E09AA7E"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Cantarel, B. L., I. Korf, S. M. C. Robb, G. Parra, E. Ross </w:t>
      </w:r>
      <w:r w:rsidRPr="001428AA">
        <w:rPr>
          <w:rFonts w:ascii="Calibri" w:hAnsi="Calibri" w:cs="Calibri"/>
          <w:i/>
          <w:iCs/>
          <w:sz w:val="24"/>
        </w:rPr>
        <w:t>et al.</w:t>
      </w:r>
      <w:r w:rsidRPr="001428AA">
        <w:rPr>
          <w:rFonts w:ascii="Calibri" w:hAnsi="Calibri" w:cs="Calibri"/>
          <w:sz w:val="24"/>
        </w:rPr>
        <w:t>, 2008 MAKER: An easy-to-use annotation pipeline designed for emerging model organism genomes. Genome Res. 18: 188–196.</w:t>
      </w:r>
    </w:p>
    <w:p w14:paraId="23DE512F"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Chaisson, M. J., and G. Tesler, 2012 Mapping single molecule sequencing reads using basic local alignment with successive refinement (BLASR): application and theory. BMC Bioinformatics 13: 238.</w:t>
      </w:r>
    </w:p>
    <w:p w14:paraId="22DD2E66"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Chalhoub, B., F. Denoeud, S. Liu, I. A. P. Parkin, H. Tang </w:t>
      </w:r>
      <w:r w:rsidRPr="001428AA">
        <w:rPr>
          <w:rFonts w:ascii="Calibri" w:hAnsi="Calibri" w:cs="Calibri"/>
          <w:i/>
          <w:iCs/>
          <w:sz w:val="24"/>
        </w:rPr>
        <w:t>et al.</w:t>
      </w:r>
      <w:r w:rsidRPr="001428AA">
        <w:rPr>
          <w:rFonts w:ascii="Calibri" w:hAnsi="Calibri" w:cs="Calibri"/>
          <w:sz w:val="24"/>
        </w:rPr>
        <w:t>, 2014 Early allopolyploid evolution in the post-Neolithic Brassica napus oilseed genome. Science 345: 950–953.</w:t>
      </w:r>
    </w:p>
    <w:p w14:paraId="1A49CCFC"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Cheng, F., S. Liu, J. Wu, L. Fang, S. Sun </w:t>
      </w:r>
      <w:r w:rsidRPr="001428AA">
        <w:rPr>
          <w:rFonts w:ascii="Calibri" w:hAnsi="Calibri" w:cs="Calibri"/>
          <w:i/>
          <w:iCs/>
          <w:sz w:val="24"/>
        </w:rPr>
        <w:t>et al.</w:t>
      </w:r>
      <w:r w:rsidRPr="001428AA">
        <w:rPr>
          <w:rFonts w:ascii="Calibri" w:hAnsi="Calibri" w:cs="Calibri"/>
          <w:sz w:val="24"/>
        </w:rPr>
        <w:t>, 2011 BRAD, the genetics and genomics database for Brassica plants. BMC Plant Biol. 11: 136.</w:t>
      </w:r>
    </w:p>
    <w:p w14:paraId="1C498F6E"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FAOSTAT.</w:t>
      </w:r>
    </w:p>
    <w:p w14:paraId="4D10250F"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Grabherr, M. G., B. J. Haas, M. Yassour, J. Z. Levin, D. A. Thompson </w:t>
      </w:r>
      <w:r w:rsidRPr="001428AA">
        <w:rPr>
          <w:rFonts w:ascii="Calibri" w:hAnsi="Calibri" w:cs="Calibri"/>
          <w:i/>
          <w:iCs/>
          <w:sz w:val="24"/>
        </w:rPr>
        <w:t>et al.</w:t>
      </w:r>
      <w:r w:rsidRPr="001428AA">
        <w:rPr>
          <w:rFonts w:ascii="Calibri" w:hAnsi="Calibri" w:cs="Calibri"/>
          <w:sz w:val="24"/>
        </w:rPr>
        <w:t>, 2011 Trinity: reconstructing a full-length transcriptome without a genome from RNA-Seq data. Nat. Biotechnol. 29: 644–652.</w:t>
      </w:r>
    </w:p>
    <w:p w14:paraId="7F6A8FD4"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Haas, B. J., A. Papanicolaou, M. Yassour, M. Grabherr, P. D. Blood </w:t>
      </w:r>
      <w:r w:rsidRPr="001428AA">
        <w:rPr>
          <w:rFonts w:ascii="Calibri" w:hAnsi="Calibri" w:cs="Calibri"/>
          <w:i/>
          <w:iCs/>
          <w:sz w:val="24"/>
        </w:rPr>
        <w:t>et al.</w:t>
      </w:r>
      <w:r w:rsidRPr="001428AA">
        <w:rPr>
          <w:rFonts w:ascii="Calibri" w:hAnsi="Calibri" w:cs="Calibri"/>
          <w:sz w:val="24"/>
        </w:rPr>
        <w:t>, 2013 De novo transcript sequence reconstruction from RNA-Seq: reference generation and analysis with Trinity. Nat. Protoc. 8:.</w:t>
      </w:r>
    </w:p>
    <w:p w14:paraId="361CC0FC"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Huang, X., and A. Madan, 1999 CAP3: A DNA Sequence Assembly Program. Genome Res. 9: 868–877.</w:t>
      </w:r>
    </w:p>
    <w:p w14:paraId="08245EE3"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Istace, B., C. Belser, C. Falentin, K. Labadie, F. Boideau </w:t>
      </w:r>
      <w:r w:rsidRPr="001428AA">
        <w:rPr>
          <w:rFonts w:ascii="Calibri" w:hAnsi="Calibri" w:cs="Calibri"/>
          <w:i/>
          <w:iCs/>
          <w:sz w:val="24"/>
        </w:rPr>
        <w:t>et al.</w:t>
      </w:r>
      <w:r w:rsidRPr="001428AA">
        <w:rPr>
          <w:rFonts w:ascii="Calibri" w:hAnsi="Calibri" w:cs="Calibri"/>
          <w:sz w:val="24"/>
        </w:rPr>
        <w:t>, 2021 Sequencing and Chromosome-Scale Assembly of Plant Genomes, Brassica rapa as a Use Case. Biology 10: 732.</w:t>
      </w:r>
    </w:p>
    <w:p w14:paraId="7658EE0C"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Koren, S., B. P. Walenz, K. Berlin, J. R. Miller, N. H. Bergman </w:t>
      </w:r>
      <w:r w:rsidRPr="001428AA">
        <w:rPr>
          <w:rFonts w:ascii="Calibri" w:hAnsi="Calibri" w:cs="Calibri"/>
          <w:i/>
          <w:iCs/>
          <w:sz w:val="24"/>
        </w:rPr>
        <w:t>et al.</w:t>
      </w:r>
      <w:r w:rsidRPr="001428AA">
        <w:rPr>
          <w:rFonts w:ascii="Calibri" w:hAnsi="Calibri" w:cs="Calibri"/>
          <w:sz w:val="24"/>
        </w:rPr>
        <w:t xml:space="preserve">, 2017 Canu: scalable and accurate long-read assembly via adaptive </w:t>
      </w:r>
      <w:r w:rsidRPr="001428AA">
        <w:rPr>
          <w:rFonts w:ascii="Calibri" w:hAnsi="Calibri" w:cs="Calibri"/>
          <w:i/>
          <w:iCs/>
          <w:sz w:val="24"/>
        </w:rPr>
        <w:t>k</w:t>
      </w:r>
      <w:r w:rsidRPr="001428AA">
        <w:rPr>
          <w:rFonts w:ascii="Calibri" w:hAnsi="Calibri" w:cs="Calibri"/>
          <w:sz w:val="24"/>
        </w:rPr>
        <w:t xml:space="preserve"> -mer weighting and repeat separation. Genome Res. 27: 722–736.</w:t>
      </w:r>
    </w:p>
    <w:p w14:paraId="4CB13C6B"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lastRenderedPageBreak/>
        <w:t xml:space="preserve">Lee, H., H. S. Chawla, C. Obermeier, F. Dreyer, A. Abbadi </w:t>
      </w:r>
      <w:r w:rsidRPr="001428AA">
        <w:rPr>
          <w:rFonts w:ascii="Calibri" w:hAnsi="Calibri" w:cs="Calibri"/>
          <w:i/>
          <w:iCs/>
          <w:sz w:val="24"/>
        </w:rPr>
        <w:t>et al.</w:t>
      </w:r>
      <w:r w:rsidRPr="001428AA">
        <w:rPr>
          <w:rFonts w:ascii="Calibri" w:hAnsi="Calibri" w:cs="Calibri"/>
          <w:sz w:val="24"/>
        </w:rPr>
        <w:t>, 2020 Chromosome-Scale Assembly of Winter Oilseed Rape Brassica napus. Front. Plant Sci. 11:.</w:t>
      </w:r>
    </w:p>
    <w:p w14:paraId="4667AAAA"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Li, H., and R. Durbin, 2009 Fast and accurate short read alignment with Burrows–Wheeler transform. Bioinformatics 25: 1754–1760.</w:t>
      </w:r>
    </w:p>
    <w:p w14:paraId="120B14C7"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Li, R., K. Jeong, J. T. Davis, S. Kim, S. Lee </w:t>
      </w:r>
      <w:r w:rsidRPr="001428AA">
        <w:rPr>
          <w:rFonts w:ascii="Calibri" w:hAnsi="Calibri" w:cs="Calibri"/>
          <w:i/>
          <w:iCs/>
          <w:sz w:val="24"/>
        </w:rPr>
        <w:t>et al.</w:t>
      </w:r>
      <w:r w:rsidRPr="001428AA">
        <w:rPr>
          <w:rFonts w:ascii="Calibri" w:hAnsi="Calibri" w:cs="Calibri"/>
          <w:sz w:val="24"/>
        </w:rPr>
        <w:t>, 2018 Integrated QTL and eQTL Mapping Provides Insights and Candidate Genes for Fatty Acid Composition, Flowering Time, and Growth Traits in a F2 Population of a Novel Synthetic Allopolyploid Brassica napus. Front. Plant Sci. 9:.</w:t>
      </w:r>
    </w:p>
    <w:p w14:paraId="4E28C1AD"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Nagaharu, U., 1935 Genome Analysis in Brassica with Special Reference to the Experimental Formation of B. Napus and Peculiar Mode of Fertilization. Jpn. J. Bot. 389–452.</w:t>
      </w:r>
    </w:p>
    <w:p w14:paraId="0C9AEA35"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Oplinger, E. S., L. L. Hardman, E. T. Gritton, J. D. Doll, and K. Kelling, 1989 Canola (Rapeseed): Alternative Field Crops Manual. Collect. Altern. Field Crops Man.</w:t>
      </w:r>
    </w:p>
    <w:p w14:paraId="2E17BD5C"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PSD Online.</w:t>
      </w:r>
    </w:p>
    <w:p w14:paraId="5FC83E8C"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R Core Team, 2013 </w:t>
      </w:r>
      <w:r w:rsidRPr="001428AA">
        <w:rPr>
          <w:rFonts w:ascii="Calibri" w:hAnsi="Calibri" w:cs="Calibri"/>
          <w:i/>
          <w:iCs/>
          <w:sz w:val="24"/>
        </w:rPr>
        <w:t>R: A language and environment for statistical  computing.</w:t>
      </w:r>
      <w:r w:rsidRPr="001428AA">
        <w:rPr>
          <w:rFonts w:ascii="Calibri" w:hAnsi="Calibri" w:cs="Calibri"/>
          <w:sz w:val="24"/>
        </w:rPr>
        <w:t xml:space="preserve"> R Foundation for Statistical Computing, Vienna, Austria.</w:t>
      </w:r>
    </w:p>
    <w:p w14:paraId="20146FAE"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Rousseau-Gueutin, M., C. Belser, C. Da Silva, G. Richard, B. Istace </w:t>
      </w:r>
      <w:r w:rsidRPr="001428AA">
        <w:rPr>
          <w:rFonts w:ascii="Calibri" w:hAnsi="Calibri" w:cs="Calibri"/>
          <w:i/>
          <w:iCs/>
          <w:sz w:val="24"/>
        </w:rPr>
        <w:t>et al.</w:t>
      </w:r>
      <w:r w:rsidRPr="001428AA">
        <w:rPr>
          <w:rFonts w:ascii="Calibri" w:hAnsi="Calibri" w:cs="Calibri"/>
          <w:sz w:val="24"/>
        </w:rPr>
        <w:t>, 2020 Long-read assembly of the Brassica napus reference genome Darmor-bzh. GigaScience 9: giaa137.</w:t>
      </w:r>
    </w:p>
    <w:p w14:paraId="4B0D327D"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Samans, B., B. Chalhoub, and R. J. Snowdon, 2017 Surviving a Genome Collision: Genomic Signatures of Allopolyploidization in the Recent Crop Species Brassica napus. Plant Genome 10: plantgenome2017.02.0013.</w:t>
      </w:r>
    </w:p>
    <w:p w14:paraId="5456BBCD"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Scott, C., 2016 dammit: an open and accessible de novo transcriptome annotator. Prep.</w:t>
      </w:r>
    </w:p>
    <w:p w14:paraId="1E6F91E0"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Song, J.-M., Z. Guan, J. Hu, C. Guo, Z. Yang </w:t>
      </w:r>
      <w:r w:rsidRPr="001428AA">
        <w:rPr>
          <w:rFonts w:ascii="Calibri" w:hAnsi="Calibri" w:cs="Calibri"/>
          <w:i/>
          <w:iCs/>
          <w:sz w:val="24"/>
        </w:rPr>
        <w:t>et al.</w:t>
      </w:r>
      <w:r w:rsidRPr="001428AA">
        <w:rPr>
          <w:rFonts w:ascii="Calibri" w:hAnsi="Calibri" w:cs="Calibri"/>
          <w:sz w:val="24"/>
        </w:rPr>
        <w:t>, 2020 Eight high-quality genomes reveal pan-genome architecture and ecotype differentiation of Brassica napus. Nat. Plants 6: 34–45.</w:t>
      </w:r>
    </w:p>
    <w:p w14:paraId="393BEF27"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Stein, A., O. Coriton, M. Rousseau‐Gueutin, B. Samans, S. V. Schiessl </w:t>
      </w:r>
      <w:r w:rsidRPr="001428AA">
        <w:rPr>
          <w:rFonts w:ascii="Calibri" w:hAnsi="Calibri" w:cs="Calibri"/>
          <w:i/>
          <w:iCs/>
          <w:sz w:val="24"/>
        </w:rPr>
        <w:t>et al.</w:t>
      </w:r>
      <w:r w:rsidRPr="001428AA">
        <w:rPr>
          <w:rFonts w:ascii="Calibri" w:hAnsi="Calibri" w:cs="Calibri"/>
          <w:sz w:val="24"/>
        </w:rPr>
        <w:t>, 2017 Mapping of homoeologous chromosome exchanges influencing quantitative trait variation in Brassica napus. Plant Biotechnol. J. 15: 1478–1489.</w:t>
      </w:r>
    </w:p>
    <w:p w14:paraId="4B528E86"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Trapnell, C., B. A. Williams, G. Pertea, A. Mortazavi, G. Kwan </w:t>
      </w:r>
      <w:r w:rsidRPr="001428AA">
        <w:rPr>
          <w:rFonts w:ascii="Calibri" w:hAnsi="Calibri" w:cs="Calibri"/>
          <w:i/>
          <w:iCs/>
          <w:sz w:val="24"/>
        </w:rPr>
        <w:t>et al.</w:t>
      </w:r>
      <w:r w:rsidRPr="001428AA">
        <w:rPr>
          <w:rFonts w:ascii="Calibri" w:hAnsi="Calibri" w:cs="Calibri"/>
          <w:sz w:val="24"/>
        </w:rPr>
        <w:t>, 2010 Transcript assembly and quantification by RNA-Seq reveals unannotated transcripts and isoform switching during cell differentiation. Nat. Biotechnol. 28: 511–515.</w:t>
      </w:r>
    </w:p>
    <w:p w14:paraId="39327EFA"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Udall, J. A., P. A. Quijada, and T. C. Osborn, 2005 Detection of chromosomal rearrangements derived from homologous recombination in four mapping populations of Brassica napus L. Genetics 169: 967–979.</w:t>
      </w:r>
    </w:p>
    <w:p w14:paraId="613DFD8F"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Wang, H., H. Cheng, W. Wang, J. Liu, M. Hao </w:t>
      </w:r>
      <w:r w:rsidRPr="001428AA">
        <w:rPr>
          <w:rFonts w:ascii="Calibri" w:hAnsi="Calibri" w:cs="Calibri"/>
          <w:i/>
          <w:iCs/>
          <w:sz w:val="24"/>
        </w:rPr>
        <w:t>et al.</w:t>
      </w:r>
      <w:r w:rsidRPr="001428AA">
        <w:rPr>
          <w:rFonts w:ascii="Calibri" w:hAnsi="Calibri" w:cs="Calibri"/>
          <w:sz w:val="24"/>
        </w:rPr>
        <w:t>, 2016 Identification of BnaYUCCA6 as a candidate gene for branch angle in Brassica napus by QTL-seq. Sci. Rep. 6: 38493.</w:t>
      </w:r>
    </w:p>
    <w:p w14:paraId="22352E65"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lastRenderedPageBreak/>
        <w:t xml:space="preserve">Wang, X., K. Yu, H. Li, Q. Peng, F. Chen </w:t>
      </w:r>
      <w:r w:rsidRPr="001428AA">
        <w:rPr>
          <w:rFonts w:ascii="Calibri" w:hAnsi="Calibri" w:cs="Calibri"/>
          <w:i/>
          <w:iCs/>
          <w:sz w:val="24"/>
        </w:rPr>
        <w:t>et al.</w:t>
      </w:r>
      <w:r w:rsidRPr="001428AA">
        <w:rPr>
          <w:rFonts w:ascii="Calibri" w:hAnsi="Calibri" w:cs="Calibri"/>
          <w:sz w:val="24"/>
        </w:rPr>
        <w:t>, 2015 High-Density SNP Map Construction and QTL Identification for the Apetalous Character in Brassica napus L. Front. Plant Sci. 6:.</w:t>
      </w:r>
    </w:p>
    <w:p w14:paraId="6D418B31"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Weisenfeld, N. I., V. Kumar, P. Shah, D. M. Church, and D. B. Jaffe, 2017 Direct determination of diploid genome sequences. Genome Res. 27: 757–767.</w:t>
      </w:r>
    </w:p>
    <w:p w14:paraId="3CE9711D" w14:textId="6DA108C7" w:rsidR="00ED778B" w:rsidRPr="00ED778B" w:rsidRDefault="00920AA8" w:rsidP="00ED778B">
      <w:pPr>
        <w:spacing w:line="480" w:lineRule="auto"/>
        <w:rPr>
          <w:sz w:val="24"/>
          <w:szCs w:val="24"/>
        </w:rPr>
      </w:pPr>
      <w:r>
        <w:rPr>
          <w:sz w:val="24"/>
          <w:szCs w:val="24"/>
        </w:rPr>
        <w:fldChar w:fldCharType="end"/>
      </w:r>
      <w:del w:id="586" w:author="john davis" w:date="2022-06-29T14:46:00Z">
        <w:r w:rsidR="00ED778B" w:rsidDel="003F3355">
          <w:rPr>
            <w:sz w:val="24"/>
            <w:szCs w:val="24"/>
          </w:rPr>
          <w:delText>Need to update with zotero</w:delText>
        </w:r>
      </w:del>
    </w:p>
    <w:sectPr w:rsidR="00ED778B" w:rsidRPr="00ED778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Editor" w:date="2020-12-17T08:38:00Z" w:initials="E">
    <w:p w14:paraId="064C77DA" w14:textId="77777777" w:rsidR="009F665B" w:rsidRDefault="009F665B" w:rsidP="009F665B">
      <w:pPr>
        <w:pStyle w:val="CommentText"/>
      </w:pPr>
      <w:r>
        <w:rPr>
          <w:rStyle w:val="CommentReference"/>
        </w:rPr>
        <w:annotationRef/>
      </w:r>
      <w:r>
        <w:t>35 characters, including spaces, maximum.</w:t>
      </w:r>
    </w:p>
  </w:comment>
  <w:comment w:id="1" w:author="Editor" w:date="2020-12-17T08:39:00Z" w:initials="E">
    <w:p w14:paraId="3E9EA91B" w14:textId="77777777" w:rsidR="009F665B" w:rsidRDefault="009F665B" w:rsidP="009F665B">
      <w:pPr>
        <w:pStyle w:val="CommentText"/>
      </w:pPr>
      <w:r>
        <w:rPr>
          <w:rStyle w:val="CommentReference"/>
        </w:rPr>
        <w:annotationRef/>
      </w:r>
      <w:r>
        <w:t>Up to 10 keywords</w:t>
      </w:r>
    </w:p>
  </w:comment>
  <w:comment w:id="2" w:author="Julin Maloof" w:date="2020-12-24T15:05:00Z" w:initials="JM">
    <w:p w14:paraId="67CA5283" w14:textId="77777777" w:rsidR="009F665B" w:rsidRDefault="009F665B" w:rsidP="009F665B">
      <w:pPr>
        <w:pStyle w:val="CommentText"/>
      </w:pPr>
      <w:r>
        <w:rPr>
          <w:rStyle w:val="CommentReference"/>
        </w:rPr>
        <w:annotationRef/>
      </w:r>
      <w:r>
        <w:t>I assume these are supposed to be keywords not in the title.</w:t>
      </w:r>
    </w:p>
  </w:comment>
  <w:comment w:id="3" w:author="Editor" w:date="2020-12-17T08:39:00Z" w:initials="E">
    <w:p w14:paraId="57CC6665" w14:textId="77777777" w:rsidR="009F665B" w:rsidRDefault="009F665B" w:rsidP="009F665B">
      <w:pPr>
        <w:pStyle w:val="CommentText"/>
      </w:pPr>
      <w:r>
        <w:rPr>
          <w:rStyle w:val="CommentReference"/>
        </w:rPr>
        <w:annotationRef/>
      </w:r>
      <w:r>
        <w:t>Corresponding author’s name, office mailing address including street name, number, phone number, and email.</w:t>
      </w:r>
    </w:p>
  </w:comment>
  <w:comment w:id="4" w:author="Julin Maloof" w:date="2022-07-07T14:57:00Z" w:initials="JM">
    <w:p w14:paraId="569BFA0D" w14:textId="77777777" w:rsidR="00D84786" w:rsidRDefault="00D84786" w:rsidP="00C27AC8">
      <w:r>
        <w:rPr>
          <w:rStyle w:val="CommentReference"/>
        </w:rPr>
        <w:annotationRef/>
      </w:r>
      <w:r>
        <w:rPr>
          <w:sz w:val="20"/>
          <w:szCs w:val="20"/>
        </w:rPr>
        <w:t>still true?</w:t>
      </w:r>
    </w:p>
  </w:comment>
  <w:comment w:id="5" w:author="john davis" w:date="2022-07-14T10:35:00Z" w:initials="jd">
    <w:p w14:paraId="111FEB91" w14:textId="77777777" w:rsidR="00C0092A" w:rsidRDefault="00C0092A" w:rsidP="00623FF1">
      <w:pPr>
        <w:pStyle w:val="CommentText"/>
      </w:pPr>
      <w:r>
        <w:rPr>
          <w:rStyle w:val="CommentReference"/>
        </w:rPr>
        <w:annotationRef/>
      </w:r>
      <w:r>
        <w:t>Relative to the original, I changed the wording but we can drop it</w:t>
      </w:r>
    </w:p>
  </w:comment>
  <w:comment w:id="6" w:author="Julin Maloof" w:date="2022-07-19T13:10:00Z" w:initials="JM">
    <w:p w14:paraId="31A237E9" w14:textId="77777777" w:rsidR="00E87FED" w:rsidRDefault="00E87FED" w:rsidP="00D361CF">
      <w:r>
        <w:rPr>
          <w:rStyle w:val="CommentReference"/>
        </w:rPr>
        <w:annotationRef/>
      </w:r>
      <w:r>
        <w:rPr>
          <w:sz w:val="20"/>
          <w:szCs w:val="20"/>
        </w:rPr>
        <w:t>how about this</w:t>
      </w:r>
    </w:p>
  </w:comment>
  <w:comment w:id="7" w:author="John Thompson Davis" w:date="2022-07-21T10:33:00Z" w:initials="JTD">
    <w:p w14:paraId="16F47459" w14:textId="77777777" w:rsidR="00B901CF" w:rsidRDefault="00B901CF" w:rsidP="00DB27D0">
      <w:pPr>
        <w:pStyle w:val="CommentText"/>
      </w:pPr>
      <w:r>
        <w:rPr>
          <w:rStyle w:val="CommentReference"/>
        </w:rPr>
        <w:annotationRef/>
      </w:r>
      <w:r>
        <w:t>That works</w:t>
      </w:r>
    </w:p>
  </w:comment>
  <w:comment w:id="17" w:author="Editor" w:date="2020-12-17T08:59:00Z" w:initials="E">
    <w:p w14:paraId="73DD5351" w14:textId="17BC3046" w:rsidR="004E6219" w:rsidRDefault="004E6219" w:rsidP="004E6219">
      <w:pPr>
        <w:pStyle w:val="CommentText"/>
      </w:pPr>
      <w:r>
        <w:rPr>
          <w:rStyle w:val="CommentReference"/>
        </w:rPr>
        <w:annotationRef/>
      </w:r>
      <w:r>
        <w:t>Can citations be added for these two sentences?</w:t>
      </w:r>
    </w:p>
  </w:comment>
  <w:comment w:id="18" w:author="John" w:date="2021-02-24T14:57:00Z" w:initials="J">
    <w:p w14:paraId="0CD2477C" w14:textId="77777777" w:rsidR="004E6219" w:rsidRDefault="004E6219" w:rsidP="004E6219">
      <w:pPr>
        <w:pStyle w:val="CommentText"/>
      </w:pPr>
      <w:r>
        <w:rPr>
          <w:rStyle w:val="CommentReference"/>
        </w:rPr>
        <w:annotationRef/>
      </w:r>
      <w:r>
        <w:t>Added</w:t>
      </w:r>
    </w:p>
  </w:comment>
  <w:comment w:id="24" w:author="Editor" w:date="2020-12-17T08:59:00Z" w:initials="E">
    <w:p w14:paraId="7A0D19AA" w14:textId="77777777" w:rsidR="004E6219" w:rsidRDefault="004E6219" w:rsidP="004E6219">
      <w:pPr>
        <w:pStyle w:val="CommentText"/>
      </w:pPr>
      <w:r>
        <w:rPr>
          <w:rStyle w:val="CommentReference"/>
        </w:rPr>
        <w:annotationRef/>
      </w:r>
      <w:r>
        <w:t>The date should be added here.</w:t>
      </w:r>
    </w:p>
  </w:comment>
  <w:comment w:id="25" w:author="John" w:date="2021-02-24T14:57:00Z" w:initials="J">
    <w:p w14:paraId="639E82BF" w14:textId="77777777" w:rsidR="004E6219" w:rsidRDefault="004E6219" w:rsidP="004E6219">
      <w:pPr>
        <w:pStyle w:val="CommentText"/>
      </w:pPr>
      <w:r>
        <w:rPr>
          <w:rStyle w:val="CommentReference"/>
        </w:rPr>
        <w:annotationRef/>
      </w:r>
      <w:r>
        <w:t>Added</w:t>
      </w:r>
    </w:p>
  </w:comment>
  <w:comment w:id="38" w:author="john davis" w:date="2022-06-28T05:42:00Z" w:initials="jd">
    <w:p w14:paraId="7EFC4770" w14:textId="77777777" w:rsidR="006F7C41" w:rsidRDefault="006F7C41" w:rsidP="00242458">
      <w:pPr>
        <w:pStyle w:val="CommentText"/>
      </w:pPr>
      <w:r>
        <w:rPr>
          <w:rStyle w:val="CommentReference"/>
        </w:rPr>
        <w:annotationRef/>
      </w:r>
      <w:r>
        <w:t>Need to add the new papers and list the new assemblies</w:t>
      </w:r>
    </w:p>
  </w:comment>
  <w:comment w:id="39" w:author="Julin Maloof" w:date="2022-07-07T14:59:00Z" w:initials="JM">
    <w:p w14:paraId="07A49B4D" w14:textId="77777777" w:rsidR="007A2F32" w:rsidRDefault="007A2F32" w:rsidP="00AD0E44">
      <w:r>
        <w:rPr>
          <w:rStyle w:val="CommentReference"/>
        </w:rPr>
        <w:annotationRef/>
      </w:r>
      <w:r>
        <w:rPr>
          <w:sz w:val="20"/>
          <w:szCs w:val="20"/>
        </w:rPr>
        <w:t>Still true?</w:t>
      </w:r>
    </w:p>
  </w:comment>
  <w:comment w:id="40" w:author="john davis" w:date="2022-07-14T10:36:00Z" w:initials="jd">
    <w:p w14:paraId="7D4D2200" w14:textId="77777777" w:rsidR="00C0092A" w:rsidRDefault="00C0092A" w:rsidP="003102A8">
      <w:pPr>
        <w:pStyle w:val="CommentText"/>
      </w:pPr>
      <w:r>
        <w:rPr>
          <w:rStyle w:val="CommentReference"/>
        </w:rPr>
        <w:annotationRef/>
      </w:r>
      <w:r>
        <w:t>Relative to the original it is</w:t>
      </w:r>
    </w:p>
  </w:comment>
  <w:comment w:id="41" w:author="Julin Maloof" w:date="2022-07-19T13:11:00Z" w:initials="JM">
    <w:p w14:paraId="1F0088F7" w14:textId="77777777" w:rsidR="00E87FED" w:rsidRDefault="00E87FED" w:rsidP="00012D96">
      <w:r>
        <w:rPr>
          <w:rStyle w:val="CommentReference"/>
        </w:rPr>
        <w:annotationRef/>
      </w:r>
      <w:r>
        <w:rPr>
          <w:sz w:val="20"/>
          <w:szCs w:val="20"/>
        </w:rPr>
        <w:t>okay</w:t>
      </w:r>
    </w:p>
  </w:comment>
  <w:comment w:id="43" w:author="john davis" w:date="2022-06-28T05:51:00Z" w:initials="jd">
    <w:p w14:paraId="108301CE" w14:textId="4C579934" w:rsidR="00A02B15" w:rsidRDefault="00A02B15" w:rsidP="00220FB0">
      <w:pPr>
        <w:pStyle w:val="CommentText"/>
      </w:pPr>
      <w:r>
        <w:rPr>
          <w:rStyle w:val="CommentReference"/>
        </w:rPr>
        <w:annotationRef/>
      </w:r>
      <w:r>
        <w:t xml:space="preserve">Is this section necessary? I did use some scaffolds for polishing </w:t>
      </w:r>
    </w:p>
  </w:comment>
  <w:comment w:id="44" w:author="Julin Maloof" w:date="2022-06-28T21:40:00Z" w:initials="JM">
    <w:p w14:paraId="4CC265C4" w14:textId="77777777" w:rsidR="00D16455" w:rsidRDefault="00D16455" w:rsidP="00923600">
      <w:r>
        <w:rPr>
          <w:rStyle w:val="CommentReference"/>
        </w:rPr>
        <w:annotationRef/>
      </w:r>
      <w:r>
        <w:rPr>
          <w:sz w:val="20"/>
          <w:szCs w:val="20"/>
        </w:rPr>
        <w:t>If you used them, then yes.  But you can cut out the first Supernova 1.1.5 assemblies that you didn't use.</w:t>
      </w:r>
    </w:p>
  </w:comment>
  <w:comment w:id="45" w:author="Julin Maloof" w:date="2022-07-07T15:03:00Z" w:initials="JM">
    <w:p w14:paraId="4333BAAA" w14:textId="77777777" w:rsidR="007A2F32" w:rsidRDefault="007A2F32" w:rsidP="002801A9">
      <w:r>
        <w:rPr>
          <w:rStyle w:val="CommentReference"/>
        </w:rPr>
        <w:annotationRef/>
      </w:r>
      <w:r>
        <w:rPr>
          <w:sz w:val="20"/>
          <w:szCs w:val="20"/>
        </w:rPr>
        <w:t>I thought we were deleting this?</w:t>
      </w:r>
    </w:p>
  </w:comment>
  <w:comment w:id="46" w:author="john davis" w:date="2022-07-14T10:39:00Z" w:initials="jd">
    <w:p w14:paraId="216FCE03" w14:textId="77777777" w:rsidR="00C0092A" w:rsidRDefault="00C0092A" w:rsidP="0074477E">
      <w:pPr>
        <w:pStyle w:val="CommentText"/>
      </w:pPr>
      <w:r>
        <w:rPr>
          <w:rStyle w:val="CommentReference"/>
        </w:rPr>
        <w:annotationRef/>
      </w:r>
      <w:r>
        <w:t>I left in because it provides a little bit of background why the other half of the 10X reads (Da-Ae 10X Novogene) weren't used</w:t>
      </w:r>
    </w:p>
  </w:comment>
  <w:comment w:id="74" w:author="Julin Maloof" w:date="2022-07-19T13:18:00Z" w:initials="JM">
    <w:p w14:paraId="1100A51D" w14:textId="77777777" w:rsidR="006C2679" w:rsidRDefault="006C2679" w:rsidP="003444DA">
      <w:r>
        <w:rPr>
          <w:rStyle w:val="CommentReference"/>
        </w:rPr>
        <w:annotationRef/>
      </w:r>
      <w:r>
        <w:rPr>
          <w:sz w:val="20"/>
          <w:szCs w:val="20"/>
        </w:rPr>
        <w:t>delete me (I think)</w:t>
      </w:r>
    </w:p>
  </w:comment>
  <w:comment w:id="75" w:author="john davis" w:date="2022-07-21T11:11:00Z" w:initials="jd">
    <w:p w14:paraId="480C6048" w14:textId="77777777" w:rsidR="000D02D6" w:rsidRDefault="000D02D6" w:rsidP="00574B17">
      <w:pPr>
        <w:pStyle w:val="CommentText"/>
      </w:pPr>
      <w:r>
        <w:rPr>
          <w:rStyle w:val="CommentReference"/>
        </w:rPr>
        <w:annotationRef/>
      </w:r>
      <w:r>
        <w:t>Leave in methods only, but still clean up flow</w:t>
      </w:r>
    </w:p>
  </w:comment>
  <w:comment w:id="76" w:author="john davis" w:date="2022-07-21T11:12:00Z" w:initials="jd">
    <w:p w14:paraId="4C4D6F0C" w14:textId="77777777" w:rsidR="000D02D6" w:rsidRDefault="000D02D6" w:rsidP="008F70D2">
      <w:pPr>
        <w:pStyle w:val="CommentText"/>
      </w:pPr>
      <w:r>
        <w:rPr>
          <w:rStyle w:val="CommentReference"/>
        </w:rPr>
        <w:annotationRef/>
      </w:r>
      <w:r>
        <w:t>Check the  version of 1.4</w:t>
      </w:r>
    </w:p>
  </w:comment>
  <w:comment w:id="77" w:author="John Thompson Davis" w:date="2022-07-25T08:46:00Z" w:initials="JTD">
    <w:p w14:paraId="63A4F085" w14:textId="3690374B" w:rsidR="007E0C55" w:rsidRDefault="007E0C55">
      <w:pPr>
        <w:pStyle w:val="CommentText"/>
      </w:pPr>
      <w:r>
        <w:rPr>
          <w:rStyle w:val="CommentReference"/>
        </w:rPr>
        <w:annotationRef/>
      </w:r>
      <w:r>
        <w:t>1.1.5</w:t>
      </w:r>
    </w:p>
  </w:comment>
  <w:comment w:id="62" w:author="Julin Maloof" w:date="2022-07-19T13:18:00Z" w:initials="JM">
    <w:p w14:paraId="68F0A710" w14:textId="2AD936AA" w:rsidR="006C2679" w:rsidRDefault="006C2679" w:rsidP="00E93A5D">
      <w:r>
        <w:rPr>
          <w:rStyle w:val="CommentReference"/>
        </w:rPr>
        <w:annotationRef/>
      </w:r>
      <w:r>
        <w:rPr>
          <w:sz w:val="20"/>
          <w:szCs w:val="20"/>
        </w:rPr>
        <w:t xml:space="preserve">The flow and logic through this section is poor.  </w:t>
      </w:r>
    </w:p>
  </w:comment>
  <w:comment w:id="63" w:author="john davis" w:date="2022-07-21T11:13:00Z" w:initials="jd">
    <w:p w14:paraId="3A16D59E" w14:textId="77777777" w:rsidR="002F13CC" w:rsidRDefault="002F13CC" w:rsidP="00454C34">
      <w:pPr>
        <w:pStyle w:val="CommentText"/>
      </w:pPr>
      <w:r>
        <w:rPr>
          <w:rStyle w:val="CommentReference"/>
        </w:rPr>
        <w:annotationRef/>
      </w:r>
      <w:r>
        <w:t>Need to clarify that there was 3 separate assemblies being made</w:t>
      </w:r>
    </w:p>
  </w:comment>
  <w:comment w:id="110" w:author="Julin Maloof" w:date="2022-07-19T13:19:00Z" w:initials="JM">
    <w:p w14:paraId="7BCD68B3" w14:textId="706F13F1" w:rsidR="006C2679" w:rsidRDefault="006C2679" w:rsidP="00670F6F">
      <w:r>
        <w:rPr>
          <w:rStyle w:val="CommentReference"/>
        </w:rPr>
        <w:annotationRef/>
      </w:r>
      <w:r>
        <w:rPr>
          <w:sz w:val="20"/>
          <w:szCs w:val="20"/>
        </w:rPr>
        <w:t>2.20?</w:t>
      </w:r>
    </w:p>
  </w:comment>
  <w:comment w:id="111" w:author="John Thompson Davis" w:date="2022-07-21T10:37:00Z" w:initials="JTD">
    <w:p w14:paraId="47ECAE0C" w14:textId="77777777" w:rsidR="00B901CF" w:rsidRDefault="00B901CF" w:rsidP="00E43245">
      <w:pPr>
        <w:pStyle w:val="CommentText"/>
      </w:pPr>
      <w:r>
        <w:rPr>
          <w:rStyle w:val="CommentReference"/>
        </w:rPr>
        <w:annotationRef/>
      </w:r>
      <w:r>
        <w:t>Should have be 2.0.0</w:t>
      </w:r>
    </w:p>
  </w:comment>
  <w:comment w:id="109" w:author="Editor" w:date="2020-12-17T12:26:00Z" w:initials="E">
    <w:p w14:paraId="7A23B97D" w14:textId="07D43452" w:rsidR="00D22620" w:rsidRDefault="00D22620" w:rsidP="00D22620">
      <w:pPr>
        <w:pStyle w:val="CommentText"/>
      </w:pPr>
      <w:r>
        <w:rPr>
          <w:rStyle w:val="CommentReference"/>
        </w:rPr>
        <w:annotationRef/>
      </w:r>
      <w:r>
        <w:t>This is a bit unclear. Specifically, the word “provided” is unclear. Perhaps “uploaded?”</w:t>
      </w:r>
    </w:p>
  </w:comment>
  <w:comment w:id="119" w:author="Julin Maloof" w:date="2022-07-07T15:04:00Z" w:initials="JM">
    <w:p w14:paraId="7F8514AA" w14:textId="77777777" w:rsidR="00BF0364" w:rsidRDefault="00BF0364" w:rsidP="00D60C2D">
      <w:r>
        <w:rPr>
          <w:rStyle w:val="CommentReference"/>
        </w:rPr>
        <w:annotationRef/>
      </w:r>
      <w:r>
        <w:rPr>
          <w:sz w:val="20"/>
          <w:szCs w:val="20"/>
        </w:rPr>
        <w:t>what does this mean?</w:t>
      </w:r>
    </w:p>
  </w:comment>
  <w:comment w:id="120" w:author="john davis" w:date="2022-07-14T10:45:00Z" w:initials="jd">
    <w:p w14:paraId="2D68E8C9" w14:textId="77777777" w:rsidR="00A1412B" w:rsidRDefault="00A1412B" w:rsidP="00445055">
      <w:pPr>
        <w:pStyle w:val="CommentText"/>
      </w:pPr>
      <w:r>
        <w:rPr>
          <w:rStyle w:val="CommentReference"/>
        </w:rPr>
        <w:annotationRef/>
      </w:r>
      <w:r>
        <w:t>In a forum post by a 10X genomics employee this is what they said in regards to getting rid of the first basepair of the second read. The post was here, (</w:t>
      </w:r>
      <w:hyperlink r:id="rId1" w:history="1">
        <w:r w:rsidRPr="00445055">
          <w:rPr>
            <w:rStyle w:val="Hyperlink"/>
          </w:rPr>
          <w:t>https://community.10xgenomics.com/t5/Genome-Exome-Forum/Best-practices-for-trimming-adapters-when-variant-calling/td-p/470</w:t>
        </w:r>
      </w:hyperlink>
      <w:r>
        <w:t>) but since then 10X genomics has depreciated their forums</w:t>
      </w:r>
    </w:p>
  </w:comment>
  <w:comment w:id="139" w:author="john davis" w:date="2022-06-28T06:03:00Z" w:initials="jd">
    <w:p w14:paraId="4189EF9C" w14:textId="2CB7207E" w:rsidR="003A5F85" w:rsidRDefault="003A5F85" w:rsidP="00351EBD">
      <w:pPr>
        <w:pStyle w:val="CommentText"/>
      </w:pPr>
      <w:r>
        <w:rPr>
          <w:rStyle w:val="CommentReference"/>
        </w:rPr>
        <w:annotationRef/>
      </w:r>
      <w:r>
        <w:t>Will need to update</w:t>
      </w:r>
    </w:p>
  </w:comment>
  <w:comment w:id="152" w:author="Julin Maloof" w:date="2022-07-07T15:05:00Z" w:initials="JM">
    <w:p w14:paraId="23893183" w14:textId="77777777" w:rsidR="00BF0364" w:rsidRDefault="00BF0364" w:rsidP="0042703F">
      <w:r>
        <w:rPr>
          <w:rStyle w:val="CommentReference"/>
        </w:rPr>
        <w:annotationRef/>
      </w:r>
      <w:r>
        <w:rPr>
          <w:sz w:val="20"/>
          <w:szCs w:val="20"/>
        </w:rPr>
        <w:t>would “by” be a better word?</w:t>
      </w:r>
    </w:p>
  </w:comment>
  <w:comment w:id="153" w:author="john davis" w:date="2022-07-14T10:45:00Z" w:initials="jd">
    <w:p w14:paraId="799603E0" w14:textId="77777777" w:rsidR="00A1412B" w:rsidRDefault="00A1412B" w:rsidP="000E71F0">
      <w:pPr>
        <w:pStyle w:val="CommentText"/>
      </w:pPr>
      <w:r>
        <w:rPr>
          <w:rStyle w:val="CommentReference"/>
        </w:rPr>
        <w:annotationRef/>
      </w:r>
      <w:r>
        <w:t>sure</w:t>
      </w:r>
    </w:p>
  </w:comment>
  <w:comment w:id="171" w:author="john davis" w:date="2022-06-28T06:06:00Z" w:initials="jd">
    <w:p w14:paraId="2643B536" w14:textId="0B1F9F24" w:rsidR="00E4283A" w:rsidRDefault="00E4283A" w:rsidP="00866CAF">
      <w:pPr>
        <w:pStyle w:val="CommentText"/>
      </w:pPr>
      <w:r>
        <w:rPr>
          <w:rStyle w:val="CommentReference"/>
        </w:rPr>
        <w:annotationRef/>
      </w:r>
      <w:r>
        <w:t>Need to go through notes and update with new annotation process</w:t>
      </w:r>
    </w:p>
  </w:comment>
  <w:comment w:id="172" w:author="john davis" w:date="2022-07-14T10:46:00Z" w:initials="jd">
    <w:p w14:paraId="6D282F75" w14:textId="77777777" w:rsidR="00A1412B" w:rsidRDefault="00A1412B" w:rsidP="009A7642">
      <w:pPr>
        <w:pStyle w:val="CommentText"/>
      </w:pPr>
      <w:r>
        <w:rPr>
          <w:rStyle w:val="CommentReference"/>
        </w:rPr>
        <w:annotationRef/>
      </w:r>
      <w:r>
        <w:t>Done</w:t>
      </w:r>
    </w:p>
  </w:comment>
  <w:comment w:id="173" w:author="john davis" w:date="2022-07-14T10:46:00Z" w:initials="jd">
    <w:p w14:paraId="10CA19D0" w14:textId="77777777" w:rsidR="00A1412B" w:rsidRDefault="00A1412B" w:rsidP="0029567D">
      <w:pPr>
        <w:pStyle w:val="CommentText"/>
      </w:pPr>
      <w:r>
        <w:rPr>
          <w:rStyle w:val="CommentReference"/>
        </w:rPr>
        <w:annotationRef/>
      </w:r>
      <w:r>
        <w:t>Old note</w:t>
      </w:r>
    </w:p>
  </w:comment>
  <w:comment w:id="216" w:author="Julin Maloof" w:date="2022-07-07T15:07:00Z" w:initials="JM">
    <w:p w14:paraId="46BEFEA1" w14:textId="344CFA09" w:rsidR="00BF0364" w:rsidRDefault="00BF0364" w:rsidP="00DF34F2">
      <w:r>
        <w:rPr>
          <w:rStyle w:val="CommentReference"/>
        </w:rPr>
        <w:annotationRef/>
      </w:r>
      <w:r>
        <w:rPr>
          <w:sz w:val="20"/>
          <w:szCs w:val="20"/>
        </w:rPr>
        <w:t>would “region” be better than “gene”?</w:t>
      </w:r>
    </w:p>
  </w:comment>
  <w:comment w:id="217" w:author="john davis" w:date="2022-07-14T10:46:00Z" w:initials="jd">
    <w:p w14:paraId="70E5DEFC" w14:textId="77777777" w:rsidR="00A1412B" w:rsidRDefault="00A1412B" w:rsidP="003E5218">
      <w:pPr>
        <w:pStyle w:val="CommentText"/>
      </w:pPr>
      <w:r>
        <w:rPr>
          <w:rStyle w:val="CommentReference"/>
        </w:rPr>
        <w:annotationRef/>
      </w:r>
      <w:r>
        <w:t>Probably makes it more broad and includes both genes and regions</w:t>
      </w:r>
    </w:p>
  </w:comment>
  <w:comment w:id="227" w:author="john davis" w:date="2022-06-28T06:07:00Z" w:initials="jd">
    <w:p w14:paraId="5B4282FF" w14:textId="3DA8699A" w:rsidR="00E4283A" w:rsidRDefault="00E4283A" w:rsidP="002976D0">
      <w:pPr>
        <w:pStyle w:val="CommentText"/>
      </w:pPr>
      <w:r>
        <w:rPr>
          <w:rStyle w:val="CommentReference"/>
        </w:rPr>
        <w:annotationRef/>
      </w:r>
      <w:r>
        <w:t>Change to blastp</w:t>
      </w:r>
    </w:p>
  </w:comment>
  <w:comment w:id="231" w:author="Editor" w:date="2020-03-30T15:54:00Z" w:initials="E">
    <w:p w14:paraId="50F8C693" w14:textId="21A85C63" w:rsidR="00D22620" w:rsidRDefault="00D22620" w:rsidP="00D22620">
      <w:pPr>
        <w:pStyle w:val="CommentText"/>
      </w:pPr>
      <w:r>
        <w:rPr>
          <w:rStyle w:val="CommentReference"/>
        </w:rPr>
        <w:annotationRef/>
      </w:r>
      <w:r>
        <w:t>Consider whether this should be cited.</w:t>
      </w:r>
    </w:p>
  </w:comment>
  <w:comment w:id="232" w:author="John" w:date="2020-04-13T10:33:00Z" w:initials="J">
    <w:p w14:paraId="72E6E5F1" w14:textId="77777777" w:rsidR="00D22620" w:rsidRDefault="00D22620" w:rsidP="00D22620">
      <w:pPr>
        <w:pStyle w:val="CommentText"/>
      </w:pPr>
      <w:r>
        <w:rPr>
          <w:rStyle w:val="CommentReference"/>
        </w:rPr>
        <w:annotationRef/>
      </w:r>
      <w:r>
        <w:t>Many papers talk about gene conversions, but I have not found any that explicitly state complete conversions. I use “complete conversions” here to preface that I am only looking at one type of exchange.</w:t>
      </w:r>
    </w:p>
  </w:comment>
  <w:comment w:id="245" w:author="john davis" w:date="2022-06-28T06:09:00Z" w:initials="jd">
    <w:p w14:paraId="0CE160FE" w14:textId="77777777" w:rsidR="00E4283A" w:rsidRDefault="00E4283A" w:rsidP="00921214">
      <w:pPr>
        <w:pStyle w:val="CommentText"/>
      </w:pPr>
      <w:r>
        <w:rPr>
          <w:rStyle w:val="CommentReference"/>
        </w:rPr>
        <w:annotationRef/>
      </w:r>
      <w:r>
        <w:t>Need to add the new genomes</w:t>
      </w:r>
    </w:p>
  </w:comment>
  <w:comment w:id="263" w:author="john davis" w:date="2022-06-28T06:08:00Z" w:initials="jd">
    <w:p w14:paraId="3FC15813" w14:textId="3D52A5B3" w:rsidR="00E4283A" w:rsidRDefault="00E4283A" w:rsidP="003E0386">
      <w:pPr>
        <w:pStyle w:val="CommentText"/>
      </w:pPr>
      <w:r>
        <w:rPr>
          <w:rStyle w:val="CommentReference"/>
        </w:rPr>
        <w:annotationRef/>
      </w:r>
      <w:r>
        <w:t>blastp</w:t>
      </w:r>
    </w:p>
  </w:comment>
  <w:comment w:id="282" w:author="Julin Maloof" w:date="2022-07-07T23:16:00Z" w:initials="JM">
    <w:p w14:paraId="70624AE3" w14:textId="77777777" w:rsidR="00043414" w:rsidRDefault="00043414" w:rsidP="00317E20">
      <w:r>
        <w:rPr>
          <w:rStyle w:val="CommentReference"/>
        </w:rPr>
        <w:annotationRef/>
      </w:r>
      <w:r>
        <w:rPr>
          <w:sz w:val="20"/>
          <w:szCs w:val="20"/>
        </w:rPr>
        <w:t>16 or 6?  Only six are listed</w:t>
      </w:r>
    </w:p>
  </w:comment>
  <w:comment w:id="283" w:author="Julin Maloof" w:date="2022-07-07T23:17:00Z" w:initials="JM">
    <w:p w14:paraId="32849F8D" w14:textId="77777777" w:rsidR="00043414" w:rsidRDefault="00043414" w:rsidP="006227ED">
      <w:r>
        <w:rPr>
          <w:rStyle w:val="CommentReference"/>
        </w:rPr>
        <w:annotationRef/>
      </w:r>
      <w:r>
        <w:rPr>
          <w:sz w:val="20"/>
          <w:szCs w:val="20"/>
        </w:rPr>
        <w:t xml:space="preserve">But isn’t it really 12? six, but run both directions </w:t>
      </w:r>
    </w:p>
    <w:p w14:paraId="24E9A9AF" w14:textId="77777777" w:rsidR="00043414" w:rsidRDefault="00043414" w:rsidP="006227ED"/>
  </w:comment>
  <w:comment w:id="284" w:author="john davis" w:date="2022-07-14T10:49:00Z" w:initials="jd">
    <w:p w14:paraId="63441F2A" w14:textId="77777777" w:rsidR="00D9521E" w:rsidRDefault="00D9521E">
      <w:pPr>
        <w:pStyle w:val="CommentText"/>
      </w:pPr>
      <w:r>
        <w:rPr>
          <w:rStyle w:val="CommentReference"/>
        </w:rPr>
        <w:annotationRef/>
      </w:r>
      <w:r>
        <w:t>Mentioned 4 lines up, 5 for each napus and there's 3 napus</w:t>
      </w:r>
    </w:p>
    <w:p w14:paraId="476C6C25" w14:textId="77777777" w:rsidR="00D9521E" w:rsidRDefault="00D9521E">
      <w:pPr>
        <w:pStyle w:val="CommentText"/>
      </w:pPr>
      <w:r>
        <w:t>(Ar-An, Ar-Cn, Co-An, Co-Cn, An-Cn)</w:t>
      </w:r>
    </w:p>
    <w:p w14:paraId="257D91C6" w14:textId="77777777" w:rsidR="00D9521E" w:rsidRDefault="00D9521E">
      <w:pPr>
        <w:pStyle w:val="CommentText"/>
      </w:pPr>
      <w:r>
        <w:t>5 x 3 = 15</w:t>
      </w:r>
    </w:p>
    <w:p w14:paraId="2D315B06" w14:textId="77777777" w:rsidR="00D9521E" w:rsidRDefault="00D9521E" w:rsidP="00ED32F2">
      <w:pPr>
        <w:pStyle w:val="CommentText"/>
      </w:pPr>
      <w:r>
        <w:t>1 for Ar-Co</w:t>
      </w:r>
    </w:p>
  </w:comment>
  <w:comment w:id="285" w:author="john davis" w:date="2022-07-14T10:49:00Z" w:initials="jd">
    <w:p w14:paraId="411F8941" w14:textId="1752B70A" w:rsidR="00D9521E" w:rsidRDefault="00D9521E" w:rsidP="00610E97">
      <w:pPr>
        <w:pStyle w:val="CommentText"/>
      </w:pPr>
      <w:r>
        <w:rPr>
          <w:rStyle w:val="CommentReference"/>
        </w:rPr>
        <w:annotationRef/>
      </w:r>
      <w:r>
        <w:t>Technically there was 32 alignments but I excluded that redundancy</w:t>
      </w:r>
    </w:p>
  </w:comment>
  <w:comment w:id="286" w:author="Julin Maloof" w:date="2022-07-19T13:25:00Z" w:initials="JM">
    <w:p w14:paraId="44EF699F" w14:textId="77777777" w:rsidR="00D43315" w:rsidRDefault="00D43315" w:rsidP="00A9121D">
      <w:r>
        <w:rPr>
          <w:rStyle w:val="CommentReference"/>
        </w:rPr>
        <w:annotationRef/>
      </w:r>
      <w:r>
        <w:rPr>
          <w:sz w:val="20"/>
          <w:szCs w:val="20"/>
        </w:rPr>
        <w:t>OK</w:t>
      </w:r>
    </w:p>
  </w:comment>
  <w:comment w:id="281" w:author="john davis" w:date="2022-06-28T06:09:00Z" w:initials="jd">
    <w:p w14:paraId="365FCC53" w14:textId="5F967B23" w:rsidR="00FD3BF9" w:rsidRDefault="00FD3BF9" w:rsidP="00FD3BF9">
      <w:pPr>
        <w:pStyle w:val="CommentText"/>
      </w:pPr>
      <w:r>
        <w:rPr>
          <w:rStyle w:val="CommentReference"/>
        </w:rPr>
        <w:annotationRef/>
      </w:r>
      <w:r>
        <w:t>Need to increase number</w:t>
      </w:r>
    </w:p>
  </w:comment>
  <w:comment w:id="277" w:author="john davis" w:date="2022-06-28T06:08:00Z" w:initials="jd">
    <w:p w14:paraId="647379FE" w14:textId="77777777" w:rsidR="00E4283A" w:rsidRDefault="00E4283A" w:rsidP="00A164E8">
      <w:pPr>
        <w:pStyle w:val="CommentText"/>
      </w:pPr>
      <w:r>
        <w:rPr>
          <w:rStyle w:val="CommentReference"/>
        </w:rPr>
        <w:annotationRef/>
      </w:r>
      <w:r>
        <w:t>Used bitscore in R</w:t>
      </w:r>
    </w:p>
  </w:comment>
  <w:comment w:id="303" w:author="john davis" w:date="2022-06-28T06:09:00Z" w:initials="jd">
    <w:p w14:paraId="6E450DC9" w14:textId="77777777" w:rsidR="00E4283A" w:rsidRDefault="00E4283A" w:rsidP="000060CB">
      <w:pPr>
        <w:pStyle w:val="CommentText"/>
      </w:pPr>
      <w:r>
        <w:rPr>
          <w:rStyle w:val="CommentReference"/>
        </w:rPr>
        <w:annotationRef/>
      </w:r>
      <w:r>
        <w:t>Need to increase number</w:t>
      </w:r>
    </w:p>
  </w:comment>
  <w:comment w:id="311" w:author="john davis" w:date="2022-06-28T06:10:00Z" w:initials="jd">
    <w:p w14:paraId="760414AA" w14:textId="77777777" w:rsidR="00E4283A" w:rsidRDefault="00E4283A" w:rsidP="00112C88">
      <w:pPr>
        <w:pStyle w:val="CommentText"/>
      </w:pPr>
      <w:r>
        <w:rPr>
          <w:rStyle w:val="CommentReference"/>
        </w:rPr>
        <w:annotationRef/>
      </w:r>
      <w:r>
        <w:t>No longer true</w:t>
      </w:r>
    </w:p>
  </w:comment>
  <w:comment w:id="349" w:author="Julin Maloof" w:date="2022-07-07T23:22:00Z" w:initials="JM">
    <w:p w14:paraId="72CB617D" w14:textId="77777777" w:rsidR="00043414" w:rsidRDefault="00043414" w:rsidP="00A461C2">
      <w:r>
        <w:rPr>
          <w:rStyle w:val="CommentReference"/>
        </w:rPr>
        <w:annotationRef/>
      </w:r>
      <w:r>
        <w:rPr>
          <w:sz w:val="20"/>
          <w:szCs w:val="20"/>
        </w:rPr>
        <w:t>change me</w:t>
      </w:r>
    </w:p>
  </w:comment>
  <w:comment w:id="350" w:author="john davis" w:date="2022-07-14T10:53:00Z" w:initials="jd">
    <w:p w14:paraId="38E96C9B" w14:textId="77777777" w:rsidR="00D9521E" w:rsidRDefault="00D9521E" w:rsidP="00B00E61">
      <w:pPr>
        <w:pStyle w:val="CommentText"/>
      </w:pPr>
      <w:r>
        <w:rPr>
          <w:rStyle w:val="CommentReference"/>
        </w:rPr>
        <w:annotationRef/>
      </w:r>
      <w:r>
        <w:t>Does just removing it work?</w:t>
      </w:r>
    </w:p>
  </w:comment>
  <w:comment w:id="351" w:author="Julin Maloof" w:date="2022-07-19T13:31:00Z" w:initials="JM">
    <w:p w14:paraId="243118EC" w14:textId="77777777" w:rsidR="00DB5482" w:rsidRDefault="00DB5482" w:rsidP="00B55713">
      <w:r>
        <w:rPr>
          <w:rStyle w:val="CommentReference"/>
        </w:rPr>
        <w:annotationRef/>
      </w:r>
      <w:r>
        <w:rPr>
          <w:sz w:val="20"/>
          <w:szCs w:val="20"/>
        </w:rPr>
        <w:t>yes</w:t>
      </w:r>
    </w:p>
  </w:comment>
  <w:comment w:id="356" w:author="john davis" w:date="2022-06-28T06:14:00Z" w:initials="jd">
    <w:p w14:paraId="7A1C381E" w14:textId="20F86C75" w:rsidR="00F52EBF" w:rsidRDefault="00F52EBF" w:rsidP="004313CC">
      <w:pPr>
        <w:pStyle w:val="CommentText"/>
      </w:pPr>
      <w:r>
        <w:rPr>
          <w:rStyle w:val="CommentReference"/>
        </w:rPr>
        <w:annotationRef/>
      </w:r>
      <w:r>
        <w:t>Remove?</w:t>
      </w:r>
    </w:p>
  </w:comment>
  <w:comment w:id="357" w:author="Julin Maloof" w:date="2022-06-28T21:41:00Z" w:initials="JM">
    <w:p w14:paraId="59526122" w14:textId="77777777" w:rsidR="00D16455" w:rsidRDefault="00D16455" w:rsidP="00004E9F">
      <w:r>
        <w:rPr>
          <w:rStyle w:val="CommentReference"/>
        </w:rPr>
        <w:annotationRef/>
      </w:r>
      <w:r>
        <w:rPr>
          <w:sz w:val="20"/>
          <w:szCs w:val="20"/>
        </w:rPr>
        <w:t>I think you can remove this and just have it in the methods since you just used some scaffolds</w:t>
      </w:r>
    </w:p>
  </w:comment>
  <w:comment w:id="358" w:author="john davis" w:date="2022-06-30T16:47:00Z" w:initials="jd">
    <w:p w14:paraId="7EF5F5E7" w14:textId="77777777" w:rsidR="008267C2" w:rsidRDefault="008267C2" w:rsidP="009F7AA9">
      <w:pPr>
        <w:pStyle w:val="CommentText"/>
      </w:pPr>
      <w:r>
        <w:rPr>
          <w:rStyle w:val="CommentReference"/>
        </w:rPr>
        <w:annotationRef/>
      </w:r>
      <w:r>
        <w:t>I removed parts but kept most in just because its interesting</w:t>
      </w:r>
    </w:p>
  </w:comment>
  <w:comment w:id="359" w:author="Julin Maloof" w:date="2022-07-19T13:33:00Z" w:initials="JM">
    <w:p w14:paraId="2D6A4346" w14:textId="77777777" w:rsidR="00DB5482" w:rsidRDefault="00DB5482" w:rsidP="009550DF">
      <w:r>
        <w:rPr>
          <w:rStyle w:val="CommentReference"/>
        </w:rPr>
        <w:annotationRef/>
      </w:r>
      <w:r>
        <w:rPr>
          <w:sz w:val="20"/>
          <w:szCs w:val="20"/>
        </w:rPr>
        <w:t>removing 1.1.5 as you did works for me</w:t>
      </w:r>
    </w:p>
  </w:comment>
  <w:comment w:id="360" w:author="Julin Maloof" w:date="2022-07-07T23:22:00Z" w:initials="JM">
    <w:p w14:paraId="635BFD7A" w14:textId="048EF19E" w:rsidR="009838A3" w:rsidRDefault="009838A3" w:rsidP="00B40DA8">
      <w:r>
        <w:rPr>
          <w:rStyle w:val="CommentReference"/>
        </w:rPr>
        <w:annotationRef/>
      </w:r>
      <w:r>
        <w:rPr>
          <w:sz w:val="20"/>
          <w:szCs w:val="20"/>
        </w:rPr>
        <w:t>aren’t we deleting this?</w:t>
      </w:r>
    </w:p>
  </w:comment>
  <w:comment w:id="361" w:author="john davis" w:date="2022-07-14T10:54:00Z" w:initials="jd">
    <w:p w14:paraId="3A7499BC" w14:textId="77777777" w:rsidR="00FA16D5" w:rsidRDefault="00FA16D5" w:rsidP="00B71EAB">
      <w:pPr>
        <w:pStyle w:val="CommentText"/>
      </w:pPr>
      <w:r>
        <w:rPr>
          <w:rStyle w:val="CommentReference"/>
        </w:rPr>
        <w:annotationRef/>
      </w:r>
      <w:r>
        <w:t>I can remove it here, but it may be worth keeping in the earlier part</w:t>
      </w:r>
    </w:p>
  </w:comment>
  <w:comment w:id="370" w:author="Julin Maloof" w:date="2022-07-07T23:24:00Z" w:initials="JM">
    <w:p w14:paraId="70507640" w14:textId="263A87E2" w:rsidR="009838A3" w:rsidRDefault="009838A3" w:rsidP="00723981">
      <w:r>
        <w:rPr>
          <w:rStyle w:val="CommentReference"/>
        </w:rPr>
        <w:annotationRef/>
      </w:r>
      <w:r>
        <w:rPr>
          <w:sz w:val="20"/>
          <w:szCs w:val="20"/>
        </w:rPr>
        <w:t>not sure what this means</w:t>
      </w:r>
    </w:p>
  </w:comment>
  <w:comment w:id="371" w:author="Julin Maloof" w:date="2022-07-07T23:24:00Z" w:initials="JM">
    <w:p w14:paraId="7FF6F2A2" w14:textId="77777777" w:rsidR="009838A3" w:rsidRDefault="009838A3" w:rsidP="00BF57F9">
      <w:r>
        <w:rPr>
          <w:rStyle w:val="CommentReference"/>
        </w:rPr>
        <w:annotationRef/>
      </w:r>
      <w:r>
        <w:rPr>
          <w:sz w:val="20"/>
          <w:szCs w:val="20"/>
        </w:rPr>
        <w:t>maybe you mean subsequent B. Napus Da-Ae assembly?</w:t>
      </w:r>
    </w:p>
  </w:comment>
  <w:comment w:id="372" w:author="john davis" w:date="2022-07-14T10:56:00Z" w:initials="jd">
    <w:p w14:paraId="0338D40C" w14:textId="77777777" w:rsidR="00FA16D5" w:rsidRDefault="00FA16D5" w:rsidP="00B726CF">
      <w:pPr>
        <w:pStyle w:val="CommentText"/>
      </w:pPr>
      <w:r>
        <w:rPr>
          <w:rStyle w:val="CommentReference"/>
        </w:rPr>
        <w:annotationRef/>
      </w:r>
      <w:r>
        <w:t>yes</w:t>
      </w:r>
    </w:p>
  </w:comment>
  <w:comment w:id="387" w:author="john davis" w:date="2022-06-28T06:19:00Z" w:initials="jd">
    <w:p w14:paraId="6076D85C" w14:textId="362B92AC" w:rsidR="00B875B8" w:rsidRDefault="00B875B8" w:rsidP="009A0E17">
      <w:pPr>
        <w:pStyle w:val="CommentText"/>
      </w:pPr>
      <w:r>
        <w:rPr>
          <w:rStyle w:val="CommentReference"/>
        </w:rPr>
        <w:annotationRef/>
      </w:r>
      <w:r>
        <w:t>Need to check, this could be the Falcon scaffold, would need to replace with Canu scaffold</w:t>
      </w:r>
    </w:p>
  </w:comment>
  <w:comment w:id="390" w:author="john davis" w:date="2022-06-30T16:50:00Z" w:initials="jd">
    <w:p w14:paraId="7DCBB63B" w14:textId="77777777" w:rsidR="006955E4" w:rsidRDefault="006955E4" w:rsidP="00A041DC">
      <w:pPr>
        <w:pStyle w:val="CommentText"/>
      </w:pPr>
      <w:r>
        <w:rPr>
          <w:rStyle w:val="CommentReference"/>
        </w:rPr>
        <w:annotationRef/>
      </w:r>
      <w:r>
        <w:t>This was using odb9 and not the brassicase gene set</w:t>
      </w:r>
    </w:p>
  </w:comment>
  <w:comment w:id="393" w:author="Julin Maloof" w:date="2022-07-07T23:25:00Z" w:initials="JM">
    <w:p w14:paraId="088B7E49" w14:textId="77777777" w:rsidR="009838A3" w:rsidRDefault="009838A3" w:rsidP="002E61DE">
      <w:r>
        <w:rPr>
          <w:rStyle w:val="CommentReference"/>
        </w:rPr>
        <w:annotationRef/>
      </w:r>
      <w:r>
        <w:rPr>
          <w:sz w:val="20"/>
          <w:szCs w:val="20"/>
        </w:rPr>
        <w:t>Probably best to change this (And all similar) to “Canu Da-Ae Assembly</w:t>
      </w:r>
    </w:p>
  </w:comment>
  <w:comment w:id="402" w:author="Editor" w:date="2020-12-17T14:07:00Z" w:initials="E">
    <w:p w14:paraId="19AB75B9" w14:textId="1658EB03" w:rsidR="00F52EBF" w:rsidRDefault="00F52EBF" w:rsidP="00F52EBF">
      <w:pPr>
        <w:pStyle w:val="CommentText"/>
      </w:pPr>
      <w:r>
        <w:rPr>
          <w:rStyle w:val="CommentReference"/>
        </w:rPr>
        <w:annotationRef/>
      </w:r>
      <w:r>
        <w:t>Perhaps this sentence can be omitted.</w:t>
      </w:r>
    </w:p>
  </w:comment>
  <w:comment w:id="403" w:author="Julin Maloof" w:date="2020-12-26T11:08:00Z" w:initials="JM">
    <w:p w14:paraId="61CFEC55" w14:textId="77777777" w:rsidR="00F52EBF" w:rsidRDefault="00F52EBF" w:rsidP="00F52EBF">
      <w:pPr>
        <w:pStyle w:val="CommentText"/>
      </w:pPr>
      <w:r>
        <w:rPr>
          <w:rStyle w:val="CommentReference"/>
        </w:rPr>
        <w:annotationRef/>
      </w:r>
      <w:r>
        <w:t>Seems better to leave it</w:t>
      </w:r>
    </w:p>
  </w:comment>
  <w:comment w:id="404" w:author="john davis" w:date="2022-06-28T06:22:00Z" w:initials="jd">
    <w:p w14:paraId="6C14E318" w14:textId="77777777" w:rsidR="005A7011" w:rsidRDefault="005A7011" w:rsidP="00B04F6C">
      <w:pPr>
        <w:pStyle w:val="CommentText"/>
      </w:pPr>
      <w:r>
        <w:rPr>
          <w:rStyle w:val="CommentReference"/>
        </w:rPr>
        <w:annotationRef/>
      </w:r>
      <w:r>
        <w:t>update</w:t>
      </w:r>
    </w:p>
  </w:comment>
  <w:comment w:id="405" w:author="john davis" w:date="2022-07-14T11:59:00Z" w:initials="jd">
    <w:p w14:paraId="630963B4" w14:textId="77777777" w:rsidR="00867CDA" w:rsidRDefault="00867CDA" w:rsidP="009E6990">
      <w:pPr>
        <w:pStyle w:val="CommentText"/>
      </w:pPr>
      <w:r>
        <w:rPr>
          <w:rStyle w:val="CommentReference"/>
        </w:rPr>
        <w:annotationRef/>
      </w:r>
      <w:r>
        <w:t>Add Darmor-bzh v10</w:t>
      </w:r>
    </w:p>
  </w:comment>
  <w:comment w:id="406" w:author="Richard Michelmore" w:date="2020-07-27T23:16:00Z" w:initials="RM">
    <w:p w14:paraId="00AA6694" w14:textId="7A42E86C" w:rsidR="00F52EBF" w:rsidRDefault="00F52EBF" w:rsidP="00F52EBF">
      <w:pPr>
        <w:pStyle w:val="CommentText"/>
      </w:pPr>
      <w:r>
        <w:rPr>
          <w:rStyle w:val="CommentReference"/>
        </w:rPr>
        <w:annotationRef/>
      </w:r>
      <w:r>
        <w:t>This number seems high.  How does it relate to the numbers of genes in progenitor species?</w:t>
      </w:r>
    </w:p>
  </w:comment>
  <w:comment w:id="407" w:author="Julin Maloof [2]" w:date="2020-08-07T15:05:00Z" w:initials="JNM">
    <w:p w14:paraId="242DEC3F" w14:textId="77777777" w:rsidR="00F52EBF" w:rsidRDefault="00F52EBF" w:rsidP="00F52EBF">
      <w:pPr>
        <w:pStyle w:val="CommentText"/>
      </w:pPr>
      <w:r>
        <w:rPr>
          <w:rStyle w:val="CommentReference"/>
        </w:rPr>
        <w:annotationRef/>
      </w:r>
      <w:r>
        <w:t>B. rapa is 46,250. B. oleracea is 35,400 but the oleracea annotation is poor; the rapa number is probably better for both.  So we expect ~90,000+.  So we are in the same ballpark.</w:t>
      </w:r>
    </w:p>
  </w:comment>
  <w:comment w:id="414" w:author="Julin Maloof [2]" w:date="2020-03-15T17:35:00Z" w:initials="JNM">
    <w:p w14:paraId="10CCF45F" w14:textId="77777777" w:rsidR="00F52EBF" w:rsidRDefault="00F52EBF" w:rsidP="00F52EBF">
      <w:pPr>
        <w:pStyle w:val="CommentText"/>
      </w:pPr>
      <w:r>
        <w:rPr>
          <w:rStyle w:val="CommentReference"/>
        </w:rPr>
        <w:annotationRef/>
      </w:r>
      <w:r>
        <w:t xml:space="preserve">I agree with deleting first round of MAKER but you </w:t>
      </w:r>
      <w:r>
        <w:rPr>
          <w:noProof/>
        </w:rPr>
        <w:t>need to clean up this text now that it is gone.</w:t>
      </w:r>
    </w:p>
  </w:comment>
  <w:comment w:id="423" w:author="Julin Maloof" w:date="2022-07-07T23:54:00Z" w:initials="JM">
    <w:p w14:paraId="1B100F5C" w14:textId="77777777" w:rsidR="00893FEE" w:rsidRDefault="00893FEE" w:rsidP="005E5005">
      <w:r>
        <w:rPr>
          <w:rStyle w:val="CommentReference"/>
        </w:rPr>
        <w:annotationRef/>
      </w:r>
      <w:r>
        <w:rPr>
          <w:sz w:val="20"/>
          <w:szCs w:val="20"/>
        </w:rPr>
        <w:t xml:space="preserve">shouldn’t we be comparing to v10?  </w:t>
      </w:r>
    </w:p>
  </w:comment>
  <w:comment w:id="424" w:author="john davis" w:date="2022-07-14T11:01:00Z" w:initials="jd">
    <w:p w14:paraId="3E480E75" w14:textId="77777777" w:rsidR="001A1EB0" w:rsidRDefault="001A1EB0" w:rsidP="006D5473">
      <w:pPr>
        <w:pStyle w:val="CommentText"/>
      </w:pPr>
      <w:r>
        <w:rPr>
          <w:rStyle w:val="CommentReference"/>
        </w:rPr>
        <w:annotationRef/>
      </w:r>
      <w:r>
        <w:t>Yes but I makes me feel bad</w:t>
      </w:r>
    </w:p>
  </w:comment>
  <w:comment w:id="425" w:author="Julin Maloof" w:date="2022-07-19T13:36:00Z" w:initials="JM">
    <w:p w14:paraId="605EE96A" w14:textId="77777777" w:rsidR="00DB5482" w:rsidRDefault="00DB5482" w:rsidP="00EB5EB6">
      <w:r>
        <w:rPr>
          <w:rStyle w:val="CommentReference"/>
        </w:rPr>
        <w:annotationRef/>
      </w:r>
      <w:r>
        <w:rPr>
          <w:sz w:val="20"/>
          <w:szCs w:val="20"/>
        </w:rPr>
        <w:t>I know, but...</w:t>
      </w:r>
    </w:p>
  </w:comment>
  <w:comment w:id="432" w:author="john davis" w:date="2022-06-30T17:06:00Z" w:initials="jd">
    <w:p w14:paraId="32959D4A" w14:textId="26A2C1BE" w:rsidR="005661F8" w:rsidRDefault="005661F8" w:rsidP="00122FF3">
      <w:pPr>
        <w:pStyle w:val="CommentText"/>
      </w:pPr>
      <w:r>
        <w:rPr>
          <w:rStyle w:val="CommentReference"/>
        </w:rPr>
        <w:annotationRef/>
      </w:r>
      <w:r>
        <w:t>Based on old BUSCO</w:t>
      </w:r>
    </w:p>
  </w:comment>
  <w:comment w:id="426" w:author="john davis" w:date="2022-06-28T06:24:00Z" w:initials="jd">
    <w:p w14:paraId="34C20B35" w14:textId="30BFE99D" w:rsidR="005A7011" w:rsidRDefault="005A7011" w:rsidP="00F56422">
      <w:pPr>
        <w:pStyle w:val="CommentText"/>
      </w:pPr>
      <w:r>
        <w:rPr>
          <w:rStyle w:val="CommentReference"/>
        </w:rPr>
        <w:annotationRef/>
      </w:r>
      <w:r>
        <w:t>This has to go. Either remove completely or edit to describe the new comparisons</w:t>
      </w:r>
    </w:p>
  </w:comment>
  <w:comment w:id="455" w:author="john davis" w:date="2022-06-28T06:24:00Z" w:initials="jd">
    <w:p w14:paraId="3D34E350" w14:textId="77777777" w:rsidR="005A7011" w:rsidRDefault="005A7011" w:rsidP="003F56B3">
      <w:pPr>
        <w:pStyle w:val="CommentText"/>
      </w:pPr>
      <w:r>
        <w:rPr>
          <w:rStyle w:val="CommentReference"/>
        </w:rPr>
        <w:annotationRef/>
      </w:r>
      <w:r>
        <w:t>I have not redone this, should I quickly with all the B.napus?</w:t>
      </w:r>
    </w:p>
  </w:comment>
  <w:comment w:id="456" w:author="Julin Maloof" w:date="2022-06-28T21:44:00Z" w:initials="JM">
    <w:p w14:paraId="4D0629EB" w14:textId="77777777" w:rsidR="00D16455" w:rsidRDefault="00D16455" w:rsidP="00AA612A">
      <w:r>
        <w:rPr>
          <w:rStyle w:val="CommentReference"/>
        </w:rPr>
        <w:annotationRef/>
      </w:r>
      <w:r>
        <w:rPr>
          <w:sz w:val="20"/>
          <w:szCs w:val="20"/>
        </w:rPr>
        <w:t>I think it is kind of a cool result; if it isn't too much work redo it.</w:t>
      </w:r>
    </w:p>
  </w:comment>
  <w:comment w:id="457" w:author="john davis" w:date="2022-06-30T17:07:00Z" w:initials="jd">
    <w:p w14:paraId="21B30E34" w14:textId="77777777" w:rsidR="005661F8" w:rsidRDefault="005661F8" w:rsidP="007C39A3">
      <w:pPr>
        <w:pStyle w:val="CommentText"/>
      </w:pPr>
      <w:r>
        <w:rPr>
          <w:rStyle w:val="CommentReference"/>
        </w:rPr>
        <w:annotationRef/>
      </w:r>
      <w:r>
        <w:t>I'll have to find my scripts but mapping the Unigenes will probably take a few hours</w:t>
      </w:r>
    </w:p>
  </w:comment>
  <w:comment w:id="458" w:author="john davis" w:date="2022-07-21T11:15:00Z" w:initials="jd">
    <w:p w14:paraId="4F27FC8B" w14:textId="77777777" w:rsidR="002F13CC" w:rsidRDefault="002F13CC" w:rsidP="00063DAA">
      <w:pPr>
        <w:pStyle w:val="CommentText"/>
      </w:pPr>
      <w:r>
        <w:rPr>
          <w:rStyle w:val="CommentReference"/>
        </w:rPr>
        <w:annotationRef/>
      </w:r>
      <w:r>
        <w:t>Will redo</w:t>
      </w:r>
    </w:p>
  </w:comment>
  <w:comment w:id="461" w:author="Editor" w:date="2020-12-17T14:23:00Z" w:initials="E">
    <w:p w14:paraId="21C7AA6E" w14:textId="4D5E4AD9" w:rsidR="00F52EBF" w:rsidRDefault="00F52EBF" w:rsidP="00F52EBF">
      <w:pPr>
        <w:pStyle w:val="CommentText"/>
      </w:pPr>
      <w:r>
        <w:rPr>
          <w:rStyle w:val="CommentReference"/>
        </w:rPr>
        <w:annotationRef/>
      </w:r>
      <w:r>
        <w:t>This was slightly explained in the Methods section, so some of this text feels repetitive. Consider including the explanation in only the Methods or Results section.</w:t>
      </w:r>
    </w:p>
  </w:comment>
  <w:comment w:id="462" w:author="Julin Maloof" w:date="2021-02-25T15:38:00Z" w:initials="JM">
    <w:p w14:paraId="03E20BDA" w14:textId="77777777" w:rsidR="00F52EBF" w:rsidRDefault="00F52EBF" w:rsidP="00F52EBF">
      <w:pPr>
        <w:pStyle w:val="CommentText"/>
      </w:pPr>
      <w:r>
        <w:rPr>
          <w:rStyle w:val="CommentReference"/>
        </w:rPr>
        <w:annotationRef/>
      </w:r>
      <w:r>
        <w:t>done</w:t>
      </w:r>
    </w:p>
  </w:comment>
  <w:comment w:id="463" w:author="john davis" w:date="2022-06-28T06:25:00Z" w:initials="jd">
    <w:p w14:paraId="01066180" w14:textId="77777777" w:rsidR="005A7011" w:rsidRDefault="005A7011" w:rsidP="00AE0341">
      <w:pPr>
        <w:pStyle w:val="CommentText"/>
      </w:pPr>
      <w:r>
        <w:rPr>
          <w:rStyle w:val="CommentReference"/>
        </w:rPr>
        <w:annotationRef/>
      </w:r>
      <w:r>
        <w:t>Keep with 3 and using Darmor-Bzh 10 and ZS11 instead?</w:t>
      </w:r>
    </w:p>
  </w:comment>
  <w:comment w:id="464" w:author="Julin Maloof" w:date="2022-06-28T21:44:00Z" w:initials="JM">
    <w:p w14:paraId="2E5A676F" w14:textId="77777777" w:rsidR="00D16455" w:rsidRDefault="00D16455" w:rsidP="00F9406B">
      <w:r>
        <w:rPr>
          <w:rStyle w:val="CommentReference"/>
        </w:rPr>
        <w:annotationRef/>
      </w:r>
      <w:r>
        <w:rPr>
          <w:sz w:val="20"/>
          <w:szCs w:val="20"/>
        </w:rPr>
        <w:t>makes sense, is that the analysis you have done?</w:t>
      </w:r>
    </w:p>
  </w:comment>
  <w:comment w:id="465" w:author="john davis" w:date="2022-07-01T10:29:00Z" w:initials="jd">
    <w:p w14:paraId="6F24D340" w14:textId="77777777" w:rsidR="00EA4281" w:rsidRDefault="00EA4281" w:rsidP="001B37F2">
      <w:pPr>
        <w:pStyle w:val="CommentText"/>
      </w:pPr>
      <w:r>
        <w:rPr>
          <w:rStyle w:val="CommentReference"/>
        </w:rPr>
        <w:annotationRef/>
      </w:r>
      <w:r>
        <w:t>yes</w:t>
      </w:r>
    </w:p>
  </w:comment>
  <w:comment w:id="466" w:author="john davis" w:date="2022-07-14T12:00:00Z" w:initials="jd">
    <w:p w14:paraId="4AC65C03" w14:textId="77777777" w:rsidR="00867CDA" w:rsidRDefault="00867CDA" w:rsidP="001B016E">
      <w:pPr>
        <w:pStyle w:val="CommentText"/>
      </w:pPr>
      <w:r>
        <w:rPr>
          <w:rStyle w:val="CommentReference"/>
        </w:rPr>
        <w:annotationRef/>
      </w:r>
      <w:r>
        <w:t>added</w:t>
      </w:r>
    </w:p>
  </w:comment>
  <w:comment w:id="503" w:author="Julin Maloof [2]" w:date="2020-11-03T18:35:00Z" w:initials="JNM">
    <w:p w14:paraId="11ED69C6" w14:textId="36C4B136" w:rsidR="00F52EBF" w:rsidRDefault="00F52EBF" w:rsidP="00F52EBF">
      <w:pPr>
        <w:pStyle w:val="CommentText"/>
      </w:pPr>
      <w:r>
        <w:rPr>
          <w:rStyle w:val="CommentReference"/>
        </w:rPr>
        <w:annotationRef/>
      </w:r>
      <w:r>
        <w:t>Why increase?  Increase relative to what?</w:t>
      </w:r>
    </w:p>
  </w:comment>
  <w:comment w:id="504" w:author="John" w:date="2020-11-06T09:35:00Z" w:initials="J">
    <w:p w14:paraId="5BFF9C45" w14:textId="77777777" w:rsidR="00F52EBF" w:rsidRDefault="00F52EBF" w:rsidP="00F52EBF">
      <w:pPr>
        <w:pStyle w:val="CommentText"/>
      </w:pPr>
      <w:r>
        <w:rPr>
          <w:rStyle w:val="CommentReference"/>
        </w:rPr>
        <w:annotationRef/>
      </w:r>
      <w:r>
        <w:t>Increase relative what be expected if no exchange occurred. Reads will map to both regions rather than just one since the two regions are the same.</w:t>
      </w:r>
    </w:p>
  </w:comment>
  <w:comment w:id="505" w:author="Julin Maloof" w:date="2020-11-10T18:41:00Z" w:initials="JM">
    <w:p w14:paraId="781AE242" w14:textId="77777777" w:rsidR="00F52EBF" w:rsidRDefault="00F52EBF" w:rsidP="00F52EBF">
      <w:pPr>
        <w:pStyle w:val="CommentText"/>
      </w:pPr>
      <w:r>
        <w:rPr>
          <w:rStyle w:val="CommentReference"/>
        </w:rPr>
        <w:annotationRef/>
      </w:r>
      <w:r>
        <w:t>Are reads allowed to map to two places?  I thought if there was equal probability then it picked one at random.</w:t>
      </w:r>
    </w:p>
  </w:comment>
  <w:comment w:id="506" w:author="John" w:date="2020-11-11T12:37:00Z" w:initials="J">
    <w:p w14:paraId="3A6708BF" w14:textId="77777777" w:rsidR="00F52EBF" w:rsidRDefault="00F52EBF" w:rsidP="00F52EBF">
      <w:pPr>
        <w:pStyle w:val="CommentText"/>
      </w:pPr>
      <w:r>
        <w:rPr>
          <w:rStyle w:val="CommentReference"/>
        </w:rPr>
        <w:annotationRef/>
      </w:r>
      <w:r>
        <w:t>These are DNA reads mapped using BWA. Multimapping reads were not filtered out because the signal would be lost in DaAe by doing so</w:t>
      </w:r>
    </w:p>
  </w:comment>
  <w:comment w:id="507" w:author="Julin Maloof" w:date="2020-12-13T17:52:00Z" w:initials="JM">
    <w:p w14:paraId="1DC74A26" w14:textId="77777777" w:rsidR="00F52EBF" w:rsidRDefault="00F52EBF" w:rsidP="00F52EBF">
      <w:pPr>
        <w:pStyle w:val="CommentText"/>
      </w:pPr>
      <w:r>
        <w:rPr>
          <w:rStyle w:val="CommentReference"/>
        </w:rPr>
        <w:annotationRef/>
      </w:r>
      <w:r>
        <w:t>Still not sure this is correct.  BWA-mem will do multiple primary alignments if the read is split but I don’t think it will do that if it isn’t split.</w:t>
      </w:r>
    </w:p>
  </w:comment>
  <w:comment w:id="508" w:author="Julin Maloof" w:date="2020-12-27T09:17:00Z" w:initials="JM">
    <w:p w14:paraId="01746794" w14:textId="77777777" w:rsidR="00F52EBF" w:rsidRDefault="00F52EBF" w:rsidP="00F52EBF">
      <w:pPr>
        <w:pStyle w:val="CommentText"/>
      </w:pPr>
      <w:r>
        <w:rPr>
          <w:rStyle w:val="CommentReference"/>
        </w:rPr>
        <w:annotationRef/>
      </w:r>
      <w:r>
        <w:t>NB John was likely also using the secondary alginments from the XA tags.  Once this is confirmed one of us will update this section.</w:t>
      </w:r>
    </w:p>
  </w:comment>
  <w:comment w:id="509" w:author="john davis" w:date="2021-02-12T09:23:00Z" w:initials="jd">
    <w:p w14:paraId="69B64F16" w14:textId="77777777" w:rsidR="00F52EBF" w:rsidRDefault="00F52EBF" w:rsidP="00F52EBF">
      <w:pPr>
        <w:pStyle w:val="CommentText"/>
      </w:pPr>
      <w:r>
        <w:rPr>
          <w:rStyle w:val="CommentReference"/>
        </w:rPr>
        <w:annotationRef/>
      </w:r>
      <w:r>
        <w:t>XA tags were not filtered out, but samtools bedcov does not account for them when calculating coverage. Will need to rerun pipeline with the “-a” flag to ensure they are included in main mapping output</w:t>
      </w:r>
    </w:p>
  </w:comment>
  <w:comment w:id="510" w:author="John" w:date="2021-02-24T15:07:00Z" w:initials="J">
    <w:p w14:paraId="1204F349" w14:textId="77777777" w:rsidR="00F52EBF" w:rsidRDefault="00F52EBF" w:rsidP="00F52EBF">
      <w:pPr>
        <w:pStyle w:val="CommentText"/>
      </w:pPr>
      <w:r>
        <w:rPr>
          <w:rStyle w:val="CommentReference"/>
        </w:rPr>
        <w:annotationRef/>
      </w:r>
      <w:r>
        <w:t>After account for alternative alignments with an ED of 0, there was no significant changes in the values</w:t>
      </w:r>
    </w:p>
  </w:comment>
  <w:comment w:id="511" w:author="Julin Maloof" w:date="2022-07-07T23:39:00Z" w:initials="JM">
    <w:p w14:paraId="45BF94EA" w14:textId="77777777" w:rsidR="00E22079" w:rsidRDefault="00E22079" w:rsidP="008A2E5E">
      <w:r>
        <w:rPr>
          <w:rStyle w:val="CommentReference"/>
        </w:rPr>
        <w:annotationRef/>
      </w:r>
      <w:r>
        <w:rPr>
          <w:sz w:val="20"/>
          <w:szCs w:val="20"/>
        </w:rPr>
        <w:t>overlap between these and the gene-level analysis?</w:t>
      </w:r>
    </w:p>
  </w:comment>
  <w:comment w:id="512" w:author="john davis" w:date="2022-07-14T11:42:00Z" w:initials="jd">
    <w:p w14:paraId="774923F5" w14:textId="77777777" w:rsidR="00817C9F" w:rsidRDefault="00817C9F" w:rsidP="00E47F71">
      <w:pPr>
        <w:pStyle w:val="CommentText"/>
      </w:pPr>
      <w:r>
        <w:rPr>
          <w:rStyle w:val="CommentReference"/>
        </w:rPr>
        <w:annotationRef/>
      </w:r>
      <w:r>
        <w:t>Its kind of in the plots, but are you asking for the number of genes that we marked as candidates that fall in this region. Or a consolidation of regions and genes along with homologs between assembly genes</w:t>
      </w:r>
    </w:p>
  </w:comment>
  <w:comment w:id="513" w:author="Julin Maloof" w:date="2022-07-19T13:42:00Z" w:initials="JM">
    <w:p w14:paraId="06ED7280" w14:textId="77777777" w:rsidR="00110846" w:rsidRDefault="00110846" w:rsidP="007A0263">
      <w:r>
        <w:rPr>
          <w:rStyle w:val="CommentReference"/>
        </w:rPr>
        <w:annotationRef/>
      </w:r>
      <w:r>
        <w:rPr>
          <w:sz w:val="20"/>
          <w:szCs w:val="20"/>
        </w:rPr>
        <w:t xml:space="preserve">I guess I am asking if there is supportt for this from both analyses.  </w:t>
      </w:r>
    </w:p>
  </w:comment>
  <w:comment w:id="514" w:author="John Thompson Davis" w:date="2022-07-21T10:41:00Z" w:initials="JTD">
    <w:p w14:paraId="5EABB010" w14:textId="77777777" w:rsidR="00B32F5F" w:rsidRDefault="00B32F5F" w:rsidP="002708EB">
      <w:pPr>
        <w:pStyle w:val="CommentText"/>
      </w:pPr>
      <w:r>
        <w:rPr>
          <w:rStyle w:val="CommentReference"/>
        </w:rPr>
        <w:annotationRef/>
      </w:r>
      <w:r>
        <w:t>A little more clear in the gene level. Sequence level there is but it's harder to tell. I can try combining the two a different way</w:t>
      </w:r>
    </w:p>
  </w:comment>
  <w:comment w:id="515" w:author="john davis" w:date="2022-07-21T11:17:00Z" w:initials="jd">
    <w:p w14:paraId="13ED528C" w14:textId="77777777" w:rsidR="002F13CC" w:rsidRDefault="002F13CC" w:rsidP="007054E8">
      <w:pPr>
        <w:pStyle w:val="CommentText"/>
      </w:pPr>
      <w:r>
        <w:rPr>
          <w:rStyle w:val="CommentReference"/>
        </w:rPr>
        <w:annotationRef/>
      </w:r>
      <w:r>
        <w:t>Make table of shared regions. Maybe a zoomed in region showing sequence and gene</w:t>
      </w:r>
    </w:p>
  </w:comment>
  <w:comment w:id="518" w:author="Julin Maloof [2]" w:date="2020-03-05T17:30:00Z" w:initials="JNM">
    <w:p w14:paraId="62F5F2DC" w14:textId="56028C01" w:rsidR="00F52EBF" w:rsidRDefault="00F52EBF" w:rsidP="00F52EBF">
      <w:pPr>
        <w:pStyle w:val="CommentText"/>
      </w:pPr>
      <w:r>
        <w:rPr>
          <w:rStyle w:val="CommentReference"/>
        </w:rPr>
        <w:annotationRef/>
      </w:r>
      <w:r>
        <w:t>Thoughts on relatively poor relationship between gene-based and read-based methods?</w:t>
      </w:r>
    </w:p>
  </w:comment>
  <w:comment w:id="519" w:author="John" w:date="2020-03-11T11:57:00Z" w:initials="J">
    <w:p w14:paraId="1072DCBC" w14:textId="77777777" w:rsidR="00F52EBF" w:rsidRDefault="00F52EBF" w:rsidP="00F52EBF">
      <w:pPr>
        <w:pStyle w:val="CommentText"/>
      </w:pPr>
      <w:r>
        <w:rPr>
          <w:rStyle w:val="CommentReference"/>
        </w:rPr>
        <w:annotationRef/>
      </w:r>
      <w:r>
        <w:rPr>
          <w:rStyle w:val="CommentReference"/>
        </w:rPr>
        <w:t>Progenitor annotations can drastically sway these results.</w:t>
      </w:r>
    </w:p>
  </w:comment>
  <w:comment w:id="516" w:author="john davis" w:date="2022-06-28T06:26:00Z" w:initials="jd">
    <w:p w14:paraId="3CB23CF0" w14:textId="77777777" w:rsidR="005A7011" w:rsidRDefault="005A7011" w:rsidP="000571CC">
      <w:pPr>
        <w:pStyle w:val="CommentText"/>
      </w:pPr>
      <w:r>
        <w:rPr>
          <w:rStyle w:val="CommentReference"/>
        </w:rPr>
        <w:annotationRef/>
      </w:r>
      <w:r>
        <w:t>Introduce all the assemblies and the coverages</w:t>
      </w:r>
    </w:p>
  </w:comment>
  <w:comment w:id="517" w:author="john davis" w:date="2022-07-14T12:00:00Z" w:initials="jd">
    <w:p w14:paraId="53DA3B64" w14:textId="77777777" w:rsidR="00867CDA" w:rsidRDefault="00867CDA" w:rsidP="007B07D6">
      <w:pPr>
        <w:pStyle w:val="CommentText"/>
      </w:pPr>
      <w:r>
        <w:rPr>
          <w:rStyle w:val="CommentReference"/>
        </w:rPr>
        <w:annotationRef/>
      </w:r>
      <w:r>
        <w:t>Stick to 3 assemblies</w:t>
      </w:r>
    </w:p>
  </w:comment>
  <w:comment w:id="520" w:author="Julin Maloof [2]" w:date="2020-03-05T17:30:00Z" w:initials="JNM">
    <w:p w14:paraId="218AC09C" w14:textId="76254610" w:rsidR="00F52EBF" w:rsidRDefault="00F52EBF" w:rsidP="00F52EBF">
      <w:pPr>
        <w:pStyle w:val="CommentText"/>
      </w:pPr>
      <w:r>
        <w:rPr>
          <w:rStyle w:val="CommentReference"/>
        </w:rPr>
        <w:annotationRef/>
      </w:r>
      <w:r>
        <w:t>Supplemental figures for the rest?</w:t>
      </w:r>
    </w:p>
  </w:comment>
  <w:comment w:id="521" w:author="John" w:date="2020-03-11T11:58:00Z" w:initials="J">
    <w:p w14:paraId="630BEFDF" w14:textId="77777777" w:rsidR="00F52EBF" w:rsidRDefault="00F52EBF" w:rsidP="00F52EBF">
      <w:pPr>
        <w:pStyle w:val="CommentText"/>
      </w:pPr>
      <w:r>
        <w:rPr>
          <w:rStyle w:val="CommentReference"/>
        </w:rPr>
        <w:annotationRef/>
      </w:r>
      <w:r>
        <w:t>19 Supplemental figures, one for each chromosome</w:t>
      </w:r>
    </w:p>
  </w:comment>
  <w:comment w:id="532" w:author="john davis" w:date="2022-06-28T06:26:00Z" w:initials="jd">
    <w:p w14:paraId="2D35F70E" w14:textId="77777777" w:rsidR="005A7011" w:rsidRDefault="005A7011" w:rsidP="00017D88">
      <w:pPr>
        <w:pStyle w:val="CommentText"/>
      </w:pPr>
      <w:r>
        <w:rPr>
          <w:rStyle w:val="CommentReference"/>
        </w:rPr>
        <w:annotationRef/>
      </w:r>
      <w:r>
        <w:t>Add more papers</w:t>
      </w:r>
    </w:p>
  </w:comment>
  <w:comment w:id="535" w:author="Editor" w:date="2020-12-17T15:51:00Z" w:initials="E">
    <w:p w14:paraId="5BFE17A0" w14:textId="0A53AE14" w:rsidR="00F52EBF" w:rsidRDefault="00F52EBF" w:rsidP="00F52EBF">
      <w:pPr>
        <w:pStyle w:val="CommentText"/>
      </w:pPr>
      <w:r>
        <w:rPr>
          <w:rStyle w:val="CommentReference"/>
        </w:rPr>
        <w:annotationRef/>
      </w:r>
      <w:r>
        <w:t>Because this and the following sentence are directly discussing a previous study, I think it should be cited once more here.</w:t>
      </w:r>
    </w:p>
  </w:comment>
  <w:comment w:id="540" w:author="Richard Michelmore" w:date="2020-07-27T22:42:00Z" w:initials="RM">
    <w:p w14:paraId="3DDD3841" w14:textId="77777777" w:rsidR="00F52EBF" w:rsidRDefault="00F52EBF" w:rsidP="00F52EBF">
      <w:pPr>
        <w:pStyle w:val="CommentText"/>
      </w:pPr>
      <w:r>
        <w:rPr>
          <w:rStyle w:val="CommentReference"/>
        </w:rPr>
        <w:annotationRef/>
      </w:r>
      <w:r>
        <w:t>The genomes are the same size.  It’s the assemblies that differ.</w:t>
      </w:r>
    </w:p>
  </w:comment>
  <w:comment w:id="536" w:author="john davis" w:date="2022-06-28T06:27:00Z" w:initials="jd">
    <w:p w14:paraId="073A2506" w14:textId="77777777" w:rsidR="00ED778B" w:rsidRDefault="00ED778B" w:rsidP="00111D41">
      <w:pPr>
        <w:pStyle w:val="CommentText"/>
      </w:pPr>
      <w:r>
        <w:rPr>
          <w:rStyle w:val="CommentReference"/>
        </w:rPr>
        <w:annotationRef/>
      </w:r>
      <w:r>
        <w:t>Mention how it compares to other current assemblies</w:t>
      </w:r>
    </w:p>
  </w:comment>
  <w:comment w:id="537" w:author="john davis" w:date="2022-07-14T12:02:00Z" w:initials="jd">
    <w:p w14:paraId="0DACACE0" w14:textId="77777777" w:rsidR="00867CDA" w:rsidRDefault="00867CDA" w:rsidP="0047154A">
      <w:pPr>
        <w:pStyle w:val="CommentText"/>
      </w:pPr>
      <w:r>
        <w:rPr>
          <w:rStyle w:val="CommentReference"/>
        </w:rPr>
        <w:annotationRef/>
      </w:r>
      <w:r>
        <w:t>Added v10</w:t>
      </w:r>
    </w:p>
  </w:comment>
  <w:comment w:id="546" w:author="Richard Michelmore" w:date="2020-07-27T22:45:00Z" w:initials="RM">
    <w:p w14:paraId="6AC3FB5D" w14:textId="3470C3A0" w:rsidR="00F52EBF" w:rsidRDefault="00F52EBF" w:rsidP="00F52EBF">
      <w:pPr>
        <w:pStyle w:val="CommentText"/>
      </w:pPr>
      <w:r>
        <w:rPr>
          <w:rStyle w:val="CommentReference"/>
        </w:rPr>
        <w:annotationRef/>
      </w:r>
      <w:r>
        <w:t>Need to look at the ones that are missed from your assembly.  May be due to poor annotation of Darmor-bzh.</w:t>
      </w:r>
    </w:p>
  </w:comment>
  <w:comment w:id="559" w:author="Julin Maloof [2]" w:date="2020-03-16T11:19:00Z" w:initials="JNM">
    <w:p w14:paraId="7B8F123F" w14:textId="77777777" w:rsidR="00F52EBF" w:rsidRDefault="00F52EBF" w:rsidP="00F52EBF">
      <w:pPr>
        <w:pStyle w:val="CommentText"/>
      </w:pPr>
      <w:r>
        <w:rPr>
          <w:rStyle w:val="CommentReference"/>
        </w:rPr>
        <w:annotationRef/>
      </w:r>
      <w:r>
        <w:t>Are these genes not in our assembly?  Did you try blasting for them?</w:t>
      </w:r>
    </w:p>
  </w:comment>
  <w:comment w:id="560" w:author="John" w:date="2020-03-19T14:59:00Z" w:initials="J">
    <w:p w14:paraId="3ABBF791" w14:textId="77777777" w:rsidR="00F52EBF" w:rsidRDefault="00F52EBF" w:rsidP="00F52EBF">
      <w:pPr>
        <w:pStyle w:val="CommentText"/>
      </w:pPr>
      <w:r>
        <w:rPr>
          <w:rStyle w:val="CommentReference"/>
        </w:rPr>
        <w:annotationRef/>
      </w:r>
      <w:r>
        <w:t>Blasting now</w:t>
      </w:r>
    </w:p>
  </w:comment>
  <w:comment w:id="561" w:author="John" w:date="2020-03-19T15:29:00Z" w:initials="J">
    <w:p w14:paraId="5815591B" w14:textId="77777777" w:rsidR="00F52EBF" w:rsidRDefault="00F52EBF" w:rsidP="00F52EBF">
      <w:pPr>
        <w:pStyle w:val="CommentText"/>
      </w:pPr>
      <w:r>
        <w:rPr>
          <w:rStyle w:val="CommentReference"/>
        </w:rPr>
        <w:annotationRef/>
      </w:r>
      <w:r w:rsidRPr="002F1E10">
        <w:t>99859</w:t>
      </w:r>
      <w:r>
        <w:t xml:space="preserve"> of 101400 genes can be found in DaAe when blasting at 95% identity and 1e-6 cutoff</w:t>
      </w:r>
    </w:p>
  </w:comment>
  <w:comment w:id="547" w:author="john davis" w:date="2022-06-28T06:28:00Z" w:initials="jd">
    <w:p w14:paraId="7F9085F7" w14:textId="77777777" w:rsidR="00ED778B" w:rsidRDefault="00ED778B" w:rsidP="005532F3">
      <w:pPr>
        <w:pStyle w:val="CommentText"/>
      </w:pPr>
      <w:r>
        <w:rPr>
          <w:rStyle w:val="CommentReference"/>
        </w:rPr>
        <w:annotationRef/>
      </w:r>
      <w:r>
        <w:t>Remove or update for the new genomes</w:t>
      </w:r>
    </w:p>
  </w:comment>
  <w:comment w:id="548" w:author="john davis" w:date="2022-07-14T12:02:00Z" w:initials="jd">
    <w:p w14:paraId="7C47F1A7" w14:textId="77777777" w:rsidR="00867CDA" w:rsidRDefault="00867CDA" w:rsidP="009227C5">
      <w:pPr>
        <w:pStyle w:val="CommentText"/>
      </w:pPr>
      <w:r>
        <w:rPr>
          <w:rStyle w:val="CommentReference"/>
        </w:rPr>
        <w:annotationRef/>
      </w:r>
      <w:r>
        <w:t>updated</w:t>
      </w:r>
    </w:p>
  </w:comment>
  <w:comment w:id="564" w:author="john davis" w:date="2022-06-28T06:28:00Z" w:initials="jd">
    <w:p w14:paraId="1E32E8F0" w14:textId="6F0E8662" w:rsidR="00ED778B" w:rsidRDefault="00ED778B" w:rsidP="00EF2C71">
      <w:pPr>
        <w:pStyle w:val="CommentText"/>
      </w:pPr>
      <w:r>
        <w:rPr>
          <w:rStyle w:val="CommentReference"/>
        </w:rPr>
        <w:annotationRef/>
      </w:r>
      <w:r>
        <w:t>Update</w:t>
      </w:r>
    </w:p>
  </w:comment>
  <w:comment w:id="565" w:author="john davis" w:date="2022-07-14T12:02:00Z" w:initials="jd">
    <w:p w14:paraId="49F1E463" w14:textId="77777777" w:rsidR="00152113" w:rsidRDefault="00152113" w:rsidP="004B51A5">
      <w:pPr>
        <w:pStyle w:val="CommentText"/>
      </w:pPr>
      <w:r>
        <w:rPr>
          <w:rStyle w:val="CommentReference"/>
        </w:rPr>
        <w:annotationRef/>
      </w:r>
      <w:r>
        <w:t>added</w:t>
      </w:r>
    </w:p>
  </w:comment>
  <w:comment w:id="570" w:author="Julin Maloof [2]" w:date="2020-03-16T11:46:00Z" w:initials="JNM">
    <w:p w14:paraId="46083C12" w14:textId="5FD38B85" w:rsidR="00F52EBF" w:rsidRDefault="00F52EBF" w:rsidP="00F52EBF">
      <w:pPr>
        <w:pStyle w:val="CommentText"/>
      </w:pPr>
      <w:r>
        <w:rPr>
          <w:rStyle w:val="CommentReference"/>
        </w:rPr>
        <w:annotationRef/>
      </w:r>
      <w:r>
        <w:t>Has this been reported before?  Either cite it and say your analysis builds on/ supports it, or note that it is new.</w:t>
      </w:r>
    </w:p>
    <w:p w14:paraId="44F56185" w14:textId="77777777" w:rsidR="00F52EBF" w:rsidRDefault="00F52EBF" w:rsidP="00F52EBF">
      <w:pPr>
        <w:pStyle w:val="CommentText"/>
      </w:pPr>
    </w:p>
  </w:comment>
  <w:comment w:id="571" w:author="John" w:date="2020-03-19T15:40:00Z" w:initials="J">
    <w:p w14:paraId="14AB0323" w14:textId="77777777" w:rsidR="00F52EBF" w:rsidRDefault="00F52EBF" w:rsidP="00F52EBF">
      <w:pPr>
        <w:pStyle w:val="CommentText"/>
      </w:pPr>
      <w:r>
        <w:rPr>
          <w:rStyle w:val="CommentReference"/>
        </w:rPr>
        <w:annotationRef/>
      </w:r>
      <w:r>
        <w:t>I’ve been looking at papers. There are a lot discussing HE in B. napus, but I haven’t seen any claiming shared regions. I’m hesitant to say that it’s new though because someone probably has said it before</w:t>
      </w:r>
    </w:p>
  </w:comment>
  <w:comment w:id="572" w:author="John" w:date="2020-03-19T15:45:00Z" w:initials="J">
    <w:p w14:paraId="7FA404B1" w14:textId="77777777" w:rsidR="00F52EBF" w:rsidRDefault="00F52EBF" w:rsidP="00F52EBF">
      <w:pPr>
        <w:pStyle w:val="CommentText"/>
      </w:pPr>
      <w:r>
        <w:rPr>
          <w:rStyle w:val="CommentReference"/>
        </w:rPr>
        <w:annotationRef/>
      </w:r>
      <w:hyperlink r:id="rId2" w:history="1">
        <w:r>
          <w:rPr>
            <w:rStyle w:val="Hyperlink"/>
          </w:rPr>
          <w:t>https://www.ncbi.nlm.nih.gov/pmc/articles/PMC6071606/pdf/2673.pdf</w:t>
        </w:r>
      </w:hyperlink>
    </w:p>
    <w:p w14:paraId="5254F63B" w14:textId="77777777" w:rsidR="00F52EBF" w:rsidRDefault="00F52EBF" w:rsidP="00F52EBF">
      <w:pPr>
        <w:pStyle w:val="CommentText"/>
      </w:pPr>
      <w:r>
        <w:t>At the very end mentions hotspots</w:t>
      </w:r>
    </w:p>
  </w:comment>
  <w:comment w:id="573" w:author="Julin Maloof [2]" w:date="2020-03-16T11:46:00Z" w:initials="JNM">
    <w:p w14:paraId="2077200F" w14:textId="77777777" w:rsidR="00F52EBF" w:rsidRDefault="00F52EBF" w:rsidP="00F52EBF">
      <w:pPr>
        <w:pStyle w:val="CommentText"/>
      </w:pPr>
      <w:r>
        <w:rPr>
          <w:rStyle w:val="CommentReference"/>
        </w:rPr>
        <w:annotationRef/>
      </w:r>
      <w:r>
        <w:t>Not for the paper but interesting to think about how we would write a grant to investigate.</w:t>
      </w:r>
    </w:p>
  </w:comment>
  <w:comment w:id="576" w:author="john davis" w:date="2022-06-28T06:28:00Z" w:initials="jd">
    <w:p w14:paraId="212ADC75" w14:textId="77777777" w:rsidR="00ED778B" w:rsidRDefault="00ED778B" w:rsidP="00D53637">
      <w:pPr>
        <w:pStyle w:val="CommentText"/>
      </w:pPr>
      <w:r>
        <w:rPr>
          <w:rStyle w:val="CommentReference"/>
        </w:rPr>
        <w:annotationRef/>
      </w:r>
      <w:r>
        <w:t>Improved back then</w:t>
      </w:r>
    </w:p>
  </w:comment>
  <w:comment w:id="577" w:author="Julin Maloof" w:date="2022-07-19T13:44:00Z" w:initials="JM">
    <w:p w14:paraId="42C9D81E" w14:textId="77777777" w:rsidR="00110846" w:rsidRDefault="00110846" w:rsidP="00414332">
      <w:r>
        <w:rPr>
          <w:rStyle w:val="CommentReference"/>
        </w:rPr>
        <w:annotationRef/>
      </w:r>
      <w:r>
        <w:rPr>
          <w:sz w:val="20"/>
          <w:szCs w:val="20"/>
        </w:rPr>
        <w:t>tthis wording needs to be updaetd.  you could say something about "like recently published asssemlbies using 3rd gen sequencing, imrpvies upon the original"</w:t>
      </w:r>
    </w:p>
    <w:p w14:paraId="0C31B82A" w14:textId="77777777" w:rsidR="00110846" w:rsidRDefault="00110846" w:rsidP="00414332"/>
  </w:comment>
  <w:comment w:id="578" w:author="john davis" w:date="2022-07-21T11:18:00Z" w:initials="jd">
    <w:p w14:paraId="7FC07C58" w14:textId="77777777" w:rsidR="005459CD" w:rsidRDefault="005459CD" w:rsidP="00DF50BF">
      <w:pPr>
        <w:pStyle w:val="CommentText"/>
      </w:pPr>
      <w:r>
        <w:rPr>
          <w:rStyle w:val="CommentReference"/>
        </w:rPr>
        <w:annotationRef/>
      </w:r>
      <w:r>
        <w:t>Need to fix flow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64C77DA" w15:done="1"/>
  <w15:commentEx w15:paraId="3E9EA91B" w15:done="1"/>
  <w15:commentEx w15:paraId="67CA5283" w15:done="1"/>
  <w15:commentEx w15:paraId="57CC6665" w15:done="1"/>
  <w15:commentEx w15:paraId="569BFA0D" w15:done="1"/>
  <w15:commentEx w15:paraId="111FEB91" w15:paraIdParent="569BFA0D" w15:done="1"/>
  <w15:commentEx w15:paraId="31A237E9" w15:paraIdParent="569BFA0D" w15:done="1"/>
  <w15:commentEx w15:paraId="16F47459" w15:paraIdParent="569BFA0D" w15:done="1"/>
  <w15:commentEx w15:paraId="73DD5351" w15:done="1"/>
  <w15:commentEx w15:paraId="0CD2477C" w15:paraIdParent="73DD5351" w15:done="1"/>
  <w15:commentEx w15:paraId="7A0D19AA" w15:done="1"/>
  <w15:commentEx w15:paraId="639E82BF" w15:paraIdParent="7A0D19AA" w15:done="1"/>
  <w15:commentEx w15:paraId="7EFC4770" w15:done="1"/>
  <w15:commentEx w15:paraId="07A49B4D" w15:done="1"/>
  <w15:commentEx w15:paraId="7D4D2200" w15:paraIdParent="07A49B4D" w15:done="1"/>
  <w15:commentEx w15:paraId="1F0088F7" w15:paraIdParent="07A49B4D" w15:done="1"/>
  <w15:commentEx w15:paraId="108301CE" w15:done="1"/>
  <w15:commentEx w15:paraId="4CC265C4" w15:paraIdParent="108301CE" w15:done="1"/>
  <w15:commentEx w15:paraId="4333BAAA" w15:done="0"/>
  <w15:commentEx w15:paraId="216FCE03" w15:paraIdParent="4333BAAA" w15:done="0"/>
  <w15:commentEx w15:paraId="1100A51D" w15:done="1"/>
  <w15:commentEx w15:paraId="480C6048" w15:paraIdParent="1100A51D" w15:done="1"/>
  <w15:commentEx w15:paraId="4C4D6F0C" w15:paraIdParent="1100A51D" w15:done="1"/>
  <w15:commentEx w15:paraId="63A4F085" w15:paraIdParent="1100A51D" w15:done="1"/>
  <w15:commentEx w15:paraId="68F0A710" w15:done="0"/>
  <w15:commentEx w15:paraId="3A16D59E" w15:paraIdParent="68F0A710" w15:done="0"/>
  <w15:commentEx w15:paraId="7BCD68B3" w15:done="1"/>
  <w15:commentEx w15:paraId="47ECAE0C" w15:paraIdParent="7BCD68B3" w15:done="1"/>
  <w15:commentEx w15:paraId="7A23B97D" w15:done="1"/>
  <w15:commentEx w15:paraId="7F8514AA" w15:done="1"/>
  <w15:commentEx w15:paraId="2D68E8C9" w15:paraIdParent="7F8514AA" w15:done="1"/>
  <w15:commentEx w15:paraId="4189EF9C" w15:done="0"/>
  <w15:commentEx w15:paraId="23893183" w15:done="1"/>
  <w15:commentEx w15:paraId="799603E0" w15:paraIdParent="23893183" w15:done="1"/>
  <w15:commentEx w15:paraId="2643B536" w15:done="1"/>
  <w15:commentEx w15:paraId="6D282F75" w15:paraIdParent="2643B536" w15:done="1"/>
  <w15:commentEx w15:paraId="10CA19D0" w15:paraIdParent="2643B536" w15:done="1"/>
  <w15:commentEx w15:paraId="46BEFEA1" w15:done="1"/>
  <w15:commentEx w15:paraId="70E5DEFC" w15:paraIdParent="46BEFEA1" w15:done="1"/>
  <w15:commentEx w15:paraId="5B4282FF" w15:done="0"/>
  <w15:commentEx w15:paraId="50F8C693" w15:done="1"/>
  <w15:commentEx w15:paraId="72E6E5F1" w15:paraIdParent="50F8C693" w15:done="1"/>
  <w15:commentEx w15:paraId="0CE160FE" w15:done="1"/>
  <w15:commentEx w15:paraId="3FC15813" w15:done="0"/>
  <w15:commentEx w15:paraId="70624AE3" w15:done="1"/>
  <w15:commentEx w15:paraId="24E9A9AF" w15:paraIdParent="70624AE3" w15:done="1"/>
  <w15:commentEx w15:paraId="2D315B06" w15:paraIdParent="70624AE3" w15:done="1"/>
  <w15:commentEx w15:paraId="411F8941" w15:paraIdParent="70624AE3" w15:done="1"/>
  <w15:commentEx w15:paraId="44EF699F" w15:paraIdParent="70624AE3" w15:done="1"/>
  <w15:commentEx w15:paraId="365FCC53" w15:done="1"/>
  <w15:commentEx w15:paraId="647379FE" w15:done="1"/>
  <w15:commentEx w15:paraId="6E450DC9" w15:done="0"/>
  <w15:commentEx w15:paraId="760414AA" w15:done="1"/>
  <w15:commentEx w15:paraId="72CB617D" w15:done="1"/>
  <w15:commentEx w15:paraId="38E96C9B" w15:paraIdParent="72CB617D" w15:done="1"/>
  <w15:commentEx w15:paraId="243118EC" w15:paraIdParent="72CB617D" w15:done="1"/>
  <w15:commentEx w15:paraId="7A1C381E" w15:done="1"/>
  <w15:commentEx w15:paraId="59526122" w15:paraIdParent="7A1C381E" w15:done="1"/>
  <w15:commentEx w15:paraId="7EF5F5E7" w15:paraIdParent="7A1C381E" w15:done="1"/>
  <w15:commentEx w15:paraId="2D6A4346" w15:paraIdParent="7A1C381E" w15:done="1"/>
  <w15:commentEx w15:paraId="635BFD7A" w15:done="1"/>
  <w15:commentEx w15:paraId="3A7499BC" w15:paraIdParent="635BFD7A" w15:done="1"/>
  <w15:commentEx w15:paraId="70507640" w15:done="1"/>
  <w15:commentEx w15:paraId="7FF6F2A2" w15:paraIdParent="70507640" w15:done="1"/>
  <w15:commentEx w15:paraId="0338D40C" w15:paraIdParent="70507640" w15:done="1"/>
  <w15:commentEx w15:paraId="6076D85C" w15:done="1"/>
  <w15:commentEx w15:paraId="7DCBB63B" w15:done="1"/>
  <w15:commentEx w15:paraId="088B7E49" w15:done="0"/>
  <w15:commentEx w15:paraId="19AB75B9" w15:done="1"/>
  <w15:commentEx w15:paraId="61CFEC55" w15:paraIdParent="19AB75B9" w15:done="1"/>
  <w15:commentEx w15:paraId="6C14E318" w15:done="1"/>
  <w15:commentEx w15:paraId="630963B4" w15:paraIdParent="6C14E318" w15:done="1"/>
  <w15:commentEx w15:paraId="00AA6694" w15:done="1"/>
  <w15:commentEx w15:paraId="242DEC3F" w15:paraIdParent="00AA6694" w15:done="1"/>
  <w15:commentEx w15:paraId="10CCF45F" w15:done="1"/>
  <w15:commentEx w15:paraId="1B100F5C" w15:done="1"/>
  <w15:commentEx w15:paraId="3E480E75" w15:paraIdParent="1B100F5C" w15:done="1"/>
  <w15:commentEx w15:paraId="605EE96A" w15:paraIdParent="1B100F5C" w15:done="1"/>
  <w15:commentEx w15:paraId="32959D4A" w15:done="0"/>
  <w15:commentEx w15:paraId="34C20B35" w15:done="1"/>
  <w15:commentEx w15:paraId="3D34E350" w15:done="0"/>
  <w15:commentEx w15:paraId="4D0629EB" w15:paraIdParent="3D34E350" w15:done="0"/>
  <w15:commentEx w15:paraId="21B30E34" w15:paraIdParent="3D34E350" w15:done="0"/>
  <w15:commentEx w15:paraId="4F27FC8B" w15:paraIdParent="3D34E350" w15:done="0"/>
  <w15:commentEx w15:paraId="21C7AA6E" w15:done="1"/>
  <w15:commentEx w15:paraId="03E20BDA" w15:paraIdParent="21C7AA6E" w15:done="0"/>
  <w15:commentEx w15:paraId="01066180" w15:done="1"/>
  <w15:commentEx w15:paraId="2E5A676F" w15:paraIdParent="01066180" w15:done="1"/>
  <w15:commentEx w15:paraId="6F24D340" w15:paraIdParent="01066180" w15:done="1"/>
  <w15:commentEx w15:paraId="4AC65C03" w15:paraIdParent="01066180" w15:done="1"/>
  <w15:commentEx w15:paraId="11ED69C6" w15:done="1"/>
  <w15:commentEx w15:paraId="5BFF9C45" w15:paraIdParent="11ED69C6" w15:done="1"/>
  <w15:commentEx w15:paraId="781AE242" w15:paraIdParent="11ED69C6" w15:done="1"/>
  <w15:commentEx w15:paraId="3A6708BF" w15:paraIdParent="11ED69C6" w15:done="1"/>
  <w15:commentEx w15:paraId="1DC74A26" w15:paraIdParent="11ED69C6" w15:done="1"/>
  <w15:commentEx w15:paraId="01746794" w15:paraIdParent="11ED69C6" w15:done="1"/>
  <w15:commentEx w15:paraId="69B64F16" w15:paraIdParent="11ED69C6" w15:done="1"/>
  <w15:commentEx w15:paraId="1204F349" w15:paraIdParent="11ED69C6" w15:done="1"/>
  <w15:commentEx w15:paraId="45BF94EA" w15:done="0"/>
  <w15:commentEx w15:paraId="774923F5" w15:paraIdParent="45BF94EA" w15:done="0"/>
  <w15:commentEx w15:paraId="06ED7280" w15:paraIdParent="45BF94EA" w15:done="0"/>
  <w15:commentEx w15:paraId="5EABB010" w15:paraIdParent="45BF94EA" w15:done="0"/>
  <w15:commentEx w15:paraId="13ED528C" w15:paraIdParent="45BF94EA" w15:done="0"/>
  <w15:commentEx w15:paraId="62F5F2DC" w15:done="1"/>
  <w15:commentEx w15:paraId="1072DCBC" w15:paraIdParent="62F5F2DC" w15:done="1"/>
  <w15:commentEx w15:paraId="3CB23CF0" w15:done="0"/>
  <w15:commentEx w15:paraId="53DA3B64" w15:paraIdParent="3CB23CF0" w15:done="0"/>
  <w15:commentEx w15:paraId="218AC09C" w15:done="1"/>
  <w15:commentEx w15:paraId="630BEFDF" w15:paraIdParent="218AC09C" w15:done="1"/>
  <w15:commentEx w15:paraId="2D35F70E" w15:done="1"/>
  <w15:commentEx w15:paraId="5BFE17A0" w15:done="1"/>
  <w15:commentEx w15:paraId="3DDD3841" w15:done="1"/>
  <w15:commentEx w15:paraId="073A2506" w15:done="1"/>
  <w15:commentEx w15:paraId="0DACACE0" w15:paraIdParent="073A2506" w15:done="1"/>
  <w15:commentEx w15:paraId="6AC3FB5D" w15:done="1"/>
  <w15:commentEx w15:paraId="7B8F123F" w15:done="1"/>
  <w15:commentEx w15:paraId="3ABBF791" w15:paraIdParent="7B8F123F" w15:done="1"/>
  <w15:commentEx w15:paraId="5815591B" w15:paraIdParent="7B8F123F" w15:done="1"/>
  <w15:commentEx w15:paraId="7F9085F7" w15:done="0"/>
  <w15:commentEx w15:paraId="7C47F1A7" w15:paraIdParent="7F9085F7" w15:done="0"/>
  <w15:commentEx w15:paraId="1E32E8F0" w15:done="0"/>
  <w15:commentEx w15:paraId="49F1E463" w15:paraIdParent="1E32E8F0" w15:done="0"/>
  <w15:commentEx w15:paraId="44F56185" w15:done="1"/>
  <w15:commentEx w15:paraId="14AB0323" w15:paraIdParent="44F56185" w15:done="1"/>
  <w15:commentEx w15:paraId="5254F63B" w15:paraIdParent="44F56185" w15:done="1"/>
  <w15:commentEx w15:paraId="2077200F" w15:done="1"/>
  <w15:commentEx w15:paraId="212ADC75" w15:done="0"/>
  <w15:commentEx w15:paraId="0C31B82A" w15:paraIdParent="212ADC75" w15:done="0"/>
  <w15:commentEx w15:paraId="7FC07C58" w15:paraIdParent="212ADC7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38F2CAE" w16cex:dateUtc="2020-12-24T23:05:00Z"/>
  <w16cex:commentExtensible w16cex:durableId="267172C8" w16cex:dateUtc="2022-07-07T21:57:00Z"/>
  <w16cex:commentExtensible w16cex:durableId="267A7015" w16cex:dateUtc="2022-07-14T17:35:00Z"/>
  <w16cex:commentExtensible w16cex:durableId="26812BAA" w16cex:dateUtc="2022-07-19T20:10:00Z"/>
  <w16cex:commentExtensible w16cex:durableId="2683AA50" w16cex:dateUtc="2022-07-21T17:33:00Z"/>
  <w16cex:commentExtensible w16cex:durableId="23E0E7BD" w16cex:dateUtc="2021-02-24T22:57:00Z"/>
  <w16cex:commentExtensible w16cex:durableId="23E0E7CD" w16cex:dateUtc="2021-02-24T22:57:00Z"/>
  <w16cex:commentExtensible w16cex:durableId="2665133C" w16cex:dateUtc="2022-06-28T12:42:00Z"/>
  <w16cex:commentExtensible w16cex:durableId="26717339" w16cex:dateUtc="2022-07-07T21:59:00Z"/>
  <w16cex:commentExtensible w16cex:durableId="267A7031" w16cex:dateUtc="2022-07-14T17:36:00Z"/>
  <w16cex:commentExtensible w16cex:durableId="26812C0E" w16cex:dateUtc="2022-07-19T20:11:00Z"/>
  <w16cex:commentExtensible w16cex:durableId="26651574" w16cex:dateUtc="2022-06-28T12:51:00Z"/>
  <w16cex:commentExtensible w16cex:durableId="2665F3B0" w16cex:dateUtc="2022-06-29T04:40:00Z"/>
  <w16cex:commentExtensible w16cex:durableId="2671742E" w16cex:dateUtc="2022-07-07T22:03:00Z"/>
  <w16cex:commentExtensible w16cex:durableId="267A70DD" w16cex:dateUtc="2022-07-14T17:39:00Z"/>
  <w16cex:commentExtensible w16cex:durableId="26812DC2" w16cex:dateUtc="2022-07-19T20:18:00Z"/>
  <w16cex:commentExtensible w16cex:durableId="2683B2F0" w16cex:dateUtc="2022-07-21T18:11:00Z"/>
  <w16cex:commentExtensible w16cex:durableId="2683B316" w16cex:dateUtc="2022-07-21T18:12:00Z"/>
  <w16cex:commentExtensible w16cex:durableId="2688D70C" w16cex:dateUtc="2022-07-25T15:46:00Z"/>
  <w16cex:commentExtensible w16cex:durableId="26812DA3" w16cex:dateUtc="2022-07-19T20:18:00Z"/>
  <w16cex:commentExtensible w16cex:durableId="2683B341" w16cex:dateUtc="2022-07-21T18:13:00Z"/>
  <w16cex:commentExtensible w16cex:durableId="26812DD1" w16cex:dateUtc="2022-07-19T20:19:00Z"/>
  <w16cex:commentExtensible w16cex:durableId="2683AAD6" w16cex:dateUtc="2022-07-21T17:37:00Z"/>
  <w16cex:commentExtensible w16cex:durableId="26717471" w16cex:dateUtc="2022-07-07T22:04:00Z"/>
  <w16cex:commentExtensible w16cex:durableId="267A7231" w16cex:dateUtc="2022-07-14T17:45:00Z"/>
  <w16cex:commentExtensible w16cex:durableId="26651839" w16cex:dateUtc="2022-06-28T13:03:00Z"/>
  <w16cex:commentExtensible w16cex:durableId="267174D0" w16cex:dateUtc="2022-07-07T22:05:00Z"/>
  <w16cex:commentExtensible w16cex:durableId="267A7245" w16cex:dateUtc="2022-07-14T17:45:00Z"/>
  <w16cex:commentExtensible w16cex:durableId="26651902" w16cex:dateUtc="2022-06-28T13:06:00Z"/>
  <w16cex:commentExtensible w16cex:durableId="267A726B" w16cex:dateUtc="2022-07-14T17:46:00Z"/>
  <w16cex:commentExtensible w16cex:durableId="267A726F" w16cex:dateUtc="2022-07-14T17:46:00Z"/>
  <w16cex:commentExtensible w16cex:durableId="26717543" w16cex:dateUtc="2022-07-07T22:07:00Z"/>
  <w16cex:commentExtensible w16cex:durableId="267A7290" w16cex:dateUtc="2022-07-14T17:46:00Z"/>
  <w16cex:commentExtensible w16cex:durableId="2665192A" w16cex:dateUtc="2022-06-28T13:07:00Z"/>
  <w16cex:commentExtensible w16cex:durableId="2665199D" w16cex:dateUtc="2022-06-28T13:09:00Z"/>
  <w16cex:commentExtensible w16cex:durableId="26651948" w16cex:dateUtc="2022-06-28T13:08:00Z"/>
  <w16cex:commentExtensible w16cex:durableId="2671E7DD" w16cex:dateUtc="2022-07-08T03:16:00Z"/>
  <w16cex:commentExtensible w16cex:durableId="2671E81D" w16cex:dateUtc="2022-07-08T03:17:00Z"/>
  <w16cex:commentExtensible w16cex:durableId="267A7335" w16cex:dateUtc="2022-07-14T17:49:00Z"/>
  <w16cex:commentExtensible w16cex:durableId="267A7350" w16cex:dateUtc="2022-07-14T17:49:00Z"/>
  <w16cex:commentExtensible w16cex:durableId="26812F33" w16cex:dateUtc="2022-07-19T20:25:00Z"/>
  <w16cex:commentExtensible w16cex:durableId="26684B72" w16cex:dateUtc="2022-06-28T13:09:00Z"/>
  <w16cex:commentExtensible w16cex:durableId="26651974" w16cex:dateUtc="2022-06-28T13:08:00Z"/>
  <w16cex:commentExtensible w16cex:durableId="266519AD" w16cex:dateUtc="2022-06-28T13:09:00Z"/>
  <w16cex:commentExtensible w16cex:durableId="266519CF" w16cex:dateUtc="2022-06-28T13:10:00Z"/>
  <w16cex:commentExtensible w16cex:durableId="2671E933" w16cex:dateUtc="2022-07-08T03:22:00Z"/>
  <w16cex:commentExtensible w16cex:durableId="267A7421" w16cex:dateUtc="2022-07-14T17:53:00Z"/>
  <w16cex:commentExtensible w16cex:durableId="268130CF" w16cex:dateUtc="2022-07-19T20:31:00Z"/>
  <w16cex:commentExtensible w16cex:durableId="26651ADA" w16cex:dateUtc="2022-06-28T13:14:00Z"/>
  <w16cex:commentExtensible w16cex:durableId="2665F414" w16cex:dateUtc="2022-06-29T04:41:00Z"/>
  <w16cex:commentExtensible w16cex:durableId="26685236" w16cex:dateUtc="2022-06-30T23:47:00Z"/>
  <w16cex:commentExtensible w16cex:durableId="26813112" w16cex:dateUtc="2022-07-19T20:33:00Z"/>
  <w16cex:commentExtensible w16cex:durableId="2671E94F" w16cex:dateUtc="2022-07-08T03:22:00Z"/>
  <w16cex:commentExtensible w16cex:durableId="267A7461" w16cex:dateUtc="2022-07-14T17:54:00Z"/>
  <w16cex:commentExtensible w16cex:durableId="2671E991" w16cex:dateUtc="2022-07-08T03:24:00Z"/>
  <w16cex:commentExtensible w16cex:durableId="2671E9B4" w16cex:dateUtc="2022-07-08T03:24:00Z"/>
  <w16cex:commentExtensible w16cex:durableId="267A74F1" w16cex:dateUtc="2022-07-14T17:56:00Z"/>
  <w16cex:commentExtensible w16cex:durableId="26651BF6" w16cex:dateUtc="2022-06-28T13:19:00Z"/>
  <w16cex:commentExtensible w16cex:durableId="266852EF" w16cex:dateUtc="2022-06-30T23:50:00Z"/>
  <w16cex:commentExtensible w16cex:durableId="2671E9FC" w16cex:dateUtc="2022-07-08T03:25:00Z"/>
  <w16cex:commentExtensible w16cex:durableId="23919824" w16cex:dateUtc="2020-12-26T19:08:00Z"/>
  <w16cex:commentExtensible w16cex:durableId="26651C94" w16cex:dateUtc="2022-06-28T13:22:00Z"/>
  <w16cex:commentExtensible w16cex:durableId="267A83AD" w16cex:dateUtc="2022-07-14T18:59:00Z"/>
  <w16cex:commentExtensible w16cex:durableId="2671F0A3" w16cex:dateUtc="2022-07-08T03:54:00Z"/>
  <w16cex:commentExtensible w16cex:durableId="267A75F3" w16cex:dateUtc="2022-07-14T18:01:00Z"/>
  <w16cex:commentExtensible w16cex:durableId="268131C1" w16cex:dateUtc="2022-07-19T20:36:00Z"/>
  <w16cex:commentExtensible w16cex:durableId="26685696" w16cex:dateUtc="2022-07-01T00:06:00Z"/>
  <w16cex:commentExtensible w16cex:durableId="26651D07" w16cex:dateUtc="2022-06-28T13:24:00Z"/>
  <w16cex:commentExtensible w16cex:durableId="26651D2C" w16cex:dateUtc="2022-06-28T13:24:00Z"/>
  <w16cex:commentExtensible w16cex:durableId="2665F4A7" w16cex:dateUtc="2022-06-29T04:44:00Z"/>
  <w16cex:commentExtensible w16cex:durableId="266856C6" w16cex:dateUtc="2022-07-01T00:07:00Z"/>
  <w16cex:commentExtensible w16cex:durableId="2683B3E9" w16cex:dateUtc="2022-07-21T18:15:00Z"/>
  <w16cex:commentExtensible w16cex:durableId="23E242DA" w16cex:dateUtc="2021-02-25T23:38:00Z"/>
  <w16cex:commentExtensible w16cex:durableId="26651D56" w16cex:dateUtc="2022-06-28T13:25:00Z"/>
  <w16cex:commentExtensible w16cex:durableId="2665F4CD" w16cex:dateUtc="2022-06-29T04:44:00Z"/>
  <w16cex:commentExtensible w16cex:durableId="26694B1A" w16cex:dateUtc="2022-07-01T17:29:00Z"/>
  <w16cex:commentExtensible w16cex:durableId="267A83C2" w16cex:dateUtc="2022-07-14T19:00:00Z"/>
  <w16cex:commentExtensible w16cex:durableId="234F9773" w16cex:dateUtc="2020-11-06T17:35:00Z"/>
  <w16cex:commentExtensible w16cex:durableId="23555D68" w16cex:dateUtc="2020-11-11T02:41:00Z"/>
  <w16cex:commentExtensible w16cex:durableId="235659A1" w16cex:dateUtc="2020-11-11T20:37:00Z"/>
  <w16cex:commentExtensible w16cex:durableId="2380D35D" w16cex:dateUtc="2020-12-14T01:52:00Z"/>
  <w16cex:commentExtensible w16cex:durableId="2392CFBA" w16cex:dateUtc="2020-12-27T17:17:00Z"/>
  <w16cex:commentExtensible w16cex:durableId="23D0C7A4" w16cex:dateUtc="2021-02-12T17:23:00Z"/>
  <w16cex:commentExtensible w16cex:durableId="23E0EA17" w16cex:dateUtc="2021-02-24T23:07:00Z"/>
  <w16cex:commentExtensible w16cex:durableId="2671ED34" w16cex:dateUtc="2022-07-08T03:39:00Z"/>
  <w16cex:commentExtensible w16cex:durableId="267A7F96" w16cex:dateUtc="2022-07-14T18:42:00Z"/>
  <w16cex:commentExtensible w16cex:durableId="26813356" w16cex:dateUtc="2022-07-19T20:42:00Z"/>
  <w16cex:commentExtensible w16cex:durableId="2683ABF7" w16cex:dateUtc="2022-07-21T17:41:00Z"/>
  <w16cex:commentExtensible w16cex:durableId="2683B434" w16cex:dateUtc="2022-07-21T18:17:00Z"/>
  <w16cex:commentExtensible w16cex:durableId="26651D83" w16cex:dateUtc="2022-06-28T13:26:00Z"/>
  <w16cex:commentExtensible w16cex:durableId="267A83D7" w16cex:dateUtc="2022-07-14T19:00:00Z"/>
  <w16cex:commentExtensible w16cex:durableId="26651D93" w16cex:dateUtc="2022-06-28T13:26:00Z"/>
  <w16cex:commentExtensible w16cex:durableId="26651DE5" w16cex:dateUtc="2022-06-28T13:27:00Z"/>
  <w16cex:commentExtensible w16cex:durableId="267A845C" w16cex:dateUtc="2022-07-14T19:02:00Z"/>
  <w16cex:commentExtensible w16cex:durableId="26651DFF" w16cex:dateUtc="2022-06-28T13:28:00Z"/>
  <w16cex:commentExtensible w16cex:durableId="267A8458" w16cex:dateUtc="2022-07-14T19:02:00Z"/>
  <w16cex:commentExtensible w16cex:durableId="26651E0B" w16cex:dateUtc="2022-06-28T13:28:00Z"/>
  <w16cex:commentExtensible w16cex:durableId="267A8467" w16cex:dateUtc="2022-07-14T19:02:00Z"/>
  <w16cex:commentExtensible w16cex:durableId="26651E25" w16cex:dateUtc="2022-06-28T13:28:00Z"/>
  <w16cex:commentExtensible w16cex:durableId="268133BA" w16cex:dateUtc="2022-07-19T20:44:00Z"/>
  <w16cex:commentExtensible w16cex:durableId="2683B46C" w16cex:dateUtc="2022-07-21T18: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64C77DA" w16cid:durableId="23859795"/>
  <w16cid:commentId w16cid:paraId="3E9EA91B" w16cid:durableId="238597A4"/>
  <w16cid:commentId w16cid:paraId="67CA5283" w16cid:durableId="238F2CAE"/>
  <w16cid:commentId w16cid:paraId="57CC6665" w16cid:durableId="238597AD"/>
  <w16cid:commentId w16cid:paraId="569BFA0D" w16cid:durableId="267172C8"/>
  <w16cid:commentId w16cid:paraId="111FEB91" w16cid:durableId="267A7015"/>
  <w16cid:commentId w16cid:paraId="31A237E9" w16cid:durableId="26812BAA"/>
  <w16cid:commentId w16cid:paraId="16F47459" w16cid:durableId="2683AA50"/>
  <w16cid:commentId w16cid:paraId="73DD5351" w16cid:durableId="23859C6E"/>
  <w16cid:commentId w16cid:paraId="0CD2477C" w16cid:durableId="23E0E7BD"/>
  <w16cid:commentId w16cid:paraId="7A0D19AA" w16cid:durableId="23859C55"/>
  <w16cid:commentId w16cid:paraId="639E82BF" w16cid:durableId="23E0E7CD"/>
  <w16cid:commentId w16cid:paraId="7EFC4770" w16cid:durableId="2665133C"/>
  <w16cid:commentId w16cid:paraId="07A49B4D" w16cid:durableId="26717339"/>
  <w16cid:commentId w16cid:paraId="7D4D2200" w16cid:durableId="267A7031"/>
  <w16cid:commentId w16cid:paraId="1F0088F7" w16cid:durableId="26812C0E"/>
  <w16cid:commentId w16cid:paraId="108301CE" w16cid:durableId="26651574"/>
  <w16cid:commentId w16cid:paraId="4CC265C4" w16cid:durableId="2665F3B0"/>
  <w16cid:commentId w16cid:paraId="4333BAAA" w16cid:durableId="2671742E"/>
  <w16cid:commentId w16cid:paraId="216FCE03" w16cid:durableId="267A70DD"/>
  <w16cid:commentId w16cid:paraId="1100A51D" w16cid:durableId="26812DC2"/>
  <w16cid:commentId w16cid:paraId="480C6048" w16cid:durableId="2683B2F0"/>
  <w16cid:commentId w16cid:paraId="4C4D6F0C" w16cid:durableId="2683B316"/>
  <w16cid:commentId w16cid:paraId="63A4F085" w16cid:durableId="2688D70C"/>
  <w16cid:commentId w16cid:paraId="68F0A710" w16cid:durableId="26812DA3"/>
  <w16cid:commentId w16cid:paraId="3A16D59E" w16cid:durableId="2683B341"/>
  <w16cid:commentId w16cid:paraId="7BCD68B3" w16cid:durableId="26812DD1"/>
  <w16cid:commentId w16cid:paraId="47ECAE0C" w16cid:durableId="2683AAD6"/>
  <w16cid:commentId w16cid:paraId="7A23B97D" w16cid:durableId="2385CCF9"/>
  <w16cid:commentId w16cid:paraId="7F8514AA" w16cid:durableId="26717471"/>
  <w16cid:commentId w16cid:paraId="2D68E8C9" w16cid:durableId="267A7231"/>
  <w16cid:commentId w16cid:paraId="4189EF9C" w16cid:durableId="26651839"/>
  <w16cid:commentId w16cid:paraId="23893183" w16cid:durableId="267174D0"/>
  <w16cid:commentId w16cid:paraId="799603E0" w16cid:durableId="267A7245"/>
  <w16cid:commentId w16cid:paraId="2643B536" w16cid:durableId="26651902"/>
  <w16cid:commentId w16cid:paraId="6D282F75" w16cid:durableId="267A726B"/>
  <w16cid:commentId w16cid:paraId="10CA19D0" w16cid:durableId="267A726F"/>
  <w16cid:commentId w16cid:paraId="46BEFEA1" w16cid:durableId="26717543"/>
  <w16cid:commentId w16cid:paraId="70E5DEFC" w16cid:durableId="267A7290"/>
  <w16cid:commentId w16cid:paraId="5B4282FF" w16cid:durableId="2665192A"/>
  <w16cid:commentId w16cid:paraId="50F8C693" w16cid:durableId="222C94BF"/>
  <w16cid:commentId w16cid:paraId="72E6E5F1" w16cid:durableId="223EBE7E"/>
  <w16cid:commentId w16cid:paraId="0CE160FE" w16cid:durableId="2665199D"/>
  <w16cid:commentId w16cid:paraId="3FC15813" w16cid:durableId="26651948"/>
  <w16cid:commentId w16cid:paraId="70624AE3" w16cid:durableId="2671E7DD"/>
  <w16cid:commentId w16cid:paraId="24E9A9AF" w16cid:durableId="2671E81D"/>
  <w16cid:commentId w16cid:paraId="2D315B06" w16cid:durableId="267A7335"/>
  <w16cid:commentId w16cid:paraId="411F8941" w16cid:durableId="267A7350"/>
  <w16cid:commentId w16cid:paraId="44EF699F" w16cid:durableId="26812F33"/>
  <w16cid:commentId w16cid:paraId="365FCC53" w16cid:durableId="26684B72"/>
  <w16cid:commentId w16cid:paraId="647379FE" w16cid:durableId="26651974"/>
  <w16cid:commentId w16cid:paraId="6E450DC9" w16cid:durableId="266519AD"/>
  <w16cid:commentId w16cid:paraId="760414AA" w16cid:durableId="266519CF"/>
  <w16cid:commentId w16cid:paraId="72CB617D" w16cid:durableId="2671E933"/>
  <w16cid:commentId w16cid:paraId="38E96C9B" w16cid:durableId="267A7421"/>
  <w16cid:commentId w16cid:paraId="243118EC" w16cid:durableId="268130CF"/>
  <w16cid:commentId w16cid:paraId="7A1C381E" w16cid:durableId="26651ADA"/>
  <w16cid:commentId w16cid:paraId="59526122" w16cid:durableId="2665F414"/>
  <w16cid:commentId w16cid:paraId="7EF5F5E7" w16cid:durableId="26685236"/>
  <w16cid:commentId w16cid:paraId="2D6A4346" w16cid:durableId="26813112"/>
  <w16cid:commentId w16cid:paraId="635BFD7A" w16cid:durableId="2671E94F"/>
  <w16cid:commentId w16cid:paraId="3A7499BC" w16cid:durableId="267A7461"/>
  <w16cid:commentId w16cid:paraId="70507640" w16cid:durableId="2671E991"/>
  <w16cid:commentId w16cid:paraId="7FF6F2A2" w16cid:durableId="2671E9B4"/>
  <w16cid:commentId w16cid:paraId="0338D40C" w16cid:durableId="267A74F1"/>
  <w16cid:commentId w16cid:paraId="6076D85C" w16cid:durableId="26651BF6"/>
  <w16cid:commentId w16cid:paraId="7DCBB63B" w16cid:durableId="266852EF"/>
  <w16cid:commentId w16cid:paraId="088B7E49" w16cid:durableId="2671E9FC"/>
  <w16cid:commentId w16cid:paraId="19AB75B9" w16cid:durableId="2385E48B"/>
  <w16cid:commentId w16cid:paraId="61CFEC55" w16cid:durableId="23919824"/>
  <w16cid:commentId w16cid:paraId="6C14E318" w16cid:durableId="26651C94"/>
  <w16cid:commentId w16cid:paraId="630963B4" w16cid:durableId="267A83AD"/>
  <w16cid:commentId w16cid:paraId="00AA6694" w16cid:durableId="22D53E1A"/>
  <w16cid:commentId w16cid:paraId="242DEC3F" w16cid:durableId="22D7EC36"/>
  <w16cid:commentId w16cid:paraId="10CCF45F" w16cid:durableId="2218E5E3"/>
  <w16cid:commentId w16cid:paraId="1B100F5C" w16cid:durableId="2671F0A3"/>
  <w16cid:commentId w16cid:paraId="3E480E75" w16cid:durableId="267A75F3"/>
  <w16cid:commentId w16cid:paraId="605EE96A" w16cid:durableId="268131C1"/>
  <w16cid:commentId w16cid:paraId="32959D4A" w16cid:durableId="26685696"/>
  <w16cid:commentId w16cid:paraId="34C20B35" w16cid:durableId="26651D07"/>
  <w16cid:commentId w16cid:paraId="3D34E350" w16cid:durableId="26651D2C"/>
  <w16cid:commentId w16cid:paraId="4D0629EB" w16cid:durableId="2665F4A7"/>
  <w16cid:commentId w16cid:paraId="21B30E34" w16cid:durableId="266856C6"/>
  <w16cid:commentId w16cid:paraId="4F27FC8B" w16cid:durableId="2683B3E9"/>
  <w16cid:commentId w16cid:paraId="21C7AA6E" w16cid:durableId="2385E86E"/>
  <w16cid:commentId w16cid:paraId="03E20BDA" w16cid:durableId="23E242DA"/>
  <w16cid:commentId w16cid:paraId="01066180" w16cid:durableId="26651D56"/>
  <w16cid:commentId w16cid:paraId="2E5A676F" w16cid:durableId="2665F4CD"/>
  <w16cid:commentId w16cid:paraId="6F24D340" w16cid:durableId="26694B1A"/>
  <w16cid:commentId w16cid:paraId="4AC65C03" w16cid:durableId="267A83C2"/>
  <w16cid:commentId w16cid:paraId="11ED69C6" w16cid:durableId="234C2173"/>
  <w16cid:commentId w16cid:paraId="5BFF9C45" w16cid:durableId="234F9773"/>
  <w16cid:commentId w16cid:paraId="781AE242" w16cid:durableId="23555D68"/>
  <w16cid:commentId w16cid:paraId="3A6708BF" w16cid:durableId="235659A1"/>
  <w16cid:commentId w16cid:paraId="1DC74A26" w16cid:durableId="2380D35D"/>
  <w16cid:commentId w16cid:paraId="01746794" w16cid:durableId="2392CFBA"/>
  <w16cid:commentId w16cid:paraId="69B64F16" w16cid:durableId="23D0C7A4"/>
  <w16cid:commentId w16cid:paraId="1204F349" w16cid:durableId="23E0EA17"/>
  <w16cid:commentId w16cid:paraId="45BF94EA" w16cid:durableId="2671ED34"/>
  <w16cid:commentId w16cid:paraId="774923F5" w16cid:durableId="267A7F96"/>
  <w16cid:commentId w16cid:paraId="06ED7280" w16cid:durableId="26813356"/>
  <w16cid:commentId w16cid:paraId="5EABB010" w16cid:durableId="2683ABF7"/>
  <w16cid:commentId w16cid:paraId="13ED528C" w16cid:durableId="2683B434"/>
  <w16cid:commentId w16cid:paraId="62F5F2DC" w16cid:durableId="220BB5C6"/>
  <w16cid:commentId w16cid:paraId="1072DCBC" w16cid:durableId="221350BA"/>
  <w16cid:commentId w16cid:paraId="3CB23CF0" w16cid:durableId="26651D83"/>
  <w16cid:commentId w16cid:paraId="53DA3B64" w16cid:durableId="267A83D7"/>
  <w16cid:commentId w16cid:paraId="218AC09C" w16cid:durableId="220BB5AD"/>
  <w16cid:commentId w16cid:paraId="630BEFDF" w16cid:durableId="221350F2"/>
  <w16cid:commentId w16cid:paraId="2D35F70E" w16cid:durableId="26651D93"/>
  <w16cid:commentId w16cid:paraId="5BFE17A0" w16cid:durableId="2385FCFB"/>
  <w16cid:commentId w16cid:paraId="3DDD3841" w16cid:durableId="22D53E35"/>
  <w16cid:commentId w16cid:paraId="073A2506" w16cid:durableId="26651DE5"/>
  <w16cid:commentId w16cid:paraId="0DACACE0" w16cid:durableId="267A845C"/>
  <w16cid:commentId w16cid:paraId="6AC3FB5D" w16cid:durableId="22D53E36"/>
  <w16cid:commentId w16cid:paraId="7B8F123F" w16cid:durableId="2219DF24"/>
  <w16cid:commentId w16cid:paraId="3ABBF791" w16cid:durableId="221E074F"/>
  <w16cid:commentId w16cid:paraId="5815591B" w16cid:durableId="221E0E48"/>
  <w16cid:commentId w16cid:paraId="7F9085F7" w16cid:durableId="26651DFF"/>
  <w16cid:commentId w16cid:paraId="7C47F1A7" w16cid:durableId="267A8458"/>
  <w16cid:commentId w16cid:paraId="1E32E8F0" w16cid:durableId="26651E0B"/>
  <w16cid:commentId w16cid:paraId="49F1E463" w16cid:durableId="267A8467"/>
  <w16cid:commentId w16cid:paraId="44F56185" w16cid:durableId="2219E579"/>
  <w16cid:commentId w16cid:paraId="14AB0323" w16cid:durableId="221E10FB"/>
  <w16cid:commentId w16cid:paraId="5254F63B" w16cid:durableId="221E1233"/>
  <w16cid:commentId w16cid:paraId="2077200F" w16cid:durableId="2219E5B3"/>
  <w16cid:commentId w16cid:paraId="212ADC75" w16cid:durableId="26651E25"/>
  <w16cid:commentId w16cid:paraId="0C31B82A" w16cid:durableId="268133BA"/>
  <w16cid:commentId w16cid:paraId="7FC07C58" w16cid:durableId="2683B46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lin Maloof">
    <w15:presenceInfo w15:providerId="AD" w15:userId="S::jnmaloof@ucdavis.edu::9358ef8f-23f7-4c09-bf17-6f4c72bf3f33"/>
  </w15:person>
  <w15:person w15:author="john davis">
    <w15:presenceInfo w15:providerId="Windows Live" w15:userId="89dfa04cc5b82a37"/>
  </w15:person>
  <w15:person w15:author="John Thompson Davis">
    <w15:presenceInfo w15:providerId="None" w15:userId="John Thompson Davis"/>
  </w15:person>
  <w15:person w15:author="John">
    <w15:presenceInfo w15:providerId="None" w15:userId="John"/>
  </w15:person>
  <w15:person w15:author="Richard Michelmore">
    <w15:presenceInfo w15:providerId="AD" w15:userId="S-1-5-21-3516884288-2819916808-3028616173-46609"/>
  </w15:person>
  <w15:person w15:author="Julin Maloof [2]">
    <w15:presenceInfo w15:providerId="None" w15:userId="Julin Maloo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65B"/>
    <w:rsid w:val="00043414"/>
    <w:rsid w:val="00066863"/>
    <w:rsid w:val="000A653E"/>
    <w:rsid w:val="000D02D6"/>
    <w:rsid w:val="00110846"/>
    <w:rsid w:val="001428AA"/>
    <w:rsid w:val="00147781"/>
    <w:rsid w:val="00152113"/>
    <w:rsid w:val="001721F0"/>
    <w:rsid w:val="00194D9A"/>
    <w:rsid w:val="001A1EB0"/>
    <w:rsid w:val="001B76D4"/>
    <w:rsid w:val="001D2D5D"/>
    <w:rsid w:val="001F588B"/>
    <w:rsid w:val="001F66E1"/>
    <w:rsid w:val="00217E36"/>
    <w:rsid w:val="00241A02"/>
    <w:rsid w:val="002F13CC"/>
    <w:rsid w:val="00324884"/>
    <w:rsid w:val="003250BB"/>
    <w:rsid w:val="00355F74"/>
    <w:rsid w:val="003A5F85"/>
    <w:rsid w:val="003B6FD3"/>
    <w:rsid w:val="003C5C95"/>
    <w:rsid w:val="003F3355"/>
    <w:rsid w:val="004523B1"/>
    <w:rsid w:val="004C061C"/>
    <w:rsid w:val="004E6219"/>
    <w:rsid w:val="004E7F49"/>
    <w:rsid w:val="004F1A34"/>
    <w:rsid w:val="0054161D"/>
    <w:rsid w:val="005459CD"/>
    <w:rsid w:val="005661F8"/>
    <w:rsid w:val="0058477E"/>
    <w:rsid w:val="005A7011"/>
    <w:rsid w:val="00605248"/>
    <w:rsid w:val="006468E2"/>
    <w:rsid w:val="006667C7"/>
    <w:rsid w:val="006955E4"/>
    <w:rsid w:val="006C2679"/>
    <w:rsid w:val="006E49BD"/>
    <w:rsid w:val="006F7C41"/>
    <w:rsid w:val="00785A12"/>
    <w:rsid w:val="007A2F32"/>
    <w:rsid w:val="007B0E37"/>
    <w:rsid w:val="007E0C55"/>
    <w:rsid w:val="007F07AA"/>
    <w:rsid w:val="00817C9F"/>
    <w:rsid w:val="008267C2"/>
    <w:rsid w:val="00867CDA"/>
    <w:rsid w:val="008718F3"/>
    <w:rsid w:val="00882A9A"/>
    <w:rsid w:val="00893FEE"/>
    <w:rsid w:val="008A7A6D"/>
    <w:rsid w:val="00902513"/>
    <w:rsid w:val="00916157"/>
    <w:rsid w:val="00920AA8"/>
    <w:rsid w:val="00931ABE"/>
    <w:rsid w:val="009838A3"/>
    <w:rsid w:val="00987C94"/>
    <w:rsid w:val="009F665B"/>
    <w:rsid w:val="00A0278F"/>
    <w:rsid w:val="00A02B15"/>
    <w:rsid w:val="00A03CBF"/>
    <w:rsid w:val="00A1412B"/>
    <w:rsid w:val="00A24385"/>
    <w:rsid w:val="00A3623B"/>
    <w:rsid w:val="00A3711F"/>
    <w:rsid w:val="00A938B6"/>
    <w:rsid w:val="00AB5CAA"/>
    <w:rsid w:val="00B32F5F"/>
    <w:rsid w:val="00B820AD"/>
    <w:rsid w:val="00B875B8"/>
    <w:rsid w:val="00B901CF"/>
    <w:rsid w:val="00BF0364"/>
    <w:rsid w:val="00C0092A"/>
    <w:rsid w:val="00C107DD"/>
    <w:rsid w:val="00C36644"/>
    <w:rsid w:val="00CC74E9"/>
    <w:rsid w:val="00D16455"/>
    <w:rsid w:val="00D22620"/>
    <w:rsid w:val="00D43315"/>
    <w:rsid w:val="00D82289"/>
    <w:rsid w:val="00D84786"/>
    <w:rsid w:val="00D854B6"/>
    <w:rsid w:val="00D9521E"/>
    <w:rsid w:val="00DB5482"/>
    <w:rsid w:val="00E04106"/>
    <w:rsid w:val="00E22079"/>
    <w:rsid w:val="00E27BA0"/>
    <w:rsid w:val="00E4283A"/>
    <w:rsid w:val="00E72804"/>
    <w:rsid w:val="00E87FED"/>
    <w:rsid w:val="00EA4281"/>
    <w:rsid w:val="00EA7410"/>
    <w:rsid w:val="00ED5A34"/>
    <w:rsid w:val="00ED778B"/>
    <w:rsid w:val="00EE7464"/>
    <w:rsid w:val="00F11556"/>
    <w:rsid w:val="00F52EBF"/>
    <w:rsid w:val="00F83074"/>
    <w:rsid w:val="00F92D7A"/>
    <w:rsid w:val="00FA16D5"/>
    <w:rsid w:val="00FD3BF9"/>
    <w:rsid w:val="00FE37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4DD83"/>
  <w15:chartTrackingRefBased/>
  <w15:docId w15:val="{B6943177-5A1F-4454-AF2F-930416B33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66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F665B"/>
    <w:rPr>
      <w:sz w:val="16"/>
      <w:szCs w:val="16"/>
    </w:rPr>
  </w:style>
  <w:style w:type="paragraph" w:styleId="CommentText">
    <w:name w:val="annotation text"/>
    <w:basedOn w:val="Normal"/>
    <w:link w:val="CommentTextChar"/>
    <w:uiPriority w:val="99"/>
    <w:unhideWhenUsed/>
    <w:rsid w:val="009F665B"/>
    <w:pPr>
      <w:spacing w:line="240" w:lineRule="auto"/>
    </w:pPr>
    <w:rPr>
      <w:sz w:val="20"/>
      <w:szCs w:val="20"/>
    </w:rPr>
  </w:style>
  <w:style w:type="character" w:customStyle="1" w:styleId="CommentTextChar">
    <w:name w:val="Comment Text Char"/>
    <w:basedOn w:val="DefaultParagraphFont"/>
    <w:link w:val="CommentText"/>
    <w:uiPriority w:val="99"/>
    <w:rsid w:val="009F665B"/>
    <w:rPr>
      <w:sz w:val="20"/>
      <w:szCs w:val="20"/>
    </w:rPr>
  </w:style>
  <w:style w:type="character" w:styleId="Hyperlink">
    <w:name w:val="Hyperlink"/>
    <w:basedOn w:val="DefaultParagraphFont"/>
    <w:uiPriority w:val="99"/>
    <w:unhideWhenUsed/>
    <w:rsid w:val="009F665B"/>
    <w:rPr>
      <w:color w:val="0563C1" w:themeColor="hyperlink"/>
      <w:u w:val="single"/>
    </w:rPr>
  </w:style>
  <w:style w:type="paragraph" w:styleId="CommentSubject">
    <w:name w:val="annotation subject"/>
    <w:basedOn w:val="CommentText"/>
    <w:next w:val="CommentText"/>
    <w:link w:val="CommentSubjectChar"/>
    <w:uiPriority w:val="99"/>
    <w:semiHidden/>
    <w:unhideWhenUsed/>
    <w:rsid w:val="006F7C41"/>
    <w:rPr>
      <w:b/>
      <w:bCs/>
    </w:rPr>
  </w:style>
  <w:style w:type="character" w:customStyle="1" w:styleId="CommentSubjectChar">
    <w:name w:val="Comment Subject Char"/>
    <w:basedOn w:val="CommentTextChar"/>
    <w:link w:val="CommentSubject"/>
    <w:uiPriority w:val="99"/>
    <w:semiHidden/>
    <w:rsid w:val="006F7C41"/>
    <w:rPr>
      <w:b/>
      <w:bCs/>
      <w:sz w:val="20"/>
      <w:szCs w:val="20"/>
    </w:rPr>
  </w:style>
  <w:style w:type="paragraph" w:styleId="Revision">
    <w:name w:val="Revision"/>
    <w:hidden/>
    <w:uiPriority w:val="99"/>
    <w:semiHidden/>
    <w:rsid w:val="00D16455"/>
    <w:pPr>
      <w:spacing w:after="0" w:line="240" w:lineRule="auto"/>
    </w:pPr>
  </w:style>
  <w:style w:type="paragraph" w:styleId="Bibliography">
    <w:name w:val="Bibliography"/>
    <w:basedOn w:val="Normal"/>
    <w:next w:val="Normal"/>
    <w:uiPriority w:val="37"/>
    <w:unhideWhenUsed/>
    <w:rsid w:val="00C36644"/>
  </w:style>
  <w:style w:type="character" w:styleId="UnresolvedMention">
    <w:name w:val="Unresolved Mention"/>
    <w:basedOn w:val="DefaultParagraphFont"/>
    <w:uiPriority w:val="99"/>
    <w:semiHidden/>
    <w:unhideWhenUsed/>
    <w:rsid w:val="00A141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about:blank" TargetMode="External"/><Relationship Id="rId1" Type="http://schemas.openxmlformats.org/officeDocument/2006/relationships/hyperlink" Target="https://community.10xgenomics.com/t5/Genome-Exome-Forum/Best-practices-for-trimming-adapters-when-variant-calling/td-p/470"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hyperlink" Target="mailto:jnmaloof@ucdavis.edu" TargetMode="External"/><Relationship Id="rId4" Type="http://schemas.openxmlformats.org/officeDocument/2006/relationships/webSettings" Target="webSettings.xml"/><Relationship Id="rId9" Type="http://schemas.openxmlformats.org/officeDocument/2006/relationships/hyperlink" Target="mailto:sjekim@fnpc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39FDCB-A3D8-4DA0-8CD7-87293BAB7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27</Pages>
  <Words>29365</Words>
  <Characters>167387</Characters>
  <Application>Microsoft Office Word</Application>
  <DocSecurity>0</DocSecurity>
  <Lines>1394</Lines>
  <Paragraphs>392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davis</dc:creator>
  <cp:keywords/>
  <dc:description/>
  <cp:lastModifiedBy>John Thompson Davis</cp:lastModifiedBy>
  <cp:revision>6</cp:revision>
  <dcterms:created xsi:type="dcterms:W3CDTF">2022-07-25T15:45:00Z</dcterms:created>
  <dcterms:modified xsi:type="dcterms:W3CDTF">2022-07-25T17:05:00Z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zotero-version="6.0.9"&gt;&lt;session id="zbuSnujb"/&gt;&lt;style id="http://www.zotero.org/styles/g3" hasBibliography="1" bibliographyStyleHasBeenSet="1"/&gt;&lt;prefs&gt;&lt;pref name="fieldType" value="Field"/&gt;&lt;pref name="automaticJournalAbbreviations" </vt:lpwstr>
  </property>
  <property fmtid="{D5CDD505-2E9C-101B-9397-08002B2CF9AE}" pid="3" name="ZOTERO_PREF_2">
    <vt:lpwstr>value="true"/&gt;&lt;/prefs&gt;&lt;/data&gt;</vt:lpwstr>
  </property>
</Properties>
</file>